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4A781C">
      <w:pPr>
        <w:pStyle w:val="Heading1"/>
        <w:numPr>
          <w:ilvl w:val="0"/>
          <w:numId w:val="0"/>
        </w:numPr>
      </w:pPr>
      <w:r>
        <w:t xml:space="preserve">Module -- </w:t>
      </w:r>
      <w:fldSimple w:instr=" DOCPROPERTY &quot;Document Title&quot;  \* MERGEFORMAT ">
        <w:r w:rsidR="00DC0CE6">
          <w:t>Damping</w:t>
        </w:r>
      </w:fldSimple>
    </w:p>
    <w:p w:rsidR="004A781C" w:rsidRDefault="004A781C">
      <w:pPr>
        <w:pStyle w:val="Heading1"/>
      </w:pPr>
      <w:r>
        <w:t>High-Level Description</w:t>
      </w:r>
    </w:p>
    <w:p w:rsidR="000F3969" w:rsidRDefault="000F3969" w:rsidP="000F3969">
      <w:r>
        <w:t xml:space="preserve">Damping function computes the Total damping Torque. The total damping command is calculated from two terms, Active Damping Term and the </w:t>
      </w:r>
      <w:r w:rsidR="00F75A96">
        <w:t>HPS Damping Command</w:t>
      </w:r>
      <w:r>
        <w:t>.</w:t>
      </w:r>
    </w:p>
    <w:p w:rsidR="004A781C" w:rsidRDefault="004A781C">
      <w:pPr>
        <w:pStyle w:val="Heading1"/>
      </w:pPr>
      <w:r>
        <w:t>Figures</w:t>
      </w:r>
    </w:p>
    <w:p w:rsidR="004A781C" w:rsidRDefault="00B443A3">
      <w:pPr>
        <w:pStyle w:val="Heading2"/>
      </w:pPr>
      <w:r>
        <w:t>Component Diagram</w:t>
      </w:r>
    </w:p>
    <w:p w:rsidR="007D09CC" w:rsidRDefault="00F42849" w:rsidP="007D09CC">
      <w:pPr>
        <w:tabs>
          <w:tab w:val="left" w:pos="7470"/>
        </w:tabs>
        <w:jc w:val="center"/>
        <w:rPr>
          <w:ins w:id="0" w:author="nzt9hv" w:date="2013-02-21T11:26:00Z"/>
        </w:rPr>
      </w:pPr>
      <w:del w:id="1" w:author="nzt9hv" w:date="2013-02-21T11:14:00Z">
        <w:r>
          <w:rPr>
            <w:noProof/>
          </w:rPr>
          <w:drawing>
            <wp:inline distT="0" distB="0" distL="0" distR="0">
              <wp:extent cx="2012950" cy="2127250"/>
              <wp:effectExtent l="1905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srcRect/>
                      <a:stretch>
                        <a:fillRect/>
                      </a:stretch>
                    </pic:blipFill>
                    <pic:spPr bwMode="auto">
                      <a:xfrm>
                        <a:off x="0" y="0"/>
                        <a:ext cx="2012950" cy="2127250"/>
                      </a:xfrm>
                      <a:prstGeom prst="rect">
                        <a:avLst/>
                      </a:prstGeom>
                      <a:noFill/>
                      <a:ln w="9525">
                        <a:noFill/>
                        <a:miter lim="800000"/>
                        <a:headEnd/>
                        <a:tailEnd/>
                      </a:ln>
                    </pic:spPr>
                  </pic:pic>
                </a:graphicData>
              </a:graphic>
            </wp:inline>
          </w:drawing>
        </w:r>
      </w:del>
    </w:p>
    <w:p w:rsidR="00AE5A51" w:rsidRDefault="00F42849" w:rsidP="007D09CC">
      <w:pPr>
        <w:tabs>
          <w:tab w:val="left" w:pos="7470"/>
        </w:tabs>
        <w:jc w:val="center"/>
      </w:pPr>
      <w:ins w:id="2" w:author="nzt9hv" w:date="2013-02-21T11:27:00Z">
        <w:r>
          <w:rPr>
            <w:noProof/>
          </w:rPr>
          <w:drawing>
            <wp:inline distT="0" distB="0" distL="0" distR="0">
              <wp:extent cx="2371725" cy="23526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371725" cy="2352675"/>
                      </a:xfrm>
                      <a:prstGeom prst="rect">
                        <a:avLst/>
                      </a:prstGeom>
                      <a:noFill/>
                      <a:ln w="9525">
                        <a:noFill/>
                        <a:miter lim="800000"/>
                        <a:headEnd/>
                        <a:tailEnd/>
                      </a:ln>
                    </pic:spPr>
                  </pic:pic>
                </a:graphicData>
              </a:graphic>
            </wp:inline>
          </w:drawing>
        </w:r>
      </w:ins>
    </w:p>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Pr="004B5BE2" w:rsidRDefault="003D58FE" w:rsidP="00B443A3">
            <w:pPr>
              <w:pStyle w:val="NoSpacing"/>
            </w:pPr>
            <w:r w:rsidRPr="003D58FE">
              <w:rPr>
                <w:rFonts w:ascii="Arial" w:hAnsi="Arial" w:cs="Arial"/>
                <w:sz w:val="16"/>
                <w:szCs w:val="16"/>
              </w:rPr>
              <w:t>MotorVelCRF_MtrRadpS_f32</w:t>
            </w:r>
          </w:p>
        </w:tc>
        <w:tc>
          <w:tcPr>
            <w:tcW w:w="4455" w:type="dxa"/>
            <w:vAlign w:val="center"/>
          </w:tcPr>
          <w:p w:rsidR="006D33CC" w:rsidRPr="004B5BE2" w:rsidRDefault="000F505B" w:rsidP="00275A14">
            <w:pPr>
              <w:spacing w:before="100" w:beforeAutospacing="1" w:after="100" w:afterAutospacing="1"/>
              <w:rPr>
                <w:rFonts w:ascii="Arial" w:hAnsi="Arial" w:cs="Arial"/>
                <w:sz w:val="16"/>
                <w:szCs w:val="16"/>
              </w:rPr>
            </w:pPr>
            <w:r w:rsidRPr="000F505B">
              <w:rPr>
                <w:rFonts w:ascii="Arial" w:hAnsi="Arial" w:cs="Arial"/>
                <w:sz w:val="16"/>
                <w:szCs w:val="16"/>
              </w:rPr>
              <w:t>DampingCmd_MtrNm_f32</w:t>
            </w:r>
          </w:p>
        </w:tc>
      </w:tr>
      <w:tr w:rsidR="000F505B"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0F505B" w:rsidRPr="003D58FE" w:rsidRDefault="003D58FE" w:rsidP="00B443A3">
            <w:pPr>
              <w:pStyle w:val="NoSpacing"/>
              <w:rPr>
                <w:rFonts w:ascii="Arial" w:hAnsi="Arial" w:cs="Arial"/>
                <w:sz w:val="16"/>
                <w:szCs w:val="16"/>
              </w:rPr>
            </w:pPr>
            <w:r w:rsidRPr="003D58FE">
              <w:rPr>
                <w:rFonts w:ascii="Arial" w:hAnsi="Arial" w:cs="Arial"/>
                <w:sz w:val="16"/>
                <w:szCs w:val="16"/>
              </w:rPr>
              <w:t>HwTorque_HwNm_f32</w:t>
            </w:r>
          </w:p>
        </w:tc>
        <w:tc>
          <w:tcPr>
            <w:tcW w:w="4455" w:type="dxa"/>
            <w:vAlign w:val="center"/>
          </w:tcPr>
          <w:p w:rsidR="000F505B" w:rsidRDefault="000F505B" w:rsidP="00275A14">
            <w:pPr>
              <w:spacing w:before="100" w:beforeAutospacing="1" w:after="100" w:afterAutospacing="1"/>
              <w:rPr>
                <w:rFonts w:ascii="Arial" w:hAnsi="Arial" w:cs="Arial"/>
                <w:sz w:val="16"/>
                <w:szCs w:val="16"/>
              </w:rPr>
            </w:pPr>
          </w:p>
        </w:tc>
      </w:tr>
      <w:tr w:rsidR="000F505B"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0F505B" w:rsidRPr="000F505B" w:rsidRDefault="003D58FE" w:rsidP="00B443A3">
            <w:pPr>
              <w:pStyle w:val="NoSpacing"/>
            </w:pPr>
            <w:r w:rsidRPr="003D58FE">
              <w:rPr>
                <w:rFonts w:ascii="Arial" w:hAnsi="Arial" w:cs="Arial"/>
                <w:sz w:val="16"/>
                <w:szCs w:val="16"/>
              </w:rPr>
              <w:t>VehicleSpeed_Kph_f32</w:t>
            </w:r>
          </w:p>
        </w:tc>
        <w:tc>
          <w:tcPr>
            <w:tcW w:w="4455" w:type="dxa"/>
            <w:vAlign w:val="center"/>
          </w:tcPr>
          <w:p w:rsidR="000F505B" w:rsidRDefault="000F505B" w:rsidP="00275A14">
            <w:pPr>
              <w:spacing w:before="100" w:beforeAutospacing="1" w:after="100" w:afterAutospacing="1"/>
              <w:rPr>
                <w:rFonts w:ascii="Arial" w:hAnsi="Arial" w:cs="Arial"/>
                <w:sz w:val="16"/>
                <w:szCs w:val="16"/>
              </w:rPr>
            </w:pPr>
          </w:p>
        </w:tc>
      </w:tr>
      <w:tr w:rsidR="00767205"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4218A1" w:rsidRPr="000F505B" w:rsidRDefault="00767205" w:rsidP="00275A14">
            <w:pPr>
              <w:spacing w:before="100" w:beforeAutospacing="1" w:after="100" w:afterAutospacing="1"/>
              <w:rPr>
                <w:rFonts w:ascii="Arial" w:hAnsi="Arial" w:cs="Arial"/>
                <w:sz w:val="16"/>
                <w:szCs w:val="16"/>
              </w:rPr>
            </w:pPr>
            <w:r>
              <w:rPr>
                <w:rFonts w:ascii="Arial" w:hAnsi="Arial" w:cs="Arial"/>
                <w:sz w:val="16"/>
                <w:szCs w:val="16"/>
              </w:rPr>
              <w:t>DampingDDFactor_Uls_f32</w:t>
            </w:r>
          </w:p>
        </w:tc>
        <w:tc>
          <w:tcPr>
            <w:tcW w:w="4455" w:type="dxa"/>
            <w:vAlign w:val="center"/>
          </w:tcPr>
          <w:p w:rsidR="00767205" w:rsidRDefault="00767205" w:rsidP="00275A14">
            <w:pPr>
              <w:spacing w:before="100" w:beforeAutospacing="1" w:after="100" w:afterAutospacing="1"/>
              <w:rPr>
                <w:rFonts w:ascii="Arial" w:hAnsi="Arial" w:cs="Arial"/>
                <w:sz w:val="16"/>
                <w:szCs w:val="16"/>
              </w:rPr>
            </w:pPr>
          </w:p>
        </w:tc>
      </w:tr>
      <w:tr w:rsidR="004218A1"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4218A1" w:rsidRDefault="003D58FE" w:rsidP="00275A14">
            <w:pPr>
              <w:spacing w:before="100" w:beforeAutospacing="1" w:after="100" w:afterAutospacing="1"/>
              <w:rPr>
                <w:rFonts w:ascii="Arial" w:hAnsi="Arial" w:cs="Arial"/>
                <w:sz w:val="16"/>
                <w:szCs w:val="16"/>
              </w:rPr>
            </w:pPr>
            <w:r w:rsidRPr="003D58FE">
              <w:rPr>
                <w:rFonts w:ascii="Arial" w:hAnsi="Arial" w:cs="Arial"/>
                <w:sz w:val="16"/>
                <w:szCs w:val="16"/>
              </w:rPr>
              <w:t>AssistMechTempEst_DegC_f32</w:t>
            </w:r>
          </w:p>
        </w:tc>
        <w:tc>
          <w:tcPr>
            <w:tcW w:w="4455" w:type="dxa"/>
            <w:vAlign w:val="center"/>
          </w:tcPr>
          <w:p w:rsidR="004218A1" w:rsidRDefault="004218A1" w:rsidP="00275A14">
            <w:pPr>
              <w:spacing w:before="100" w:beforeAutospacing="1" w:after="100" w:afterAutospacing="1"/>
              <w:rPr>
                <w:rFonts w:ascii="Arial" w:hAnsi="Arial" w:cs="Arial"/>
                <w:sz w:val="16"/>
                <w:szCs w:val="16"/>
              </w:rPr>
            </w:pPr>
          </w:p>
        </w:tc>
      </w:tr>
      <w:tr w:rsidR="004218A1"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4218A1" w:rsidRPr="004218A1" w:rsidRDefault="003D58FE" w:rsidP="00D953F1">
            <w:pPr>
              <w:spacing w:before="100" w:beforeAutospacing="1" w:after="100" w:afterAutospacing="1"/>
              <w:rPr>
                <w:rFonts w:ascii="Arial" w:hAnsi="Arial" w:cs="Arial"/>
                <w:sz w:val="16"/>
                <w:szCs w:val="16"/>
              </w:rPr>
            </w:pPr>
            <w:del w:id="3" w:author="nzt9hv" w:date="2013-02-21T11:14:00Z">
              <w:r w:rsidRPr="003D58FE" w:rsidDel="00D953F1">
                <w:rPr>
                  <w:rFonts w:ascii="Arial" w:hAnsi="Arial" w:cs="Arial"/>
                  <w:sz w:val="16"/>
                  <w:szCs w:val="16"/>
                </w:rPr>
                <w:delText>Base</w:delText>
              </w:r>
            </w:del>
            <w:r w:rsidRPr="003D58FE">
              <w:rPr>
                <w:rFonts w:ascii="Arial" w:hAnsi="Arial" w:cs="Arial"/>
                <w:sz w:val="16"/>
                <w:szCs w:val="16"/>
              </w:rPr>
              <w:t>Assist</w:t>
            </w:r>
            <w:del w:id="4" w:author="nzt9hv" w:date="2013-02-21T11:14:00Z">
              <w:r w:rsidRPr="003D58FE" w:rsidDel="00D953F1">
                <w:rPr>
                  <w:rFonts w:ascii="Arial" w:hAnsi="Arial" w:cs="Arial"/>
                  <w:sz w:val="16"/>
                  <w:szCs w:val="16"/>
                </w:rPr>
                <w:delText>St</w:delText>
              </w:r>
            </w:del>
            <w:r w:rsidRPr="003D58FE">
              <w:rPr>
                <w:rFonts w:ascii="Arial" w:hAnsi="Arial" w:cs="Arial"/>
                <w:sz w:val="16"/>
                <w:szCs w:val="16"/>
              </w:rPr>
              <w:t>Cmp_MtrNm_f32</w:t>
            </w:r>
          </w:p>
        </w:tc>
        <w:tc>
          <w:tcPr>
            <w:tcW w:w="4455" w:type="dxa"/>
            <w:vAlign w:val="center"/>
          </w:tcPr>
          <w:p w:rsidR="004218A1" w:rsidRDefault="004218A1" w:rsidP="00275A14">
            <w:pPr>
              <w:spacing w:before="100" w:beforeAutospacing="1" w:after="100" w:afterAutospacing="1"/>
              <w:rPr>
                <w:rFonts w:ascii="Arial" w:hAnsi="Arial" w:cs="Arial"/>
                <w:sz w:val="16"/>
                <w:szCs w:val="16"/>
              </w:rPr>
            </w:pPr>
          </w:p>
        </w:tc>
      </w:tr>
      <w:tr w:rsidR="00D91BBA"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D91BBA" w:rsidRPr="003D58FE" w:rsidRDefault="00D91BBA" w:rsidP="00275A14">
            <w:pPr>
              <w:spacing w:before="100" w:beforeAutospacing="1" w:after="100" w:afterAutospacing="1"/>
              <w:rPr>
                <w:rFonts w:ascii="Arial" w:hAnsi="Arial" w:cs="Arial"/>
                <w:sz w:val="16"/>
                <w:szCs w:val="16"/>
              </w:rPr>
            </w:pPr>
            <w:proofErr w:type="spellStart"/>
            <w:r>
              <w:rPr>
                <w:rFonts w:ascii="Arial" w:hAnsi="Arial" w:cs="Arial"/>
                <w:sz w:val="16"/>
                <w:szCs w:val="16"/>
              </w:rPr>
              <w:t>DefeatDampingSvc_Cnt_lgc</w:t>
            </w:r>
            <w:proofErr w:type="spellEnd"/>
          </w:p>
        </w:tc>
        <w:tc>
          <w:tcPr>
            <w:tcW w:w="4455" w:type="dxa"/>
            <w:vAlign w:val="center"/>
          </w:tcPr>
          <w:p w:rsidR="00D91BBA" w:rsidRDefault="00D91BBA" w:rsidP="00275A14">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08"/>
        <w:gridCol w:w="1350"/>
        <w:gridCol w:w="1170"/>
        <w:gridCol w:w="1170"/>
        <w:gridCol w:w="2430"/>
      </w:tblGrid>
      <w:tr w:rsidR="00BD008B" w:rsidTr="00D91BB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Variable Name</w:t>
            </w:r>
          </w:p>
        </w:tc>
        <w:tc>
          <w:tcPr>
            <w:tcW w:w="13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Resolution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Legal Range</w:t>
            </w:r>
          </w:p>
          <w:p w:rsidR="00BD008B" w:rsidRDefault="00BD008B" w:rsidP="00275A14">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Legal Range</w:t>
            </w:r>
          </w:p>
          <w:p w:rsidR="00BD008B" w:rsidRDefault="00BD008B" w:rsidP="00275A14">
            <w:pPr>
              <w:spacing w:before="60"/>
              <w:jc w:val="center"/>
              <w:rPr>
                <w:rFonts w:ascii="Arial" w:hAnsi="Arial" w:cs="Arial"/>
                <w:sz w:val="16"/>
              </w:rPr>
            </w:pPr>
            <w:r>
              <w:rPr>
                <w:rFonts w:ascii="Arial" w:hAnsi="Arial" w:cs="Arial"/>
                <w:sz w:val="16"/>
              </w:rPr>
              <w:t>(max)</w:t>
            </w:r>
          </w:p>
        </w:tc>
        <w:tc>
          <w:tcPr>
            <w:tcW w:w="243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Software Segment</w:t>
            </w:r>
          </w:p>
        </w:tc>
      </w:tr>
      <w:tr w:rsidR="00D91BBA" w:rsidDel="00D91BBA" w:rsidTr="00D91BBA">
        <w:tc>
          <w:tcPr>
            <w:tcW w:w="2808" w:type="dxa"/>
            <w:tcBorders>
              <w:top w:val="single" w:sz="6" w:space="0" w:color="auto"/>
              <w:left w:val="single" w:sz="6" w:space="0" w:color="auto"/>
              <w:bottom w:val="single" w:sz="6" w:space="0" w:color="auto"/>
              <w:right w:val="single" w:sz="6" w:space="0" w:color="auto"/>
            </w:tcBorders>
          </w:tcPr>
          <w:p w:rsidR="00D91BBA" w:rsidRPr="004E08B4" w:rsidDel="00D91BBA" w:rsidRDefault="00D91BBA" w:rsidP="00D91BBA">
            <w:pPr>
              <w:spacing w:before="60"/>
              <w:rPr>
                <w:rFonts w:ascii="Arial" w:hAnsi="Arial" w:cs="Arial"/>
                <w:sz w:val="16"/>
              </w:rPr>
            </w:pPr>
            <w:proofErr w:type="spellStart"/>
            <w:r w:rsidRPr="00D91BBA">
              <w:rPr>
                <w:rFonts w:ascii="Arial" w:hAnsi="Arial" w:cs="Arial"/>
                <w:sz w:val="16"/>
              </w:rPr>
              <w:t>QDDHwTorqueLPFKSV_Cnt_M_str</w:t>
            </w:r>
            <w:proofErr w:type="spellEnd"/>
          </w:p>
        </w:tc>
        <w:tc>
          <w:tcPr>
            <w:tcW w:w="1350" w:type="dxa"/>
            <w:tcBorders>
              <w:top w:val="single" w:sz="6" w:space="0" w:color="auto"/>
              <w:left w:val="single" w:sz="6" w:space="0" w:color="auto"/>
              <w:bottom w:val="single" w:sz="6" w:space="0" w:color="auto"/>
              <w:right w:val="single" w:sz="6" w:space="0" w:color="auto"/>
            </w:tcBorders>
          </w:tcPr>
          <w:p w:rsidR="00D91BBA" w:rsidDel="00D91BBA" w:rsidRDefault="00D91BBA" w:rsidP="00275A14">
            <w:pPr>
              <w:spacing w:before="60"/>
              <w:rPr>
                <w:rFonts w:ascii="Arial" w:hAnsi="Arial" w:cs="Arial"/>
                <w:sz w:val="16"/>
              </w:rPr>
            </w:pPr>
            <w:r w:rsidRPr="00D91BBA">
              <w:rPr>
                <w:rFonts w:ascii="Arial" w:hAnsi="Arial" w:cs="Arial"/>
                <w:sz w:val="16"/>
              </w:rPr>
              <w:t>LPF32KSV_Str</w:t>
            </w:r>
          </w:p>
        </w:tc>
        <w:tc>
          <w:tcPr>
            <w:tcW w:w="1170" w:type="dxa"/>
            <w:tcBorders>
              <w:top w:val="single" w:sz="6" w:space="0" w:color="auto"/>
              <w:left w:val="single" w:sz="6" w:space="0" w:color="auto"/>
              <w:bottom w:val="single" w:sz="6" w:space="0" w:color="auto"/>
              <w:right w:val="single" w:sz="6" w:space="0" w:color="auto"/>
            </w:tcBorders>
          </w:tcPr>
          <w:p w:rsidR="00D91BBA" w:rsidDel="00D91BBA" w:rsidRDefault="00660C0F" w:rsidP="00275A14">
            <w:pPr>
              <w:spacing w:before="60"/>
              <w:rPr>
                <w:rFonts w:ascii="Arial" w:hAnsi="Arial" w:cs="Arial"/>
                <w:sz w:val="16"/>
              </w:rPr>
            </w:pPr>
            <w:ins w:id="5" w:author="nzt9hv" w:date="2013-05-02T16:24:00Z">
              <w:r>
                <w:rPr>
                  <w:rFonts w:ascii="Arial" w:hAnsi="Arial" w:cs="Arial"/>
                  <w:sz w:val="16"/>
                </w:rPr>
                <w:t>N/A</w:t>
              </w:r>
            </w:ins>
          </w:p>
        </w:tc>
        <w:tc>
          <w:tcPr>
            <w:tcW w:w="1170" w:type="dxa"/>
            <w:tcBorders>
              <w:top w:val="single" w:sz="6" w:space="0" w:color="auto"/>
              <w:left w:val="single" w:sz="6" w:space="0" w:color="auto"/>
              <w:bottom w:val="single" w:sz="6" w:space="0" w:color="auto"/>
              <w:right w:val="single" w:sz="6" w:space="0" w:color="auto"/>
            </w:tcBorders>
          </w:tcPr>
          <w:p w:rsidR="00D91BBA" w:rsidDel="00D91BBA" w:rsidRDefault="00660C0F" w:rsidP="00275A14">
            <w:pPr>
              <w:spacing w:before="60"/>
              <w:rPr>
                <w:rFonts w:ascii="Arial" w:hAnsi="Arial" w:cs="Arial"/>
                <w:sz w:val="16"/>
              </w:rPr>
            </w:pPr>
            <w:ins w:id="6" w:author="nzt9hv" w:date="2013-05-02T16:24:00Z">
              <w:r>
                <w:rPr>
                  <w:rFonts w:ascii="Arial" w:hAnsi="Arial" w:cs="Arial"/>
                  <w:sz w:val="16"/>
                </w:rPr>
                <w:t>N/A</w:t>
              </w:r>
            </w:ins>
          </w:p>
        </w:tc>
        <w:tc>
          <w:tcPr>
            <w:tcW w:w="2430" w:type="dxa"/>
            <w:tcBorders>
              <w:top w:val="single" w:sz="6" w:space="0" w:color="auto"/>
              <w:left w:val="single" w:sz="6" w:space="0" w:color="auto"/>
              <w:bottom w:val="single" w:sz="6" w:space="0" w:color="auto"/>
              <w:right w:val="single" w:sz="6" w:space="0" w:color="auto"/>
            </w:tcBorders>
          </w:tcPr>
          <w:p w:rsidR="00D91BBA" w:rsidDel="00D91BBA" w:rsidRDefault="00D91BBA" w:rsidP="00275A14">
            <w:pPr>
              <w:spacing w:before="60"/>
              <w:rPr>
                <w:rFonts w:ascii="Arial" w:hAnsi="Arial" w:cs="Arial"/>
                <w:sz w:val="16"/>
              </w:rPr>
            </w:pPr>
            <w:r w:rsidRPr="00D91BBA">
              <w:rPr>
                <w:rFonts w:ascii="Arial" w:hAnsi="Arial" w:cs="Arial"/>
                <w:sz w:val="16"/>
              </w:rPr>
              <w:t>DAMPING_START_SEC_VAR_CLEARED_UNSPECIFIED</w:t>
            </w:r>
          </w:p>
        </w:tc>
      </w:tr>
      <w:tr w:rsidR="00660C0F" w:rsidDel="00D91BBA" w:rsidTr="00D91BBA">
        <w:tc>
          <w:tcPr>
            <w:tcW w:w="2808" w:type="dxa"/>
            <w:tcBorders>
              <w:top w:val="single" w:sz="6" w:space="0" w:color="auto"/>
              <w:left w:val="single" w:sz="6" w:space="0" w:color="auto"/>
              <w:bottom w:val="single" w:sz="6" w:space="0" w:color="auto"/>
              <w:right w:val="single" w:sz="6" w:space="0" w:color="auto"/>
            </w:tcBorders>
          </w:tcPr>
          <w:p w:rsidR="00660C0F" w:rsidRPr="004E08B4" w:rsidDel="00D91BBA" w:rsidRDefault="00660C0F" w:rsidP="00D91BBA">
            <w:pPr>
              <w:spacing w:before="60"/>
              <w:rPr>
                <w:rFonts w:ascii="Arial" w:hAnsi="Arial" w:cs="Arial"/>
                <w:sz w:val="16"/>
              </w:rPr>
            </w:pPr>
            <w:proofErr w:type="spellStart"/>
            <w:r w:rsidRPr="00D91BBA">
              <w:rPr>
                <w:rFonts w:ascii="Arial" w:hAnsi="Arial" w:cs="Arial"/>
                <w:sz w:val="16"/>
              </w:rPr>
              <w:t>QDDMtrVelLPFKSV_Cnt_M_str</w:t>
            </w:r>
            <w:proofErr w:type="spellEnd"/>
          </w:p>
        </w:tc>
        <w:tc>
          <w:tcPr>
            <w:tcW w:w="1350" w:type="dxa"/>
            <w:tcBorders>
              <w:top w:val="single" w:sz="6" w:space="0" w:color="auto"/>
              <w:left w:val="single" w:sz="6" w:space="0" w:color="auto"/>
              <w:bottom w:val="single" w:sz="6" w:space="0" w:color="auto"/>
              <w:right w:val="single" w:sz="6" w:space="0" w:color="auto"/>
            </w:tcBorders>
          </w:tcPr>
          <w:p w:rsidR="00660C0F" w:rsidDel="00D91BBA" w:rsidRDefault="00660C0F" w:rsidP="00275A14">
            <w:pPr>
              <w:spacing w:before="60"/>
              <w:rPr>
                <w:rFonts w:ascii="Arial" w:hAnsi="Arial" w:cs="Arial"/>
                <w:sz w:val="16"/>
              </w:rPr>
            </w:pPr>
            <w:r w:rsidRPr="00D91BBA">
              <w:rPr>
                <w:rFonts w:ascii="Arial" w:hAnsi="Arial" w:cs="Arial"/>
                <w:sz w:val="16"/>
              </w:rPr>
              <w:t>LPF32KSV_Str</w:t>
            </w:r>
          </w:p>
        </w:tc>
        <w:tc>
          <w:tcPr>
            <w:tcW w:w="1170" w:type="dxa"/>
            <w:tcBorders>
              <w:top w:val="single" w:sz="6" w:space="0" w:color="auto"/>
              <w:left w:val="single" w:sz="6" w:space="0" w:color="auto"/>
              <w:bottom w:val="single" w:sz="6" w:space="0" w:color="auto"/>
              <w:right w:val="single" w:sz="6" w:space="0" w:color="auto"/>
            </w:tcBorders>
          </w:tcPr>
          <w:p w:rsidR="00660C0F" w:rsidDel="00D91BBA" w:rsidRDefault="00660C0F" w:rsidP="00275A14">
            <w:pPr>
              <w:spacing w:before="60"/>
              <w:rPr>
                <w:rFonts w:ascii="Arial" w:hAnsi="Arial" w:cs="Arial"/>
                <w:sz w:val="16"/>
              </w:rPr>
            </w:pPr>
            <w:ins w:id="7" w:author="nzt9hv" w:date="2013-05-02T16:24:00Z">
              <w:r>
                <w:rPr>
                  <w:rFonts w:ascii="Arial" w:hAnsi="Arial" w:cs="Arial"/>
                  <w:sz w:val="16"/>
                </w:rPr>
                <w:t>N/A</w:t>
              </w:r>
            </w:ins>
          </w:p>
        </w:tc>
        <w:tc>
          <w:tcPr>
            <w:tcW w:w="1170" w:type="dxa"/>
            <w:tcBorders>
              <w:top w:val="single" w:sz="6" w:space="0" w:color="auto"/>
              <w:left w:val="single" w:sz="6" w:space="0" w:color="auto"/>
              <w:bottom w:val="single" w:sz="6" w:space="0" w:color="auto"/>
              <w:right w:val="single" w:sz="6" w:space="0" w:color="auto"/>
            </w:tcBorders>
          </w:tcPr>
          <w:p w:rsidR="00660C0F" w:rsidDel="00D91BBA" w:rsidRDefault="00660C0F" w:rsidP="00275A14">
            <w:pPr>
              <w:spacing w:before="60"/>
              <w:rPr>
                <w:rFonts w:ascii="Arial" w:hAnsi="Arial" w:cs="Arial"/>
                <w:sz w:val="16"/>
              </w:rPr>
            </w:pPr>
            <w:ins w:id="8" w:author="nzt9hv" w:date="2013-05-02T16:24:00Z">
              <w:r>
                <w:rPr>
                  <w:rFonts w:ascii="Arial" w:hAnsi="Arial" w:cs="Arial"/>
                  <w:sz w:val="16"/>
                </w:rPr>
                <w:t>N/A</w:t>
              </w:r>
            </w:ins>
          </w:p>
        </w:tc>
        <w:tc>
          <w:tcPr>
            <w:tcW w:w="2430" w:type="dxa"/>
            <w:tcBorders>
              <w:top w:val="single" w:sz="6" w:space="0" w:color="auto"/>
              <w:left w:val="single" w:sz="6" w:space="0" w:color="auto"/>
              <w:bottom w:val="single" w:sz="6" w:space="0" w:color="auto"/>
              <w:right w:val="single" w:sz="6" w:space="0" w:color="auto"/>
            </w:tcBorders>
          </w:tcPr>
          <w:p w:rsidR="00660C0F" w:rsidDel="00D91BBA" w:rsidRDefault="00660C0F" w:rsidP="00275A14">
            <w:pPr>
              <w:spacing w:before="60"/>
              <w:rPr>
                <w:rFonts w:ascii="Arial" w:hAnsi="Arial" w:cs="Arial"/>
                <w:sz w:val="16"/>
              </w:rPr>
            </w:pPr>
            <w:r w:rsidRPr="00D91BBA">
              <w:rPr>
                <w:rFonts w:ascii="Arial" w:hAnsi="Arial" w:cs="Arial"/>
                <w:sz w:val="16"/>
              </w:rPr>
              <w:t>DAMPING_START_SEC_VAR_CLEARED_UNSPECIFIED</w:t>
            </w:r>
          </w:p>
        </w:tc>
      </w:tr>
      <w:tr w:rsidR="00660C0F" w:rsidDel="00D91BBA" w:rsidTr="00D91BBA">
        <w:tc>
          <w:tcPr>
            <w:tcW w:w="2808" w:type="dxa"/>
            <w:tcBorders>
              <w:top w:val="single" w:sz="6" w:space="0" w:color="auto"/>
              <w:left w:val="single" w:sz="6" w:space="0" w:color="auto"/>
              <w:bottom w:val="single" w:sz="6" w:space="0" w:color="auto"/>
              <w:right w:val="single" w:sz="6" w:space="0" w:color="auto"/>
            </w:tcBorders>
          </w:tcPr>
          <w:p w:rsidR="00660C0F" w:rsidRPr="004E08B4" w:rsidDel="00D91BBA" w:rsidRDefault="00660C0F" w:rsidP="00D91BBA">
            <w:pPr>
              <w:spacing w:before="60"/>
              <w:rPr>
                <w:rFonts w:ascii="Arial" w:hAnsi="Arial" w:cs="Arial"/>
                <w:sz w:val="16"/>
              </w:rPr>
            </w:pPr>
            <w:proofErr w:type="spellStart"/>
            <w:r w:rsidRPr="00D91BBA">
              <w:rPr>
                <w:rFonts w:ascii="Arial" w:hAnsi="Arial" w:cs="Arial"/>
                <w:sz w:val="16"/>
              </w:rPr>
              <w:t>QDDStFilt_Cnt_M_str</w:t>
            </w:r>
            <w:proofErr w:type="spellEnd"/>
          </w:p>
        </w:tc>
        <w:tc>
          <w:tcPr>
            <w:tcW w:w="1350" w:type="dxa"/>
            <w:tcBorders>
              <w:top w:val="single" w:sz="6" w:space="0" w:color="auto"/>
              <w:left w:val="single" w:sz="6" w:space="0" w:color="auto"/>
              <w:bottom w:val="single" w:sz="6" w:space="0" w:color="auto"/>
              <w:right w:val="single" w:sz="6" w:space="0" w:color="auto"/>
            </w:tcBorders>
          </w:tcPr>
          <w:p w:rsidR="00660C0F" w:rsidDel="00D91BBA" w:rsidRDefault="00660C0F" w:rsidP="00275A14">
            <w:pPr>
              <w:spacing w:before="60"/>
              <w:rPr>
                <w:rFonts w:ascii="Arial" w:hAnsi="Arial" w:cs="Arial"/>
                <w:sz w:val="16"/>
              </w:rPr>
            </w:pPr>
            <w:r w:rsidRPr="00D91BBA">
              <w:rPr>
                <w:rFonts w:ascii="Arial" w:hAnsi="Arial" w:cs="Arial"/>
                <w:sz w:val="16"/>
              </w:rPr>
              <w:t>LPF32KSV_Str</w:t>
            </w:r>
          </w:p>
        </w:tc>
        <w:tc>
          <w:tcPr>
            <w:tcW w:w="1170" w:type="dxa"/>
            <w:tcBorders>
              <w:top w:val="single" w:sz="6" w:space="0" w:color="auto"/>
              <w:left w:val="single" w:sz="6" w:space="0" w:color="auto"/>
              <w:bottom w:val="single" w:sz="6" w:space="0" w:color="auto"/>
              <w:right w:val="single" w:sz="6" w:space="0" w:color="auto"/>
            </w:tcBorders>
          </w:tcPr>
          <w:p w:rsidR="00660C0F" w:rsidDel="00D91BBA" w:rsidRDefault="00660C0F" w:rsidP="00275A14">
            <w:pPr>
              <w:spacing w:before="60"/>
              <w:rPr>
                <w:rFonts w:ascii="Arial" w:hAnsi="Arial" w:cs="Arial"/>
                <w:sz w:val="16"/>
              </w:rPr>
            </w:pPr>
            <w:ins w:id="9" w:author="nzt9hv" w:date="2013-05-02T16:24:00Z">
              <w:r>
                <w:rPr>
                  <w:rFonts w:ascii="Arial" w:hAnsi="Arial" w:cs="Arial"/>
                  <w:sz w:val="16"/>
                </w:rPr>
                <w:t>N/A</w:t>
              </w:r>
            </w:ins>
          </w:p>
        </w:tc>
        <w:tc>
          <w:tcPr>
            <w:tcW w:w="1170" w:type="dxa"/>
            <w:tcBorders>
              <w:top w:val="single" w:sz="6" w:space="0" w:color="auto"/>
              <w:left w:val="single" w:sz="6" w:space="0" w:color="auto"/>
              <w:bottom w:val="single" w:sz="6" w:space="0" w:color="auto"/>
              <w:right w:val="single" w:sz="6" w:space="0" w:color="auto"/>
            </w:tcBorders>
          </w:tcPr>
          <w:p w:rsidR="00660C0F" w:rsidDel="00D91BBA" w:rsidRDefault="00660C0F" w:rsidP="00275A14">
            <w:pPr>
              <w:spacing w:before="60"/>
              <w:rPr>
                <w:rFonts w:ascii="Arial" w:hAnsi="Arial" w:cs="Arial"/>
                <w:sz w:val="16"/>
              </w:rPr>
            </w:pPr>
            <w:ins w:id="10" w:author="nzt9hv" w:date="2013-05-02T16:24:00Z">
              <w:r>
                <w:rPr>
                  <w:rFonts w:ascii="Arial" w:hAnsi="Arial" w:cs="Arial"/>
                  <w:sz w:val="16"/>
                </w:rPr>
                <w:t>N/A</w:t>
              </w:r>
            </w:ins>
          </w:p>
        </w:tc>
        <w:tc>
          <w:tcPr>
            <w:tcW w:w="2430" w:type="dxa"/>
            <w:tcBorders>
              <w:top w:val="single" w:sz="6" w:space="0" w:color="auto"/>
              <w:left w:val="single" w:sz="6" w:space="0" w:color="auto"/>
              <w:bottom w:val="single" w:sz="6" w:space="0" w:color="auto"/>
              <w:right w:val="single" w:sz="6" w:space="0" w:color="auto"/>
            </w:tcBorders>
          </w:tcPr>
          <w:p w:rsidR="00660C0F" w:rsidDel="00D91BBA" w:rsidRDefault="00660C0F" w:rsidP="00275A14">
            <w:pPr>
              <w:spacing w:before="60"/>
              <w:rPr>
                <w:rFonts w:ascii="Arial" w:hAnsi="Arial" w:cs="Arial"/>
                <w:sz w:val="16"/>
              </w:rPr>
            </w:pPr>
            <w:r w:rsidRPr="00D91BBA">
              <w:rPr>
                <w:rFonts w:ascii="Arial" w:hAnsi="Arial" w:cs="Arial"/>
                <w:sz w:val="16"/>
              </w:rPr>
              <w:t>DAMPING_START_SEC_VAR_CLEARED_UNSPECIFIED</w:t>
            </w:r>
          </w:p>
        </w:tc>
      </w:tr>
      <w:tr w:rsidR="00660C0F" w:rsidDel="00D91BBA" w:rsidTr="00D91BBA">
        <w:tc>
          <w:tcPr>
            <w:tcW w:w="2808" w:type="dxa"/>
            <w:tcBorders>
              <w:top w:val="single" w:sz="6" w:space="0" w:color="auto"/>
              <w:left w:val="single" w:sz="6" w:space="0" w:color="auto"/>
              <w:bottom w:val="single" w:sz="6" w:space="0" w:color="auto"/>
              <w:right w:val="single" w:sz="6" w:space="0" w:color="auto"/>
            </w:tcBorders>
          </w:tcPr>
          <w:p w:rsidR="00660C0F" w:rsidRPr="004E08B4" w:rsidDel="00D91BBA" w:rsidRDefault="00660C0F" w:rsidP="00D91BBA">
            <w:pPr>
              <w:spacing w:before="60"/>
              <w:rPr>
                <w:rFonts w:ascii="Arial" w:hAnsi="Arial" w:cs="Arial"/>
                <w:sz w:val="16"/>
              </w:rPr>
            </w:pPr>
            <w:proofErr w:type="spellStart"/>
            <w:r w:rsidRPr="00D91BBA">
              <w:rPr>
                <w:rFonts w:ascii="Arial" w:hAnsi="Arial" w:cs="Arial"/>
                <w:sz w:val="16"/>
              </w:rPr>
              <w:t>MtrVelLPFKSV_Cnt_M_str</w:t>
            </w:r>
            <w:proofErr w:type="spellEnd"/>
          </w:p>
        </w:tc>
        <w:tc>
          <w:tcPr>
            <w:tcW w:w="1350" w:type="dxa"/>
            <w:tcBorders>
              <w:top w:val="single" w:sz="6" w:space="0" w:color="auto"/>
              <w:left w:val="single" w:sz="6" w:space="0" w:color="auto"/>
              <w:bottom w:val="single" w:sz="6" w:space="0" w:color="auto"/>
              <w:right w:val="single" w:sz="6" w:space="0" w:color="auto"/>
            </w:tcBorders>
          </w:tcPr>
          <w:p w:rsidR="00660C0F" w:rsidDel="00D91BBA" w:rsidRDefault="00660C0F" w:rsidP="00275A14">
            <w:pPr>
              <w:spacing w:before="60"/>
              <w:rPr>
                <w:rFonts w:ascii="Arial" w:hAnsi="Arial" w:cs="Arial"/>
                <w:sz w:val="16"/>
              </w:rPr>
            </w:pPr>
            <w:r w:rsidRPr="00D91BBA">
              <w:rPr>
                <w:rFonts w:ascii="Arial" w:hAnsi="Arial" w:cs="Arial"/>
                <w:sz w:val="16"/>
              </w:rPr>
              <w:t>LPF32KSV_Str</w:t>
            </w:r>
          </w:p>
        </w:tc>
        <w:tc>
          <w:tcPr>
            <w:tcW w:w="1170" w:type="dxa"/>
            <w:tcBorders>
              <w:top w:val="single" w:sz="6" w:space="0" w:color="auto"/>
              <w:left w:val="single" w:sz="6" w:space="0" w:color="auto"/>
              <w:bottom w:val="single" w:sz="6" w:space="0" w:color="auto"/>
              <w:right w:val="single" w:sz="6" w:space="0" w:color="auto"/>
            </w:tcBorders>
          </w:tcPr>
          <w:p w:rsidR="00660C0F" w:rsidDel="00D91BBA" w:rsidRDefault="00660C0F" w:rsidP="00275A14">
            <w:pPr>
              <w:spacing w:before="60"/>
              <w:rPr>
                <w:rFonts w:ascii="Arial" w:hAnsi="Arial" w:cs="Arial"/>
                <w:sz w:val="16"/>
              </w:rPr>
            </w:pPr>
            <w:ins w:id="11" w:author="nzt9hv" w:date="2013-05-02T16:24:00Z">
              <w:r>
                <w:rPr>
                  <w:rFonts w:ascii="Arial" w:hAnsi="Arial" w:cs="Arial"/>
                  <w:sz w:val="16"/>
                </w:rPr>
                <w:t>N/A</w:t>
              </w:r>
            </w:ins>
          </w:p>
        </w:tc>
        <w:tc>
          <w:tcPr>
            <w:tcW w:w="1170" w:type="dxa"/>
            <w:tcBorders>
              <w:top w:val="single" w:sz="6" w:space="0" w:color="auto"/>
              <w:left w:val="single" w:sz="6" w:space="0" w:color="auto"/>
              <w:bottom w:val="single" w:sz="6" w:space="0" w:color="auto"/>
              <w:right w:val="single" w:sz="6" w:space="0" w:color="auto"/>
            </w:tcBorders>
          </w:tcPr>
          <w:p w:rsidR="00660C0F" w:rsidDel="00D91BBA" w:rsidRDefault="00660C0F" w:rsidP="00275A14">
            <w:pPr>
              <w:spacing w:before="60"/>
              <w:rPr>
                <w:rFonts w:ascii="Arial" w:hAnsi="Arial" w:cs="Arial"/>
                <w:sz w:val="16"/>
              </w:rPr>
            </w:pPr>
            <w:ins w:id="12" w:author="nzt9hv" w:date="2013-05-02T16:24:00Z">
              <w:r>
                <w:rPr>
                  <w:rFonts w:ascii="Arial" w:hAnsi="Arial" w:cs="Arial"/>
                  <w:sz w:val="16"/>
                </w:rPr>
                <w:t>N/A</w:t>
              </w:r>
            </w:ins>
          </w:p>
        </w:tc>
        <w:tc>
          <w:tcPr>
            <w:tcW w:w="2430" w:type="dxa"/>
            <w:tcBorders>
              <w:top w:val="single" w:sz="6" w:space="0" w:color="auto"/>
              <w:left w:val="single" w:sz="6" w:space="0" w:color="auto"/>
              <w:bottom w:val="single" w:sz="6" w:space="0" w:color="auto"/>
              <w:right w:val="single" w:sz="6" w:space="0" w:color="auto"/>
            </w:tcBorders>
          </w:tcPr>
          <w:p w:rsidR="00660C0F" w:rsidDel="00D91BBA" w:rsidRDefault="00660C0F" w:rsidP="00275A14">
            <w:pPr>
              <w:spacing w:before="60"/>
              <w:rPr>
                <w:rFonts w:ascii="Arial" w:hAnsi="Arial" w:cs="Arial"/>
                <w:sz w:val="16"/>
              </w:rPr>
            </w:pPr>
            <w:r w:rsidRPr="00D91BBA">
              <w:rPr>
                <w:rFonts w:ascii="Arial" w:hAnsi="Arial" w:cs="Arial"/>
                <w:sz w:val="16"/>
              </w:rPr>
              <w:t>DAMPING_START_SEC_VAR_CLEARED_UNSPECIFIED</w:t>
            </w:r>
          </w:p>
        </w:tc>
      </w:tr>
      <w:tr w:rsidR="00660C0F" w:rsidDel="00D91BBA" w:rsidTr="00D91BBA">
        <w:tc>
          <w:tcPr>
            <w:tcW w:w="2808" w:type="dxa"/>
            <w:tcBorders>
              <w:top w:val="single" w:sz="6" w:space="0" w:color="auto"/>
              <w:left w:val="single" w:sz="6" w:space="0" w:color="auto"/>
              <w:bottom w:val="single" w:sz="6" w:space="0" w:color="auto"/>
              <w:right w:val="single" w:sz="6" w:space="0" w:color="auto"/>
            </w:tcBorders>
          </w:tcPr>
          <w:p w:rsidR="00660C0F" w:rsidRPr="004E08B4" w:rsidDel="00D91BBA" w:rsidRDefault="00660C0F" w:rsidP="00D91BBA">
            <w:pPr>
              <w:spacing w:before="60"/>
              <w:rPr>
                <w:rFonts w:ascii="Arial" w:hAnsi="Arial" w:cs="Arial"/>
                <w:sz w:val="16"/>
              </w:rPr>
            </w:pPr>
            <w:r w:rsidRPr="00D91BBA">
              <w:rPr>
                <w:rFonts w:ascii="Arial" w:hAnsi="Arial" w:cs="Arial"/>
                <w:sz w:val="16"/>
              </w:rPr>
              <w:t>QDDHwTrqBkLash_HwNm_M_f32</w:t>
            </w:r>
          </w:p>
        </w:tc>
        <w:tc>
          <w:tcPr>
            <w:tcW w:w="1350" w:type="dxa"/>
            <w:tcBorders>
              <w:top w:val="single" w:sz="6" w:space="0" w:color="auto"/>
              <w:left w:val="single" w:sz="6" w:space="0" w:color="auto"/>
              <w:bottom w:val="single" w:sz="6" w:space="0" w:color="auto"/>
              <w:right w:val="single" w:sz="6" w:space="0" w:color="auto"/>
            </w:tcBorders>
          </w:tcPr>
          <w:p w:rsidR="00660C0F" w:rsidDel="00D91BBA" w:rsidRDefault="00660C0F" w:rsidP="00275A14">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660C0F" w:rsidDel="00D91BBA" w:rsidRDefault="00BD23FD" w:rsidP="00275A14">
            <w:pPr>
              <w:spacing w:before="60"/>
              <w:rPr>
                <w:rFonts w:ascii="Arial" w:hAnsi="Arial" w:cs="Arial"/>
                <w:sz w:val="16"/>
              </w:rPr>
            </w:pPr>
            <w:ins w:id="13" w:author="nzt9hv" w:date="2013-05-02T16:38:00Z">
              <w:r>
                <w:rPr>
                  <w:rFonts w:ascii="Arial" w:hAnsi="Arial" w:cs="Arial"/>
                  <w:sz w:val="16"/>
                </w:rPr>
                <w:t>-10</w:t>
              </w:r>
            </w:ins>
          </w:p>
        </w:tc>
        <w:tc>
          <w:tcPr>
            <w:tcW w:w="1170" w:type="dxa"/>
            <w:tcBorders>
              <w:top w:val="single" w:sz="6" w:space="0" w:color="auto"/>
              <w:left w:val="single" w:sz="6" w:space="0" w:color="auto"/>
              <w:bottom w:val="single" w:sz="6" w:space="0" w:color="auto"/>
              <w:right w:val="single" w:sz="6" w:space="0" w:color="auto"/>
            </w:tcBorders>
          </w:tcPr>
          <w:p w:rsidR="00660C0F" w:rsidDel="00D91BBA" w:rsidRDefault="00BD23FD" w:rsidP="00275A14">
            <w:pPr>
              <w:spacing w:before="60"/>
              <w:rPr>
                <w:rFonts w:ascii="Arial" w:hAnsi="Arial" w:cs="Arial"/>
                <w:sz w:val="16"/>
              </w:rPr>
            </w:pPr>
            <w:ins w:id="14" w:author="nzt9hv" w:date="2013-05-02T16:38:00Z">
              <w:r>
                <w:rPr>
                  <w:rFonts w:ascii="Arial" w:hAnsi="Arial" w:cs="Arial"/>
                  <w:sz w:val="16"/>
                </w:rPr>
                <w:t>10</w:t>
              </w:r>
            </w:ins>
          </w:p>
        </w:tc>
        <w:tc>
          <w:tcPr>
            <w:tcW w:w="2430" w:type="dxa"/>
            <w:tcBorders>
              <w:top w:val="single" w:sz="6" w:space="0" w:color="auto"/>
              <w:left w:val="single" w:sz="6" w:space="0" w:color="auto"/>
              <w:bottom w:val="single" w:sz="6" w:space="0" w:color="auto"/>
              <w:right w:val="single" w:sz="6" w:space="0" w:color="auto"/>
            </w:tcBorders>
          </w:tcPr>
          <w:p w:rsidR="00660C0F" w:rsidDel="00D91BBA" w:rsidRDefault="00660C0F" w:rsidP="00275A14">
            <w:pPr>
              <w:spacing w:before="60"/>
              <w:rPr>
                <w:rFonts w:ascii="Arial" w:hAnsi="Arial" w:cs="Arial"/>
                <w:sz w:val="16"/>
              </w:rPr>
            </w:pPr>
            <w:r w:rsidRPr="00D91BBA">
              <w:rPr>
                <w:rFonts w:ascii="Arial" w:hAnsi="Arial" w:cs="Arial"/>
                <w:sz w:val="16"/>
              </w:rPr>
              <w:t>DAMPING_START_SEC_VAR_CLEARED_32</w:t>
            </w:r>
          </w:p>
        </w:tc>
      </w:tr>
      <w:tr w:rsidR="00660C0F" w:rsidDel="00D91BBA" w:rsidTr="00D91BBA">
        <w:tc>
          <w:tcPr>
            <w:tcW w:w="2808" w:type="dxa"/>
            <w:tcBorders>
              <w:top w:val="single" w:sz="6" w:space="0" w:color="auto"/>
              <w:left w:val="single" w:sz="6" w:space="0" w:color="auto"/>
              <w:bottom w:val="single" w:sz="6" w:space="0" w:color="auto"/>
              <w:right w:val="single" w:sz="6" w:space="0" w:color="auto"/>
            </w:tcBorders>
          </w:tcPr>
          <w:p w:rsidR="00660C0F" w:rsidRPr="004E08B4" w:rsidDel="00D91BBA" w:rsidRDefault="00660C0F" w:rsidP="00D91BBA">
            <w:pPr>
              <w:spacing w:before="60"/>
              <w:rPr>
                <w:rFonts w:ascii="Arial" w:hAnsi="Arial" w:cs="Arial"/>
                <w:sz w:val="16"/>
              </w:rPr>
            </w:pPr>
            <w:r w:rsidRPr="00D91BBA">
              <w:rPr>
                <w:rFonts w:ascii="Arial" w:hAnsi="Arial" w:cs="Arial"/>
                <w:sz w:val="16"/>
              </w:rPr>
              <w:t>QDDMtrVelBckLash_MtrRadpS_M_f32</w:t>
            </w:r>
          </w:p>
        </w:tc>
        <w:tc>
          <w:tcPr>
            <w:tcW w:w="1350" w:type="dxa"/>
            <w:tcBorders>
              <w:top w:val="single" w:sz="6" w:space="0" w:color="auto"/>
              <w:left w:val="single" w:sz="6" w:space="0" w:color="auto"/>
              <w:bottom w:val="single" w:sz="6" w:space="0" w:color="auto"/>
              <w:right w:val="single" w:sz="6" w:space="0" w:color="auto"/>
            </w:tcBorders>
          </w:tcPr>
          <w:p w:rsidR="00660C0F" w:rsidDel="00D91BBA" w:rsidRDefault="00660C0F" w:rsidP="00275A14">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660C0F" w:rsidDel="00D91BBA" w:rsidRDefault="00660C0F" w:rsidP="00275A14">
            <w:pPr>
              <w:spacing w:before="60"/>
              <w:rPr>
                <w:rFonts w:ascii="Arial" w:hAnsi="Arial" w:cs="Arial"/>
                <w:sz w:val="16"/>
              </w:rPr>
            </w:pPr>
            <w:ins w:id="15" w:author="nzt9hv" w:date="2013-05-02T16:24:00Z">
              <w:r>
                <w:rPr>
                  <w:rFonts w:ascii="Arial" w:hAnsi="Arial" w:cs="Arial"/>
                  <w:sz w:val="16"/>
                </w:rPr>
                <w:t>-1118</w:t>
              </w:r>
            </w:ins>
          </w:p>
        </w:tc>
        <w:tc>
          <w:tcPr>
            <w:tcW w:w="1170" w:type="dxa"/>
            <w:tcBorders>
              <w:top w:val="single" w:sz="6" w:space="0" w:color="auto"/>
              <w:left w:val="single" w:sz="6" w:space="0" w:color="auto"/>
              <w:bottom w:val="single" w:sz="6" w:space="0" w:color="auto"/>
              <w:right w:val="single" w:sz="6" w:space="0" w:color="auto"/>
            </w:tcBorders>
          </w:tcPr>
          <w:p w:rsidR="00660C0F" w:rsidDel="00D91BBA" w:rsidRDefault="00660C0F" w:rsidP="00275A14">
            <w:pPr>
              <w:spacing w:before="60"/>
              <w:rPr>
                <w:rFonts w:ascii="Arial" w:hAnsi="Arial" w:cs="Arial"/>
                <w:sz w:val="16"/>
              </w:rPr>
            </w:pPr>
            <w:ins w:id="16" w:author="nzt9hv" w:date="2013-05-02T16:24:00Z">
              <w:r>
                <w:rPr>
                  <w:rFonts w:ascii="Arial" w:hAnsi="Arial" w:cs="Arial"/>
                  <w:sz w:val="16"/>
                </w:rPr>
                <w:t>1118</w:t>
              </w:r>
            </w:ins>
          </w:p>
        </w:tc>
        <w:tc>
          <w:tcPr>
            <w:tcW w:w="2430" w:type="dxa"/>
            <w:tcBorders>
              <w:top w:val="single" w:sz="6" w:space="0" w:color="auto"/>
              <w:left w:val="single" w:sz="6" w:space="0" w:color="auto"/>
              <w:bottom w:val="single" w:sz="6" w:space="0" w:color="auto"/>
              <w:right w:val="single" w:sz="6" w:space="0" w:color="auto"/>
            </w:tcBorders>
          </w:tcPr>
          <w:p w:rsidR="00660C0F" w:rsidDel="00D91BBA" w:rsidRDefault="00660C0F" w:rsidP="00275A14">
            <w:pPr>
              <w:spacing w:before="60"/>
              <w:rPr>
                <w:rFonts w:ascii="Arial" w:hAnsi="Arial" w:cs="Arial"/>
                <w:sz w:val="16"/>
              </w:rPr>
            </w:pPr>
            <w:r w:rsidRPr="00D91BBA">
              <w:rPr>
                <w:rFonts w:ascii="Arial" w:hAnsi="Arial" w:cs="Arial"/>
                <w:sz w:val="16"/>
              </w:rPr>
              <w:t>DAMPING_START_SEC_VAR_CLEARED_32</w:t>
            </w:r>
          </w:p>
        </w:tc>
      </w:tr>
      <w:tr w:rsidR="00BD23FD" w:rsidDel="00D91BBA" w:rsidTr="00D91BBA">
        <w:tc>
          <w:tcPr>
            <w:tcW w:w="2808" w:type="dxa"/>
            <w:tcBorders>
              <w:top w:val="single" w:sz="6" w:space="0" w:color="auto"/>
              <w:left w:val="single" w:sz="6" w:space="0" w:color="auto"/>
              <w:bottom w:val="single" w:sz="6" w:space="0" w:color="auto"/>
              <w:right w:val="single" w:sz="6" w:space="0" w:color="auto"/>
            </w:tcBorders>
          </w:tcPr>
          <w:p w:rsidR="00BD23FD" w:rsidRPr="004E08B4" w:rsidDel="00D91BBA" w:rsidRDefault="00BD23FD" w:rsidP="00D91BBA">
            <w:pPr>
              <w:spacing w:before="60"/>
              <w:rPr>
                <w:rFonts w:ascii="Arial" w:hAnsi="Arial" w:cs="Arial"/>
                <w:sz w:val="16"/>
              </w:rPr>
            </w:pPr>
            <w:r w:rsidRPr="00D91BBA">
              <w:rPr>
                <w:rFonts w:ascii="Arial" w:hAnsi="Arial" w:cs="Arial"/>
                <w:sz w:val="16"/>
              </w:rPr>
              <w:t>QDDStFilt_Uls_D_f32</w:t>
            </w:r>
          </w:p>
        </w:tc>
        <w:tc>
          <w:tcPr>
            <w:tcW w:w="1350" w:type="dxa"/>
            <w:tcBorders>
              <w:top w:val="single" w:sz="6" w:space="0" w:color="auto"/>
              <w:left w:val="single" w:sz="6" w:space="0" w:color="auto"/>
              <w:bottom w:val="single" w:sz="6" w:space="0" w:color="auto"/>
              <w:right w:val="single" w:sz="6" w:space="0" w:color="auto"/>
            </w:tcBorders>
          </w:tcPr>
          <w:p w:rsidR="00BD23FD" w:rsidDel="00D91BBA" w:rsidRDefault="00BD23FD" w:rsidP="00275A14">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BD23FD" w:rsidDel="00D91BBA" w:rsidRDefault="00BD23FD" w:rsidP="00275A14">
            <w:pPr>
              <w:spacing w:before="60"/>
              <w:rPr>
                <w:rFonts w:ascii="Arial" w:hAnsi="Arial" w:cs="Arial"/>
                <w:sz w:val="16"/>
              </w:rPr>
            </w:pPr>
            <w:ins w:id="17" w:author="nzt9hv" w:date="2013-05-02T16:39:00Z">
              <w:r>
                <w:rPr>
                  <w:rFonts w:ascii="Arial" w:hAnsi="Arial" w:cs="Arial"/>
                  <w:sz w:val="16"/>
                </w:rPr>
                <w:t>FULL</w:t>
              </w:r>
            </w:ins>
          </w:p>
        </w:tc>
        <w:tc>
          <w:tcPr>
            <w:tcW w:w="1170" w:type="dxa"/>
            <w:tcBorders>
              <w:top w:val="single" w:sz="6" w:space="0" w:color="auto"/>
              <w:left w:val="single" w:sz="6" w:space="0" w:color="auto"/>
              <w:bottom w:val="single" w:sz="6" w:space="0" w:color="auto"/>
              <w:right w:val="single" w:sz="6" w:space="0" w:color="auto"/>
            </w:tcBorders>
          </w:tcPr>
          <w:p w:rsidR="00BD23FD" w:rsidDel="00D91BBA" w:rsidRDefault="00BD23FD" w:rsidP="00275A14">
            <w:pPr>
              <w:spacing w:before="60"/>
              <w:rPr>
                <w:rFonts w:ascii="Arial" w:hAnsi="Arial" w:cs="Arial"/>
                <w:sz w:val="16"/>
              </w:rPr>
            </w:pPr>
            <w:ins w:id="18" w:author="nzt9hv" w:date="2013-05-02T16:39:00Z">
              <w:r>
                <w:rPr>
                  <w:rFonts w:ascii="Arial" w:hAnsi="Arial" w:cs="Arial"/>
                  <w:sz w:val="16"/>
                </w:rPr>
                <w:t>FULL</w:t>
              </w:r>
            </w:ins>
          </w:p>
        </w:tc>
        <w:tc>
          <w:tcPr>
            <w:tcW w:w="2430" w:type="dxa"/>
            <w:tcBorders>
              <w:top w:val="single" w:sz="6" w:space="0" w:color="auto"/>
              <w:left w:val="single" w:sz="6" w:space="0" w:color="auto"/>
              <w:bottom w:val="single" w:sz="6" w:space="0" w:color="auto"/>
              <w:right w:val="single" w:sz="6" w:space="0" w:color="auto"/>
            </w:tcBorders>
          </w:tcPr>
          <w:p w:rsidR="00BD23FD" w:rsidDel="00D91BBA" w:rsidRDefault="00BD23FD" w:rsidP="00275A14">
            <w:pPr>
              <w:spacing w:before="60"/>
              <w:rPr>
                <w:rFonts w:ascii="Arial" w:hAnsi="Arial" w:cs="Arial"/>
                <w:sz w:val="16"/>
              </w:rPr>
            </w:pPr>
            <w:r w:rsidRPr="00D91BBA">
              <w:rPr>
                <w:rFonts w:ascii="Arial" w:hAnsi="Arial" w:cs="Arial"/>
                <w:sz w:val="16"/>
              </w:rPr>
              <w:t>DAMPING_START_SEC_VAR_CLEARED_32</w:t>
            </w:r>
          </w:p>
        </w:tc>
      </w:tr>
      <w:tr w:rsidR="00CE3AF0" w:rsidTr="00D91BBA">
        <w:tc>
          <w:tcPr>
            <w:tcW w:w="2808" w:type="dxa"/>
            <w:tcBorders>
              <w:top w:val="single" w:sz="6" w:space="0" w:color="auto"/>
              <w:left w:val="single" w:sz="6" w:space="0" w:color="auto"/>
              <w:bottom w:val="single" w:sz="6" w:space="0" w:color="auto"/>
              <w:right w:val="single" w:sz="6" w:space="0" w:color="auto"/>
            </w:tcBorders>
          </w:tcPr>
          <w:p w:rsidR="007D09CC" w:rsidRPr="00B443A3" w:rsidRDefault="00CE3AF0" w:rsidP="00B443A3">
            <w:pPr>
              <w:spacing w:before="60"/>
              <w:rPr>
                <w:rFonts w:ascii="Arial" w:hAnsi="Arial" w:cs="Arial"/>
                <w:sz w:val="16"/>
              </w:rPr>
            </w:pPr>
            <w:r w:rsidRPr="00B443A3">
              <w:rPr>
                <w:rFonts w:ascii="Arial" w:hAnsi="Arial" w:cs="Arial"/>
                <w:sz w:val="16"/>
              </w:rPr>
              <w:t>DampTrqScale_Uls_D_u1p15</w:t>
            </w:r>
          </w:p>
        </w:tc>
        <w:tc>
          <w:tcPr>
            <w:tcW w:w="1350" w:type="dxa"/>
            <w:tcBorders>
              <w:top w:val="single" w:sz="6" w:space="0" w:color="auto"/>
              <w:left w:val="single" w:sz="6" w:space="0" w:color="auto"/>
              <w:bottom w:val="single" w:sz="6" w:space="0" w:color="auto"/>
              <w:right w:val="single" w:sz="6" w:space="0" w:color="auto"/>
            </w:tcBorders>
          </w:tcPr>
          <w:p w:rsidR="00CE3AF0" w:rsidDel="004218A1" w:rsidRDefault="00CE3AF0" w:rsidP="00275A14">
            <w:pPr>
              <w:spacing w:before="60"/>
              <w:rPr>
                <w:rFonts w:ascii="Arial" w:hAnsi="Arial" w:cs="Arial"/>
                <w:sz w:val="16"/>
              </w:rPr>
            </w:pPr>
            <w:r>
              <w:rPr>
                <w:rFonts w:ascii="Arial" w:hAnsi="Arial" w:cs="Arial"/>
                <w:sz w:val="16"/>
              </w:rPr>
              <w:t>2^-15</w:t>
            </w:r>
          </w:p>
        </w:tc>
        <w:tc>
          <w:tcPr>
            <w:tcW w:w="1170" w:type="dxa"/>
            <w:tcBorders>
              <w:top w:val="single" w:sz="6" w:space="0" w:color="auto"/>
              <w:left w:val="single" w:sz="6" w:space="0" w:color="auto"/>
              <w:bottom w:val="single" w:sz="6" w:space="0" w:color="auto"/>
              <w:right w:val="single" w:sz="6" w:space="0" w:color="auto"/>
            </w:tcBorders>
          </w:tcPr>
          <w:p w:rsidR="00CE3AF0" w:rsidDel="004218A1" w:rsidRDefault="00F30AD2" w:rsidP="00275A14">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CE3AF0" w:rsidDel="004218A1" w:rsidRDefault="00F30AD2" w:rsidP="00275A14">
            <w:pPr>
              <w:spacing w:before="60"/>
              <w:rPr>
                <w:rFonts w:ascii="Arial" w:hAnsi="Arial" w:cs="Arial"/>
                <w:sz w:val="16"/>
              </w:rPr>
            </w:pPr>
            <w:r>
              <w:rPr>
                <w:rFonts w:ascii="Arial" w:hAnsi="Arial" w:cs="Arial"/>
                <w:sz w:val="16"/>
              </w:rPr>
              <w:t>FULL</w:t>
            </w:r>
          </w:p>
        </w:tc>
        <w:tc>
          <w:tcPr>
            <w:tcW w:w="2430" w:type="dxa"/>
            <w:tcBorders>
              <w:top w:val="single" w:sz="6" w:space="0" w:color="auto"/>
              <w:left w:val="single" w:sz="6" w:space="0" w:color="auto"/>
              <w:bottom w:val="single" w:sz="6" w:space="0" w:color="auto"/>
              <w:right w:val="single" w:sz="6" w:space="0" w:color="auto"/>
            </w:tcBorders>
          </w:tcPr>
          <w:p w:rsidR="00CE3AF0" w:rsidRDefault="00380996" w:rsidP="00275A14">
            <w:pPr>
              <w:spacing w:before="60"/>
              <w:rPr>
                <w:rFonts w:ascii="Arial" w:hAnsi="Arial" w:cs="Arial"/>
                <w:sz w:val="16"/>
              </w:rPr>
            </w:pPr>
            <w:r w:rsidRPr="00380996">
              <w:rPr>
                <w:rFonts w:ascii="Arial" w:hAnsi="Arial" w:cs="Arial"/>
                <w:sz w:val="16"/>
              </w:rPr>
              <w:t>DAMPING_STOP_SEC_VAR_</w:t>
            </w:r>
            <w:r w:rsidR="00316A7A" w:rsidRPr="00316A7A">
              <w:rPr>
                <w:rFonts w:ascii="Arial" w:hAnsi="Arial" w:cs="Arial"/>
                <w:sz w:val="16"/>
              </w:rPr>
              <w:t xml:space="preserve">CLEARED </w:t>
            </w:r>
            <w:r w:rsidRPr="00380996">
              <w:rPr>
                <w:rFonts w:ascii="Arial" w:hAnsi="Arial" w:cs="Arial"/>
                <w:sz w:val="16"/>
              </w:rPr>
              <w:t>_</w:t>
            </w:r>
            <w:r>
              <w:rPr>
                <w:rFonts w:ascii="Arial" w:hAnsi="Arial" w:cs="Arial"/>
                <w:sz w:val="16"/>
              </w:rPr>
              <w:t>16</w:t>
            </w:r>
          </w:p>
        </w:tc>
      </w:tr>
      <w:tr w:rsidR="00F30AD2" w:rsidTr="00D91BBA">
        <w:tc>
          <w:tcPr>
            <w:tcW w:w="2808" w:type="dxa"/>
            <w:tcBorders>
              <w:top w:val="single" w:sz="6" w:space="0" w:color="auto"/>
              <w:left w:val="single" w:sz="6" w:space="0" w:color="auto"/>
              <w:bottom w:val="single" w:sz="6" w:space="0" w:color="auto"/>
              <w:right w:val="single" w:sz="6" w:space="0" w:color="auto"/>
            </w:tcBorders>
          </w:tcPr>
          <w:p w:rsidR="007D09CC" w:rsidRPr="00B443A3" w:rsidRDefault="00F30AD2" w:rsidP="00B443A3">
            <w:pPr>
              <w:spacing w:before="60"/>
              <w:rPr>
                <w:rFonts w:ascii="Arial" w:hAnsi="Arial" w:cs="Arial"/>
                <w:sz w:val="16"/>
              </w:rPr>
            </w:pPr>
            <w:r w:rsidRPr="00B443A3">
              <w:rPr>
                <w:rFonts w:ascii="Arial" w:hAnsi="Arial" w:cs="Arial"/>
                <w:sz w:val="16"/>
              </w:rPr>
              <w:t>DampTempScale_Uls_D_u4p12</w:t>
            </w:r>
          </w:p>
        </w:tc>
        <w:tc>
          <w:tcPr>
            <w:tcW w:w="135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2^-12</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2430" w:type="dxa"/>
            <w:tcBorders>
              <w:top w:val="single" w:sz="6" w:space="0" w:color="auto"/>
              <w:left w:val="single" w:sz="6" w:space="0" w:color="auto"/>
              <w:bottom w:val="single" w:sz="6" w:space="0" w:color="auto"/>
              <w:right w:val="single" w:sz="6" w:space="0" w:color="auto"/>
            </w:tcBorders>
          </w:tcPr>
          <w:p w:rsidR="00F30AD2" w:rsidRDefault="00380996" w:rsidP="00275A14">
            <w:pPr>
              <w:spacing w:before="60"/>
              <w:rPr>
                <w:rFonts w:ascii="Arial" w:hAnsi="Arial" w:cs="Arial"/>
                <w:sz w:val="16"/>
              </w:rPr>
            </w:pPr>
            <w:r w:rsidRPr="00380996">
              <w:rPr>
                <w:rFonts w:ascii="Arial" w:hAnsi="Arial" w:cs="Arial"/>
                <w:sz w:val="16"/>
              </w:rPr>
              <w:t>DAMPING_STOP_SEC_VAR_</w:t>
            </w:r>
            <w:r w:rsidR="00316A7A" w:rsidRPr="00316A7A">
              <w:rPr>
                <w:rFonts w:ascii="Arial" w:hAnsi="Arial" w:cs="Arial"/>
                <w:sz w:val="16"/>
              </w:rPr>
              <w:t xml:space="preserve">CLEARED </w:t>
            </w:r>
            <w:r w:rsidRPr="00380996">
              <w:rPr>
                <w:rFonts w:ascii="Arial" w:hAnsi="Arial" w:cs="Arial"/>
                <w:sz w:val="16"/>
              </w:rPr>
              <w:t>_</w:t>
            </w:r>
            <w:r>
              <w:rPr>
                <w:rFonts w:ascii="Arial" w:hAnsi="Arial" w:cs="Arial"/>
                <w:sz w:val="16"/>
              </w:rPr>
              <w:t>16</w:t>
            </w:r>
          </w:p>
        </w:tc>
      </w:tr>
      <w:tr w:rsidR="00F30AD2" w:rsidTr="00D91BBA">
        <w:tc>
          <w:tcPr>
            <w:tcW w:w="2808" w:type="dxa"/>
            <w:tcBorders>
              <w:top w:val="single" w:sz="6" w:space="0" w:color="auto"/>
              <w:left w:val="single" w:sz="6" w:space="0" w:color="auto"/>
              <w:bottom w:val="single" w:sz="6" w:space="0" w:color="auto"/>
              <w:right w:val="single" w:sz="6" w:space="0" w:color="auto"/>
            </w:tcBorders>
          </w:tcPr>
          <w:p w:rsidR="007D09CC" w:rsidRPr="00B443A3" w:rsidRDefault="00F30AD2" w:rsidP="00D91BBA">
            <w:pPr>
              <w:spacing w:before="60"/>
              <w:rPr>
                <w:rFonts w:ascii="Arial" w:hAnsi="Arial" w:cs="Arial"/>
                <w:sz w:val="16"/>
              </w:rPr>
            </w:pPr>
            <w:r w:rsidRPr="00B443A3">
              <w:rPr>
                <w:rFonts w:ascii="Arial" w:hAnsi="Arial" w:cs="Arial"/>
                <w:sz w:val="16"/>
              </w:rPr>
              <w:t>DampMtrVelDmp_MtrNm_D_</w:t>
            </w:r>
            <w:r w:rsidR="00D91BBA">
              <w:rPr>
                <w:rFonts w:ascii="Arial" w:hAnsi="Arial" w:cs="Arial"/>
                <w:sz w:val="16"/>
              </w:rPr>
              <w:t>f32</w:t>
            </w:r>
            <w:r w:rsidR="00D91BBA" w:rsidRPr="00B443A3">
              <w:rPr>
                <w:rFonts w:ascii="Arial" w:hAnsi="Arial" w:cs="Arial"/>
                <w:sz w:val="16"/>
              </w:rPr>
              <w:t xml:space="preserve"> </w:t>
            </w:r>
          </w:p>
        </w:tc>
        <w:tc>
          <w:tcPr>
            <w:tcW w:w="1350" w:type="dxa"/>
            <w:tcBorders>
              <w:top w:val="single" w:sz="6" w:space="0" w:color="auto"/>
              <w:left w:val="single" w:sz="6" w:space="0" w:color="auto"/>
              <w:bottom w:val="single" w:sz="6" w:space="0" w:color="auto"/>
              <w:right w:val="single" w:sz="6" w:space="0" w:color="auto"/>
            </w:tcBorders>
          </w:tcPr>
          <w:p w:rsidR="00F30AD2" w:rsidDel="004218A1" w:rsidRDefault="00D91BBA" w:rsidP="00275A14">
            <w:pPr>
              <w:spacing w:before="60"/>
              <w:rPr>
                <w:rFonts w:ascii="Arial" w:hAnsi="Arial" w:cs="Arial"/>
                <w:sz w:val="16"/>
              </w:rPr>
            </w:pPr>
            <w:r>
              <w:rPr>
                <w:rFonts w:ascii="Arial" w:hAnsi="Arial" w:cs="Arial"/>
                <w:sz w:val="16"/>
              </w:rPr>
              <w:t xml:space="preserve"> Single Precision Float</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2430" w:type="dxa"/>
            <w:tcBorders>
              <w:top w:val="single" w:sz="6" w:space="0" w:color="auto"/>
              <w:left w:val="single" w:sz="6" w:space="0" w:color="auto"/>
              <w:bottom w:val="single" w:sz="6" w:space="0" w:color="auto"/>
              <w:right w:val="single" w:sz="6" w:space="0" w:color="auto"/>
            </w:tcBorders>
          </w:tcPr>
          <w:p w:rsidR="00F30AD2" w:rsidRDefault="00380996" w:rsidP="00275A14">
            <w:pPr>
              <w:spacing w:before="60"/>
              <w:rPr>
                <w:rFonts w:ascii="Arial" w:hAnsi="Arial" w:cs="Arial"/>
                <w:sz w:val="16"/>
              </w:rPr>
            </w:pPr>
            <w:r w:rsidRPr="00380996">
              <w:rPr>
                <w:rFonts w:ascii="Arial" w:hAnsi="Arial" w:cs="Arial"/>
                <w:sz w:val="16"/>
              </w:rPr>
              <w:t>DAMPING_STOP_SEC_VAR_</w:t>
            </w:r>
            <w:r w:rsidR="00316A7A" w:rsidRPr="00316A7A">
              <w:rPr>
                <w:rFonts w:ascii="Arial" w:hAnsi="Arial" w:cs="Arial"/>
                <w:sz w:val="16"/>
              </w:rPr>
              <w:t xml:space="preserve">CLEARED </w:t>
            </w:r>
            <w:r w:rsidRPr="00380996">
              <w:rPr>
                <w:rFonts w:ascii="Arial" w:hAnsi="Arial" w:cs="Arial"/>
                <w:sz w:val="16"/>
              </w:rPr>
              <w:t>_32</w:t>
            </w:r>
          </w:p>
        </w:tc>
      </w:tr>
      <w:tr w:rsidR="00F30AD2" w:rsidTr="00D91BBA">
        <w:tc>
          <w:tcPr>
            <w:tcW w:w="2808" w:type="dxa"/>
            <w:tcBorders>
              <w:top w:val="single" w:sz="6" w:space="0" w:color="auto"/>
              <w:left w:val="single" w:sz="6" w:space="0" w:color="auto"/>
              <w:bottom w:val="single" w:sz="6" w:space="0" w:color="auto"/>
              <w:right w:val="single" w:sz="6" w:space="0" w:color="auto"/>
            </w:tcBorders>
          </w:tcPr>
          <w:p w:rsidR="007D09CC" w:rsidRPr="00B443A3" w:rsidRDefault="00F30AD2" w:rsidP="00B443A3">
            <w:pPr>
              <w:spacing w:before="60"/>
              <w:rPr>
                <w:rFonts w:ascii="Arial" w:hAnsi="Arial" w:cs="Arial"/>
                <w:sz w:val="16"/>
              </w:rPr>
            </w:pPr>
            <w:r w:rsidRPr="00B443A3">
              <w:rPr>
                <w:rFonts w:ascii="Arial" w:hAnsi="Arial" w:cs="Arial"/>
                <w:sz w:val="16"/>
              </w:rPr>
              <w:lastRenderedPageBreak/>
              <w:t>DampHPSDmp_MtrNm_D_f32</w:t>
            </w:r>
          </w:p>
        </w:tc>
        <w:tc>
          <w:tcPr>
            <w:tcW w:w="135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bookmarkStart w:id="19" w:name="OLE_LINK77"/>
            <w:bookmarkStart w:id="20" w:name="OLE_LINK78"/>
            <w:r>
              <w:rPr>
                <w:rFonts w:ascii="Arial" w:hAnsi="Arial" w:cs="Arial"/>
                <w:sz w:val="16"/>
              </w:rPr>
              <w:t>Single Precision Float</w:t>
            </w:r>
            <w:bookmarkEnd w:id="19"/>
            <w:bookmarkEnd w:id="20"/>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2430" w:type="dxa"/>
            <w:tcBorders>
              <w:top w:val="single" w:sz="6" w:space="0" w:color="auto"/>
              <w:left w:val="single" w:sz="6" w:space="0" w:color="auto"/>
              <w:bottom w:val="single" w:sz="6" w:space="0" w:color="auto"/>
              <w:right w:val="single" w:sz="6" w:space="0" w:color="auto"/>
            </w:tcBorders>
          </w:tcPr>
          <w:p w:rsidR="00F30AD2" w:rsidRDefault="00380996" w:rsidP="00275A14">
            <w:pPr>
              <w:spacing w:before="60"/>
              <w:rPr>
                <w:rFonts w:ascii="Arial" w:hAnsi="Arial" w:cs="Arial"/>
                <w:sz w:val="16"/>
              </w:rPr>
            </w:pPr>
            <w:r w:rsidRPr="00380996">
              <w:rPr>
                <w:rFonts w:ascii="Arial" w:hAnsi="Arial" w:cs="Arial"/>
                <w:sz w:val="16"/>
              </w:rPr>
              <w:t>DAMPING_STOP_SEC_VAR_</w:t>
            </w:r>
            <w:r w:rsidR="00316A7A" w:rsidRPr="00316A7A">
              <w:rPr>
                <w:rFonts w:ascii="Arial" w:hAnsi="Arial" w:cs="Arial"/>
                <w:sz w:val="16"/>
              </w:rPr>
              <w:t xml:space="preserve">CLEARED </w:t>
            </w:r>
            <w:r w:rsidRPr="00380996">
              <w:rPr>
                <w:rFonts w:ascii="Arial" w:hAnsi="Arial" w:cs="Arial"/>
                <w:sz w:val="16"/>
              </w:rPr>
              <w:t>_32</w:t>
            </w:r>
          </w:p>
        </w:tc>
      </w:tr>
      <w:tr w:rsidR="00F30AD2" w:rsidTr="00D91BBA">
        <w:tc>
          <w:tcPr>
            <w:tcW w:w="2808" w:type="dxa"/>
            <w:tcBorders>
              <w:top w:val="single" w:sz="6" w:space="0" w:color="auto"/>
              <w:left w:val="single" w:sz="6" w:space="0" w:color="auto"/>
              <w:bottom w:val="single" w:sz="6" w:space="0" w:color="auto"/>
              <w:right w:val="single" w:sz="6" w:space="0" w:color="auto"/>
            </w:tcBorders>
          </w:tcPr>
          <w:p w:rsidR="007D09CC" w:rsidRPr="00B443A3" w:rsidRDefault="00F30AD2" w:rsidP="00B443A3">
            <w:pPr>
              <w:spacing w:before="60"/>
              <w:rPr>
                <w:rFonts w:ascii="Arial" w:hAnsi="Arial" w:cs="Arial"/>
                <w:sz w:val="16"/>
              </w:rPr>
            </w:pPr>
            <w:r w:rsidRPr="00B443A3">
              <w:rPr>
                <w:rFonts w:ascii="Arial" w:hAnsi="Arial" w:cs="Arial"/>
                <w:sz w:val="16"/>
              </w:rPr>
              <w:t>DampHPSc1_Uls_D_f32</w:t>
            </w:r>
          </w:p>
        </w:tc>
        <w:tc>
          <w:tcPr>
            <w:tcW w:w="135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2430" w:type="dxa"/>
            <w:tcBorders>
              <w:top w:val="single" w:sz="6" w:space="0" w:color="auto"/>
              <w:left w:val="single" w:sz="6" w:space="0" w:color="auto"/>
              <w:bottom w:val="single" w:sz="6" w:space="0" w:color="auto"/>
              <w:right w:val="single" w:sz="6" w:space="0" w:color="auto"/>
            </w:tcBorders>
          </w:tcPr>
          <w:p w:rsidR="00F30AD2" w:rsidRDefault="00380996" w:rsidP="00275A14">
            <w:pPr>
              <w:spacing w:before="60"/>
              <w:rPr>
                <w:rFonts w:ascii="Arial" w:hAnsi="Arial" w:cs="Arial"/>
                <w:sz w:val="16"/>
              </w:rPr>
            </w:pPr>
            <w:r w:rsidRPr="00380996">
              <w:rPr>
                <w:rFonts w:ascii="Arial" w:hAnsi="Arial" w:cs="Arial"/>
                <w:sz w:val="16"/>
              </w:rPr>
              <w:t>DAMPING_STOP_SEC_VAR_</w:t>
            </w:r>
            <w:r w:rsidR="00316A7A" w:rsidRPr="00316A7A">
              <w:rPr>
                <w:rFonts w:ascii="Arial" w:hAnsi="Arial" w:cs="Arial"/>
                <w:sz w:val="16"/>
              </w:rPr>
              <w:t xml:space="preserve">CLEARED </w:t>
            </w:r>
            <w:r w:rsidRPr="00380996">
              <w:rPr>
                <w:rFonts w:ascii="Arial" w:hAnsi="Arial" w:cs="Arial"/>
                <w:sz w:val="16"/>
              </w:rPr>
              <w:t>_32</w:t>
            </w:r>
          </w:p>
        </w:tc>
      </w:tr>
      <w:tr w:rsidR="00F30AD2" w:rsidTr="00D91BBA">
        <w:tc>
          <w:tcPr>
            <w:tcW w:w="2808" w:type="dxa"/>
            <w:tcBorders>
              <w:top w:val="single" w:sz="6" w:space="0" w:color="auto"/>
              <w:left w:val="single" w:sz="6" w:space="0" w:color="auto"/>
              <w:bottom w:val="single" w:sz="6" w:space="0" w:color="auto"/>
              <w:right w:val="single" w:sz="6" w:space="0" w:color="auto"/>
            </w:tcBorders>
          </w:tcPr>
          <w:p w:rsidR="00F30AD2" w:rsidRPr="004E08B4" w:rsidDel="004218A1" w:rsidRDefault="00F30AD2" w:rsidP="00B443A3">
            <w:pPr>
              <w:spacing w:before="60"/>
              <w:rPr>
                <w:rFonts w:ascii="Arial" w:hAnsi="Arial" w:cs="Arial"/>
                <w:sz w:val="16"/>
              </w:rPr>
            </w:pPr>
            <w:r w:rsidRPr="00B443A3">
              <w:rPr>
                <w:rFonts w:ascii="Arial" w:hAnsi="Arial" w:cs="Arial"/>
                <w:sz w:val="16"/>
              </w:rPr>
              <w:t>DampHPSc2_Uls_D_f32</w:t>
            </w:r>
          </w:p>
        </w:tc>
        <w:tc>
          <w:tcPr>
            <w:tcW w:w="135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2430" w:type="dxa"/>
            <w:tcBorders>
              <w:top w:val="single" w:sz="6" w:space="0" w:color="auto"/>
              <w:left w:val="single" w:sz="6" w:space="0" w:color="auto"/>
              <w:bottom w:val="single" w:sz="6" w:space="0" w:color="auto"/>
              <w:right w:val="single" w:sz="6" w:space="0" w:color="auto"/>
            </w:tcBorders>
          </w:tcPr>
          <w:p w:rsidR="00F30AD2" w:rsidRDefault="00380996" w:rsidP="00275A14">
            <w:pPr>
              <w:spacing w:before="60"/>
              <w:rPr>
                <w:rFonts w:ascii="Arial" w:hAnsi="Arial" w:cs="Arial"/>
                <w:sz w:val="16"/>
              </w:rPr>
            </w:pPr>
            <w:r w:rsidRPr="00380996">
              <w:rPr>
                <w:rFonts w:ascii="Arial" w:hAnsi="Arial" w:cs="Arial"/>
                <w:sz w:val="16"/>
              </w:rPr>
              <w:t>DAMPING_STOP_SEC_VAR_</w:t>
            </w:r>
            <w:r w:rsidR="00316A7A" w:rsidRPr="00316A7A">
              <w:rPr>
                <w:rFonts w:ascii="Arial" w:hAnsi="Arial" w:cs="Arial"/>
                <w:sz w:val="16"/>
              </w:rPr>
              <w:t xml:space="preserve">CLEARED </w:t>
            </w:r>
            <w:r w:rsidRPr="00380996">
              <w:rPr>
                <w:rFonts w:ascii="Arial" w:hAnsi="Arial" w:cs="Arial"/>
                <w:sz w:val="16"/>
              </w:rPr>
              <w:t>_32</w:t>
            </w:r>
          </w:p>
        </w:tc>
      </w:tr>
      <w:tr w:rsidR="00F30AD2" w:rsidTr="00D91BBA">
        <w:tc>
          <w:tcPr>
            <w:tcW w:w="2808" w:type="dxa"/>
            <w:tcBorders>
              <w:top w:val="single" w:sz="6" w:space="0" w:color="auto"/>
              <w:left w:val="single" w:sz="6" w:space="0" w:color="auto"/>
              <w:bottom w:val="single" w:sz="6" w:space="0" w:color="auto"/>
              <w:right w:val="single" w:sz="6" w:space="0" w:color="auto"/>
            </w:tcBorders>
          </w:tcPr>
          <w:p w:rsidR="00F30AD2" w:rsidRPr="004E08B4" w:rsidDel="004218A1" w:rsidRDefault="00F30AD2" w:rsidP="00B443A3">
            <w:pPr>
              <w:spacing w:before="60"/>
              <w:rPr>
                <w:rFonts w:ascii="Arial" w:hAnsi="Arial" w:cs="Arial"/>
                <w:sz w:val="16"/>
              </w:rPr>
            </w:pPr>
            <w:r w:rsidRPr="00B443A3">
              <w:rPr>
                <w:rFonts w:ascii="Arial" w:hAnsi="Arial" w:cs="Arial"/>
                <w:sz w:val="16"/>
              </w:rPr>
              <w:t>DampHPSc3_Uls_D_f32</w:t>
            </w:r>
          </w:p>
        </w:tc>
        <w:tc>
          <w:tcPr>
            <w:tcW w:w="135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2430" w:type="dxa"/>
            <w:tcBorders>
              <w:top w:val="single" w:sz="6" w:space="0" w:color="auto"/>
              <w:left w:val="single" w:sz="6" w:space="0" w:color="auto"/>
              <w:bottom w:val="single" w:sz="6" w:space="0" w:color="auto"/>
              <w:right w:val="single" w:sz="6" w:space="0" w:color="auto"/>
            </w:tcBorders>
          </w:tcPr>
          <w:p w:rsidR="00F30AD2" w:rsidRDefault="00380996" w:rsidP="00275A14">
            <w:pPr>
              <w:spacing w:before="60"/>
              <w:rPr>
                <w:rFonts w:ascii="Arial" w:hAnsi="Arial" w:cs="Arial"/>
                <w:sz w:val="16"/>
              </w:rPr>
            </w:pPr>
            <w:r w:rsidRPr="00380996">
              <w:rPr>
                <w:rFonts w:ascii="Arial" w:hAnsi="Arial" w:cs="Arial"/>
                <w:sz w:val="16"/>
              </w:rPr>
              <w:t>DAMPING_STOP_SEC_VAR_</w:t>
            </w:r>
            <w:r w:rsidR="00316A7A" w:rsidRPr="00316A7A">
              <w:rPr>
                <w:rFonts w:ascii="Arial" w:hAnsi="Arial" w:cs="Arial"/>
                <w:sz w:val="16"/>
              </w:rPr>
              <w:t xml:space="preserve">CLEARED </w:t>
            </w:r>
            <w:r w:rsidRPr="00380996">
              <w:rPr>
                <w:rFonts w:ascii="Arial" w:hAnsi="Arial" w:cs="Arial"/>
                <w:sz w:val="16"/>
              </w:rPr>
              <w:t>_32</w:t>
            </w:r>
          </w:p>
        </w:tc>
      </w:tr>
      <w:tr w:rsidR="00F30AD2" w:rsidTr="00D91BBA">
        <w:tc>
          <w:tcPr>
            <w:tcW w:w="2808" w:type="dxa"/>
            <w:tcBorders>
              <w:top w:val="single" w:sz="6" w:space="0" w:color="auto"/>
              <w:left w:val="single" w:sz="6" w:space="0" w:color="auto"/>
              <w:bottom w:val="single" w:sz="6" w:space="0" w:color="auto"/>
              <w:right w:val="single" w:sz="6" w:space="0" w:color="auto"/>
            </w:tcBorders>
          </w:tcPr>
          <w:p w:rsidR="00F30AD2" w:rsidRPr="004E08B4" w:rsidDel="004218A1" w:rsidRDefault="00F30AD2" w:rsidP="00B443A3">
            <w:pPr>
              <w:spacing w:before="60"/>
              <w:rPr>
                <w:rFonts w:ascii="Arial" w:hAnsi="Arial" w:cs="Arial"/>
                <w:sz w:val="16"/>
              </w:rPr>
            </w:pPr>
            <w:r w:rsidRPr="00B443A3">
              <w:rPr>
                <w:rFonts w:ascii="Arial" w:hAnsi="Arial" w:cs="Arial"/>
                <w:sz w:val="16"/>
              </w:rPr>
              <w:t>DampHPSc4_Uls_D_f32</w:t>
            </w:r>
          </w:p>
        </w:tc>
        <w:tc>
          <w:tcPr>
            <w:tcW w:w="135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2430" w:type="dxa"/>
            <w:tcBorders>
              <w:top w:val="single" w:sz="6" w:space="0" w:color="auto"/>
              <w:left w:val="single" w:sz="6" w:space="0" w:color="auto"/>
              <w:bottom w:val="single" w:sz="6" w:space="0" w:color="auto"/>
              <w:right w:val="single" w:sz="6" w:space="0" w:color="auto"/>
            </w:tcBorders>
          </w:tcPr>
          <w:p w:rsidR="00F30AD2" w:rsidRDefault="00380996" w:rsidP="00275A14">
            <w:pPr>
              <w:spacing w:before="60"/>
              <w:rPr>
                <w:rFonts w:ascii="Arial" w:hAnsi="Arial" w:cs="Arial"/>
                <w:sz w:val="16"/>
              </w:rPr>
            </w:pPr>
            <w:r w:rsidRPr="00380996">
              <w:rPr>
                <w:rFonts w:ascii="Arial" w:hAnsi="Arial" w:cs="Arial"/>
                <w:sz w:val="16"/>
              </w:rPr>
              <w:t>DAMPING_STOP_SEC_VAR_</w:t>
            </w:r>
            <w:r w:rsidR="00316A7A" w:rsidRPr="00316A7A">
              <w:rPr>
                <w:rFonts w:ascii="Arial" w:hAnsi="Arial" w:cs="Arial"/>
                <w:sz w:val="16"/>
              </w:rPr>
              <w:t xml:space="preserve">CLEARED </w:t>
            </w:r>
            <w:r w:rsidRPr="00380996">
              <w:rPr>
                <w:rFonts w:ascii="Arial" w:hAnsi="Arial" w:cs="Arial"/>
                <w:sz w:val="16"/>
              </w:rPr>
              <w:t>_32</w:t>
            </w:r>
          </w:p>
        </w:tc>
      </w:tr>
    </w:tbl>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1440"/>
        <w:gridCol w:w="992"/>
        <w:gridCol w:w="993"/>
      </w:tblGrid>
      <w:tr w:rsidR="003C4D3F" w:rsidTr="00275A14">
        <w:tc>
          <w:tcPr>
            <w:tcW w:w="3348" w:type="dxa"/>
            <w:shd w:val="pct30" w:color="FFFF00" w:fill="FFFFFF"/>
          </w:tcPr>
          <w:p w:rsidR="003C4D3F" w:rsidRDefault="003C4D3F" w:rsidP="00275A14">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275A14">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275A14">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275A14">
            <w:pPr>
              <w:spacing w:before="60"/>
              <w:jc w:val="center"/>
              <w:rPr>
                <w:rFonts w:ascii="Arial" w:hAnsi="Arial" w:cs="Arial"/>
                <w:sz w:val="16"/>
              </w:rPr>
            </w:pPr>
            <w:r>
              <w:rPr>
                <w:rFonts w:ascii="Arial" w:hAnsi="Arial" w:cs="Arial"/>
                <w:sz w:val="16"/>
              </w:rPr>
              <w:t>Legal Range</w:t>
            </w:r>
          </w:p>
          <w:p w:rsidR="003C4D3F" w:rsidRDefault="003C4D3F" w:rsidP="00275A14">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275A14">
            <w:pPr>
              <w:spacing w:before="60"/>
              <w:jc w:val="center"/>
              <w:rPr>
                <w:rFonts w:ascii="Arial" w:hAnsi="Arial" w:cs="Arial"/>
                <w:sz w:val="16"/>
              </w:rPr>
            </w:pPr>
            <w:r>
              <w:rPr>
                <w:rFonts w:ascii="Arial" w:hAnsi="Arial" w:cs="Arial"/>
                <w:sz w:val="16"/>
              </w:rPr>
              <w:t>Legal Range</w:t>
            </w:r>
          </w:p>
          <w:p w:rsidR="003C4D3F" w:rsidRDefault="003C4D3F" w:rsidP="00275A14">
            <w:pPr>
              <w:spacing w:before="60"/>
              <w:jc w:val="center"/>
              <w:rPr>
                <w:rFonts w:ascii="Arial" w:hAnsi="Arial" w:cs="Arial"/>
                <w:sz w:val="16"/>
              </w:rPr>
            </w:pPr>
            <w:r>
              <w:rPr>
                <w:rFonts w:ascii="Arial" w:hAnsi="Arial" w:cs="Arial"/>
                <w:sz w:val="16"/>
              </w:rPr>
              <w:t>(max)</w:t>
            </w:r>
          </w:p>
        </w:tc>
      </w:tr>
      <w:tr w:rsidR="00B443A3" w:rsidTr="00B443A3">
        <w:tc>
          <w:tcPr>
            <w:tcW w:w="3348" w:type="dxa"/>
            <w:shd w:val="clear" w:color="auto" w:fill="FFFFFF" w:themeFill="background1"/>
          </w:tcPr>
          <w:p w:rsidR="00B443A3" w:rsidRDefault="00B443A3" w:rsidP="00B443A3">
            <w:pPr>
              <w:spacing w:before="60"/>
              <w:rPr>
                <w:rFonts w:ascii="Arial" w:hAnsi="Arial" w:cs="Arial"/>
                <w:sz w:val="16"/>
              </w:rPr>
            </w:pPr>
            <w:r>
              <w:rPr>
                <w:rFonts w:ascii="Arial" w:hAnsi="Arial" w:cs="Arial"/>
                <w:sz w:val="16"/>
              </w:rPr>
              <w:t>None</w:t>
            </w:r>
          </w:p>
        </w:tc>
        <w:tc>
          <w:tcPr>
            <w:tcW w:w="2160" w:type="dxa"/>
            <w:shd w:val="clear" w:color="auto" w:fill="FFFFFF" w:themeFill="background1"/>
          </w:tcPr>
          <w:p w:rsidR="00B443A3" w:rsidRDefault="00B443A3" w:rsidP="00B443A3">
            <w:pPr>
              <w:spacing w:before="60"/>
              <w:rPr>
                <w:rFonts w:ascii="Arial" w:hAnsi="Arial" w:cs="Arial"/>
                <w:sz w:val="16"/>
              </w:rPr>
            </w:pPr>
          </w:p>
        </w:tc>
        <w:tc>
          <w:tcPr>
            <w:tcW w:w="1440" w:type="dxa"/>
            <w:shd w:val="clear" w:color="auto" w:fill="FFFFFF" w:themeFill="background1"/>
          </w:tcPr>
          <w:p w:rsidR="00B443A3" w:rsidRDefault="00B443A3" w:rsidP="00B443A3">
            <w:pPr>
              <w:spacing w:before="60"/>
              <w:rPr>
                <w:rFonts w:ascii="Arial" w:hAnsi="Arial" w:cs="Arial"/>
                <w:sz w:val="16"/>
              </w:rPr>
            </w:pPr>
          </w:p>
        </w:tc>
        <w:tc>
          <w:tcPr>
            <w:tcW w:w="992" w:type="dxa"/>
            <w:shd w:val="clear" w:color="auto" w:fill="FFFFFF" w:themeFill="background1"/>
          </w:tcPr>
          <w:p w:rsidR="00B443A3" w:rsidRDefault="00B443A3" w:rsidP="00B443A3">
            <w:pPr>
              <w:spacing w:before="60"/>
              <w:rPr>
                <w:rFonts w:ascii="Arial" w:hAnsi="Arial" w:cs="Arial"/>
                <w:sz w:val="16"/>
              </w:rPr>
            </w:pPr>
          </w:p>
        </w:tc>
        <w:tc>
          <w:tcPr>
            <w:tcW w:w="993" w:type="dxa"/>
            <w:shd w:val="clear" w:color="auto" w:fill="FFFFFF" w:themeFill="background1"/>
          </w:tcPr>
          <w:p w:rsidR="00B443A3" w:rsidRDefault="00B443A3" w:rsidP="00B443A3">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rsidTr="00CE0730">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38753C" w:rsidTr="00CE0730">
        <w:trPr>
          <w:jc w:val="center"/>
        </w:trPr>
        <w:tc>
          <w:tcPr>
            <w:tcW w:w="4608" w:type="dxa"/>
            <w:tcBorders>
              <w:top w:val="single" w:sz="4" w:space="0" w:color="auto"/>
              <w:left w:val="single" w:sz="4" w:space="0" w:color="auto"/>
              <w:bottom w:val="single" w:sz="4" w:space="0" w:color="auto"/>
              <w:right w:val="single" w:sz="4" w:space="0" w:color="auto"/>
            </w:tcBorders>
          </w:tcPr>
          <w:p w:rsidR="00C529D4" w:rsidRPr="0038753C" w:rsidRDefault="0038753C">
            <w:pPr>
              <w:spacing w:before="60"/>
              <w:rPr>
                <w:rFonts w:ascii="Arial" w:hAnsi="Arial" w:cs="Arial"/>
                <w:sz w:val="16"/>
              </w:rPr>
            </w:pPr>
            <w:r w:rsidRPr="0038753C">
              <w:rPr>
                <w:rFonts w:ascii="Arial" w:hAnsi="Arial" w:cs="Arial"/>
                <w:sz w:val="16"/>
              </w:rPr>
              <w:t>k_MtrVelDampLPFKn_</w:t>
            </w:r>
            <w:r w:rsidR="00D91BBA" w:rsidRPr="00D91BBA">
              <w:rPr>
                <w:rFonts w:ascii="Arial" w:hAnsi="Arial" w:cs="Arial"/>
                <w:sz w:val="16"/>
              </w:rPr>
              <w:t>Hz_f32</w:t>
            </w:r>
          </w:p>
        </w:tc>
      </w:tr>
      <w:tr w:rsidR="0038753C" w:rsidTr="00CE0730">
        <w:trPr>
          <w:jc w:val="center"/>
        </w:trPr>
        <w:tc>
          <w:tcPr>
            <w:tcW w:w="4608" w:type="dxa"/>
            <w:tcBorders>
              <w:top w:val="single" w:sz="4" w:space="0" w:color="auto"/>
              <w:left w:val="single" w:sz="4" w:space="0" w:color="auto"/>
              <w:bottom w:val="single" w:sz="4" w:space="0" w:color="auto"/>
              <w:right w:val="single" w:sz="4" w:space="0" w:color="auto"/>
            </w:tcBorders>
          </w:tcPr>
          <w:p w:rsidR="0038753C" w:rsidRPr="0038753C" w:rsidRDefault="0038753C">
            <w:pPr>
              <w:spacing w:before="60"/>
              <w:rPr>
                <w:rFonts w:ascii="Arial" w:hAnsi="Arial" w:cs="Arial"/>
                <w:sz w:val="16"/>
              </w:rPr>
            </w:pPr>
            <w:r w:rsidRPr="0038753C">
              <w:rPr>
                <w:rFonts w:ascii="Arial" w:hAnsi="Arial" w:cs="Arial"/>
                <w:sz w:val="16"/>
              </w:rPr>
              <w:t>t_HwTrqDmpTblX_HwNm_u8p8</w:t>
            </w:r>
            <w:r w:rsidR="0014424E">
              <w:rPr>
                <w:rFonts w:ascii="Arial" w:hAnsi="Arial" w:cs="Arial"/>
                <w:sz w:val="16"/>
              </w:rPr>
              <w:t xml:space="preserve"> []</w:t>
            </w:r>
          </w:p>
        </w:tc>
      </w:tr>
      <w:tr w:rsidR="0038753C" w:rsidTr="00CE0730">
        <w:trPr>
          <w:jc w:val="center"/>
        </w:trPr>
        <w:tc>
          <w:tcPr>
            <w:tcW w:w="4608" w:type="dxa"/>
            <w:tcBorders>
              <w:top w:val="single" w:sz="4" w:space="0" w:color="auto"/>
              <w:left w:val="single" w:sz="4" w:space="0" w:color="auto"/>
              <w:bottom w:val="single" w:sz="4" w:space="0" w:color="auto"/>
              <w:right w:val="single" w:sz="4" w:space="0" w:color="auto"/>
            </w:tcBorders>
          </w:tcPr>
          <w:p w:rsidR="0038753C" w:rsidRPr="0038753C" w:rsidRDefault="0038753C">
            <w:pPr>
              <w:spacing w:before="60"/>
              <w:rPr>
                <w:rFonts w:ascii="Arial" w:hAnsi="Arial" w:cs="Arial"/>
                <w:sz w:val="16"/>
              </w:rPr>
            </w:pPr>
            <w:r w:rsidRPr="0038753C">
              <w:rPr>
                <w:rFonts w:ascii="Arial" w:hAnsi="Arial" w:cs="Arial"/>
                <w:sz w:val="16"/>
              </w:rPr>
              <w:t>t_VSpdDmpTblBS_Kph_u9p7</w:t>
            </w:r>
            <w:r w:rsidR="0014424E">
              <w:rPr>
                <w:rFonts w:ascii="Arial" w:hAnsi="Arial" w:cs="Arial"/>
                <w:sz w:val="16"/>
              </w:rPr>
              <w:t xml:space="preserve"> []  </w:t>
            </w:r>
          </w:p>
        </w:tc>
      </w:tr>
      <w:tr w:rsidR="00CE0730" w:rsidTr="00CE0730">
        <w:trPr>
          <w:jc w:val="center"/>
        </w:trPr>
        <w:tc>
          <w:tcPr>
            <w:tcW w:w="4608" w:type="dxa"/>
            <w:tcBorders>
              <w:top w:val="single" w:sz="4" w:space="0" w:color="auto"/>
              <w:left w:val="single" w:sz="4" w:space="0" w:color="auto"/>
              <w:bottom w:val="single" w:sz="4" w:space="0" w:color="auto"/>
              <w:right w:val="single" w:sz="4" w:space="0" w:color="auto"/>
            </w:tcBorders>
          </w:tcPr>
          <w:p w:rsidR="00CE0730" w:rsidRPr="00B20857" w:rsidRDefault="00CE0730">
            <w:pPr>
              <w:spacing w:before="60"/>
              <w:rPr>
                <w:rFonts w:ascii="Arial" w:hAnsi="Arial" w:cs="Arial"/>
                <w:sz w:val="16"/>
              </w:rPr>
            </w:pPr>
            <w:r>
              <w:rPr>
                <w:rFonts w:ascii="Arial" w:hAnsi="Arial" w:cs="Arial"/>
                <w:sz w:val="16"/>
              </w:rPr>
              <w:t>t</w:t>
            </w:r>
            <w:r w:rsidRPr="00AF1AAC">
              <w:rPr>
                <w:rFonts w:ascii="Arial" w:hAnsi="Arial" w:cs="Arial"/>
                <w:sz w:val="16"/>
              </w:rPr>
              <w:t>_HwTrqDmpTblY_Uls_u1p15</w:t>
            </w:r>
            <w:r w:rsidR="008D25AF">
              <w:rPr>
                <w:rFonts w:ascii="Arial" w:hAnsi="Arial" w:cs="Arial"/>
                <w:sz w:val="16"/>
              </w:rPr>
              <w:t xml:space="preserve">[ </w:t>
            </w:r>
            <w:r w:rsidR="00C529D4">
              <w:rPr>
                <w:rFonts w:ascii="Arial" w:hAnsi="Arial" w:cs="Arial"/>
                <w:sz w:val="16"/>
              </w:rPr>
              <w:t>]</w:t>
            </w:r>
          </w:p>
        </w:tc>
      </w:tr>
      <w:tr w:rsidR="00DE7D2E" w:rsidTr="00CE0730">
        <w:trPr>
          <w:jc w:val="center"/>
        </w:trPr>
        <w:tc>
          <w:tcPr>
            <w:tcW w:w="4608" w:type="dxa"/>
            <w:tcBorders>
              <w:top w:val="single" w:sz="4" w:space="0" w:color="auto"/>
              <w:left w:val="single" w:sz="4" w:space="0" w:color="auto"/>
              <w:bottom w:val="single" w:sz="4" w:space="0" w:color="auto"/>
              <w:right w:val="single" w:sz="4" w:space="0" w:color="auto"/>
            </w:tcBorders>
          </w:tcPr>
          <w:p w:rsidR="00DE7D2E" w:rsidRDefault="00146732">
            <w:pPr>
              <w:spacing w:before="60"/>
              <w:rPr>
                <w:rFonts w:ascii="Arial" w:hAnsi="Arial" w:cs="Arial"/>
                <w:sz w:val="16"/>
              </w:rPr>
            </w:pPr>
            <w:r>
              <w:rPr>
                <w:rFonts w:ascii="Arial" w:hAnsi="Arial" w:cs="Arial"/>
                <w:sz w:val="16"/>
              </w:rPr>
              <w:t>t2_MtrVelDmpTblX</w:t>
            </w:r>
            <w:r w:rsidR="00DE7D2E" w:rsidRPr="00DE7D2E">
              <w:rPr>
                <w:rFonts w:ascii="Arial" w:hAnsi="Arial" w:cs="Arial"/>
                <w:sz w:val="16"/>
              </w:rPr>
              <w:t>_MtrRadpS_u12p4</w:t>
            </w:r>
            <w:r w:rsidR="00DE7D2E">
              <w:rPr>
                <w:rFonts w:ascii="Arial" w:hAnsi="Arial" w:cs="Arial"/>
                <w:sz w:val="16"/>
              </w:rPr>
              <w:t>[ ] [ ]</w:t>
            </w:r>
          </w:p>
        </w:tc>
      </w:tr>
      <w:tr w:rsidR="00DE7D2E" w:rsidTr="00CE0730">
        <w:trPr>
          <w:jc w:val="center"/>
        </w:trPr>
        <w:tc>
          <w:tcPr>
            <w:tcW w:w="4608" w:type="dxa"/>
            <w:tcBorders>
              <w:top w:val="single" w:sz="4" w:space="0" w:color="auto"/>
              <w:left w:val="single" w:sz="4" w:space="0" w:color="auto"/>
              <w:bottom w:val="single" w:sz="4" w:space="0" w:color="auto"/>
              <w:right w:val="single" w:sz="4" w:space="0" w:color="auto"/>
            </w:tcBorders>
          </w:tcPr>
          <w:p w:rsidR="00DE7D2E" w:rsidRDefault="00146732">
            <w:pPr>
              <w:spacing w:before="60"/>
              <w:rPr>
                <w:rFonts w:ascii="Arial" w:hAnsi="Arial" w:cs="Arial"/>
                <w:sz w:val="16"/>
              </w:rPr>
            </w:pPr>
            <w:r>
              <w:rPr>
                <w:rFonts w:ascii="Arial" w:hAnsi="Arial" w:cs="Arial"/>
                <w:sz w:val="16"/>
              </w:rPr>
              <w:t>t2_MtrVelDmpTblY</w:t>
            </w:r>
            <w:r w:rsidR="00DE7D2E" w:rsidRPr="00DE7D2E">
              <w:rPr>
                <w:rFonts w:ascii="Arial" w:hAnsi="Arial" w:cs="Arial"/>
                <w:sz w:val="16"/>
              </w:rPr>
              <w:t>_MtrNm_u5p11</w:t>
            </w:r>
            <w:r w:rsidR="00DE7D2E">
              <w:rPr>
                <w:rFonts w:ascii="Arial" w:hAnsi="Arial" w:cs="Arial"/>
                <w:sz w:val="16"/>
              </w:rPr>
              <w:t>[ ] [ ]</w:t>
            </w:r>
          </w:p>
        </w:tc>
      </w:tr>
      <w:tr w:rsidR="00C529D4" w:rsidTr="00CE0730">
        <w:trPr>
          <w:jc w:val="center"/>
        </w:trPr>
        <w:tc>
          <w:tcPr>
            <w:tcW w:w="4608" w:type="dxa"/>
            <w:tcBorders>
              <w:top w:val="single" w:sz="4" w:space="0" w:color="auto"/>
              <w:left w:val="single" w:sz="4" w:space="0" w:color="auto"/>
              <w:bottom w:val="single" w:sz="4" w:space="0" w:color="auto"/>
              <w:right w:val="single" w:sz="4" w:space="0" w:color="auto"/>
            </w:tcBorders>
          </w:tcPr>
          <w:p w:rsidR="00C529D4" w:rsidRDefault="00DE7D2E" w:rsidP="00C529D4">
            <w:pPr>
              <w:spacing w:before="60"/>
              <w:rPr>
                <w:rFonts w:ascii="Arial" w:hAnsi="Arial" w:cs="Arial"/>
                <w:sz w:val="16"/>
              </w:rPr>
            </w:pPr>
            <w:r>
              <w:rPr>
                <w:rFonts w:ascii="Arial" w:hAnsi="Arial" w:cs="Arial"/>
                <w:sz w:val="16"/>
              </w:rPr>
              <w:t>t_TempSc</w:t>
            </w:r>
            <w:r w:rsidR="0042163E">
              <w:rPr>
                <w:rFonts w:ascii="Arial" w:hAnsi="Arial" w:cs="Arial"/>
                <w:sz w:val="16"/>
              </w:rPr>
              <w:t>aleX_DegC_s8p7</w:t>
            </w:r>
            <w:r>
              <w:rPr>
                <w:rFonts w:ascii="Arial" w:hAnsi="Arial" w:cs="Arial"/>
                <w:sz w:val="16"/>
              </w:rPr>
              <w:t xml:space="preserve">[ </w:t>
            </w:r>
            <w:r w:rsidRPr="00DE7D2E">
              <w:rPr>
                <w:rFonts w:ascii="Arial" w:hAnsi="Arial" w:cs="Arial"/>
                <w:sz w:val="16"/>
              </w:rPr>
              <w:t>]</w:t>
            </w:r>
          </w:p>
        </w:tc>
      </w:tr>
      <w:tr w:rsidR="00DE7D2E" w:rsidTr="00CE0730">
        <w:trPr>
          <w:jc w:val="center"/>
        </w:trPr>
        <w:tc>
          <w:tcPr>
            <w:tcW w:w="4608" w:type="dxa"/>
            <w:tcBorders>
              <w:top w:val="single" w:sz="4" w:space="0" w:color="auto"/>
              <w:left w:val="single" w:sz="4" w:space="0" w:color="auto"/>
              <w:bottom w:val="single" w:sz="4" w:space="0" w:color="auto"/>
              <w:right w:val="single" w:sz="4" w:space="0" w:color="auto"/>
            </w:tcBorders>
          </w:tcPr>
          <w:p w:rsidR="00DE7D2E" w:rsidRDefault="00DE7D2E" w:rsidP="00C529D4">
            <w:pPr>
              <w:spacing w:before="60"/>
              <w:rPr>
                <w:rFonts w:ascii="Arial" w:hAnsi="Arial" w:cs="Arial"/>
                <w:sz w:val="16"/>
              </w:rPr>
            </w:pPr>
            <w:r>
              <w:rPr>
                <w:rFonts w:ascii="Arial" w:hAnsi="Arial" w:cs="Arial"/>
                <w:sz w:val="16"/>
              </w:rPr>
              <w:t xml:space="preserve">t_TempScaleY_Uls_u4p12[ </w:t>
            </w:r>
            <w:r w:rsidRPr="00DE7D2E">
              <w:rPr>
                <w:rFonts w:ascii="Arial" w:hAnsi="Arial" w:cs="Arial"/>
                <w:sz w:val="16"/>
              </w:rPr>
              <w:t>]</w:t>
            </w:r>
          </w:p>
        </w:tc>
      </w:tr>
      <w:tr w:rsidR="00DE7D2E"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E7D2E" w:rsidRPr="00DE7D2E" w:rsidRDefault="00DE7D2E" w:rsidP="00DE7D2E">
            <w:pPr>
              <w:spacing w:before="60"/>
              <w:rPr>
                <w:rFonts w:ascii="Arial" w:hAnsi="Arial" w:cs="Arial"/>
                <w:sz w:val="16"/>
              </w:rPr>
            </w:pPr>
            <w:r>
              <w:rPr>
                <w:rFonts w:ascii="Arial" w:hAnsi="Arial" w:cs="Arial"/>
                <w:sz w:val="16"/>
              </w:rPr>
              <w:t xml:space="preserve">t_HPSscaleC1Y_Uls_u4p12[ </w:t>
            </w:r>
            <w:r w:rsidRPr="00DE7D2E">
              <w:rPr>
                <w:rFonts w:ascii="Arial" w:hAnsi="Arial" w:cs="Arial"/>
                <w:sz w:val="16"/>
              </w:rPr>
              <w:t>]</w:t>
            </w:r>
          </w:p>
        </w:tc>
      </w:tr>
      <w:tr w:rsidR="00DE7D2E"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E7D2E" w:rsidRPr="00DE7D2E" w:rsidRDefault="00DE7D2E" w:rsidP="00DE7D2E">
            <w:pPr>
              <w:spacing w:before="60"/>
              <w:rPr>
                <w:rFonts w:ascii="Arial" w:hAnsi="Arial" w:cs="Arial"/>
                <w:sz w:val="16"/>
              </w:rPr>
            </w:pPr>
            <w:r>
              <w:rPr>
                <w:rFonts w:ascii="Arial" w:hAnsi="Arial" w:cs="Arial"/>
                <w:sz w:val="16"/>
              </w:rPr>
              <w:t xml:space="preserve">t_HPSscaleC2Y_Uls_u4p12[ </w:t>
            </w:r>
            <w:r w:rsidRPr="00DE7D2E">
              <w:rPr>
                <w:rFonts w:ascii="Arial" w:hAnsi="Arial" w:cs="Arial"/>
                <w:sz w:val="16"/>
              </w:rPr>
              <w:t>]</w:t>
            </w:r>
          </w:p>
        </w:tc>
      </w:tr>
      <w:tr w:rsidR="00DE7D2E"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E7D2E" w:rsidRPr="00DE7D2E" w:rsidRDefault="00DE7D2E" w:rsidP="00DE7D2E">
            <w:pPr>
              <w:spacing w:before="60"/>
              <w:rPr>
                <w:rFonts w:ascii="Arial" w:hAnsi="Arial" w:cs="Arial"/>
                <w:sz w:val="16"/>
              </w:rPr>
            </w:pPr>
            <w:r>
              <w:rPr>
                <w:rFonts w:ascii="Arial" w:hAnsi="Arial" w:cs="Arial"/>
                <w:sz w:val="16"/>
              </w:rPr>
              <w:t xml:space="preserve">t_HPSscaleC3Y_Uls_u4p12[ </w:t>
            </w:r>
            <w:r w:rsidRPr="00DE7D2E">
              <w:rPr>
                <w:rFonts w:ascii="Arial" w:hAnsi="Arial" w:cs="Arial"/>
                <w:sz w:val="16"/>
              </w:rPr>
              <w:t>]</w:t>
            </w:r>
          </w:p>
        </w:tc>
      </w:tr>
      <w:tr w:rsidR="00DE7D2E"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E7D2E" w:rsidRPr="00DE7D2E" w:rsidRDefault="00DE7D2E" w:rsidP="00DE7D2E">
            <w:pPr>
              <w:spacing w:before="60"/>
              <w:rPr>
                <w:rFonts w:ascii="Arial" w:hAnsi="Arial" w:cs="Arial"/>
                <w:sz w:val="16"/>
              </w:rPr>
            </w:pPr>
            <w:r w:rsidRPr="00DE7D2E">
              <w:rPr>
                <w:rFonts w:ascii="Arial" w:hAnsi="Arial" w:cs="Arial"/>
                <w:sz w:val="16"/>
              </w:rPr>
              <w:t>t_HPSscaleC4Y_Uls_u4p12[</w:t>
            </w:r>
            <w:r>
              <w:rPr>
                <w:rFonts w:ascii="Arial" w:hAnsi="Arial" w:cs="Arial"/>
                <w:sz w:val="16"/>
              </w:rPr>
              <w:t xml:space="preserve"> </w:t>
            </w:r>
            <w:r w:rsidRPr="00DE7D2E">
              <w:rPr>
                <w:rFonts w:ascii="Arial" w:hAnsi="Arial" w:cs="Arial"/>
                <w:sz w:val="16"/>
              </w:rPr>
              <w:t>]</w:t>
            </w:r>
          </w:p>
        </w:tc>
      </w:tr>
      <w:tr w:rsidR="00DE7D2E"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E7D2E" w:rsidRPr="00DE7D2E" w:rsidRDefault="0042163E" w:rsidP="00DE7D2E">
            <w:pPr>
              <w:spacing w:before="60"/>
              <w:rPr>
                <w:rFonts w:ascii="Arial" w:hAnsi="Arial" w:cs="Arial"/>
                <w:sz w:val="16"/>
              </w:rPr>
            </w:pPr>
            <w:r>
              <w:rPr>
                <w:rFonts w:ascii="Arial" w:hAnsi="Arial" w:cs="Arial"/>
                <w:sz w:val="16"/>
              </w:rPr>
              <w:t>t_HPSAsstLimY_MtrNm_u4p12</w:t>
            </w:r>
            <w:r w:rsidR="00DE7D2E">
              <w:rPr>
                <w:rFonts w:ascii="Arial" w:hAnsi="Arial" w:cs="Arial"/>
                <w:sz w:val="16"/>
              </w:rPr>
              <w:t xml:space="preserve">[ </w:t>
            </w:r>
            <w:r w:rsidR="00DE7D2E" w:rsidRPr="00DE7D2E">
              <w:rPr>
                <w:rFonts w:ascii="Arial" w:hAnsi="Arial" w:cs="Arial"/>
                <w:sz w:val="16"/>
              </w:rPr>
              <w:t>]</w:t>
            </w:r>
          </w:p>
        </w:tc>
      </w:tr>
      <w:tr w:rsidR="00DE7D2E"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E7D2E" w:rsidRPr="00DE7D2E" w:rsidRDefault="00DE7D2E" w:rsidP="00DE7D2E">
            <w:pPr>
              <w:spacing w:before="60"/>
              <w:rPr>
                <w:rFonts w:ascii="Arial" w:hAnsi="Arial" w:cs="Arial"/>
                <w:sz w:val="16"/>
              </w:rPr>
            </w:pPr>
            <w:r w:rsidRPr="00DE7D2E">
              <w:rPr>
                <w:rFonts w:ascii="Arial" w:hAnsi="Arial" w:cs="Arial"/>
                <w:sz w:val="16"/>
              </w:rPr>
              <w:t>k_HPSOutLimit_MtrNm_f32</w:t>
            </w:r>
          </w:p>
        </w:tc>
      </w:tr>
      <w:tr w:rsidR="00D91BBA"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91BBA" w:rsidRPr="00DE7D2E" w:rsidRDefault="00D91BBA" w:rsidP="00DE7D2E">
            <w:pPr>
              <w:spacing w:before="60"/>
              <w:rPr>
                <w:rFonts w:ascii="Arial" w:hAnsi="Arial" w:cs="Arial"/>
                <w:sz w:val="16"/>
              </w:rPr>
            </w:pPr>
            <w:r w:rsidRPr="00D91BBA">
              <w:rPr>
                <w:rFonts w:ascii="Arial" w:hAnsi="Arial" w:cs="Arial"/>
                <w:sz w:val="16"/>
              </w:rPr>
              <w:t>k_Quad13DmpMult_Uls_f32</w:t>
            </w:r>
          </w:p>
        </w:tc>
      </w:tr>
      <w:tr w:rsidR="00D91BBA"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91BBA" w:rsidRPr="00DE7D2E" w:rsidRDefault="00D91BBA" w:rsidP="00DE7D2E">
            <w:pPr>
              <w:spacing w:before="60"/>
              <w:rPr>
                <w:rFonts w:ascii="Arial" w:hAnsi="Arial" w:cs="Arial"/>
                <w:sz w:val="16"/>
              </w:rPr>
            </w:pPr>
            <w:r w:rsidRPr="00D91BBA">
              <w:rPr>
                <w:rFonts w:ascii="Arial" w:hAnsi="Arial" w:cs="Arial"/>
                <w:sz w:val="16"/>
              </w:rPr>
              <w:t>k_Quad24DmpMult_Uls_f32</w:t>
            </w:r>
          </w:p>
        </w:tc>
      </w:tr>
      <w:tr w:rsidR="00D91BBA"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91BBA" w:rsidRPr="00DE7D2E" w:rsidRDefault="00D91BBA" w:rsidP="00DE7D2E">
            <w:pPr>
              <w:spacing w:before="60"/>
              <w:rPr>
                <w:rFonts w:ascii="Arial" w:hAnsi="Arial" w:cs="Arial"/>
                <w:sz w:val="16"/>
              </w:rPr>
            </w:pPr>
            <w:r w:rsidRPr="00D91BBA">
              <w:rPr>
                <w:rFonts w:ascii="Arial" w:hAnsi="Arial" w:cs="Arial"/>
                <w:sz w:val="16"/>
              </w:rPr>
              <w:t>k_QddHwTrqDampKn_Hz_f32</w:t>
            </w:r>
          </w:p>
        </w:tc>
      </w:tr>
      <w:tr w:rsidR="00D91BBA"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91BBA" w:rsidRPr="00DE7D2E" w:rsidRDefault="00D91BBA" w:rsidP="00DE7D2E">
            <w:pPr>
              <w:spacing w:before="60"/>
              <w:rPr>
                <w:rFonts w:ascii="Arial" w:hAnsi="Arial" w:cs="Arial"/>
                <w:sz w:val="16"/>
              </w:rPr>
            </w:pPr>
            <w:r w:rsidRPr="00D91BBA">
              <w:rPr>
                <w:rFonts w:ascii="Arial" w:hAnsi="Arial" w:cs="Arial"/>
                <w:sz w:val="16"/>
              </w:rPr>
              <w:t>k_QddMtrVelDampKn_Hz_f32</w:t>
            </w:r>
          </w:p>
        </w:tc>
      </w:tr>
      <w:tr w:rsidR="00D91BBA"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91BBA" w:rsidRPr="00DE7D2E" w:rsidRDefault="00D91BBA" w:rsidP="00DE7D2E">
            <w:pPr>
              <w:spacing w:before="60"/>
              <w:rPr>
                <w:rFonts w:ascii="Arial" w:hAnsi="Arial" w:cs="Arial"/>
                <w:sz w:val="16"/>
              </w:rPr>
            </w:pPr>
            <w:r w:rsidRPr="00D91BBA">
              <w:rPr>
                <w:rFonts w:ascii="Arial" w:hAnsi="Arial" w:cs="Arial"/>
                <w:sz w:val="16"/>
              </w:rPr>
              <w:t>k_QDDHwTrqBckLash_HwNm_f32</w:t>
            </w:r>
          </w:p>
        </w:tc>
      </w:tr>
      <w:tr w:rsidR="00D91BBA"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91BBA" w:rsidRPr="00DE7D2E" w:rsidRDefault="00D91BBA" w:rsidP="00DE7D2E">
            <w:pPr>
              <w:spacing w:before="60"/>
              <w:rPr>
                <w:rFonts w:ascii="Arial" w:hAnsi="Arial" w:cs="Arial"/>
                <w:sz w:val="16"/>
              </w:rPr>
            </w:pPr>
            <w:r w:rsidRPr="00D91BBA">
              <w:rPr>
                <w:rFonts w:ascii="Arial" w:hAnsi="Arial" w:cs="Arial"/>
                <w:sz w:val="16"/>
              </w:rPr>
              <w:t>k_QDDMtrVelBckLash_MtrRadpS_f32</w:t>
            </w:r>
          </w:p>
        </w:tc>
      </w:tr>
      <w:tr w:rsidR="00D91BBA"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91BBA" w:rsidRPr="00DE7D2E" w:rsidRDefault="00D91BBA" w:rsidP="00DE7D2E">
            <w:pPr>
              <w:spacing w:before="60"/>
              <w:rPr>
                <w:rFonts w:ascii="Arial" w:hAnsi="Arial" w:cs="Arial"/>
                <w:sz w:val="16"/>
              </w:rPr>
            </w:pPr>
            <w:r w:rsidRPr="00D91BBA">
              <w:rPr>
                <w:rFonts w:ascii="Arial" w:hAnsi="Arial" w:cs="Arial"/>
                <w:sz w:val="16"/>
              </w:rPr>
              <w:t>k_QddSfLFPKn_Hz_f32</w:t>
            </w:r>
          </w:p>
        </w:tc>
      </w:tr>
      <w:tr w:rsidR="00D91BBA"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91BBA" w:rsidRPr="00DE7D2E" w:rsidRDefault="00D91BBA" w:rsidP="00DE7D2E">
            <w:pPr>
              <w:spacing w:before="60"/>
              <w:rPr>
                <w:rFonts w:ascii="Arial" w:hAnsi="Arial" w:cs="Arial"/>
                <w:sz w:val="16"/>
              </w:rPr>
            </w:pPr>
            <w:r w:rsidRPr="00D91BBA">
              <w:rPr>
                <w:rFonts w:ascii="Arial" w:hAnsi="Arial" w:cs="Arial"/>
                <w:sz w:val="16"/>
              </w:rPr>
              <w:t>k_HPSbaseC1_MtrNmpMtrRadpS_f32</w:t>
            </w:r>
          </w:p>
        </w:tc>
      </w:tr>
      <w:tr w:rsidR="00D91BBA"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91BBA" w:rsidRPr="00DE7D2E" w:rsidRDefault="00D91BBA" w:rsidP="00DE7D2E">
            <w:pPr>
              <w:spacing w:before="60"/>
              <w:rPr>
                <w:rFonts w:ascii="Arial" w:hAnsi="Arial" w:cs="Arial"/>
                <w:sz w:val="16"/>
              </w:rPr>
            </w:pPr>
            <w:r w:rsidRPr="00D91BBA">
              <w:rPr>
                <w:rFonts w:ascii="Arial" w:hAnsi="Arial" w:cs="Arial"/>
                <w:sz w:val="16"/>
              </w:rPr>
              <w:t>k_HPSbaseC2_MtrNmpMtrRadpS_f32</w:t>
            </w:r>
          </w:p>
        </w:tc>
      </w:tr>
      <w:tr w:rsidR="00D91BBA"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91BBA" w:rsidRPr="00DE7D2E" w:rsidRDefault="00D91BBA" w:rsidP="00DE7D2E">
            <w:pPr>
              <w:spacing w:before="60"/>
              <w:rPr>
                <w:rFonts w:ascii="Arial" w:hAnsi="Arial" w:cs="Arial"/>
                <w:sz w:val="16"/>
              </w:rPr>
            </w:pPr>
            <w:r w:rsidRPr="00D91BBA">
              <w:rPr>
                <w:rFonts w:ascii="Arial" w:hAnsi="Arial" w:cs="Arial"/>
                <w:sz w:val="16"/>
              </w:rPr>
              <w:t>k_HPSbaseC3_MtrNmpMtrRadpS_f32</w:t>
            </w:r>
          </w:p>
        </w:tc>
      </w:tr>
      <w:tr w:rsidR="00D91BBA"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91BBA" w:rsidRPr="00DE7D2E" w:rsidRDefault="00D91BBA" w:rsidP="00DE7D2E">
            <w:pPr>
              <w:spacing w:before="60"/>
              <w:rPr>
                <w:rFonts w:ascii="Arial" w:hAnsi="Arial" w:cs="Arial"/>
                <w:sz w:val="16"/>
              </w:rPr>
            </w:pPr>
            <w:r w:rsidRPr="00D91BBA">
              <w:rPr>
                <w:rFonts w:ascii="Arial" w:hAnsi="Arial" w:cs="Arial"/>
                <w:sz w:val="16"/>
              </w:rPr>
              <w:t>k_HPSbaseC4_MtrNmpMtrRadpS_f32</w:t>
            </w:r>
          </w:p>
        </w:tc>
      </w:tr>
    </w:tbl>
    <w:p w:rsidR="004A781C" w:rsidRDefault="004A781C">
      <w:pPr>
        <w:pStyle w:val="Heading2"/>
      </w:pPr>
      <w:proofErr w:type="gramStart"/>
      <w:r>
        <w:lastRenderedPageBreak/>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888"/>
        <w:gridCol w:w="1680"/>
        <w:gridCol w:w="1680"/>
        <w:gridCol w:w="1680"/>
      </w:tblGrid>
      <w:tr w:rsidR="00DE4889" w:rsidTr="00275A14">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75A14">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75A14">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75A14">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75A14">
            <w:pPr>
              <w:spacing w:before="60"/>
              <w:jc w:val="center"/>
              <w:rPr>
                <w:rFonts w:ascii="Arial" w:hAnsi="Arial" w:cs="Arial"/>
                <w:sz w:val="16"/>
              </w:rPr>
            </w:pPr>
            <w:r>
              <w:rPr>
                <w:rFonts w:ascii="Arial" w:hAnsi="Arial" w:cs="Arial"/>
                <w:sz w:val="16"/>
              </w:rPr>
              <w:t>Value</w:t>
            </w:r>
          </w:p>
        </w:tc>
      </w:tr>
      <w:tr w:rsidR="00DE4889" w:rsidTr="00275A14">
        <w:tc>
          <w:tcPr>
            <w:tcW w:w="3888" w:type="dxa"/>
            <w:tcBorders>
              <w:top w:val="single" w:sz="6" w:space="0" w:color="auto"/>
              <w:left w:val="single" w:sz="6" w:space="0" w:color="auto"/>
              <w:bottom w:val="single" w:sz="6" w:space="0" w:color="auto"/>
              <w:right w:val="single" w:sz="6" w:space="0" w:color="auto"/>
            </w:tcBorders>
          </w:tcPr>
          <w:p w:rsidR="00DE4889" w:rsidRDefault="000F505B" w:rsidP="00275A14">
            <w:pPr>
              <w:spacing w:before="60"/>
              <w:rPr>
                <w:rFonts w:ascii="Arial" w:hAnsi="Arial" w:cs="Arial"/>
                <w:sz w:val="16"/>
              </w:rPr>
            </w:pPr>
            <w:r w:rsidRPr="000F505B">
              <w:rPr>
                <w:rFonts w:ascii="Arial" w:hAnsi="Arial" w:cs="Arial"/>
                <w:sz w:val="16"/>
              </w:rPr>
              <w:t>D_DAMPINGCMDMIN_MTRNM_F32</w:t>
            </w:r>
          </w:p>
        </w:tc>
        <w:tc>
          <w:tcPr>
            <w:tcW w:w="1680" w:type="dxa"/>
            <w:tcBorders>
              <w:top w:val="single" w:sz="6" w:space="0" w:color="auto"/>
              <w:left w:val="single" w:sz="6" w:space="0" w:color="auto"/>
              <w:bottom w:val="single" w:sz="6" w:space="0" w:color="auto"/>
              <w:right w:val="single" w:sz="6" w:space="0" w:color="auto"/>
            </w:tcBorders>
          </w:tcPr>
          <w:p w:rsidR="00DE4889" w:rsidRDefault="000F505B" w:rsidP="00275A14">
            <w:pPr>
              <w:spacing w:before="60"/>
              <w:rPr>
                <w:rFonts w:ascii="Arial" w:hAnsi="Arial" w:cs="Arial"/>
                <w:sz w:val="16"/>
              </w:rPr>
            </w:pPr>
            <w:r>
              <w:rPr>
                <w:rFonts w:ascii="Arial" w:hAnsi="Arial" w:cs="Arial"/>
                <w:sz w:val="16"/>
              </w:rPr>
              <w:t>Single Precision Floating Point</w:t>
            </w:r>
          </w:p>
        </w:tc>
        <w:tc>
          <w:tcPr>
            <w:tcW w:w="1680" w:type="dxa"/>
            <w:tcBorders>
              <w:top w:val="single" w:sz="6" w:space="0" w:color="auto"/>
              <w:left w:val="single" w:sz="6" w:space="0" w:color="auto"/>
              <w:bottom w:val="single" w:sz="6" w:space="0" w:color="auto"/>
              <w:right w:val="single" w:sz="6" w:space="0" w:color="auto"/>
            </w:tcBorders>
          </w:tcPr>
          <w:p w:rsidR="00DE4889" w:rsidRDefault="000F505B" w:rsidP="00275A14">
            <w:pPr>
              <w:spacing w:before="60"/>
              <w:rPr>
                <w:rFonts w:ascii="Arial" w:hAnsi="Arial" w:cs="Arial"/>
                <w:sz w:val="16"/>
              </w:rPr>
            </w:pPr>
            <w:proofErr w:type="spellStart"/>
            <w:r>
              <w:rPr>
                <w:rFonts w:ascii="Arial" w:hAnsi="Arial" w:cs="Arial"/>
                <w:sz w:val="16"/>
              </w:rPr>
              <w:t>MtrNm</w:t>
            </w:r>
            <w:proofErr w:type="spellEnd"/>
          </w:p>
        </w:tc>
        <w:tc>
          <w:tcPr>
            <w:tcW w:w="1680" w:type="dxa"/>
            <w:tcBorders>
              <w:top w:val="single" w:sz="6" w:space="0" w:color="auto"/>
              <w:left w:val="single" w:sz="6" w:space="0" w:color="auto"/>
              <w:bottom w:val="single" w:sz="6" w:space="0" w:color="auto"/>
              <w:right w:val="single" w:sz="6" w:space="0" w:color="auto"/>
            </w:tcBorders>
          </w:tcPr>
          <w:p w:rsidR="00DE4889" w:rsidRDefault="00FC1335" w:rsidP="00275A14">
            <w:pPr>
              <w:spacing w:before="60"/>
              <w:rPr>
                <w:rFonts w:ascii="Arial" w:hAnsi="Arial" w:cs="Arial"/>
                <w:sz w:val="16"/>
              </w:rPr>
            </w:pPr>
            <w:r>
              <w:rPr>
                <w:rFonts w:ascii="Arial" w:hAnsi="Arial" w:cs="Arial"/>
                <w:sz w:val="16"/>
              </w:rPr>
              <w:t>-8.8</w:t>
            </w:r>
          </w:p>
        </w:tc>
      </w:tr>
      <w:tr w:rsidR="00DE4889" w:rsidTr="00275A14">
        <w:tc>
          <w:tcPr>
            <w:tcW w:w="3888" w:type="dxa"/>
            <w:tcBorders>
              <w:top w:val="single" w:sz="6" w:space="0" w:color="auto"/>
              <w:left w:val="single" w:sz="6" w:space="0" w:color="auto"/>
              <w:bottom w:val="single" w:sz="6" w:space="0" w:color="auto"/>
              <w:right w:val="single" w:sz="6" w:space="0" w:color="auto"/>
            </w:tcBorders>
          </w:tcPr>
          <w:p w:rsidR="00DE4889" w:rsidRDefault="000F505B" w:rsidP="00275A14">
            <w:pPr>
              <w:spacing w:before="60"/>
              <w:rPr>
                <w:rFonts w:ascii="Arial" w:hAnsi="Arial" w:cs="Arial"/>
                <w:sz w:val="16"/>
              </w:rPr>
            </w:pPr>
            <w:r w:rsidRPr="000F505B">
              <w:rPr>
                <w:rFonts w:ascii="Arial" w:hAnsi="Arial" w:cs="Arial"/>
                <w:sz w:val="16"/>
              </w:rPr>
              <w:t>D_DAMPINGCMDMAX_MTRNM_F32</w:t>
            </w:r>
          </w:p>
        </w:tc>
        <w:tc>
          <w:tcPr>
            <w:tcW w:w="1680" w:type="dxa"/>
            <w:tcBorders>
              <w:top w:val="single" w:sz="6" w:space="0" w:color="auto"/>
              <w:left w:val="single" w:sz="6" w:space="0" w:color="auto"/>
              <w:bottom w:val="single" w:sz="6" w:space="0" w:color="auto"/>
              <w:right w:val="single" w:sz="6" w:space="0" w:color="auto"/>
            </w:tcBorders>
          </w:tcPr>
          <w:p w:rsidR="00DE4889" w:rsidRDefault="000F505B" w:rsidP="00275A14">
            <w:pPr>
              <w:spacing w:before="60"/>
              <w:rPr>
                <w:rFonts w:ascii="Arial" w:hAnsi="Arial" w:cs="Arial"/>
                <w:sz w:val="16"/>
              </w:rPr>
            </w:pPr>
            <w:r>
              <w:rPr>
                <w:rFonts w:ascii="Arial" w:hAnsi="Arial" w:cs="Arial"/>
                <w:sz w:val="16"/>
              </w:rPr>
              <w:t>Single Precision Floating Point</w:t>
            </w:r>
          </w:p>
        </w:tc>
        <w:tc>
          <w:tcPr>
            <w:tcW w:w="1680" w:type="dxa"/>
            <w:tcBorders>
              <w:top w:val="single" w:sz="6" w:space="0" w:color="auto"/>
              <w:left w:val="single" w:sz="6" w:space="0" w:color="auto"/>
              <w:bottom w:val="single" w:sz="6" w:space="0" w:color="auto"/>
              <w:right w:val="single" w:sz="6" w:space="0" w:color="auto"/>
            </w:tcBorders>
          </w:tcPr>
          <w:p w:rsidR="00DE4889" w:rsidRDefault="000F505B" w:rsidP="00275A14">
            <w:pPr>
              <w:spacing w:before="60"/>
              <w:rPr>
                <w:rFonts w:ascii="Arial" w:hAnsi="Arial" w:cs="Arial"/>
                <w:sz w:val="16"/>
              </w:rPr>
            </w:pPr>
            <w:proofErr w:type="spellStart"/>
            <w:r>
              <w:rPr>
                <w:rFonts w:ascii="Arial" w:hAnsi="Arial" w:cs="Arial"/>
                <w:sz w:val="16"/>
              </w:rPr>
              <w:t>MtrNm</w:t>
            </w:r>
            <w:proofErr w:type="spellEnd"/>
          </w:p>
        </w:tc>
        <w:tc>
          <w:tcPr>
            <w:tcW w:w="1680" w:type="dxa"/>
            <w:tcBorders>
              <w:top w:val="single" w:sz="6" w:space="0" w:color="auto"/>
              <w:left w:val="single" w:sz="6" w:space="0" w:color="auto"/>
              <w:bottom w:val="single" w:sz="6" w:space="0" w:color="auto"/>
              <w:right w:val="single" w:sz="6" w:space="0" w:color="auto"/>
            </w:tcBorders>
          </w:tcPr>
          <w:p w:rsidR="00DE4889" w:rsidRDefault="00FC1335" w:rsidP="00275A14">
            <w:pPr>
              <w:spacing w:before="60"/>
              <w:rPr>
                <w:rFonts w:ascii="Arial" w:hAnsi="Arial" w:cs="Arial"/>
                <w:sz w:val="16"/>
              </w:rPr>
            </w:pPr>
            <w:r>
              <w:rPr>
                <w:rFonts w:ascii="Arial" w:hAnsi="Arial" w:cs="Arial"/>
                <w:sz w:val="16"/>
              </w:rPr>
              <w:t>8.8</w:t>
            </w:r>
          </w:p>
        </w:tc>
      </w:tr>
    </w:tbl>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rsidTr="00D91BBA">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615322" w:rsidTr="00D91BBA">
        <w:trPr>
          <w:jc w:val="center"/>
        </w:trPr>
        <w:tc>
          <w:tcPr>
            <w:tcW w:w="4608" w:type="dxa"/>
            <w:tcBorders>
              <w:top w:val="single" w:sz="4" w:space="0" w:color="auto"/>
              <w:left w:val="single" w:sz="4" w:space="0" w:color="auto"/>
              <w:bottom w:val="single" w:sz="4" w:space="0" w:color="auto"/>
              <w:right w:val="single" w:sz="4" w:space="0" w:color="auto"/>
            </w:tcBorders>
          </w:tcPr>
          <w:p w:rsidR="00615322" w:rsidRPr="00E304D9" w:rsidRDefault="00D47B48">
            <w:pPr>
              <w:spacing w:before="60"/>
              <w:rPr>
                <w:rFonts w:ascii="Arial" w:hAnsi="Arial" w:cs="Arial"/>
                <w:sz w:val="16"/>
              </w:rPr>
            </w:pPr>
            <w:r w:rsidRPr="00D47B48">
              <w:rPr>
                <w:rFonts w:ascii="Arial" w:hAnsi="Arial" w:cs="Arial"/>
                <w:sz w:val="16"/>
              </w:rPr>
              <w:t>BC_DAMPING_FAULTINJECTIONPOINT</w:t>
            </w:r>
          </w:p>
        </w:tc>
      </w:tr>
      <w:tr w:rsidR="004A781C" w:rsidTr="00D91BBA">
        <w:trPr>
          <w:jc w:val="center"/>
        </w:trPr>
        <w:tc>
          <w:tcPr>
            <w:tcW w:w="4608" w:type="dxa"/>
            <w:tcBorders>
              <w:top w:val="single" w:sz="4" w:space="0" w:color="auto"/>
              <w:left w:val="single" w:sz="4" w:space="0" w:color="auto"/>
              <w:bottom w:val="single" w:sz="4" w:space="0" w:color="auto"/>
              <w:right w:val="single" w:sz="4" w:space="0" w:color="auto"/>
            </w:tcBorders>
          </w:tcPr>
          <w:p w:rsidR="004A781C" w:rsidRDefault="00D47B48">
            <w:pPr>
              <w:spacing w:before="60"/>
              <w:rPr>
                <w:rFonts w:ascii="Arial" w:hAnsi="Arial" w:cs="Arial"/>
                <w:sz w:val="16"/>
              </w:rPr>
            </w:pPr>
            <w:r w:rsidRPr="00D47B48">
              <w:rPr>
                <w:rFonts w:ascii="Arial" w:hAnsi="Arial" w:cs="Arial"/>
                <w:sz w:val="16"/>
              </w:rPr>
              <w:t>STD_ON</w:t>
            </w:r>
          </w:p>
        </w:tc>
      </w:tr>
      <w:tr w:rsidR="004A781C" w:rsidTr="00D91BBA">
        <w:trPr>
          <w:jc w:val="center"/>
        </w:trPr>
        <w:tc>
          <w:tcPr>
            <w:tcW w:w="4608" w:type="dxa"/>
            <w:tcBorders>
              <w:top w:val="single" w:sz="4" w:space="0" w:color="auto"/>
              <w:left w:val="single" w:sz="4" w:space="0" w:color="auto"/>
              <w:bottom w:val="single" w:sz="4" w:space="0" w:color="auto"/>
              <w:right w:val="single" w:sz="4" w:space="0" w:color="auto"/>
            </w:tcBorders>
          </w:tcPr>
          <w:p w:rsidR="004A781C" w:rsidRDefault="00436AE3">
            <w:pPr>
              <w:spacing w:before="60"/>
              <w:rPr>
                <w:rFonts w:ascii="Arial" w:hAnsi="Arial" w:cs="Arial"/>
                <w:sz w:val="16"/>
              </w:rPr>
            </w:pPr>
            <w:r w:rsidRPr="00D47B48">
              <w:rPr>
                <w:rFonts w:ascii="Arial" w:hAnsi="Arial" w:cs="Arial"/>
                <w:sz w:val="16"/>
              </w:rPr>
              <w:t>FLTINJ_DAMPING</w:t>
            </w:r>
          </w:p>
        </w:tc>
      </w:tr>
      <w:tr w:rsidR="00D91BBA" w:rsidTr="00D91BBA">
        <w:trPr>
          <w:jc w:val="center"/>
        </w:trPr>
        <w:tc>
          <w:tcPr>
            <w:tcW w:w="4608" w:type="dxa"/>
            <w:tcBorders>
              <w:top w:val="single" w:sz="4" w:space="0" w:color="auto"/>
              <w:left w:val="single" w:sz="4" w:space="0" w:color="auto"/>
              <w:bottom w:val="single" w:sz="4" w:space="0" w:color="auto"/>
              <w:right w:val="single" w:sz="4" w:space="0" w:color="auto"/>
            </w:tcBorders>
          </w:tcPr>
          <w:p w:rsidR="00D91BBA" w:rsidRPr="00D47B48" w:rsidRDefault="00D91BBA">
            <w:pPr>
              <w:spacing w:before="60"/>
              <w:rPr>
                <w:rFonts w:ascii="Arial" w:hAnsi="Arial" w:cs="Arial"/>
                <w:sz w:val="16"/>
              </w:rPr>
            </w:pPr>
            <w:r w:rsidRPr="00D91BBA">
              <w:rPr>
                <w:rFonts w:ascii="Arial" w:hAnsi="Arial" w:cs="Arial"/>
                <w:sz w:val="16"/>
              </w:rPr>
              <w:t>D_2MS_SEC_F32</w:t>
            </w:r>
          </w:p>
        </w:tc>
      </w:tr>
      <w:tr w:rsidR="00D91BBA" w:rsidTr="00D91BBA">
        <w:trPr>
          <w:jc w:val="center"/>
        </w:trPr>
        <w:tc>
          <w:tcPr>
            <w:tcW w:w="4608" w:type="dxa"/>
            <w:tcBorders>
              <w:top w:val="single" w:sz="4" w:space="0" w:color="auto"/>
              <w:left w:val="single" w:sz="4" w:space="0" w:color="auto"/>
              <w:bottom w:val="single" w:sz="4" w:space="0" w:color="auto"/>
              <w:right w:val="single" w:sz="4" w:space="0" w:color="auto"/>
            </w:tcBorders>
          </w:tcPr>
          <w:p w:rsidR="00D91BBA" w:rsidRPr="00D91BBA" w:rsidRDefault="00D91BBA">
            <w:pPr>
              <w:spacing w:before="60"/>
              <w:rPr>
                <w:rFonts w:ascii="Arial" w:hAnsi="Arial" w:cs="Arial"/>
                <w:sz w:val="16"/>
              </w:rPr>
            </w:pPr>
            <w:r w:rsidRPr="00D91BBA">
              <w:rPr>
                <w:rFonts w:ascii="Arial" w:hAnsi="Arial" w:cs="Arial"/>
                <w:sz w:val="16"/>
              </w:rPr>
              <w:t>D_ZERO_ULS_F32</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275A14">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75A14">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75A14">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75A14">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75A14">
            <w:pPr>
              <w:spacing w:before="60"/>
              <w:jc w:val="center"/>
              <w:rPr>
                <w:rFonts w:ascii="Arial" w:hAnsi="Arial" w:cs="Arial"/>
                <w:sz w:val="16"/>
              </w:rPr>
            </w:pPr>
            <w:r>
              <w:rPr>
                <w:rFonts w:ascii="Arial" w:hAnsi="Arial" w:cs="Arial"/>
                <w:sz w:val="16"/>
              </w:rPr>
              <w:t>Software Segment</w:t>
            </w:r>
          </w:p>
        </w:tc>
      </w:tr>
      <w:tr w:rsidR="008B3E94" w:rsidTr="00275A14">
        <w:tc>
          <w:tcPr>
            <w:tcW w:w="2898" w:type="dxa"/>
            <w:tcBorders>
              <w:top w:val="single" w:sz="6" w:space="0" w:color="auto"/>
              <w:left w:val="single" w:sz="6" w:space="0" w:color="auto"/>
              <w:bottom w:val="single" w:sz="6" w:space="0" w:color="auto"/>
              <w:right w:val="single" w:sz="6" w:space="0" w:color="auto"/>
            </w:tcBorders>
          </w:tcPr>
          <w:p w:rsidR="008B3E94" w:rsidRDefault="00B443A3" w:rsidP="00275A14">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275A14">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275A14">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275A14">
            <w:pPr>
              <w:spacing w:before="60"/>
              <w:rPr>
                <w:rFonts w:ascii="Arial" w:hAnsi="Arial" w:cs="Arial"/>
                <w:sz w:val="16"/>
              </w:rPr>
            </w:pPr>
          </w:p>
        </w:tc>
      </w:tr>
    </w:tbl>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C73826" w:rsidP="008B3E94">
      <w:pPr>
        <w:numPr>
          <w:ilvl w:val="0"/>
          <w:numId w:val="5"/>
        </w:numPr>
        <w:spacing w:after="0"/>
      </w:pPr>
      <w:proofErr w:type="spellStart"/>
      <w:r>
        <w:t>FPM_FixedToFloat_m</w:t>
      </w:r>
      <w:proofErr w:type="spellEnd"/>
    </w:p>
    <w:p w:rsidR="005D5FE4" w:rsidRDefault="00C73826" w:rsidP="008B3E94">
      <w:pPr>
        <w:numPr>
          <w:ilvl w:val="0"/>
          <w:numId w:val="5"/>
        </w:numPr>
        <w:spacing w:after="0"/>
      </w:pPr>
      <w:proofErr w:type="spellStart"/>
      <w:r>
        <w:t>FPM_</w:t>
      </w:r>
      <w:r w:rsidR="00D91BBA">
        <w:t>FloatToFixed</w:t>
      </w:r>
      <w:r>
        <w:t>_m</w:t>
      </w:r>
      <w:proofErr w:type="spellEnd"/>
    </w:p>
    <w:p w:rsidR="008B3E94" w:rsidRDefault="00D91BBA" w:rsidP="00D91BBA">
      <w:pPr>
        <w:pStyle w:val="ListParagraph"/>
        <w:numPr>
          <w:ilvl w:val="0"/>
          <w:numId w:val="5"/>
        </w:numPr>
        <w:spacing w:after="0"/>
      </w:pPr>
      <w:proofErr w:type="spellStart"/>
      <w:r w:rsidRPr="00D91BBA">
        <w:t>Limit_m</w:t>
      </w:r>
      <w:proofErr w:type="spellEnd"/>
    </w:p>
    <w:p w:rsidR="00D91BBA" w:rsidRDefault="00D91BBA" w:rsidP="00D91BBA">
      <w:pPr>
        <w:pStyle w:val="ListParagraph"/>
        <w:numPr>
          <w:ilvl w:val="0"/>
          <w:numId w:val="5"/>
        </w:numPr>
        <w:spacing w:after="0"/>
      </w:pPr>
      <w:r w:rsidRPr="00D91BBA">
        <w:t>Abs_f32_m</w:t>
      </w:r>
    </w:p>
    <w:p w:rsidR="00D91BBA" w:rsidRDefault="00D91BBA" w:rsidP="00D91BBA">
      <w:pPr>
        <w:pStyle w:val="ListParagraph"/>
        <w:numPr>
          <w:ilvl w:val="0"/>
          <w:numId w:val="5"/>
        </w:numPr>
        <w:spacing w:after="0"/>
      </w:pPr>
      <w:r w:rsidRPr="00D91BBA">
        <w:t>Abs_s16_m</w:t>
      </w:r>
    </w:p>
    <w:p w:rsidR="00D91BBA" w:rsidRDefault="00D91BBA" w:rsidP="00D91BBA">
      <w:pPr>
        <w:pStyle w:val="ListParagraph"/>
        <w:numPr>
          <w:ilvl w:val="0"/>
          <w:numId w:val="5"/>
        </w:numPr>
        <w:spacing w:after="0"/>
      </w:pPr>
      <w:r w:rsidRPr="00D91BBA">
        <w:t>Sign_f32_m</w:t>
      </w:r>
    </w:p>
    <w:p w:rsidR="00D91BBA" w:rsidRDefault="00D91BBA" w:rsidP="00D91BBA">
      <w:pPr>
        <w:pStyle w:val="ListParagraph"/>
        <w:numPr>
          <w:ilvl w:val="0"/>
          <w:numId w:val="5"/>
        </w:numPr>
        <w:spacing w:after="0"/>
      </w:pPr>
      <w:r w:rsidRPr="00D91BBA">
        <w:t>IntplVarXY_u16_u16Xu16Y_Cnt</w:t>
      </w:r>
    </w:p>
    <w:p w:rsidR="00C70004" w:rsidRDefault="00C70004" w:rsidP="00D91BBA">
      <w:pPr>
        <w:pStyle w:val="ListParagraph"/>
        <w:numPr>
          <w:ilvl w:val="0"/>
          <w:numId w:val="5"/>
        </w:numPr>
        <w:spacing w:after="0"/>
      </w:pPr>
      <w:r w:rsidRPr="00C70004">
        <w:t>IntplVarXY_u16_s16Xu16Y_Cnt</w:t>
      </w:r>
    </w:p>
    <w:p w:rsidR="00D91BBA" w:rsidRDefault="00D91BBA" w:rsidP="00D91BBA">
      <w:pPr>
        <w:pStyle w:val="ListParagraph"/>
        <w:numPr>
          <w:ilvl w:val="0"/>
          <w:numId w:val="5"/>
        </w:numPr>
        <w:spacing w:after="0"/>
      </w:pPr>
      <w:proofErr w:type="spellStart"/>
      <w:r w:rsidRPr="00D91BBA">
        <w:t>TableSize_m</w:t>
      </w:r>
      <w:proofErr w:type="spellEnd"/>
    </w:p>
    <w:p w:rsidR="00C70004" w:rsidRDefault="00C70004" w:rsidP="00D91BBA">
      <w:pPr>
        <w:pStyle w:val="ListParagraph"/>
        <w:numPr>
          <w:ilvl w:val="0"/>
          <w:numId w:val="5"/>
        </w:numPr>
        <w:spacing w:after="0"/>
      </w:pPr>
      <w:r w:rsidRPr="00C70004">
        <w:t>LPF_KUpdate_f32_m</w:t>
      </w:r>
    </w:p>
    <w:p w:rsidR="00D91BBA" w:rsidRDefault="00C70004" w:rsidP="00D91BBA">
      <w:pPr>
        <w:pStyle w:val="ListParagraph"/>
        <w:numPr>
          <w:ilvl w:val="0"/>
          <w:numId w:val="5"/>
        </w:numPr>
        <w:spacing w:after="0"/>
      </w:pPr>
      <w:r w:rsidRPr="00C70004">
        <w:t>LPF_OpUpdate_f32_m</w:t>
      </w:r>
    </w:p>
    <w:p w:rsidR="00D91BBA" w:rsidRDefault="00D91BBA"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DC7E08" w:rsidRDefault="00DC7E08" w:rsidP="00647B64">
      <w:pPr>
        <w:spacing w:after="0"/>
        <w:ind w:left="720"/>
      </w:pP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B443A3" w:rsidRDefault="00B443A3" w:rsidP="001B60DF">
      <w:pPr>
        <w:spacing w:after="0"/>
      </w:pPr>
      <w:r w:rsidDel="00B443A3">
        <w:t xml:space="preserve"> </w:t>
      </w:r>
    </w:p>
    <w:p w:rsidR="001B60DF" w:rsidRDefault="00B443A3" w:rsidP="001B60DF">
      <w:pPr>
        <w:spacing w:after="0"/>
      </w:pPr>
      <w:r>
        <w:t>None</w:t>
      </w:r>
    </w:p>
    <w:p w:rsidR="001B60DF" w:rsidRDefault="001B60DF" w:rsidP="008B3E94">
      <w:pPr>
        <w:spacing w:after="0"/>
      </w:pPr>
    </w:p>
    <w:p w:rsidR="008F6DBB" w:rsidRDefault="008F6DBB" w:rsidP="008B3E94">
      <w:pPr>
        <w:spacing w:after="0"/>
      </w:pPr>
    </w:p>
    <w:p w:rsidR="00B443A3" w:rsidRDefault="00B443A3">
      <w:pPr>
        <w:spacing w:after="0"/>
        <w:rPr>
          <w:rFonts w:ascii="Arial" w:hAnsi="Arial"/>
          <w:b/>
          <w:sz w:val="24"/>
        </w:rPr>
      </w:pPr>
      <w:r>
        <w:br w:type="page"/>
      </w:r>
    </w:p>
    <w:p w:rsidR="008B3E94" w:rsidRDefault="008B3E94" w:rsidP="008B3E94">
      <w:pPr>
        <w:pStyle w:val="Heading2"/>
      </w:pPr>
      <w:r>
        <w:lastRenderedPageBreak/>
        <w:t>Local Functions/Macros Used by this MDD only</w:t>
      </w:r>
    </w:p>
    <w:p w:rsidR="007D09CC" w:rsidRDefault="0042163E" w:rsidP="007D09CC">
      <w:pPr>
        <w:pStyle w:val="Heading3"/>
      </w:pPr>
      <w:proofErr w:type="spellStart"/>
      <w:r>
        <w:t>Mtr</w:t>
      </w:r>
      <w:r w:rsidR="0006623F" w:rsidRPr="0006623F">
        <w:t>VelDepDampScale</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9"/>
        <w:gridCol w:w="4179"/>
        <w:gridCol w:w="990"/>
        <w:gridCol w:w="990"/>
        <w:gridCol w:w="990"/>
        <w:gridCol w:w="990"/>
      </w:tblGrid>
      <w:tr w:rsidR="009C2F58" w:rsidTr="009C2F58">
        <w:tc>
          <w:tcPr>
            <w:tcW w:w="1779" w:type="dxa"/>
          </w:tcPr>
          <w:p w:rsidR="009C2F58" w:rsidRDefault="009C2F58" w:rsidP="00C8024D">
            <w:pPr>
              <w:spacing w:before="60"/>
              <w:rPr>
                <w:rFonts w:ascii="Arial" w:hAnsi="Arial" w:cs="Arial"/>
                <w:b/>
                <w:bCs/>
                <w:sz w:val="16"/>
              </w:rPr>
            </w:pPr>
            <w:r>
              <w:rPr>
                <w:rFonts w:ascii="Arial" w:hAnsi="Arial" w:cs="Arial"/>
                <w:b/>
                <w:bCs/>
                <w:sz w:val="16"/>
              </w:rPr>
              <w:t>Function Name</w:t>
            </w:r>
          </w:p>
        </w:tc>
        <w:tc>
          <w:tcPr>
            <w:tcW w:w="4179" w:type="dxa"/>
          </w:tcPr>
          <w:p w:rsidR="009C2F58" w:rsidRDefault="0042163E" w:rsidP="00C8024D">
            <w:pPr>
              <w:spacing w:before="60"/>
              <w:rPr>
                <w:rFonts w:ascii="Arial" w:hAnsi="Arial" w:cs="Arial"/>
                <w:sz w:val="16"/>
              </w:rPr>
            </w:pPr>
            <w:proofErr w:type="spellStart"/>
            <w:r>
              <w:rPr>
                <w:rFonts w:ascii="Arial" w:hAnsi="Arial" w:cs="Arial"/>
                <w:sz w:val="16"/>
              </w:rPr>
              <w:t>Mtr</w:t>
            </w:r>
            <w:r w:rsidR="009C2F58">
              <w:rPr>
                <w:rFonts w:ascii="Arial" w:hAnsi="Arial" w:cs="Arial"/>
                <w:sz w:val="16"/>
              </w:rPr>
              <w:t>VelDepDampScale</w:t>
            </w:r>
            <w:proofErr w:type="spellEnd"/>
          </w:p>
        </w:tc>
        <w:tc>
          <w:tcPr>
            <w:tcW w:w="990" w:type="dxa"/>
            <w:shd w:val="pct30" w:color="FFFF00" w:fill="auto"/>
          </w:tcPr>
          <w:p w:rsidR="009C2F58" w:rsidRDefault="009C2F58" w:rsidP="00C8024D">
            <w:pPr>
              <w:spacing w:before="60"/>
              <w:jc w:val="center"/>
              <w:rPr>
                <w:rFonts w:ascii="Arial" w:hAnsi="Arial" w:cs="Arial"/>
                <w:sz w:val="16"/>
              </w:rPr>
            </w:pPr>
            <w:r>
              <w:rPr>
                <w:rFonts w:ascii="Arial" w:hAnsi="Arial" w:cs="Arial"/>
                <w:sz w:val="16"/>
              </w:rPr>
              <w:t>Type</w:t>
            </w:r>
          </w:p>
        </w:tc>
        <w:tc>
          <w:tcPr>
            <w:tcW w:w="990" w:type="dxa"/>
            <w:shd w:val="pct30" w:color="FFFF00" w:fill="auto"/>
          </w:tcPr>
          <w:p w:rsidR="009C2F58" w:rsidRDefault="009C2F58" w:rsidP="00C8024D">
            <w:pPr>
              <w:spacing w:before="60"/>
              <w:jc w:val="center"/>
              <w:rPr>
                <w:rFonts w:ascii="Arial" w:hAnsi="Arial" w:cs="Arial"/>
                <w:sz w:val="16"/>
              </w:rPr>
            </w:pPr>
            <w:r>
              <w:rPr>
                <w:rFonts w:ascii="Arial" w:hAnsi="Arial" w:cs="Arial"/>
                <w:sz w:val="16"/>
              </w:rPr>
              <w:t>Min</w:t>
            </w:r>
          </w:p>
        </w:tc>
        <w:tc>
          <w:tcPr>
            <w:tcW w:w="990" w:type="dxa"/>
            <w:shd w:val="pct30" w:color="FFFF00" w:fill="auto"/>
          </w:tcPr>
          <w:p w:rsidR="009C2F58" w:rsidRDefault="009C2F58" w:rsidP="00C8024D">
            <w:pPr>
              <w:spacing w:before="60"/>
              <w:jc w:val="center"/>
              <w:rPr>
                <w:rFonts w:ascii="Arial" w:hAnsi="Arial" w:cs="Arial"/>
                <w:sz w:val="16"/>
              </w:rPr>
            </w:pPr>
            <w:r>
              <w:rPr>
                <w:rFonts w:ascii="Arial" w:hAnsi="Arial" w:cs="Arial"/>
                <w:sz w:val="16"/>
              </w:rPr>
              <w:t>Max</w:t>
            </w:r>
          </w:p>
        </w:tc>
        <w:tc>
          <w:tcPr>
            <w:tcW w:w="990" w:type="dxa"/>
            <w:shd w:val="pct30" w:color="FFFF00" w:fill="auto"/>
          </w:tcPr>
          <w:p w:rsidR="009C2F58" w:rsidRDefault="009C2F58" w:rsidP="00C8024D">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9C2F58" w:rsidTr="009C2F58">
        <w:tc>
          <w:tcPr>
            <w:tcW w:w="1779" w:type="dxa"/>
          </w:tcPr>
          <w:p w:rsidR="009C2F58" w:rsidRDefault="009C2F58" w:rsidP="00C8024D">
            <w:pPr>
              <w:spacing w:before="60"/>
              <w:rPr>
                <w:rFonts w:ascii="Arial" w:hAnsi="Arial" w:cs="Arial"/>
                <w:b/>
                <w:bCs/>
                <w:sz w:val="16"/>
              </w:rPr>
            </w:pPr>
            <w:r>
              <w:rPr>
                <w:rFonts w:ascii="Arial" w:hAnsi="Arial" w:cs="Arial"/>
                <w:b/>
                <w:bCs/>
                <w:sz w:val="16"/>
              </w:rPr>
              <w:t xml:space="preserve">Arguments Passed </w:t>
            </w:r>
          </w:p>
        </w:tc>
        <w:tc>
          <w:tcPr>
            <w:tcW w:w="4179" w:type="dxa"/>
          </w:tcPr>
          <w:p w:rsidR="009C2F58" w:rsidRDefault="00CC5A7A" w:rsidP="00C8024D">
            <w:pPr>
              <w:spacing w:before="60"/>
              <w:rPr>
                <w:rFonts w:ascii="Arial" w:hAnsi="Arial" w:cs="Arial"/>
                <w:sz w:val="16"/>
              </w:rPr>
            </w:pPr>
            <w:r w:rsidRPr="00CC5A7A">
              <w:rPr>
                <w:rFonts w:ascii="Arial" w:hAnsi="Arial" w:cs="Arial"/>
                <w:sz w:val="16"/>
              </w:rPr>
              <w:t>MotorVelCRF_MtrRadpS_T_f32</w:t>
            </w:r>
          </w:p>
        </w:tc>
        <w:tc>
          <w:tcPr>
            <w:tcW w:w="990" w:type="dxa"/>
          </w:tcPr>
          <w:p w:rsidR="009C2F58" w:rsidRDefault="009C2F58" w:rsidP="00C8024D">
            <w:pPr>
              <w:spacing w:before="60"/>
              <w:rPr>
                <w:rFonts w:ascii="Arial" w:hAnsi="Arial" w:cs="Arial"/>
                <w:sz w:val="16"/>
              </w:rPr>
            </w:pPr>
            <w:r>
              <w:rPr>
                <w:rFonts w:ascii="Arial" w:hAnsi="Arial" w:cs="Arial"/>
                <w:sz w:val="16"/>
              </w:rPr>
              <w:t>Float32</w:t>
            </w:r>
          </w:p>
        </w:tc>
        <w:tc>
          <w:tcPr>
            <w:tcW w:w="990" w:type="dxa"/>
          </w:tcPr>
          <w:p w:rsidR="009C2F58" w:rsidRDefault="00CC5A7A" w:rsidP="00660C0F">
            <w:pPr>
              <w:spacing w:before="60"/>
              <w:rPr>
                <w:rFonts w:ascii="Arial" w:hAnsi="Arial" w:cs="Arial"/>
                <w:sz w:val="16"/>
              </w:rPr>
            </w:pPr>
            <w:r>
              <w:rPr>
                <w:rFonts w:ascii="Arial" w:hAnsi="Arial" w:cs="Arial"/>
                <w:sz w:val="16"/>
              </w:rPr>
              <w:t>-</w:t>
            </w:r>
            <w:del w:id="21" w:author="nzt9hv" w:date="2013-05-02T16:19:00Z">
              <w:r w:rsidDel="00660C0F">
                <w:rPr>
                  <w:rFonts w:ascii="Arial" w:hAnsi="Arial" w:cs="Arial"/>
                  <w:sz w:val="16"/>
                </w:rPr>
                <w:delText>1100</w:delText>
              </w:r>
            </w:del>
            <w:ins w:id="22" w:author="nzt9hv" w:date="2013-05-02T16:19:00Z">
              <w:r w:rsidR="00660C0F">
                <w:rPr>
                  <w:rFonts w:ascii="Arial" w:hAnsi="Arial" w:cs="Arial"/>
                  <w:sz w:val="16"/>
                </w:rPr>
                <w:t>1118</w:t>
              </w:r>
            </w:ins>
          </w:p>
        </w:tc>
        <w:tc>
          <w:tcPr>
            <w:tcW w:w="990" w:type="dxa"/>
          </w:tcPr>
          <w:p w:rsidR="009C2F58" w:rsidRDefault="00CC5A7A" w:rsidP="00660C0F">
            <w:pPr>
              <w:spacing w:before="60"/>
              <w:rPr>
                <w:rFonts w:ascii="Arial" w:hAnsi="Arial" w:cs="Arial"/>
                <w:sz w:val="16"/>
              </w:rPr>
            </w:pPr>
            <w:del w:id="23" w:author="nzt9hv" w:date="2013-05-02T16:19:00Z">
              <w:r w:rsidDel="00660C0F">
                <w:rPr>
                  <w:rFonts w:ascii="Arial" w:hAnsi="Arial" w:cs="Arial"/>
                  <w:sz w:val="16"/>
                </w:rPr>
                <w:delText>1100</w:delText>
              </w:r>
            </w:del>
            <w:ins w:id="24" w:author="nzt9hv" w:date="2013-05-02T16:19:00Z">
              <w:r w:rsidR="00660C0F">
                <w:rPr>
                  <w:rFonts w:ascii="Arial" w:hAnsi="Arial" w:cs="Arial"/>
                  <w:sz w:val="16"/>
                </w:rPr>
                <w:t>1118</w:t>
              </w:r>
            </w:ins>
          </w:p>
        </w:tc>
        <w:tc>
          <w:tcPr>
            <w:tcW w:w="990" w:type="dxa"/>
          </w:tcPr>
          <w:p w:rsidR="009C2F58" w:rsidRDefault="009C2F58" w:rsidP="00C8024D">
            <w:pPr>
              <w:spacing w:before="60"/>
              <w:rPr>
                <w:rFonts w:ascii="Arial" w:hAnsi="Arial" w:cs="Arial"/>
                <w:sz w:val="16"/>
              </w:rPr>
            </w:pPr>
          </w:p>
        </w:tc>
      </w:tr>
      <w:tr w:rsidR="009C2F58" w:rsidTr="009C2F58">
        <w:tc>
          <w:tcPr>
            <w:tcW w:w="1779" w:type="dxa"/>
          </w:tcPr>
          <w:p w:rsidR="009C2F58" w:rsidRDefault="009C2F58" w:rsidP="00C8024D">
            <w:pPr>
              <w:spacing w:before="60"/>
              <w:rPr>
                <w:rFonts w:ascii="Arial" w:hAnsi="Arial" w:cs="Arial"/>
                <w:b/>
                <w:bCs/>
                <w:sz w:val="16"/>
              </w:rPr>
            </w:pPr>
          </w:p>
        </w:tc>
        <w:tc>
          <w:tcPr>
            <w:tcW w:w="4179" w:type="dxa"/>
          </w:tcPr>
          <w:p w:rsidR="009C2F58" w:rsidRDefault="00CC5A7A" w:rsidP="00C8024D">
            <w:pPr>
              <w:spacing w:before="60"/>
              <w:rPr>
                <w:rFonts w:ascii="Arial" w:hAnsi="Arial" w:cs="Arial"/>
                <w:sz w:val="16"/>
              </w:rPr>
            </w:pPr>
            <w:r w:rsidRPr="00CC5A7A">
              <w:rPr>
                <w:rFonts w:ascii="Arial" w:hAnsi="Arial" w:cs="Arial"/>
                <w:sz w:val="16"/>
              </w:rPr>
              <w:t>VehicleSpeed_Kph_T_f32</w:t>
            </w:r>
          </w:p>
        </w:tc>
        <w:tc>
          <w:tcPr>
            <w:tcW w:w="990" w:type="dxa"/>
          </w:tcPr>
          <w:p w:rsidR="009C2F58" w:rsidRDefault="009C2F58" w:rsidP="00C8024D">
            <w:pPr>
              <w:spacing w:before="60"/>
              <w:rPr>
                <w:rFonts w:ascii="Arial" w:hAnsi="Arial" w:cs="Arial"/>
                <w:sz w:val="16"/>
              </w:rPr>
            </w:pPr>
            <w:r>
              <w:rPr>
                <w:rFonts w:ascii="Arial" w:hAnsi="Arial" w:cs="Arial"/>
                <w:sz w:val="16"/>
              </w:rPr>
              <w:t>Float32</w:t>
            </w:r>
          </w:p>
        </w:tc>
        <w:tc>
          <w:tcPr>
            <w:tcW w:w="990" w:type="dxa"/>
          </w:tcPr>
          <w:p w:rsidR="009C2F58" w:rsidRDefault="009C2F58" w:rsidP="00C8024D">
            <w:pPr>
              <w:spacing w:before="60"/>
              <w:rPr>
                <w:rFonts w:ascii="Arial" w:hAnsi="Arial" w:cs="Arial"/>
                <w:sz w:val="16"/>
              </w:rPr>
            </w:pPr>
            <w:r>
              <w:rPr>
                <w:rFonts w:ascii="Arial" w:hAnsi="Arial" w:cs="Arial"/>
                <w:sz w:val="16"/>
              </w:rPr>
              <w:t>0</w:t>
            </w:r>
          </w:p>
        </w:tc>
        <w:tc>
          <w:tcPr>
            <w:tcW w:w="990" w:type="dxa"/>
          </w:tcPr>
          <w:p w:rsidR="009C2F58" w:rsidRDefault="009C2F58" w:rsidP="00C8024D">
            <w:pPr>
              <w:spacing w:before="60"/>
              <w:rPr>
                <w:rFonts w:ascii="Arial" w:hAnsi="Arial" w:cs="Arial"/>
                <w:sz w:val="16"/>
              </w:rPr>
            </w:pPr>
            <w:r>
              <w:rPr>
                <w:rFonts w:ascii="Arial" w:hAnsi="Arial" w:cs="Arial"/>
                <w:sz w:val="16"/>
              </w:rPr>
              <w:t>512</w:t>
            </w:r>
          </w:p>
        </w:tc>
        <w:tc>
          <w:tcPr>
            <w:tcW w:w="990" w:type="dxa"/>
          </w:tcPr>
          <w:p w:rsidR="009C2F58" w:rsidRDefault="009C2F58" w:rsidP="00C8024D">
            <w:pPr>
              <w:spacing w:before="60"/>
              <w:rPr>
                <w:rFonts w:ascii="Arial" w:hAnsi="Arial" w:cs="Arial"/>
                <w:sz w:val="16"/>
              </w:rPr>
            </w:pPr>
          </w:p>
        </w:tc>
      </w:tr>
      <w:tr w:rsidR="009C2F58" w:rsidTr="009C2F58">
        <w:tc>
          <w:tcPr>
            <w:tcW w:w="1779" w:type="dxa"/>
          </w:tcPr>
          <w:p w:rsidR="009C2F58" w:rsidRDefault="009C2F58" w:rsidP="00C8024D">
            <w:pPr>
              <w:spacing w:before="60"/>
              <w:rPr>
                <w:rFonts w:ascii="Arial" w:hAnsi="Arial" w:cs="Arial"/>
                <w:b/>
                <w:bCs/>
                <w:sz w:val="16"/>
              </w:rPr>
            </w:pPr>
          </w:p>
        </w:tc>
        <w:tc>
          <w:tcPr>
            <w:tcW w:w="4179" w:type="dxa"/>
          </w:tcPr>
          <w:p w:rsidR="009C2F58" w:rsidRPr="00370E4E" w:rsidRDefault="00CC5A7A" w:rsidP="00370E4E">
            <w:pPr>
              <w:spacing w:before="60"/>
              <w:rPr>
                <w:rFonts w:ascii="Arial" w:hAnsi="Arial" w:cs="Arial"/>
                <w:sz w:val="16"/>
              </w:rPr>
            </w:pPr>
            <w:r w:rsidRPr="00CC5A7A">
              <w:rPr>
                <w:rFonts w:ascii="Arial" w:hAnsi="Arial" w:cs="Arial"/>
                <w:sz w:val="16"/>
              </w:rPr>
              <w:t>HwTorque_HwNm_T_f32</w:t>
            </w:r>
          </w:p>
        </w:tc>
        <w:tc>
          <w:tcPr>
            <w:tcW w:w="990" w:type="dxa"/>
          </w:tcPr>
          <w:p w:rsidR="009C2F58" w:rsidRDefault="009C2F58" w:rsidP="00C8024D">
            <w:pPr>
              <w:spacing w:before="60"/>
              <w:rPr>
                <w:rFonts w:ascii="Arial" w:hAnsi="Arial" w:cs="Arial"/>
                <w:sz w:val="16"/>
              </w:rPr>
            </w:pPr>
            <w:r>
              <w:rPr>
                <w:rFonts w:ascii="Arial" w:hAnsi="Arial" w:cs="Arial"/>
                <w:sz w:val="16"/>
              </w:rPr>
              <w:t>Float32</w:t>
            </w:r>
          </w:p>
        </w:tc>
        <w:tc>
          <w:tcPr>
            <w:tcW w:w="990" w:type="dxa"/>
          </w:tcPr>
          <w:p w:rsidR="009C2F58" w:rsidRDefault="009C2F58" w:rsidP="00C8024D">
            <w:pPr>
              <w:spacing w:before="60"/>
              <w:rPr>
                <w:rFonts w:ascii="Arial" w:hAnsi="Arial" w:cs="Arial"/>
                <w:sz w:val="16"/>
              </w:rPr>
            </w:pPr>
            <w:r>
              <w:rPr>
                <w:rFonts w:ascii="Arial" w:hAnsi="Arial" w:cs="Arial"/>
                <w:sz w:val="16"/>
              </w:rPr>
              <w:t>-10</w:t>
            </w:r>
          </w:p>
        </w:tc>
        <w:tc>
          <w:tcPr>
            <w:tcW w:w="990" w:type="dxa"/>
          </w:tcPr>
          <w:p w:rsidR="009C2F58" w:rsidRDefault="009C2F58" w:rsidP="00C8024D">
            <w:pPr>
              <w:spacing w:before="60"/>
              <w:rPr>
                <w:rFonts w:ascii="Arial" w:hAnsi="Arial" w:cs="Arial"/>
                <w:sz w:val="16"/>
              </w:rPr>
            </w:pPr>
            <w:r>
              <w:rPr>
                <w:rFonts w:ascii="Arial" w:hAnsi="Arial" w:cs="Arial"/>
                <w:sz w:val="16"/>
              </w:rPr>
              <w:t>10</w:t>
            </w:r>
          </w:p>
        </w:tc>
        <w:tc>
          <w:tcPr>
            <w:tcW w:w="990" w:type="dxa"/>
          </w:tcPr>
          <w:p w:rsidR="009C2F58" w:rsidRDefault="009C2F58" w:rsidP="00C8024D">
            <w:pPr>
              <w:spacing w:before="60"/>
              <w:rPr>
                <w:rFonts w:ascii="Arial" w:hAnsi="Arial" w:cs="Arial"/>
                <w:sz w:val="16"/>
              </w:rPr>
            </w:pPr>
          </w:p>
        </w:tc>
      </w:tr>
      <w:tr w:rsidR="00CC5A7A" w:rsidTr="009C2F58">
        <w:tc>
          <w:tcPr>
            <w:tcW w:w="1779" w:type="dxa"/>
          </w:tcPr>
          <w:p w:rsidR="00CC5A7A" w:rsidRDefault="00CC5A7A" w:rsidP="00C8024D">
            <w:pPr>
              <w:spacing w:before="60"/>
              <w:rPr>
                <w:rFonts w:ascii="Arial" w:hAnsi="Arial" w:cs="Arial"/>
                <w:b/>
                <w:bCs/>
                <w:sz w:val="16"/>
              </w:rPr>
            </w:pPr>
          </w:p>
        </w:tc>
        <w:tc>
          <w:tcPr>
            <w:tcW w:w="4179" w:type="dxa"/>
          </w:tcPr>
          <w:p w:rsidR="00CC5A7A" w:rsidRPr="00CC5A7A" w:rsidRDefault="00CC5A7A" w:rsidP="00370E4E">
            <w:pPr>
              <w:spacing w:before="60"/>
              <w:rPr>
                <w:rFonts w:ascii="Arial" w:hAnsi="Arial" w:cs="Arial"/>
                <w:sz w:val="16"/>
              </w:rPr>
            </w:pPr>
            <w:r w:rsidRPr="00CC5A7A">
              <w:rPr>
                <w:rFonts w:ascii="Arial" w:hAnsi="Arial" w:cs="Arial"/>
                <w:sz w:val="16"/>
              </w:rPr>
              <w:t>TempScale_Uls_T_f32</w:t>
            </w:r>
          </w:p>
        </w:tc>
        <w:tc>
          <w:tcPr>
            <w:tcW w:w="990" w:type="dxa"/>
          </w:tcPr>
          <w:p w:rsidR="00CC5A7A" w:rsidRDefault="00CC5A7A" w:rsidP="00C8024D">
            <w:pPr>
              <w:spacing w:before="60"/>
              <w:rPr>
                <w:rFonts w:ascii="Arial" w:hAnsi="Arial" w:cs="Arial"/>
                <w:sz w:val="16"/>
              </w:rPr>
            </w:pPr>
            <w:r>
              <w:rPr>
                <w:rFonts w:ascii="Arial" w:hAnsi="Arial" w:cs="Arial"/>
                <w:sz w:val="16"/>
              </w:rPr>
              <w:t>Float32</w:t>
            </w:r>
          </w:p>
        </w:tc>
        <w:tc>
          <w:tcPr>
            <w:tcW w:w="990" w:type="dxa"/>
          </w:tcPr>
          <w:p w:rsidR="00CC5A7A" w:rsidRDefault="00CC5A7A" w:rsidP="00C8024D">
            <w:pPr>
              <w:spacing w:before="60"/>
              <w:rPr>
                <w:rFonts w:ascii="Arial" w:hAnsi="Arial" w:cs="Arial"/>
                <w:sz w:val="16"/>
              </w:rPr>
            </w:pPr>
            <w:r>
              <w:rPr>
                <w:rFonts w:ascii="Arial" w:hAnsi="Arial" w:cs="Arial"/>
                <w:sz w:val="16"/>
              </w:rPr>
              <w:t>0</w:t>
            </w:r>
          </w:p>
        </w:tc>
        <w:tc>
          <w:tcPr>
            <w:tcW w:w="990" w:type="dxa"/>
          </w:tcPr>
          <w:p w:rsidR="00CC5A7A" w:rsidRDefault="00CC5A7A" w:rsidP="00C8024D">
            <w:pPr>
              <w:spacing w:before="60"/>
              <w:rPr>
                <w:rFonts w:ascii="Arial" w:hAnsi="Arial" w:cs="Arial"/>
                <w:sz w:val="16"/>
              </w:rPr>
            </w:pPr>
            <w:r>
              <w:rPr>
                <w:rFonts w:ascii="Arial" w:hAnsi="Arial" w:cs="Arial"/>
                <w:sz w:val="16"/>
              </w:rPr>
              <w:t>10</w:t>
            </w:r>
          </w:p>
        </w:tc>
        <w:tc>
          <w:tcPr>
            <w:tcW w:w="990" w:type="dxa"/>
          </w:tcPr>
          <w:p w:rsidR="00CC5A7A" w:rsidRDefault="00CC5A7A" w:rsidP="00C8024D">
            <w:pPr>
              <w:spacing w:before="60"/>
              <w:rPr>
                <w:rFonts w:ascii="Arial" w:hAnsi="Arial" w:cs="Arial"/>
                <w:sz w:val="16"/>
              </w:rPr>
            </w:pPr>
          </w:p>
        </w:tc>
      </w:tr>
      <w:tr w:rsidR="009C2F58" w:rsidTr="009C2F58">
        <w:tc>
          <w:tcPr>
            <w:tcW w:w="1779" w:type="dxa"/>
          </w:tcPr>
          <w:p w:rsidR="009C2F58" w:rsidRDefault="009C2F58" w:rsidP="00C8024D">
            <w:pPr>
              <w:spacing w:before="60"/>
              <w:rPr>
                <w:rFonts w:ascii="Arial" w:hAnsi="Arial" w:cs="Arial"/>
                <w:b/>
                <w:bCs/>
                <w:sz w:val="16"/>
              </w:rPr>
            </w:pPr>
            <w:r>
              <w:rPr>
                <w:rFonts w:ascii="Arial" w:hAnsi="Arial" w:cs="Arial"/>
                <w:b/>
                <w:bCs/>
                <w:sz w:val="16"/>
              </w:rPr>
              <w:t>Return Value</w:t>
            </w:r>
          </w:p>
        </w:tc>
        <w:tc>
          <w:tcPr>
            <w:tcW w:w="4179" w:type="dxa"/>
          </w:tcPr>
          <w:p w:rsidR="009C2F58" w:rsidRDefault="009C2F58" w:rsidP="00C8024D">
            <w:pPr>
              <w:spacing w:before="60"/>
              <w:rPr>
                <w:rFonts w:ascii="Arial" w:hAnsi="Arial" w:cs="Arial"/>
                <w:sz w:val="16"/>
              </w:rPr>
            </w:pPr>
            <w:r>
              <w:rPr>
                <w:rFonts w:ascii="Arial" w:hAnsi="Arial" w:cs="Arial"/>
                <w:sz w:val="16"/>
              </w:rPr>
              <w:t>ActiveDamping_MtrNm_T</w:t>
            </w:r>
            <w:r w:rsidRPr="00370E4E">
              <w:rPr>
                <w:rFonts w:ascii="Arial" w:hAnsi="Arial" w:cs="Arial"/>
                <w:sz w:val="16"/>
              </w:rPr>
              <w:t>_f32</w:t>
            </w:r>
          </w:p>
        </w:tc>
        <w:tc>
          <w:tcPr>
            <w:tcW w:w="990" w:type="dxa"/>
          </w:tcPr>
          <w:p w:rsidR="009C2F58" w:rsidRDefault="009C2F58" w:rsidP="00C8024D">
            <w:pPr>
              <w:spacing w:before="60"/>
              <w:rPr>
                <w:rFonts w:ascii="Arial" w:hAnsi="Arial" w:cs="Arial"/>
                <w:sz w:val="16"/>
              </w:rPr>
            </w:pPr>
            <w:r>
              <w:rPr>
                <w:rFonts w:ascii="Arial" w:hAnsi="Arial" w:cs="Arial"/>
                <w:sz w:val="16"/>
              </w:rPr>
              <w:t>Float32</w:t>
            </w:r>
          </w:p>
        </w:tc>
        <w:tc>
          <w:tcPr>
            <w:tcW w:w="990" w:type="dxa"/>
          </w:tcPr>
          <w:p w:rsidR="009C2F58" w:rsidRDefault="009C2F58" w:rsidP="00C8024D">
            <w:pPr>
              <w:spacing w:before="60"/>
              <w:rPr>
                <w:rFonts w:ascii="Arial" w:hAnsi="Arial" w:cs="Arial"/>
                <w:sz w:val="16"/>
              </w:rPr>
            </w:pPr>
            <w:r>
              <w:rPr>
                <w:rFonts w:ascii="Arial" w:hAnsi="Arial" w:cs="Arial"/>
                <w:sz w:val="16"/>
              </w:rPr>
              <w:t>-8.8</w:t>
            </w:r>
          </w:p>
        </w:tc>
        <w:tc>
          <w:tcPr>
            <w:tcW w:w="990" w:type="dxa"/>
          </w:tcPr>
          <w:p w:rsidR="009C2F58" w:rsidRDefault="009C2F58" w:rsidP="00C8024D">
            <w:pPr>
              <w:spacing w:before="60"/>
              <w:rPr>
                <w:rFonts w:ascii="Arial" w:hAnsi="Arial" w:cs="Arial"/>
                <w:sz w:val="16"/>
              </w:rPr>
            </w:pPr>
            <w:r>
              <w:rPr>
                <w:rFonts w:ascii="Arial" w:hAnsi="Arial" w:cs="Arial"/>
                <w:sz w:val="16"/>
              </w:rPr>
              <w:t>8.8</w:t>
            </w:r>
          </w:p>
        </w:tc>
        <w:tc>
          <w:tcPr>
            <w:tcW w:w="990" w:type="dxa"/>
          </w:tcPr>
          <w:p w:rsidR="009C2F58" w:rsidRPr="001D2B02" w:rsidRDefault="007F1C81" w:rsidP="00C8024D">
            <w:pPr>
              <w:spacing w:before="60"/>
              <w:rPr>
                <w:rFonts w:ascii="Arial" w:hAnsi="Arial" w:cs="Arial"/>
                <w:sz w:val="16"/>
                <w:vertAlign w:val="superscript"/>
              </w:rPr>
            </w:pPr>
            <w:r>
              <w:rPr>
                <w:rFonts w:ascii="Arial" w:hAnsi="Arial" w:cs="Arial"/>
                <w:sz w:val="16"/>
              </w:rPr>
              <w:t>4.89</w:t>
            </w:r>
            <w:r w:rsidR="00CC5A7A">
              <w:rPr>
                <w:rFonts w:ascii="Arial" w:hAnsi="Arial" w:cs="Arial"/>
                <w:sz w:val="16"/>
              </w:rPr>
              <w:t>E-4</w:t>
            </w:r>
          </w:p>
        </w:tc>
      </w:tr>
    </w:tbl>
    <w:p w:rsidR="007D09CC" w:rsidRDefault="00370E4E" w:rsidP="007D09CC">
      <w:pPr>
        <w:pStyle w:val="Heading4"/>
      </w:pPr>
      <w:r>
        <w:lastRenderedPageBreak/>
        <w:t>Description</w:t>
      </w:r>
    </w:p>
    <w:bookmarkStart w:id="25" w:name="OLE_LINK81"/>
    <w:bookmarkStart w:id="26" w:name="OLE_LINK82"/>
    <w:p w:rsidR="00370E4E" w:rsidRDefault="00A26CCF" w:rsidP="00B443A3">
      <w:pPr>
        <w:jc w:val="center"/>
        <w:rPr>
          <w:rFonts w:ascii="Arial" w:hAnsi="Arial" w:cs="Arial"/>
          <w:b/>
          <w:sz w:val="24"/>
          <w:szCs w:val="24"/>
        </w:rPr>
      </w:pPr>
      <w:r>
        <w:object w:dxaOrig="10362" w:dyaOrig="23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05pt;height:415.3pt" o:ole="">
            <v:imagedata r:id="rId10" o:title=""/>
          </v:shape>
          <o:OLEObject Type="Embed" ProgID="Visio.Drawing.11" ShapeID="_x0000_i1025" DrawAspect="Content" ObjectID="_1429017948" r:id="rId11"/>
        </w:object>
      </w:r>
      <w:bookmarkEnd w:id="25"/>
      <w:bookmarkEnd w:id="26"/>
    </w:p>
    <w:p w:rsidR="004D3034" w:rsidRDefault="004D3034" w:rsidP="004D3034">
      <w:pPr>
        <w:pStyle w:val="Heading3"/>
      </w:pPr>
      <w:proofErr w:type="spellStart"/>
      <w:r w:rsidRPr="004D3034">
        <w:t>HPSDampingFn</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9"/>
        <w:gridCol w:w="4179"/>
        <w:gridCol w:w="990"/>
        <w:gridCol w:w="990"/>
        <w:gridCol w:w="990"/>
        <w:gridCol w:w="990"/>
      </w:tblGrid>
      <w:tr w:rsidR="009C2F58" w:rsidTr="009C2F58">
        <w:tc>
          <w:tcPr>
            <w:tcW w:w="1779" w:type="dxa"/>
          </w:tcPr>
          <w:p w:rsidR="009C2F58" w:rsidRDefault="009C2F58" w:rsidP="00C8024D">
            <w:pPr>
              <w:spacing w:before="60"/>
              <w:rPr>
                <w:rFonts w:ascii="Arial" w:hAnsi="Arial" w:cs="Arial"/>
                <w:b/>
                <w:bCs/>
                <w:sz w:val="16"/>
              </w:rPr>
            </w:pPr>
            <w:r>
              <w:rPr>
                <w:rFonts w:ascii="Arial" w:hAnsi="Arial" w:cs="Arial"/>
                <w:b/>
                <w:bCs/>
                <w:sz w:val="16"/>
              </w:rPr>
              <w:t>Function Name</w:t>
            </w:r>
          </w:p>
        </w:tc>
        <w:tc>
          <w:tcPr>
            <w:tcW w:w="4179" w:type="dxa"/>
          </w:tcPr>
          <w:p w:rsidR="009C2F58" w:rsidRDefault="009C2F58" w:rsidP="00C8024D">
            <w:pPr>
              <w:spacing w:before="60"/>
              <w:rPr>
                <w:rFonts w:ascii="Arial" w:hAnsi="Arial" w:cs="Arial"/>
                <w:sz w:val="16"/>
              </w:rPr>
            </w:pPr>
            <w:proofErr w:type="spellStart"/>
            <w:r w:rsidRPr="004D3034">
              <w:rPr>
                <w:rFonts w:ascii="Arial" w:hAnsi="Arial" w:cs="Arial"/>
                <w:sz w:val="16"/>
              </w:rPr>
              <w:t>HPSDampingFn</w:t>
            </w:r>
            <w:proofErr w:type="spellEnd"/>
          </w:p>
        </w:tc>
        <w:tc>
          <w:tcPr>
            <w:tcW w:w="990" w:type="dxa"/>
            <w:shd w:val="pct30" w:color="FFFF00" w:fill="auto"/>
          </w:tcPr>
          <w:p w:rsidR="009C2F58" w:rsidRDefault="009C2F58" w:rsidP="00C8024D">
            <w:pPr>
              <w:spacing w:before="60"/>
              <w:jc w:val="center"/>
              <w:rPr>
                <w:rFonts w:ascii="Arial" w:hAnsi="Arial" w:cs="Arial"/>
                <w:sz w:val="16"/>
              </w:rPr>
            </w:pPr>
            <w:r>
              <w:rPr>
                <w:rFonts w:ascii="Arial" w:hAnsi="Arial" w:cs="Arial"/>
                <w:sz w:val="16"/>
              </w:rPr>
              <w:t>Type</w:t>
            </w:r>
          </w:p>
        </w:tc>
        <w:tc>
          <w:tcPr>
            <w:tcW w:w="990" w:type="dxa"/>
            <w:shd w:val="pct30" w:color="FFFF00" w:fill="auto"/>
          </w:tcPr>
          <w:p w:rsidR="009C2F58" w:rsidRDefault="009C2F58" w:rsidP="00C8024D">
            <w:pPr>
              <w:spacing w:before="60"/>
              <w:jc w:val="center"/>
              <w:rPr>
                <w:rFonts w:ascii="Arial" w:hAnsi="Arial" w:cs="Arial"/>
                <w:sz w:val="16"/>
              </w:rPr>
            </w:pPr>
            <w:r>
              <w:rPr>
                <w:rFonts w:ascii="Arial" w:hAnsi="Arial" w:cs="Arial"/>
                <w:sz w:val="16"/>
              </w:rPr>
              <w:t>Min</w:t>
            </w:r>
          </w:p>
        </w:tc>
        <w:tc>
          <w:tcPr>
            <w:tcW w:w="990" w:type="dxa"/>
            <w:shd w:val="pct30" w:color="FFFF00" w:fill="auto"/>
          </w:tcPr>
          <w:p w:rsidR="009C2F58" w:rsidRDefault="009C2F58" w:rsidP="00C8024D">
            <w:pPr>
              <w:spacing w:before="60"/>
              <w:jc w:val="center"/>
              <w:rPr>
                <w:rFonts w:ascii="Arial" w:hAnsi="Arial" w:cs="Arial"/>
                <w:sz w:val="16"/>
              </w:rPr>
            </w:pPr>
            <w:r>
              <w:rPr>
                <w:rFonts w:ascii="Arial" w:hAnsi="Arial" w:cs="Arial"/>
                <w:sz w:val="16"/>
              </w:rPr>
              <w:t>Max</w:t>
            </w:r>
          </w:p>
        </w:tc>
        <w:tc>
          <w:tcPr>
            <w:tcW w:w="990" w:type="dxa"/>
            <w:shd w:val="pct30" w:color="FFFF00" w:fill="auto"/>
          </w:tcPr>
          <w:p w:rsidR="009C2F58" w:rsidRDefault="009C2F58" w:rsidP="00C8024D">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9C2F58" w:rsidTr="009C2F58">
        <w:tc>
          <w:tcPr>
            <w:tcW w:w="1779" w:type="dxa"/>
          </w:tcPr>
          <w:p w:rsidR="009C2F58" w:rsidRDefault="009C2F58" w:rsidP="00C8024D">
            <w:pPr>
              <w:spacing w:before="60"/>
              <w:rPr>
                <w:rFonts w:ascii="Arial" w:hAnsi="Arial" w:cs="Arial"/>
                <w:b/>
                <w:bCs/>
                <w:sz w:val="16"/>
              </w:rPr>
            </w:pPr>
            <w:r>
              <w:rPr>
                <w:rFonts w:ascii="Arial" w:hAnsi="Arial" w:cs="Arial"/>
                <w:b/>
                <w:bCs/>
                <w:sz w:val="16"/>
              </w:rPr>
              <w:t xml:space="preserve">Arguments Passed </w:t>
            </w:r>
          </w:p>
        </w:tc>
        <w:tc>
          <w:tcPr>
            <w:tcW w:w="4179" w:type="dxa"/>
          </w:tcPr>
          <w:p w:rsidR="009C2F58" w:rsidRDefault="00FF7BEE" w:rsidP="00C8024D">
            <w:pPr>
              <w:spacing w:before="60"/>
              <w:rPr>
                <w:rFonts w:ascii="Arial" w:hAnsi="Arial" w:cs="Arial"/>
                <w:sz w:val="16"/>
              </w:rPr>
            </w:pPr>
            <w:r w:rsidRPr="00FF7BEE">
              <w:rPr>
                <w:rFonts w:ascii="Arial" w:hAnsi="Arial" w:cs="Arial"/>
                <w:sz w:val="16"/>
              </w:rPr>
              <w:t>MotorVelCRF_MtrRadpS_T_f32</w:t>
            </w:r>
          </w:p>
        </w:tc>
        <w:tc>
          <w:tcPr>
            <w:tcW w:w="990" w:type="dxa"/>
          </w:tcPr>
          <w:p w:rsidR="009C2F58" w:rsidRDefault="009C2F58" w:rsidP="00C8024D">
            <w:pPr>
              <w:spacing w:before="60"/>
              <w:rPr>
                <w:rFonts w:ascii="Arial" w:hAnsi="Arial" w:cs="Arial"/>
                <w:sz w:val="16"/>
              </w:rPr>
            </w:pPr>
            <w:r>
              <w:rPr>
                <w:rFonts w:ascii="Arial" w:hAnsi="Arial" w:cs="Arial"/>
                <w:sz w:val="16"/>
              </w:rPr>
              <w:t>Float32</w:t>
            </w:r>
          </w:p>
        </w:tc>
        <w:tc>
          <w:tcPr>
            <w:tcW w:w="990" w:type="dxa"/>
          </w:tcPr>
          <w:p w:rsidR="009C2F58" w:rsidRDefault="00FF7BEE" w:rsidP="00660C0F">
            <w:pPr>
              <w:spacing w:before="60"/>
              <w:rPr>
                <w:rFonts w:ascii="Arial" w:hAnsi="Arial" w:cs="Arial"/>
                <w:sz w:val="16"/>
              </w:rPr>
            </w:pPr>
            <w:r>
              <w:rPr>
                <w:rFonts w:ascii="Arial" w:hAnsi="Arial" w:cs="Arial"/>
                <w:sz w:val="16"/>
              </w:rPr>
              <w:t>-</w:t>
            </w:r>
            <w:del w:id="27" w:author="nzt9hv" w:date="2013-05-02T16:20:00Z">
              <w:r w:rsidDel="00660C0F">
                <w:rPr>
                  <w:rFonts w:ascii="Arial" w:hAnsi="Arial" w:cs="Arial"/>
                  <w:sz w:val="16"/>
                </w:rPr>
                <w:delText>1100</w:delText>
              </w:r>
            </w:del>
            <w:ins w:id="28" w:author="nzt9hv" w:date="2013-05-02T16:20:00Z">
              <w:r w:rsidR="00660C0F">
                <w:rPr>
                  <w:rFonts w:ascii="Arial" w:hAnsi="Arial" w:cs="Arial"/>
                  <w:sz w:val="16"/>
                </w:rPr>
                <w:t>1118</w:t>
              </w:r>
            </w:ins>
          </w:p>
        </w:tc>
        <w:tc>
          <w:tcPr>
            <w:tcW w:w="990" w:type="dxa"/>
          </w:tcPr>
          <w:p w:rsidR="009C2F58" w:rsidRDefault="00FF7BEE" w:rsidP="00660C0F">
            <w:pPr>
              <w:spacing w:before="60"/>
              <w:rPr>
                <w:rFonts w:ascii="Arial" w:hAnsi="Arial" w:cs="Arial"/>
                <w:sz w:val="16"/>
              </w:rPr>
            </w:pPr>
            <w:del w:id="29" w:author="nzt9hv" w:date="2013-05-02T16:20:00Z">
              <w:r w:rsidDel="00660C0F">
                <w:rPr>
                  <w:rFonts w:ascii="Arial" w:hAnsi="Arial" w:cs="Arial"/>
                  <w:sz w:val="16"/>
                </w:rPr>
                <w:delText>1100</w:delText>
              </w:r>
            </w:del>
            <w:ins w:id="30" w:author="nzt9hv" w:date="2013-05-02T16:20:00Z">
              <w:r w:rsidR="00660C0F">
                <w:rPr>
                  <w:rFonts w:ascii="Arial" w:hAnsi="Arial" w:cs="Arial"/>
                  <w:sz w:val="16"/>
                </w:rPr>
                <w:t>1118</w:t>
              </w:r>
            </w:ins>
          </w:p>
        </w:tc>
        <w:tc>
          <w:tcPr>
            <w:tcW w:w="990" w:type="dxa"/>
          </w:tcPr>
          <w:p w:rsidR="009C2F58" w:rsidRDefault="009C2F58" w:rsidP="00C8024D">
            <w:pPr>
              <w:spacing w:before="60"/>
              <w:rPr>
                <w:rFonts w:ascii="Arial" w:hAnsi="Arial" w:cs="Arial"/>
                <w:sz w:val="16"/>
              </w:rPr>
            </w:pPr>
          </w:p>
        </w:tc>
      </w:tr>
      <w:tr w:rsidR="00FF7BEE" w:rsidTr="009C2F58">
        <w:tc>
          <w:tcPr>
            <w:tcW w:w="1779" w:type="dxa"/>
          </w:tcPr>
          <w:p w:rsidR="00FF7BEE" w:rsidRDefault="00FF7BEE" w:rsidP="00C8024D">
            <w:pPr>
              <w:spacing w:before="60"/>
              <w:rPr>
                <w:rFonts w:ascii="Arial" w:hAnsi="Arial" w:cs="Arial"/>
                <w:b/>
                <w:bCs/>
                <w:sz w:val="16"/>
              </w:rPr>
            </w:pPr>
          </w:p>
        </w:tc>
        <w:tc>
          <w:tcPr>
            <w:tcW w:w="4179" w:type="dxa"/>
          </w:tcPr>
          <w:p w:rsidR="00FF7BEE" w:rsidRPr="00370E4E" w:rsidRDefault="00FF7BEE" w:rsidP="00C8024D">
            <w:pPr>
              <w:spacing w:before="60"/>
              <w:rPr>
                <w:rFonts w:ascii="Arial" w:hAnsi="Arial" w:cs="Arial"/>
                <w:sz w:val="16"/>
              </w:rPr>
            </w:pPr>
            <w:r w:rsidRPr="00FF7BEE">
              <w:rPr>
                <w:rFonts w:ascii="Arial" w:hAnsi="Arial" w:cs="Arial"/>
                <w:sz w:val="16"/>
              </w:rPr>
              <w:t>TempScale_Uls_T_f32</w:t>
            </w:r>
          </w:p>
        </w:tc>
        <w:tc>
          <w:tcPr>
            <w:tcW w:w="990" w:type="dxa"/>
          </w:tcPr>
          <w:p w:rsidR="00FF7BEE" w:rsidRDefault="00FF7BEE" w:rsidP="00C8024D">
            <w:pPr>
              <w:spacing w:before="60"/>
              <w:rPr>
                <w:rFonts w:ascii="Arial" w:hAnsi="Arial" w:cs="Arial"/>
                <w:sz w:val="16"/>
              </w:rPr>
            </w:pPr>
            <w:r>
              <w:rPr>
                <w:rFonts w:ascii="Arial" w:hAnsi="Arial" w:cs="Arial"/>
                <w:sz w:val="16"/>
              </w:rPr>
              <w:t>Float32</w:t>
            </w:r>
          </w:p>
        </w:tc>
        <w:tc>
          <w:tcPr>
            <w:tcW w:w="990" w:type="dxa"/>
          </w:tcPr>
          <w:p w:rsidR="00FF7BEE" w:rsidRDefault="00FF7BEE" w:rsidP="00C8024D">
            <w:pPr>
              <w:spacing w:before="60"/>
              <w:rPr>
                <w:rFonts w:ascii="Arial" w:hAnsi="Arial" w:cs="Arial"/>
                <w:sz w:val="16"/>
              </w:rPr>
            </w:pPr>
            <w:r>
              <w:rPr>
                <w:rFonts w:ascii="Arial" w:hAnsi="Arial" w:cs="Arial"/>
                <w:sz w:val="16"/>
              </w:rPr>
              <w:t>0</w:t>
            </w:r>
          </w:p>
        </w:tc>
        <w:tc>
          <w:tcPr>
            <w:tcW w:w="990" w:type="dxa"/>
          </w:tcPr>
          <w:p w:rsidR="00FF7BEE" w:rsidRDefault="00FF7BEE" w:rsidP="00C8024D">
            <w:pPr>
              <w:spacing w:before="60"/>
              <w:rPr>
                <w:rFonts w:ascii="Arial" w:hAnsi="Arial" w:cs="Arial"/>
                <w:sz w:val="16"/>
              </w:rPr>
            </w:pPr>
            <w:r>
              <w:rPr>
                <w:rFonts w:ascii="Arial" w:hAnsi="Arial" w:cs="Arial"/>
                <w:sz w:val="16"/>
              </w:rPr>
              <w:t>10</w:t>
            </w:r>
          </w:p>
        </w:tc>
        <w:tc>
          <w:tcPr>
            <w:tcW w:w="990" w:type="dxa"/>
          </w:tcPr>
          <w:p w:rsidR="00FF7BEE" w:rsidRDefault="00FF7BEE" w:rsidP="00C8024D">
            <w:pPr>
              <w:spacing w:before="60"/>
              <w:rPr>
                <w:rFonts w:ascii="Arial" w:hAnsi="Arial" w:cs="Arial"/>
                <w:sz w:val="16"/>
              </w:rPr>
            </w:pPr>
          </w:p>
        </w:tc>
      </w:tr>
      <w:tr w:rsidR="009C2F58" w:rsidTr="009C2F58">
        <w:tc>
          <w:tcPr>
            <w:tcW w:w="1779" w:type="dxa"/>
          </w:tcPr>
          <w:p w:rsidR="009C2F58" w:rsidRDefault="009C2F58" w:rsidP="00C8024D">
            <w:pPr>
              <w:spacing w:before="60"/>
              <w:rPr>
                <w:rFonts w:ascii="Arial" w:hAnsi="Arial" w:cs="Arial"/>
                <w:b/>
                <w:bCs/>
                <w:sz w:val="16"/>
              </w:rPr>
            </w:pPr>
          </w:p>
        </w:tc>
        <w:tc>
          <w:tcPr>
            <w:tcW w:w="4179" w:type="dxa"/>
          </w:tcPr>
          <w:p w:rsidR="009C2F58" w:rsidRDefault="00FF7BEE" w:rsidP="00C8024D">
            <w:pPr>
              <w:spacing w:before="60"/>
              <w:rPr>
                <w:rFonts w:ascii="Arial" w:hAnsi="Arial" w:cs="Arial"/>
                <w:sz w:val="16"/>
              </w:rPr>
            </w:pPr>
            <w:r w:rsidRPr="00FF7BEE">
              <w:rPr>
                <w:rFonts w:ascii="Arial" w:hAnsi="Arial" w:cs="Arial"/>
                <w:sz w:val="16"/>
              </w:rPr>
              <w:t>VehicleSpeed_Kph_T_f32</w:t>
            </w:r>
          </w:p>
        </w:tc>
        <w:tc>
          <w:tcPr>
            <w:tcW w:w="990" w:type="dxa"/>
          </w:tcPr>
          <w:p w:rsidR="009C2F58" w:rsidRDefault="009C2F58" w:rsidP="00C8024D">
            <w:pPr>
              <w:spacing w:before="60"/>
              <w:rPr>
                <w:rFonts w:ascii="Arial" w:hAnsi="Arial" w:cs="Arial"/>
                <w:sz w:val="16"/>
              </w:rPr>
            </w:pPr>
            <w:r>
              <w:rPr>
                <w:rFonts w:ascii="Arial" w:hAnsi="Arial" w:cs="Arial"/>
                <w:sz w:val="16"/>
              </w:rPr>
              <w:t>Float32</w:t>
            </w:r>
          </w:p>
        </w:tc>
        <w:tc>
          <w:tcPr>
            <w:tcW w:w="990" w:type="dxa"/>
          </w:tcPr>
          <w:p w:rsidR="009C2F58" w:rsidRDefault="009C2F58" w:rsidP="00C8024D">
            <w:pPr>
              <w:spacing w:before="60"/>
              <w:rPr>
                <w:rFonts w:ascii="Arial" w:hAnsi="Arial" w:cs="Arial"/>
                <w:sz w:val="16"/>
              </w:rPr>
            </w:pPr>
            <w:r>
              <w:rPr>
                <w:rFonts w:ascii="Arial" w:hAnsi="Arial" w:cs="Arial"/>
                <w:sz w:val="16"/>
              </w:rPr>
              <w:t>0</w:t>
            </w:r>
          </w:p>
        </w:tc>
        <w:tc>
          <w:tcPr>
            <w:tcW w:w="990" w:type="dxa"/>
          </w:tcPr>
          <w:p w:rsidR="009C2F58" w:rsidRDefault="009C2F58" w:rsidP="00C8024D">
            <w:pPr>
              <w:spacing w:before="60"/>
              <w:rPr>
                <w:rFonts w:ascii="Arial" w:hAnsi="Arial" w:cs="Arial"/>
                <w:sz w:val="16"/>
              </w:rPr>
            </w:pPr>
            <w:r>
              <w:rPr>
                <w:rFonts w:ascii="Arial" w:hAnsi="Arial" w:cs="Arial"/>
                <w:sz w:val="16"/>
              </w:rPr>
              <w:t>512</w:t>
            </w:r>
          </w:p>
        </w:tc>
        <w:tc>
          <w:tcPr>
            <w:tcW w:w="990" w:type="dxa"/>
          </w:tcPr>
          <w:p w:rsidR="009C2F58" w:rsidRDefault="009C2F58" w:rsidP="00C8024D">
            <w:pPr>
              <w:spacing w:before="60"/>
              <w:rPr>
                <w:rFonts w:ascii="Arial" w:hAnsi="Arial" w:cs="Arial"/>
                <w:sz w:val="16"/>
              </w:rPr>
            </w:pPr>
          </w:p>
        </w:tc>
      </w:tr>
      <w:tr w:rsidR="009C2F58" w:rsidTr="009C2F58">
        <w:tc>
          <w:tcPr>
            <w:tcW w:w="1779" w:type="dxa"/>
          </w:tcPr>
          <w:p w:rsidR="009C2F58" w:rsidRDefault="009C2F58" w:rsidP="00C8024D">
            <w:pPr>
              <w:spacing w:before="60"/>
              <w:rPr>
                <w:rFonts w:ascii="Arial" w:hAnsi="Arial" w:cs="Arial"/>
                <w:b/>
                <w:bCs/>
                <w:sz w:val="16"/>
              </w:rPr>
            </w:pPr>
          </w:p>
        </w:tc>
        <w:tc>
          <w:tcPr>
            <w:tcW w:w="4179" w:type="dxa"/>
          </w:tcPr>
          <w:p w:rsidR="009C2F58" w:rsidRPr="00370E4E" w:rsidRDefault="00FF7BEE" w:rsidP="00C8024D">
            <w:pPr>
              <w:spacing w:before="60"/>
              <w:rPr>
                <w:rFonts w:ascii="Arial" w:hAnsi="Arial" w:cs="Arial"/>
                <w:sz w:val="16"/>
              </w:rPr>
            </w:pPr>
            <w:r w:rsidRPr="00FF7BEE">
              <w:rPr>
                <w:rFonts w:ascii="Arial" w:hAnsi="Arial" w:cs="Arial"/>
                <w:sz w:val="16"/>
              </w:rPr>
              <w:t>BaseAssistStCmp_MtrNm_T_f32</w:t>
            </w:r>
          </w:p>
        </w:tc>
        <w:tc>
          <w:tcPr>
            <w:tcW w:w="990" w:type="dxa"/>
          </w:tcPr>
          <w:p w:rsidR="009C2F58" w:rsidRDefault="009C2F58" w:rsidP="00C8024D">
            <w:pPr>
              <w:spacing w:before="60"/>
              <w:rPr>
                <w:rFonts w:ascii="Arial" w:hAnsi="Arial" w:cs="Arial"/>
                <w:sz w:val="16"/>
              </w:rPr>
            </w:pPr>
            <w:r>
              <w:rPr>
                <w:rFonts w:ascii="Arial" w:hAnsi="Arial" w:cs="Arial"/>
                <w:sz w:val="16"/>
              </w:rPr>
              <w:t>Float32</w:t>
            </w:r>
          </w:p>
        </w:tc>
        <w:tc>
          <w:tcPr>
            <w:tcW w:w="990" w:type="dxa"/>
          </w:tcPr>
          <w:p w:rsidR="009C2F58" w:rsidRDefault="007F1C81" w:rsidP="00C8024D">
            <w:pPr>
              <w:spacing w:before="60"/>
              <w:rPr>
                <w:rFonts w:ascii="Arial" w:hAnsi="Arial" w:cs="Arial"/>
                <w:sz w:val="16"/>
              </w:rPr>
            </w:pPr>
            <w:r>
              <w:rPr>
                <w:rFonts w:ascii="Arial" w:hAnsi="Arial" w:cs="Arial"/>
                <w:sz w:val="16"/>
              </w:rPr>
              <w:t>-8.8</w:t>
            </w:r>
          </w:p>
        </w:tc>
        <w:tc>
          <w:tcPr>
            <w:tcW w:w="990" w:type="dxa"/>
          </w:tcPr>
          <w:p w:rsidR="009C2F58" w:rsidRDefault="007F1C81" w:rsidP="00C8024D">
            <w:pPr>
              <w:spacing w:before="60"/>
              <w:rPr>
                <w:rFonts w:ascii="Arial" w:hAnsi="Arial" w:cs="Arial"/>
                <w:sz w:val="16"/>
              </w:rPr>
            </w:pPr>
            <w:r>
              <w:rPr>
                <w:rFonts w:ascii="Arial" w:hAnsi="Arial" w:cs="Arial"/>
                <w:sz w:val="16"/>
              </w:rPr>
              <w:t>8.8</w:t>
            </w:r>
          </w:p>
        </w:tc>
        <w:tc>
          <w:tcPr>
            <w:tcW w:w="990" w:type="dxa"/>
          </w:tcPr>
          <w:p w:rsidR="009C2F58" w:rsidRDefault="009C2F58" w:rsidP="00C8024D">
            <w:pPr>
              <w:spacing w:before="60"/>
              <w:rPr>
                <w:rFonts w:ascii="Arial" w:hAnsi="Arial" w:cs="Arial"/>
                <w:sz w:val="16"/>
              </w:rPr>
            </w:pPr>
          </w:p>
        </w:tc>
      </w:tr>
      <w:tr w:rsidR="009C2F58" w:rsidTr="009C2F58">
        <w:tc>
          <w:tcPr>
            <w:tcW w:w="1779" w:type="dxa"/>
          </w:tcPr>
          <w:p w:rsidR="009C2F58" w:rsidRDefault="009C2F58" w:rsidP="00C8024D">
            <w:pPr>
              <w:spacing w:before="60"/>
              <w:rPr>
                <w:rFonts w:ascii="Arial" w:hAnsi="Arial" w:cs="Arial"/>
                <w:b/>
                <w:bCs/>
                <w:sz w:val="16"/>
              </w:rPr>
            </w:pPr>
            <w:r>
              <w:rPr>
                <w:rFonts w:ascii="Arial" w:hAnsi="Arial" w:cs="Arial"/>
                <w:b/>
                <w:bCs/>
                <w:sz w:val="16"/>
              </w:rPr>
              <w:t>Return Value</w:t>
            </w:r>
          </w:p>
        </w:tc>
        <w:tc>
          <w:tcPr>
            <w:tcW w:w="4179" w:type="dxa"/>
          </w:tcPr>
          <w:p w:rsidR="009C2F58" w:rsidRDefault="009C2F58" w:rsidP="00C8024D">
            <w:pPr>
              <w:spacing w:before="60"/>
              <w:rPr>
                <w:rFonts w:ascii="Arial" w:hAnsi="Arial" w:cs="Arial"/>
                <w:sz w:val="16"/>
              </w:rPr>
            </w:pPr>
            <w:r w:rsidRPr="004D3034">
              <w:rPr>
                <w:rFonts w:ascii="Arial" w:hAnsi="Arial" w:cs="Arial"/>
                <w:sz w:val="16"/>
              </w:rPr>
              <w:t>DampingForce_MtrNm_T_f32</w:t>
            </w:r>
          </w:p>
        </w:tc>
        <w:tc>
          <w:tcPr>
            <w:tcW w:w="990" w:type="dxa"/>
          </w:tcPr>
          <w:p w:rsidR="009C2F58" w:rsidRDefault="009C2F58" w:rsidP="00C8024D">
            <w:pPr>
              <w:spacing w:before="60"/>
              <w:rPr>
                <w:rFonts w:ascii="Arial" w:hAnsi="Arial" w:cs="Arial"/>
                <w:sz w:val="16"/>
              </w:rPr>
            </w:pPr>
            <w:r>
              <w:rPr>
                <w:rFonts w:ascii="Arial" w:hAnsi="Arial" w:cs="Arial"/>
                <w:sz w:val="16"/>
              </w:rPr>
              <w:t>Float32</w:t>
            </w:r>
          </w:p>
        </w:tc>
        <w:tc>
          <w:tcPr>
            <w:tcW w:w="990" w:type="dxa"/>
          </w:tcPr>
          <w:p w:rsidR="009C2F58" w:rsidRDefault="009C2F58" w:rsidP="00FF7BEE">
            <w:pPr>
              <w:spacing w:before="60"/>
              <w:rPr>
                <w:rFonts w:ascii="Arial" w:hAnsi="Arial" w:cs="Arial"/>
                <w:sz w:val="16"/>
              </w:rPr>
            </w:pPr>
            <w:r>
              <w:rPr>
                <w:rFonts w:ascii="Arial" w:hAnsi="Arial" w:cs="Arial"/>
                <w:sz w:val="16"/>
              </w:rPr>
              <w:t>-</w:t>
            </w:r>
            <w:r w:rsidR="00FF7BEE">
              <w:rPr>
                <w:rFonts w:ascii="Arial" w:hAnsi="Arial" w:cs="Arial"/>
                <w:sz w:val="16"/>
              </w:rPr>
              <w:t>8.8</w:t>
            </w:r>
          </w:p>
        </w:tc>
        <w:tc>
          <w:tcPr>
            <w:tcW w:w="990" w:type="dxa"/>
          </w:tcPr>
          <w:p w:rsidR="009C2F58" w:rsidRDefault="00FF7BEE" w:rsidP="00C8024D">
            <w:pPr>
              <w:spacing w:before="60"/>
              <w:rPr>
                <w:rFonts w:ascii="Arial" w:hAnsi="Arial" w:cs="Arial"/>
                <w:sz w:val="16"/>
              </w:rPr>
            </w:pPr>
            <w:r>
              <w:rPr>
                <w:rFonts w:ascii="Arial" w:hAnsi="Arial" w:cs="Arial"/>
                <w:sz w:val="16"/>
              </w:rPr>
              <w:t>8.8</w:t>
            </w:r>
          </w:p>
        </w:tc>
        <w:tc>
          <w:tcPr>
            <w:tcW w:w="990" w:type="dxa"/>
          </w:tcPr>
          <w:p w:rsidR="009C2F58" w:rsidRDefault="007F1C81" w:rsidP="00C8024D">
            <w:pPr>
              <w:spacing w:before="60"/>
              <w:rPr>
                <w:rFonts w:ascii="Arial" w:hAnsi="Arial" w:cs="Arial"/>
                <w:sz w:val="16"/>
              </w:rPr>
            </w:pPr>
            <w:r>
              <w:rPr>
                <w:rFonts w:ascii="Arial" w:hAnsi="Arial" w:cs="Arial"/>
                <w:sz w:val="16"/>
              </w:rPr>
              <w:t xml:space="preserve">4.89 </w:t>
            </w:r>
            <w:r w:rsidR="001D2B02">
              <w:rPr>
                <w:rFonts w:ascii="Arial" w:hAnsi="Arial" w:cs="Arial"/>
                <w:sz w:val="16"/>
              </w:rPr>
              <w:t>e</w:t>
            </w:r>
            <w:r w:rsidR="001D2B02">
              <w:rPr>
                <w:rFonts w:ascii="Arial" w:hAnsi="Arial" w:cs="Arial"/>
                <w:sz w:val="16"/>
                <w:vertAlign w:val="superscript"/>
              </w:rPr>
              <w:t>-4</w:t>
            </w:r>
          </w:p>
        </w:tc>
      </w:tr>
    </w:tbl>
    <w:p w:rsidR="004D3034" w:rsidRDefault="004D3034" w:rsidP="004D3034">
      <w:pPr>
        <w:pStyle w:val="Heading4"/>
      </w:pPr>
      <w:r>
        <w:lastRenderedPageBreak/>
        <w:t>Description</w:t>
      </w:r>
    </w:p>
    <w:bookmarkStart w:id="31" w:name="OLE_LINK83"/>
    <w:bookmarkStart w:id="32" w:name="OLE_LINK84"/>
    <w:p w:rsidR="00A13450" w:rsidRDefault="00A26CCF" w:rsidP="00B443A3">
      <w:pPr>
        <w:jc w:val="center"/>
      </w:pPr>
      <w:r>
        <w:object w:dxaOrig="10451" w:dyaOrig="20306">
          <v:shape id="_x0000_i1026" type="#_x0000_t75" style="width:220.05pt;height:434.3pt" o:ole="">
            <v:imagedata r:id="rId12" o:title=""/>
          </v:shape>
          <o:OLEObject Type="Embed" ProgID="Visio.Drawing.11" ShapeID="_x0000_i1026" DrawAspect="Content" ObjectID="_1429017949" r:id="rId13"/>
        </w:object>
      </w:r>
      <w:bookmarkEnd w:id="31"/>
      <w:bookmarkEnd w:id="32"/>
    </w:p>
    <w:p w:rsidR="004A781C" w:rsidRDefault="004A781C">
      <w:pPr>
        <w:pStyle w:val="Heading1"/>
      </w:pPr>
      <w:r>
        <w:t>Software Module Implementation</w:t>
      </w:r>
    </w:p>
    <w:p w:rsidR="002C03D8" w:rsidRDefault="002C03D8">
      <w:pPr>
        <w:pStyle w:val="Heading2"/>
      </w:pPr>
      <w:r>
        <w:t>Runtime Environment (RTE) Initial Values</w:t>
      </w:r>
    </w:p>
    <w:p w:rsid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275A14">
        <w:trPr>
          <w:trHeight w:val="341"/>
        </w:trPr>
        <w:tc>
          <w:tcPr>
            <w:tcW w:w="4455" w:type="dxa"/>
            <w:shd w:val="clear" w:color="auto" w:fill="FFFF99"/>
            <w:vAlign w:val="center"/>
          </w:tcPr>
          <w:p w:rsidR="002C03D8" w:rsidRPr="006A25CC" w:rsidRDefault="002C03D8" w:rsidP="00275A14">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275A14">
            <w:pPr>
              <w:spacing w:before="100" w:beforeAutospacing="1" w:after="100" w:afterAutospacing="1"/>
              <w:rPr>
                <w:rFonts w:ascii="Arial" w:hAnsi="Arial" w:cs="Arial"/>
              </w:rPr>
            </w:pPr>
            <w:r>
              <w:rPr>
                <w:rFonts w:ascii="Arial" w:hAnsi="Arial" w:cs="Arial"/>
              </w:rPr>
              <w:t>Value</w:t>
            </w:r>
          </w:p>
        </w:tc>
      </w:tr>
      <w:tr w:rsidR="00A13FA5" w:rsidRPr="004B5BE2" w:rsidTr="00275A14">
        <w:trPr>
          <w:trHeight w:val="341"/>
        </w:trPr>
        <w:tc>
          <w:tcPr>
            <w:tcW w:w="4455" w:type="dxa"/>
            <w:vAlign w:val="center"/>
          </w:tcPr>
          <w:p w:rsidR="00862B6A" w:rsidRPr="004B5BE2" w:rsidRDefault="00862B6A" w:rsidP="00862B6A">
            <w:pPr>
              <w:pStyle w:val="NoSpacing"/>
              <w:rPr>
                <w:rFonts w:ascii="Arial" w:hAnsi="Arial" w:cs="Arial"/>
                <w:sz w:val="16"/>
                <w:szCs w:val="16"/>
              </w:rPr>
            </w:pPr>
            <w:r w:rsidRPr="00862B6A">
              <w:rPr>
                <w:rFonts w:ascii="Arial" w:hAnsi="Arial" w:cs="Arial"/>
                <w:sz w:val="16"/>
                <w:szCs w:val="16"/>
              </w:rPr>
              <w:t>MotorVelCRF_MtrRadpS_f32</w:t>
            </w:r>
          </w:p>
        </w:tc>
        <w:tc>
          <w:tcPr>
            <w:tcW w:w="4455" w:type="dxa"/>
            <w:vAlign w:val="center"/>
          </w:tcPr>
          <w:p w:rsidR="00A13FA5" w:rsidRDefault="00A13FA5"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A13FA5" w:rsidRPr="004B5BE2" w:rsidTr="00275A14">
        <w:trPr>
          <w:trHeight w:val="341"/>
        </w:trPr>
        <w:tc>
          <w:tcPr>
            <w:tcW w:w="4455" w:type="dxa"/>
            <w:vAlign w:val="center"/>
          </w:tcPr>
          <w:p w:rsidR="00A13FA5" w:rsidRPr="000F505B" w:rsidRDefault="00862B6A" w:rsidP="00862B6A">
            <w:pPr>
              <w:pStyle w:val="NoSpacing"/>
            </w:pPr>
            <w:r w:rsidRPr="00862B6A">
              <w:rPr>
                <w:rFonts w:ascii="Arial" w:hAnsi="Arial" w:cs="Arial"/>
                <w:sz w:val="16"/>
                <w:szCs w:val="16"/>
              </w:rPr>
              <w:t>HwTorque_HwNm_f32</w:t>
            </w:r>
          </w:p>
        </w:tc>
        <w:tc>
          <w:tcPr>
            <w:tcW w:w="4455" w:type="dxa"/>
            <w:vAlign w:val="center"/>
          </w:tcPr>
          <w:p w:rsidR="00A13FA5" w:rsidRDefault="00A13FA5"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A13FA5" w:rsidRPr="004B5BE2" w:rsidTr="00275A14">
        <w:trPr>
          <w:trHeight w:val="341"/>
        </w:trPr>
        <w:tc>
          <w:tcPr>
            <w:tcW w:w="4455" w:type="dxa"/>
            <w:vAlign w:val="center"/>
          </w:tcPr>
          <w:p w:rsidR="00862B6A" w:rsidRPr="00862B6A" w:rsidRDefault="00862B6A" w:rsidP="00862B6A">
            <w:pPr>
              <w:pStyle w:val="NoSpacing"/>
              <w:rPr>
                <w:rFonts w:ascii="Arial" w:hAnsi="Arial" w:cs="Arial"/>
                <w:sz w:val="16"/>
                <w:szCs w:val="16"/>
              </w:rPr>
            </w:pPr>
            <w:r w:rsidRPr="00862B6A">
              <w:rPr>
                <w:rFonts w:ascii="Arial" w:hAnsi="Arial" w:cs="Arial"/>
                <w:sz w:val="16"/>
                <w:szCs w:val="16"/>
              </w:rPr>
              <w:lastRenderedPageBreak/>
              <w:t>VehicleSpeed_Kph_f32</w:t>
            </w:r>
          </w:p>
        </w:tc>
        <w:tc>
          <w:tcPr>
            <w:tcW w:w="4455" w:type="dxa"/>
            <w:vAlign w:val="center"/>
          </w:tcPr>
          <w:p w:rsidR="00A13FA5" w:rsidRDefault="00A13FA5"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A13FA5" w:rsidRPr="004B5BE2" w:rsidTr="00275A14">
        <w:trPr>
          <w:trHeight w:val="341"/>
        </w:trPr>
        <w:tc>
          <w:tcPr>
            <w:tcW w:w="4455" w:type="dxa"/>
            <w:vAlign w:val="center"/>
          </w:tcPr>
          <w:p w:rsidR="00A13FA5" w:rsidRPr="000F505B" w:rsidRDefault="00A13FA5" w:rsidP="00B8181F">
            <w:pPr>
              <w:spacing w:before="100" w:beforeAutospacing="1" w:after="100" w:afterAutospacing="1"/>
              <w:rPr>
                <w:rFonts w:ascii="Arial" w:hAnsi="Arial" w:cs="Arial"/>
                <w:sz w:val="16"/>
                <w:szCs w:val="16"/>
              </w:rPr>
            </w:pPr>
            <w:r w:rsidRPr="000F505B">
              <w:rPr>
                <w:rFonts w:ascii="Arial" w:hAnsi="Arial" w:cs="Arial"/>
                <w:sz w:val="16"/>
                <w:szCs w:val="16"/>
              </w:rPr>
              <w:t>DampingCmd_MtrNm_f32</w:t>
            </w:r>
          </w:p>
        </w:tc>
        <w:tc>
          <w:tcPr>
            <w:tcW w:w="4455" w:type="dxa"/>
            <w:vAlign w:val="center"/>
          </w:tcPr>
          <w:p w:rsidR="00A13FA5" w:rsidRDefault="00A13FA5"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BF11DA" w:rsidRPr="004B5BE2" w:rsidTr="00275A14">
        <w:trPr>
          <w:trHeight w:val="341"/>
        </w:trPr>
        <w:tc>
          <w:tcPr>
            <w:tcW w:w="4455" w:type="dxa"/>
            <w:vAlign w:val="center"/>
          </w:tcPr>
          <w:p w:rsidR="00BF11DA" w:rsidRPr="000F505B" w:rsidRDefault="00862B6A" w:rsidP="00B8181F">
            <w:pPr>
              <w:spacing w:before="100" w:beforeAutospacing="1" w:after="100" w:afterAutospacing="1"/>
              <w:rPr>
                <w:rFonts w:ascii="Arial" w:hAnsi="Arial" w:cs="Arial"/>
                <w:sz w:val="16"/>
                <w:szCs w:val="16"/>
              </w:rPr>
            </w:pPr>
            <w:r w:rsidRPr="00862B6A">
              <w:rPr>
                <w:rFonts w:ascii="Arial" w:hAnsi="Arial" w:cs="Arial"/>
                <w:sz w:val="16"/>
                <w:szCs w:val="16"/>
              </w:rPr>
              <w:t>AssistMechTempEst_DegC_f32</w:t>
            </w:r>
          </w:p>
        </w:tc>
        <w:tc>
          <w:tcPr>
            <w:tcW w:w="4455" w:type="dxa"/>
            <w:vAlign w:val="center"/>
          </w:tcPr>
          <w:p w:rsidR="00BF11DA" w:rsidRDefault="00BF11DA"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BF11DA" w:rsidRPr="004B5BE2" w:rsidTr="00275A14">
        <w:trPr>
          <w:trHeight w:val="341"/>
        </w:trPr>
        <w:tc>
          <w:tcPr>
            <w:tcW w:w="4455" w:type="dxa"/>
            <w:vAlign w:val="center"/>
          </w:tcPr>
          <w:p w:rsidR="00BF11DA" w:rsidRPr="00BF11DA" w:rsidRDefault="00862B6A" w:rsidP="00B8181F">
            <w:pPr>
              <w:spacing w:before="100" w:beforeAutospacing="1" w:after="100" w:afterAutospacing="1"/>
              <w:rPr>
                <w:rFonts w:ascii="Arial" w:hAnsi="Arial" w:cs="Arial"/>
                <w:sz w:val="16"/>
                <w:szCs w:val="16"/>
              </w:rPr>
            </w:pPr>
            <w:r w:rsidRPr="00862B6A">
              <w:rPr>
                <w:rFonts w:ascii="Arial" w:hAnsi="Arial" w:cs="Arial"/>
                <w:sz w:val="16"/>
                <w:szCs w:val="16"/>
              </w:rPr>
              <w:t>BaseAssistStCmp_MtrNm_f32</w:t>
            </w:r>
          </w:p>
        </w:tc>
        <w:tc>
          <w:tcPr>
            <w:tcW w:w="4455" w:type="dxa"/>
            <w:vAlign w:val="center"/>
          </w:tcPr>
          <w:p w:rsidR="00BF11DA" w:rsidRDefault="00BF11DA"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064800" w:rsidRPr="004B5BE2" w:rsidTr="00275A14">
        <w:trPr>
          <w:trHeight w:val="341"/>
        </w:trPr>
        <w:tc>
          <w:tcPr>
            <w:tcW w:w="4455" w:type="dxa"/>
            <w:vAlign w:val="center"/>
          </w:tcPr>
          <w:p w:rsidR="00064800" w:rsidRDefault="00C8024D" w:rsidP="00B8181F">
            <w:pPr>
              <w:spacing w:before="100" w:beforeAutospacing="1" w:after="100" w:afterAutospacing="1"/>
              <w:rPr>
                <w:rFonts w:ascii="Arial" w:hAnsi="Arial" w:cs="Arial"/>
                <w:sz w:val="16"/>
                <w:szCs w:val="16"/>
              </w:rPr>
            </w:pPr>
            <w:r w:rsidRPr="00C8024D">
              <w:rPr>
                <w:rFonts w:ascii="Arial" w:hAnsi="Arial" w:cs="Arial"/>
                <w:sz w:val="16"/>
                <w:szCs w:val="16"/>
              </w:rPr>
              <w:t>DampingDDFactor_Uls_f32</w:t>
            </w:r>
          </w:p>
        </w:tc>
        <w:tc>
          <w:tcPr>
            <w:tcW w:w="4455" w:type="dxa"/>
            <w:vAlign w:val="center"/>
          </w:tcPr>
          <w:p w:rsidR="00064800" w:rsidRDefault="00C8024D" w:rsidP="00275A14">
            <w:pPr>
              <w:spacing w:before="100" w:beforeAutospacing="1" w:after="100" w:afterAutospacing="1"/>
              <w:rPr>
                <w:rFonts w:ascii="Arial" w:hAnsi="Arial" w:cs="Arial"/>
                <w:sz w:val="16"/>
                <w:szCs w:val="16"/>
              </w:rPr>
            </w:pPr>
            <w:r>
              <w:rPr>
                <w:rFonts w:ascii="Arial" w:hAnsi="Arial" w:cs="Arial"/>
                <w:sz w:val="16"/>
                <w:szCs w:val="16"/>
              </w:rPr>
              <w:t>1</w:t>
            </w:r>
          </w:p>
        </w:tc>
      </w:tr>
      <w:tr w:rsidR="00C70004" w:rsidRPr="004B5BE2" w:rsidTr="00275A14">
        <w:trPr>
          <w:trHeight w:val="341"/>
        </w:trPr>
        <w:tc>
          <w:tcPr>
            <w:tcW w:w="4455" w:type="dxa"/>
            <w:vAlign w:val="center"/>
          </w:tcPr>
          <w:p w:rsidR="00C70004" w:rsidRPr="00C8024D" w:rsidRDefault="00C70004" w:rsidP="00B8181F">
            <w:pPr>
              <w:spacing w:before="100" w:beforeAutospacing="1" w:after="100" w:afterAutospacing="1"/>
              <w:rPr>
                <w:rFonts w:ascii="Arial" w:hAnsi="Arial" w:cs="Arial"/>
                <w:sz w:val="16"/>
                <w:szCs w:val="16"/>
              </w:rPr>
            </w:pPr>
            <w:proofErr w:type="spellStart"/>
            <w:r>
              <w:rPr>
                <w:rFonts w:ascii="Arial" w:hAnsi="Arial" w:cs="Arial"/>
                <w:sz w:val="16"/>
                <w:szCs w:val="16"/>
              </w:rPr>
              <w:t>DefeatDampingSvc_Cnt_lgc</w:t>
            </w:r>
            <w:proofErr w:type="spellEnd"/>
          </w:p>
        </w:tc>
        <w:tc>
          <w:tcPr>
            <w:tcW w:w="4455" w:type="dxa"/>
            <w:vAlign w:val="center"/>
          </w:tcPr>
          <w:p w:rsidR="00C70004" w:rsidRDefault="00C70004" w:rsidP="00275A14">
            <w:pPr>
              <w:spacing w:before="100" w:beforeAutospacing="1" w:after="100" w:afterAutospacing="1"/>
              <w:rPr>
                <w:rFonts w:ascii="Arial" w:hAnsi="Arial" w:cs="Arial"/>
                <w:sz w:val="16"/>
                <w:szCs w:val="16"/>
              </w:rPr>
            </w:pPr>
            <w:r>
              <w:rPr>
                <w:rFonts w:ascii="Arial" w:hAnsi="Arial" w:cs="Arial"/>
                <w:sz w:val="16"/>
                <w:szCs w:val="16"/>
              </w:rPr>
              <w:t>FALSE</w:t>
            </w:r>
          </w:p>
        </w:tc>
      </w:tr>
    </w:tbl>
    <w:p w:rsidR="002C03D8" w:rsidRPr="002C03D8" w:rsidRDefault="002C03D8" w:rsidP="002C03D8"/>
    <w:p w:rsidR="004A781C" w:rsidRDefault="004A781C">
      <w:pPr>
        <w:pStyle w:val="Heading2"/>
      </w:pPr>
      <w:r>
        <w:t>Initialization Functions</w:t>
      </w:r>
    </w:p>
    <w:p w:rsidR="00C70004" w:rsidRDefault="00C70004" w:rsidP="00C70004">
      <w:pPr>
        <w:pStyle w:val="Heading3"/>
      </w:pPr>
      <w:proofErr w:type="spellStart"/>
      <w:r>
        <w:t>Init</w:t>
      </w:r>
      <w:proofErr w:type="spellEnd"/>
      <w:r>
        <w:t xml:space="preserve">: </w:t>
      </w:r>
      <w:fldSimple w:instr=" DOCPROPERTY &quot;Module Name&quot;  \* MERGEFORMAT ">
        <w:r>
          <w:t>Damping</w:t>
        </w:r>
      </w:fldSimple>
      <w:r>
        <w:t>_Init1</w:t>
      </w:r>
    </w:p>
    <w:p w:rsidR="00C70004" w:rsidRDefault="00C70004" w:rsidP="00C70004">
      <w:pPr>
        <w:pStyle w:val="Heading4"/>
      </w:pPr>
      <w:r>
        <w:t>Design Rationale</w:t>
      </w:r>
    </w:p>
    <w:p w:rsidR="00C70004" w:rsidRDefault="00C70004" w:rsidP="00C70004">
      <w:r>
        <w:t>None</w:t>
      </w:r>
    </w:p>
    <w:p w:rsidR="00C70004" w:rsidRDefault="00C70004" w:rsidP="00C70004">
      <w:pPr>
        <w:pStyle w:val="Heading4"/>
      </w:pPr>
      <w:r>
        <w:t>Module Outputs</w:t>
      </w:r>
    </w:p>
    <w:p w:rsidR="00C70004" w:rsidRDefault="00C70004" w:rsidP="00C70004">
      <w:r>
        <w:t>None</w:t>
      </w:r>
    </w:p>
    <w:p w:rsidR="00C70004" w:rsidRDefault="00C70004" w:rsidP="00C70004">
      <w:pPr>
        <w:pStyle w:val="Heading4"/>
      </w:pPr>
      <w:r>
        <w:t xml:space="preserve">Module Internal  </w:t>
      </w:r>
    </w:p>
    <w:p w:rsidR="00C70004" w:rsidRPr="00C70004" w:rsidRDefault="00C70004" w:rsidP="00C70004">
      <w:pPr>
        <w:rPr>
          <w:sz w:val="18"/>
          <w:szCs w:val="18"/>
        </w:rPr>
      </w:pPr>
      <w:r w:rsidRPr="00C70004">
        <w:rPr>
          <w:sz w:val="18"/>
          <w:szCs w:val="18"/>
        </w:rPr>
        <w:t>LPF_KUpdate_f32_</w:t>
      </w:r>
      <w:proofErr w:type="gramStart"/>
      <w:r w:rsidRPr="00C70004">
        <w:rPr>
          <w:sz w:val="18"/>
          <w:szCs w:val="18"/>
        </w:rPr>
        <w:t>m(</w:t>
      </w:r>
      <w:proofErr w:type="gramEnd"/>
      <w:r w:rsidRPr="00C70004">
        <w:rPr>
          <w:sz w:val="18"/>
          <w:szCs w:val="18"/>
        </w:rPr>
        <w:t>k_QddHwTrqDampKn_Hz_f32, D_2MS_SEC_F32, &amp;</w:t>
      </w:r>
      <w:proofErr w:type="spellStart"/>
      <w:r w:rsidRPr="00C70004">
        <w:rPr>
          <w:sz w:val="18"/>
          <w:szCs w:val="18"/>
        </w:rPr>
        <w:t>QDDHwTorqueLPFKSV_Cnt_M_str</w:t>
      </w:r>
      <w:proofErr w:type="spellEnd"/>
      <w:r w:rsidRPr="00C70004">
        <w:rPr>
          <w:sz w:val="18"/>
          <w:szCs w:val="18"/>
        </w:rPr>
        <w:t>)</w:t>
      </w:r>
    </w:p>
    <w:p w:rsidR="00C70004" w:rsidRPr="00C70004" w:rsidRDefault="00C70004" w:rsidP="00C70004">
      <w:pPr>
        <w:rPr>
          <w:sz w:val="18"/>
          <w:szCs w:val="18"/>
        </w:rPr>
      </w:pPr>
      <w:r w:rsidRPr="00C70004">
        <w:rPr>
          <w:sz w:val="18"/>
          <w:szCs w:val="18"/>
        </w:rPr>
        <w:t>LPF_KUpdate_f32_</w:t>
      </w:r>
      <w:proofErr w:type="gramStart"/>
      <w:r w:rsidRPr="00C70004">
        <w:rPr>
          <w:sz w:val="18"/>
          <w:szCs w:val="18"/>
        </w:rPr>
        <w:t>m(</w:t>
      </w:r>
      <w:proofErr w:type="gramEnd"/>
      <w:r w:rsidRPr="00C70004">
        <w:rPr>
          <w:sz w:val="18"/>
          <w:szCs w:val="18"/>
        </w:rPr>
        <w:t>k_QddMtrVelDampKn_Hz_f32, D_2MS_SEC_F32, &amp;</w:t>
      </w:r>
      <w:proofErr w:type="spellStart"/>
      <w:r w:rsidRPr="00C70004">
        <w:rPr>
          <w:sz w:val="18"/>
          <w:szCs w:val="18"/>
        </w:rPr>
        <w:t>QDDMtrVelLPFKSV_Cnt_M_str</w:t>
      </w:r>
      <w:proofErr w:type="spellEnd"/>
      <w:r w:rsidRPr="00C70004">
        <w:rPr>
          <w:sz w:val="18"/>
          <w:szCs w:val="18"/>
        </w:rPr>
        <w:t>)</w:t>
      </w:r>
    </w:p>
    <w:p w:rsidR="00C70004" w:rsidRPr="00C70004" w:rsidRDefault="00C70004" w:rsidP="00C70004">
      <w:pPr>
        <w:rPr>
          <w:sz w:val="18"/>
          <w:szCs w:val="18"/>
        </w:rPr>
      </w:pPr>
      <w:r w:rsidRPr="00C70004">
        <w:rPr>
          <w:sz w:val="18"/>
          <w:szCs w:val="18"/>
        </w:rPr>
        <w:t>LPF_KUpdate_f32_</w:t>
      </w:r>
      <w:proofErr w:type="gramStart"/>
      <w:r w:rsidRPr="00C70004">
        <w:rPr>
          <w:sz w:val="18"/>
          <w:szCs w:val="18"/>
        </w:rPr>
        <w:t>m(</w:t>
      </w:r>
      <w:proofErr w:type="gramEnd"/>
      <w:r w:rsidRPr="00C70004">
        <w:rPr>
          <w:sz w:val="18"/>
          <w:szCs w:val="18"/>
        </w:rPr>
        <w:t>k_QddSfLFPKn_Hz_f32, D_2MS_SEC_F32, &amp;</w:t>
      </w:r>
      <w:proofErr w:type="spellStart"/>
      <w:r w:rsidRPr="00C70004">
        <w:rPr>
          <w:sz w:val="18"/>
          <w:szCs w:val="18"/>
        </w:rPr>
        <w:t>QDDStFilt_Cnt_M_str</w:t>
      </w:r>
      <w:proofErr w:type="spellEnd"/>
      <w:r w:rsidRPr="00C70004">
        <w:rPr>
          <w:sz w:val="18"/>
          <w:szCs w:val="18"/>
        </w:rPr>
        <w:t>)</w:t>
      </w:r>
    </w:p>
    <w:p w:rsidR="00C70004" w:rsidRPr="00C70004" w:rsidRDefault="00C70004" w:rsidP="00C70004">
      <w:pPr>
        <w:rPr>
          <w:sz w:val="18"/>
          <w:szCs w:val="18"/>
        </w:rPr>
      </w:pPr>
      <w:r w:rsidRPr="00C70004">
        <w:rPr>
          <w:sz w:val="18"/>
          <w:szCs w:val="18"/>
        </w:rPr>
        <w:t>LPF_KUpdate_f32_</w:t>
      </w:r>
      <w:proofErr w:type="gramStart"/>
      <w:r w:rsidRPr="00C70004">
        <w:rPr>
          <w:sz w:val="18"/>
          <w:szCs w:val="18"/>
        </w:rPr>
        <w:t>m(</w:t>
      </w:r>
      <w:proofErr w:type="gramEnd"/>
      <w:r w:rsidRPr="00C70004">
        <w:rPr>
          <w:sz w:val="18"/>
          <w:szCs w:val="18"/>
        </w:rPr>
        <w:t>k_MtrVelDampLPFKn_Hz_f32, D_2MS_SEC_F32, &amp;</w:t>
      </w:r>
      <w:proofErr w:type="spellStart"/>
      <w:r w:rsidRPr="00C70004">
        <w:rPr>
          <w:sz w:val="18"/>
          <w:szCs w:val="18"/>
        </w:rPr>
        <w:t>MtrVelLPFKSV_Cnt_M_str</w:t>
      </w:r>
      <w:proofErr w:type="spellEnd"/>
      <w:r w:rsidRPr="00C70004">
        <w:rPr>
          <w:sz w:val="18"/>
          <w:szCs w:val="18"/>
        </w:rPr>
        <w:t>)</w:t>
      </w:r>
    </w:p>
    <w:p w:rsidR="00C70004" w:rsidRDefault="00C70004" w:rsidP="00C70004"/>
    <w:p w:rsidR="00C70004" w:rsidRDefault="00C70004">
      <w:pPr>
        <w:spacing w:after="0"/>
        <w:rPr>
          <w:rFonts w:ascii="Arial" w:hAnsi="Arial"/>
          <w:b/>
          <w:sz w:val="24"/>
        </w:rPr>
      </w:pPr>
      <w:r>
        <w:br w:type="page"/>
      </w:r>
    </w:p>
    <w:p w:rsidR="004A781C" w:rsidRDefault="004A781C">
      <w:pPr>
        <w:pStyle w:val="Heading2"/>
      </w:pPr>
      <w:r>
        <w:lastRenderedPageBreak/>
        <w:t>Periodic Functions</w:t>
      </w:r>
    </w:p>
    <w:p w:rsidR="004A781C" w:rsidRDefault="004A781C">
      <w:pPr>
        <w:pStyle w:val="Heading3"/>
      </w:pPr>
      <w:r>
        <w:t xml:space="preserve">Per: </w:t>
      </w:r>
      <w:fldSimple w:instr=" DOCPROPERTY &quot;Module Name&quot;  \* MERGEFORMAT ">
        <w:r w:rsidR="00DC0CE6">
          <w:t>Damping</w:t>
        </w:r>
      </w:fldSimple>
      <w:r>
        <w:t>_Per</w:t>
      </w:r>
      <w:r w:rsidR="0076753C">
        <w:t>1</w:t>
      </w:r>
    </w:p>
    <w:p w:rsidR="004A781C" w:rsidRDefault="004A781C">
      <w:pPr>
        <w:pStyle w:val="Heading4"/>
      </w:pPr>
      <w:r>
        <w:t>Design Rationale</w:t>
      </w:r>
    </w:p>
    <w:p w:rsidR="00B443A3" w:rsidRPr="00B443A3" w:rsidRDefault="00B443A3" w:rsidP="00B443A3">
      <w:r>
        <w:t>None</w:t>
      </w:r>
    </w:p>
    <w:p w:rsidR="004A781C" w:rsidRDefault="004A781C">
      <w:pPr>
        <w:pStyle w:val="Heading4"/>
      </w:pPr>
      <w:r>
        <w:t>Program Flow Start</w:t>
      </w:r>
    </w:p>
    <w:p w:rsidR="00B443A3" w:rsidRDefault="00A300D5" w:rsidP="00B443A3">
      <w:r w:rsidRPr="00A300D5">
        <w:t>Rte_Call_Damping_Per1_CP0_</w:t>
      </w:r>
      <w:proofErr w:type="gramStart"/>
      <w:r w:rsidRPr="00A300D5">
        <w:t>CheckpointReached()</w:t>
      </w:r>
      <w:proofErr w:type="gramEnd"/>
    </w:p>
    <w:p w:rsidR="004A781C" w:rsidRDefault="004A781C">
      <w:pPr>
        <w:pStyle w:val="Heading4"/>
      </w:pPr>
      <w:r>
        <w:t>Store Module Inputs to Local copies</w:t>
      </w:r>
    </w:p>
    <w:p w:rsidR="006406C2" w:rsidRDefault="006406C2" w:rsidP="006406C2">
      <w:r>
        <w:t>AssistMechTempEst_DegC_T_f32 = Rte_IRead_Damping_Per1_AssistMechTempEst_DegC_</w:t>
      </w:r>
      <w:proofErr w:type="gramStart"/>
      <w:r>
        <w:t>f32()</w:t>
      </w:r>
      <w:proofErr w:type="gramEnd"/>
    </w:p>
    <w:p w:rsidR="006406C2" w:rsidRDefault="006406C2" w:rsidP="006406C2">
      <w:r>
        <w:t>BaseAssistStCmp_MtrNm_T_f32 = Rte_IRead_Damping_Per1_</w:t>
      </w:r>
      <w:del w:id="33" w:author="nzt9hv" w:date="2013-02-21T11:23:00Z">
        <w:r w:rsidDel="00D953F1">
          <w:delText>Base</w:delText>
        </w:r>
      </w:del>
      <w:r>
        <w:t>Assist</w:t>
      </w:r>
      <w:del w:id="34" w:author="nzt9hv" w:date="2013-02-21T11:23:00Z">
        <w:r w:rsidDel="00D953F1">
          <w:delText>St</w:delText>
        </w:r>
      </w:del>
      <w:r>
        <w:t>Cm</w:t>
      </w:r>
      <w:ins w:id="35" w:author="nzt9hv" w:date="2013-02-21T11:24:00Z">
        <w:r w:rsidR="00D953F1">
          <w:t>d</w:t>
        </w:r>
      </w:ins>
      <w:del w:id="36" w:author="nzt9hv" w:date="2013-02-21T11:24:00Z">
        <w:r w:rsidDel="00D953F1">
          <w:delText>p</w:delText>
        </w:r>
      </w:del>
      <w:r>
        <w:t>_MtrNm_</w:t>
      </w:r>
      <w:proofErr w:type="gramStart"/>
      <w:r>
        <w:t>f32()</w:t>
      </w:r>
      <w:proofErr w:type="gramEnd"/>
    </w:p>
    <w:p w:rsidR="006406C2" w:rsidRDefault="006406C2" w:rsidP="006406C2">
      <w:r>
        <w:t>DampingDDFactor_Uls_T_f32 = Rte_IRead_Damping_Per1_DampingDDFactor_Uls_</w:t>
      </w:r>
      <w:proofErr w:type="gramStart"/>
      <w:r>
        <w:t>f32()</w:t>
      </w:r>
      <w:proofErr w:type="gramEnd"/>
    </w:p>
    <w:p w:rsidR="006406C2" w:rsidRDefault="006406C2" w:rsidP="006406C2">
      <w:proofErr w:type="spellStart"/>
      <w:r>
        <w:t>DefeatDampingSvc_Cnt_T_lgc</w:t>
      </w:r>
      <w:proofErr w:type="spellEnd"/>
      <w:r>
        <w:t xml:space="preserve"> = Rte_I</w:t>
      </w:r>
      <w:r w:rsidR="00AE5A51">
        <w:t>r</w:t>
      </w:r>
      <w:r>
        <w:t>ead_Damping_Per1_DefeatDampingSvc_Cnt_</w:t>
      </w:r>
      <w:proofErr w:type="gramStart"/>
      <w:r>
        <w:t>lgc()</w:t>
      </w:r>
      <w:proofErr w:type="gramEnd"/>
    </w:p>
    <w:p w:rsidR="006406C2" w:rsidRDefault="006406C2" w:rsidP="006406C2">
      <w:r>
        <w:t>HwTorque_HwNm_T_f32 = Rte_I</w:t>
      </w:r>
      <w:r w:rsidR="00AE5A51">
        <w:t>r</w:t>
      </w:r>
      <w:r>
        <w:t>ead_Damping_Per1_HwTorque_HwNm_</w:t>
      </w:r>
      <w:proofErr w:type="gramStart"/>
      <w:r>
        <w:t>f32()</w:t>
      </w:r>
      <w:proofErr w:type="gramEnd"/>
    </w:p>
    <w:p w:rsidR="006406C2" w:rsidRDefault="006406C2" w:rsidP="006406C2">
      <w:r>
        <w:t>MotorVelCRF_MtrRadpS_T_f32 = Rte_I</w:t>
      </w:r>
      <w:r w:rsidR="00AE5A51">
        <w:t>r</w:t>
      </w:r>
      <w:r>
        <w:t>ead_Damping_Per1_MotorVelCRF_MtrRadpS_</w:t>
      </w:r>
      <w:proofErr w:type="gramStart"/>
      <w:r>
        <w:t>f32()</w:t>
      </w:r>
      <w:proofErr w:type="gramEnd"/>
    </w:p>
    <w:p w:rsidR="00B443A3" w:rsidRDefault="006406C2" w:rsidP="006406C2">
      <w:r>
        <w:t>VehicleSpeed_Kph_T_f32 = Rte_I</w:t>
      </w:r>
      <w:r w:rsidR="00AE5A51">
        <w:t>r</w:t>
      </w:r>
      <w:r>
        <w:t>ead_Damping_Per1_VehicleSpeed_Kph_</w:t>
      </w:r>
      <w:proofErr w:type="gramStart"/>
      <w:r>
        <w:t>f32()</w:t>
      </w:r>
      <w:proofErr w:type="gramEnd"/>
    </w:p>
    <w:p w:rsidR="00B443A3" w:rsidRPr="00B443A3" w:rsidRDefault="00B443A3" w:rsidP="00B443A3">
      <w:pPr>
        <w:pStyle w:val="Heading4"/>
      </w:pPr>
      <w:r>
        <w:lastRenderedPageBreak/>
        <w:t>Calculate Damping Command</w:t>
      </w:r>
    </w:p>
    <w:p w:rsidR="0076753C" w:rsidRDefault="00A26CCF" w:rsidP="00C70004">
      <w:pPr>
        <w:jc w:val="center"/>
      </w:pPr>
      <w:r>
        <w:object w:dxaOrig="9636" w:dyaOrig="16122">
          <v:shape id="_x0000_i1027" type="#_x0000_t75" style="width:345pt;height:577.15pt" o:ole="">
            <v:imagedata r:id="rId14" o:title=""/>
          </v:shape>
          <o:OLEObject Type="Embed" ProgID="Visio.Drawing.11" ShapeID="_x0000_i1027" DrawAspect="Content" ObjectID="_1429017950" r:id="rId15"/>
        </w:object>
      </w:r>
    </w:p>
    <w:p w:rsidR="004A781C" w:rsidRDefault="004A781C">
      <w:pPr>
        <w:pStyle w:val="Heading4"/>
      </w:pPr>
      <w:r>
        <w:lastRenderedPageBreak/>
        <w:t>Store Local copy of outputs into Module Outputs</w:t>
      </w:r>
    </w:p>
    <w:p w:rsidR="003F4E1A" w:rsidRDefault="003F4E1A">
      <w:r w:rsidRPr="003F4E1A">
        <w:t>Rte_I</w:t>
      </w:r>
      <w:r w:rsidR="00AE5A51" w:rsidRPr="003F4E1A">
        <w:t>w</w:t>
      </w:r>
      <w:r w:rsidRPr="003F4E1A">
        <w:t>rite_Damping_Per1_DampingCmd_MtrNm_</w:t>
      </w:r>
      <w:proofErr w:type="gramStart"/>
      <w:r w:rsidRPr="003F4E1A">
        <w:t>f32(</w:t>
      </w:r>
      <w:proofErr w:type="gramEnd"/>
      <w:r w:rsidRPr="003F4E1A">
        <w:t>DampingCmd_MtrNm_T_f32)</w:t>
      </w:r>
    </w:p>
    <w:p w:rsidR="004A781C" w:rsidRDefault="004A781C">
      <w:pPr>
        <w:pStyle w:val="Heading4"/>
      </w:pPr>
      <w:r>
        <w:t>Program Flow End</w:t>
      </w:r>
    </w:p>
    <w:p w:rsidR="003F4E1A" w:rsidRDefault="00A300D5">
      <w:r w:rsidRPr="00A300D5">
        <w:t>Rte_Call_Damping_Per1_CP1_</w:t>
      </w:r>
      <w:proofErr w:type="gramStart"/>
      <w:r w:rsidRPr="00A300D5">
        <w:t>CheckpointReached()</w:t>
      </w:r>
      <w:proofErr w:type="gramEnd"/>
    </w:p>
    <w:p w:rsidR="004A781C" w:rsidRDefault="004A781C">
      <w:pPr>
        <w:pStyle w:val="Heading2"/>
      </w:pPr>
      <w:r>
        <w:br w:type="page"/>
      </w:r>
      <w:r>
        <w:lastRenderedPageBreak/>
        <w:t>Fault Recovery Functions</w:t>
      </w:r>
    </w:p>
    <w:p w:rsidR="00B443A3" w:rsidRDefault="00B443A3" w:rsidP="00B443A3">
      <w:bookmarkStart w:id="37" w:name="OLE_LINK73"/>
      <w:bookmarkStart w:id="38" w:name="OLE_LINK74"/>
      <w:bookmarkStart w:id="39" w:name="OLE_LINK71"/>
      <w:bookmarkStart w:id="40" w:name="OLE_LINK72"/>
    </w:p>
    <w:p w:rsidR="00B443A3" w:rsidRDefault="00B443A3" w:rsidP="00B443A3">
      <w:r>
        <w:t>None</w:t>
      </w:r>
    </w:p>
    <w:bookmarkEnd w:id="37"/>
    <w:bookmarkEnd w:id="38"/>
    <w:p w:rsidR="00B443A3" w:rsidRPr="00B443A3" w:rsidRDefault="00B443A3" w:rsidP="00B443A3"/>
    <w:bookmarkEnd w:id="39"/>
    <w:bookmarkEnd w:id="40"/>
    <w:p w:rsidR="004A781C" w:rsidRDefault="004A781C">
      <w:pPr>
        <w:pStyle w:val="Heading2"/>
      </w:pPr>
      <w:r>
        <w:t>Shutdown Functions</w:t>
      </w:r>
    </w:p>
    <w:p w:rsidR="00B443A3" w:rsidRDefault="00B443A3" w:rsidP="00B443A3"/>
    <w:p w:rsidR="00B443A3" w:rsidRDefault="00B443A3" w:rsidP="00B443A3">
      <w:r>
        <w:t>None</w:t>
      </w:r>
    </w:p>
    <w:p w:rsidR="00B443A3" w:rsidRPr="00B443A3" w:rsidRDefault="00B443A3" w:rsidP="00B443A3"/>
    <w:p w:rsidR="004A781C" w:rsidRDefault="004A781C">
      <w:pPr>
        <w:pStyle w:val="Heading2"/>
      </w:pPr>
      <w:r>
        <w:t>Interrupt Functions</w:t>
      </w:r>
    </w:p>
    <w:p w:rsidR="00B443A3" w:rsidRDefault="00B443A3" w:rsidP="00B443A3">
      <w:bookmarkStart w:id="41" w:name="OLE_LINK75"/>
      <w:bookmarkStart w:id="42" w:name="OLE_LINK76"/>
    </w:p>
    <w:p w:rsidR="00B443A3" w:rsidRDefault="00B443A3" w:rsidP="00B443A3">
      <w:r>
        <w:t>None</w:t>
      </w:r>
    </w:p>
    <w:p w:rsidR="00B443A3" w:rsidRPr="00B443A3" w:rsidRDefault="00B443A3" w:rsidP="00B443A3"/>
    <w:bookmarkEnd w:id="41"/>
    <w:bookmarkEnd w:id="42"/>
    <w:p w:rsidR="004A781C" w:rsidRDefault="004A781C">
      <w:pPr>
        <w:pStyle w:val="Heading2"/>
      </w:pPr>
      <w:r>
        <w:t>Serial Communication Functions</w:t>
      </w:r>
    </w:p>
    <w:p w:rsidR="00B443A3" w:rsidRDefault="00B443A3" w:rsidP="00B443A3"/>
    <w:p w:rsidR="00B443A3" w:rsidRDefault="00B443A3" w:rsidP="00B443A3">
      <w:r>
        <w:t>None</w:t>
      </w:r>
    </w:p>
    <w:p w:rsidR="00B443A3" w:rsidRPr="00B443A3" w:rsidRDefault="00B443A3" w:rsidP="00B443A3"/>
    <w:p w:rsidR="00B443A3" w:rsidRDefault="00B443A3">
      <w:pPr>
        <w:spacing w:after="0"/>
        <w:rPr>
          <w:rFonts w:ascii="Arial" w:hAnsi="Arial"/>
          <w:b/>
          <w:kern w:val="28"/>
          <w:sz w:val="28"/>
        </w:rPr>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System State(s) in which the function is called</w:t>
            </w:r>
          </w:p>
        </w:tc>
      </w:tr>
      <w:tr w:rsidR="00C70004" w:rsidRPr="00381542" w:rsidTr="00B54697">
        <w:tc>
          <w:tcPr>
            <w:tcW w:w="3168" w:type="dxa"/>
            <w:tcBorders>
              <w:top w:val="single" w:sz="6" w:space="0" w:color="auto"/>
              <w:left w:val="single" w:sz="6" w:space="0" w:color="auto"/>
              <w:bottom w:val="single" w:sz="6" w:space="0" w:color="auto"/>
              <w:right w:val="single" w:sz="6" w:space="0" w:color="auto"/>
            </w:tcBorders>
          </w:tcPr>
          <w:p w:rsidR="00C70004" w:rsidRPr="00AD75E5" w:rsidRDefault="00C70004" w:rsidP="00275A14">
            <w:pPr>
              <w:spacing w:before="60"/>
              <w:rPr>
                <w:rFonts w:ascii="Arial" w:hAnsi="Arial" w:cs="Arial"/>
                <w:sz w:val="16"/>
                <w:szCs w:val="16"/>
              </w:rPr>
            </w:pPr>
            <w:r w:rsidRPr="00C70004">
              <w:rPr>
                <w:rFonts w:ascii="Arial" w:hAnsi="Arial" w:cs="Arial"/>
                <w:sz w:val="16"/>
                <w:szCs w:val="16"/>
              </w:rPr>
              <w:t>Damping_Init1</w:t>
            </w:r>
          </w:p>
        </w:tc>
        <w:tc>
          <w:tcPr>
            <w:tcW w:w="2070" w:type="dxa"/>
            <w:tcBorders>
              <w:top w:val="single" w:sz="6" w:space="0" w:color="auto"/>
              <w:left w:val="single" w:sz="6" w:space="0" w:color="auto"/>
              <w:bottom w:val="single" w:sz="6" w:space="0" w:color="auto"/>
              <w:right w:val="single" w:sz="6" w:space="0" w:color="auto"/>
            </w:tcBorders>
          </w:tcPr>
          <w:p w:rsidR="00C70004" w:rsidRDefault="00C70004" w:rsidP="00275A14">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C70004" w:rsidRDefault="00C70004" w:rsidP="00275A14">
            <w:pPr>
              <w:spacing w:before="60"/>
              <w:rPr>
                <w:rFonts w:ascii="Arial" w:hAnsi="Arial" w:cs="Arial"/>
                <w:sz w:val="16"/>
                <w:szCs w:val="16"/>
              </w:rPr>
            </w:pPr>
            <w:r>
              <w:rPr>
                <w:rFonts w:ascii="Arial" w:hAnsi="Arial" w:cs="Arial"/>
                <w:sz w:val="16"/>
                <w:szCs w:val="16"/>
              </w:rPr>
              <w:t>On Init</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AD75E5" w:rsidP="00275A14">
            <w:pPr>
              <w:spacing w:before="60"/>
              <w:rPr>
                <w:rFonts w:ascii="Arial" w:hAnsi="Arial" w:cs="Arial"/>
                <w:sz w:val="16"/>
                <w:szCs w:val="16"/>
              </w:rPr>
            </w:pPr>
            <w:r w:rsidRPr="00AD75E5">
              <w:rPr>
                <w:rFonts w:ascii="Arial" w:hAnsi="Arial" w:cs="Arial"/>
                <w:sz w:val="16"/>
                <w:szCs w:val="16"/>
              </w:rPr>
              <w:t>Damping_Per1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C4747D" w:rsidP="00275A14">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B919FE" w:rsidP="00275A14">
            <w:pPr>
              <w:spacing w:before="60"/>
              <w:rPr>
                <w:rFonts w:ascii="Arial" w:hAnsi="Arial" w:cs="Arial"/>
                <w:sz w:val="16"/>
                <w:szCs w:val="16"/>
              </w:rPr>
            </w:pPr>
            <w:r>
              <w:rPr>
                <w:rFonts w:ascii="Arial" w:hAnsi="Arial" w:cs="Arial"/>
                <w:sz w:val="16"/>
                <w:szCs w:val="16"/>
              </w:rPr>
              <w:t>ALL STATES</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275A14">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275A14">
        <w:tc>
          <w:tcPr>
            <w:tcW w:w="3618" w:type="dxa"/>
            <w:tcBorders>
              <w:top w:val="single" w:sz="6" w:space="0" w:color="auto"/>
              <w:left w:val="single" w:sz="6" w:space="0" w:color="auto"/>
              <w:bottom w:val="single" w:sz="6" w:space="0" w:color="auto"/>
              <w:right w:val="single" w:sz="6" w:space="0" w:color="auto"/>
            </w:tcBorders>
          </w:tcPr>
          <w:p w:rsidR="007A69AC" w:rsidRDefault="00FB2942" w:rsidP="00275A14">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275A14">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C70004" w:rsidRPr="00F75A96" w:rsidTr="00BF364D">
        <w:tc>
          <w:tcPr>
            <w:tcW w:w="4464" w:type="dxa"/>
            <w:tcBorders>
              <w:top w:val="single" w:sz="6" w:space="0" w:color="auto"/>
              <w:left w:val="single" w:sz="6" w:space="0" w:color="auto"/>
              <w:bottom w:val="single" w:sz="6" w:space="0" w:color="auto"/>
              <w:right w:val="single" w:sz="6" w:space="0" w:color="auto"/>
            </w:tcBorders>
          </w:tcPr>
          <w:p w:rsidR="00C70004" w:rsidRPr="00AD75E5" w:rsidRDefault="00C70004">
            <w:pPr>
              <w:spacing w:before="60"/>
              <w:rPr>
                <w:rFonts w:ascii="Arial" w:hAnsi="Arial" w:cs="Arial"/>
                <w:sz w:val="16"/>
                <w:szCs w:val="16"/>
              </w:rPr>
            </w:pPr>
            <w:r w:rsidRPr="00C70004">
              <w:rPr>
                <w:rFonts w:ascii="Arial" w:hAnsi="Arial" w:cs="Arial"/>
                <w:sz w:val="16"/>
                <w:szCs w:val="16"/>
              </w:rPr>
              <w:t>Damping_Init1</w:t>
            </w:r>
          </w:p>
        </w:tc>
        <w:tc>
          <w:tcPr>
            <w:tcW w:w="4464" w:type="dxa"/>
            <w:tcBorders>
              <w:top w:val="single" w:sz="6" w:space="0" w:color="auto"/>
              <w:left w:val="single" w:sz="6" w:space="0" w:color="auto"/>
              <w:bottom w:val="single" w:sz="6" w:space="0" w:color="auto"/>
              <w:right w:val="single" w:sz="6" w:space="0" w:color="auto"/>
            </w:tcBorders>
          </w:tcPr>
          <w:p w:rsidR="00C70004" w:rsidRDefault="00C70004">
            <w:pPr>
              <w:spacing w:before="60"/>
              <w:rPr>
                <w:rFonts w:ascii="Arial" w:hAnsi="Arial" w:cs="Arial"/>
                <w:sz w:val="16"/>
                <w:lang w:val="fr-FR"/>
              </w:rPr>
            </w:pPr>
            <w:r w:rsidRPr="00C70004">
              <w:rPr>
                <w:rFonts w:ascii="Arial" w:hAnsi="Arial" w:cs="Arial"/>
                <w:sz w:val="16"/>
                <w:lang w:val="fr-FR"/>
              </w:rPr>
              <w:t>RTE_START_SEC_AP_DAMPING_APPL_CODE</w:t>
            </w:r>
          </w:p>
        </w:tc>
      </w:tr>
      <w:tr w:rsidR="004A781C" w:rsidRPr="00F75A96" w:rsidTr="00BF364D">
        <w:tc>
          <w:tcPr>
            <w:tcW w:w="4464" w:type="dxa"/>
            <w:tcBorders>
              <w:top w:val="single" w:sz="6" w:space="0" w:color="auto"/>
              <w:left w:val="single" w:sz="6" w:space="0" w:color="auto"/>
              <w:bottom w:val="single" w:sz="6" w:space="0" w:color="auto"/>
              <w:right w:val="single" w:sz="6" w:space="0" w:color="auto"/>
            </w:tcBorders>
          </w:tcPr>
          <w:p w:rsidR="004A781C" w:rsidRDefault="00C4747D">
            <w:pPr>
              <w:spacing w:before="60"/>
              <w:rPr>
                <w:rFonts w:ascii="Arial" w:hAnsi="Arial" w:cs="Arial"/>
                <w:sz w:val="16"/>
              </w:rPr>
            </w:pPr>
            <w:r w:rsidRPr="00AD75E5">
              <w:rPr>
                <w:rFonts w:ascii="Arial" w:hAnsi="Arial" w:cs="Arial"/>
                <w:sz w:val="16"/>
                <w:szCs w:val="16"/>
              </w:rPr>
              <w:t>Damping_Per1</w:t>
            </w:r>
          </w:p>
        </w:tc>
        <w:tc>
          <w:tcPr>
            <w:tcW w:w="4464" w:type="dxa"/>
            <w:tcBorders>
              <w:top w:val="single" w:sz="6" w:space="0" w:color="auto"/>
              <w:left w:val="single" w:sz="6" w:space="0" w:color="auto"/>
              <w:bottom w:val="single" w:sz="6" w:space="0" w:color="auto"/>
              <w:right w:val="single" w:sz="6" w:space="0" w:color="auto"/>
            </w:tcBorders>
          </w:tcPr>
          <w:p w:rsidR="004A781C" w:rsidRPr="00C4747D" w:rsidRDefault="00C70004">
            <w:pPr>
              <w:spacing w:before="60"/>
              <w:rPr>
                <w:rFonts w:ascii="Arial" w:hAnsi="Arial" w:cs="Arial"/>
                <w:sz w:val="16"/>
                <w:lang w:val="fr-FR"/>
              </w:rPr>
            </w:pPr>
            <w:r w:rsidRPr="00C70004">
              <w:rPr>
                <w:rFonts w:ascii="Arial" w:hAnsi="Arial" w:cs="Arial"/>
                <w:sz w:val="16"/>
                <w:lang w:val="fr-FR"/>
              </w:rPr>
              <w:t>RTE_START_SEC_AP_DAMPING_APPL_CODE</w:t>
            </w:r>
          </w:p>
        </w:tc>
      </w:tr>
    </w:tbl>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7A1D1E" w:rsidTr="00BF364D">
        <w:tc>
          <w:tcPr>
            <w:tcW w:w="4464" w:type="dxa"/>
            <w:tcBorders>
              <w:top w:val="single" w:sz="6" w:space="0" w:color="auto"/>
              <w:left w:val="single" w:sz="6" w:space="0" w:color="auto"/>
              <w:bottom w:val="single" w:sz="6" w:space="0" w:color="auto"/>
              <w:right w:val="single" w:sz="6" w:space="0" w:color="auto"/>
            </w:tcBorders>
          </w:tcPr>
          <w:p w:rsidR="007A1D1E" w:rsidRPr="00C4747D" w:rsidDel="007A1D1E" w:rsidRDefault="007E3541">
            <w:pPr>
              <w:spacing w:before="60"/>
              <w:rPr>
                <w:rFonts w:ascii="Arial" w:hAnsi="Arial" w:cs="Arial"/>
                <w:sz w:val="16"/>
              </w:rPr>
            </w:pPr>
            <w:proofErr w:type="spellStart"/>
            <w:r>
              <w:rPr>
                <w:rFonts w:ascii="Arial" w:hAnsi="Arial" w:cs="Arial"/>
                <w:sz w:val="16"/>
              </w:rPr>
              <w:t>Mtr</w:t>
            </w:r>
            <w:r w:rsidR="007A1D1E" w:rsidRPr="007A1D1E">
              <w:rPr>
                <w:rFonts w:ascii="Arial" w:hAnsi="Arial" w:cs="Arial"/>
                <w:sz w:val="16"/>
              </w:rPr>
              <w:t>VelDepDampScale</w:t>
            </w:r>
            <w:proofErr w:type="spellEnd"/>
          </w:p>
        </w:tc>
        <w:tc>
          <w:tcPr>
            <w:tcW w:w="4464" w:type="dxa"/>
            <w:tcBorders>
              <w:top w:val="single" w:sz="6" w:space="0" w:color="auto"/>
              <w:left w:val="single" w:sz="6" w:space="0" w:color="auto"/>
              <w:bottom w:val="single" w:sz="6" w:space="0" w:color="auto"/>
              <w:right w:val="single" w:sz="6" w:space="0" w:color="auto"/>
            </w:tcBorders>
          </w:tcPr>
          <w:p w:rsidR="007A1D1E" w:rsidRPr="00C4747D" w:rsidDel="007A1D1E" w:rsidRDefault="007A1D1E" w:rsidP="00275A14">
            <w:pPr>
              <w:spacing w:before="60"/>
              <w:rPr>
                <w:rFonts w:ascii="Arial" w:hAnsi="Arial" w:cs="Arial"/>
                <w:sz w:val="16"/>
              </w:rPr>
            </w:pPr>
          </w:p>
        </w:tc>
      </w:tr>
      <w:tr w:rsidR="007A1D1E" w:rsidTr="00BF364D">
        <w:tc>
          <w:tcPr>
            <w:tcW w:w="4464" w:type="dxa"/>
            <w:tcBorders>
              <w:top w:val="single" w:sz="6" w:space="0" w:color="auto"/>
              <w:left w:val="single" w:sz="6" w:space="0" w:color="auto"/>
              <w:bottom w:val="single" w:sz="6" w:space="0" w:color="auto"/>
              <w:right w:val="single" w:sz="6" w:space="0" w:color="auto"/>
            </w:tcBorders>
          </w:tcPr>
          <w:p w:rsidR="007A1D1E" w:rsidRPr="007A1D1E" w:rsidRDefault="007A1D1E">
            <w:pPr>
              <w:spacing w:before="60"/>
              <w:rPr>
                <w:rFonts w:ascii="Arial" w:hAnsi="Arial" w:cs="Arial"/>
                <w:sz w:val="16"/>
              </w:rPr>
            </w:pPr>
            <w:proofErr w:type="spellStart"/>
            <w:r w:rsidRPr="007A1D1E">
              <w:rPr>
                <w:rFonts w:ascii="Arial" w:hAnsi="Arial" w:cs="Arial"/>
                <w:sz w:val="16"/>
              </w:rPr>
              <w:t>HPSDampingFn</w:t>
            </w:r>
            <w:proofErr w:type="spellEnd"/>
          </w:p>
        </w:tc>
        <w:tc>
          <w:tcPr>
            <w:tcW w:w="4464" w:type="dxa"/>
            <w:tcBorders>
              <w:top w:val="single" w:sz="6" w:space="0" w:color="auto"/>
              <w:left w:val="single" w:sz="6" w:space="0" w:color="auto"/>
              <w:bottom w:val="single" w:sz="6" w:space="0" w:color="auto"/>
              <w:right w:val="single" w:sz="6" w:space="0" w:color="auto"/>
            </w:tcBorders>
          </w:tcPr>
          <w:p w:rsidR="007A1D1E" w:rsidRPr="00C4747D" w:rsidDel="007A1D1E" w:rsidRDefault="007A1D1E" w:rsidP="00275A14">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C70004">
      <w:pPr>
        <w:numPr>
          <w:ilvl w:val="0"/>
          <w:numId w:val="6"/>
        </w:numPr>
      </w:pPr>
      <w:r>
        <w:t xml:space="preserve">INLINE functions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C4747D">
            <w:pPr>
              <w:spacing w:before="60"/>
              <w:rPr>
                <w:rFonts w:ascii="Arial" w:hAnsi="Arial" w:cs="Arial"/>
                <w:sz w:val="16"/>
              </w:rPr>
            </w:pPr>
            <w:r>
              <w:rPr>
                <w:rFonts w:ascii="Arial" w:hAnsi="Arial" w:cs="Arial"/>
                <w:sz w:val="16"/>
              </w:rPr>
              <w:t>1.0</w:t>
            </w:r>
          </w:p>
        </w:tc>
        <w:tc>
          <w:tcPr>
            <w:tcW w:w="6210" w:type="dxa"/>
          </w:tcPr>
          <w:p w:rsidR="004A781C" w:rsidRDefault="00C4747D">
            <w:pPr>
              <w:spacing w:before="60"/>
              <w:rPr>
                <w:rFonts w:ascii="Arial" w:hAnsi="Arial" w:cs="Arial"/>
                <w:sz w:val="16"/>
              </w:rPr>
            </w:pPr>
            <w:r>
              <w:rPr>
                <w:rFonts w:ascii="Arial" w:hAnsi="Arial" w:cs="Arial"/>
                <w:sz w:val="16"/>
              </w:rPr>
              <w:t>Initial MDD</w:t>
            </w:r>
          </w:p>
        </w:tc>
        <w:tc>
          <w:tcPr>
            <w:tcW w:w="1080" w:type="dxa"/>
          </w:tcPr>
          <w:p w:rsidR="004A781C" w:rsidRDefault="0050306B">
            <w:pPr>
              <w:spacing w:before="60"/>
              <w:rPr>
                <w:rFonts w:ascii="Arial" w:hAnsi="Arial" w:cs="Arial"/>
                <w:sz w:val="16"/>
              </w:rPr>
            </w:pPr>
            <w:r>
              <w:rPr>
                <w:rFonts w:ascii="Arial" w:hAnsi="Arial" w:cs="Arial"/>
                <w:sz w:val="16"/>
              </w:rPr>
              <w:t>20</w:t>
            </w:r>
            <w:r w:rsidR="00C4747D">
              <w:rPr>
                <w:rFonts w:ascii="Arial" w:hAnsi="Arial" w:cs="Arial"/>
                <w:sz w:val="16"/>
              </w:rPr>
              <w:t>May11</w:t>
            </w:r>
          </w:p>
        </w:tc>
        <w:tc>
          <w:tcPr>
            <w:tcW w:w="1105" w:type="dxa"/>
          </w:tcPr>
          <w:p w:rsidR="004A781C" w:rsidRDefault="00C4747D">
            <w:pPr>
              <w:spacing w:before="60"/>
              <w:rPr>
                <w:rFonts w:ascii="Arial" w:hAnsi="Arial" w:cs="Arial"/>
                <w:sz w:val="16"/>
              </w:rPr>
            </w:pPr>
            <w:r>
              <w:rPr>
                <w:rFonts w:ascii="Arial" w:hAnsi="Arial" w:cs="Arial"/>
                <w:sz w:val="16"/>
              </w:rPr>
              <w:t>NRAR</w:t>
            </w:r>
          </w:p>
        </w:tc>
      </w:tr>
      <w:tr w:rsidR="00321CFC">
        <w:tc>
          <w:tcPr>
            <w:tcW w:w="616" w:type="dxa"/>
          </w:tcPr>
          <w:p w:rsidR="00321CFC" w:rsidRDefault="00321CFC">
            <w:pPr>
              <w:spacing w:before="60"/>
              <w:rPr>
                <w:rFonts w:ascii="Arial" w:hAnsi="Arial" w:cs="Arial"/>
                <w:sz w:val="16"/>
              </w:rPr>
            </w:pPr>
            <w:r>
              <w:rPr>
                <w:rFonts w:ascii="Arial" w:hAnsi="Arial" w:cs="Arial"/>
                <w:sz w:val="16"/>
              </w:rPr>
              <w:t>2</w:t>
            </w:r>
          </w:p>
        </w:tc>
        <w:tc>
          <w:tcPr>
            <w:tcW w:w="662" w:type="dxa"/>
          </w:tcPr>
          <w:p w:rsidR="00321CFC" w:rsidRDefault="00321CFC">
            <w:pPr>
              <w:spacing w:before="60"/>
              <w:rPr>
                <w:rFonts w:ascii="Arial" w:hAnsi="Arial" w:cs="Arial"/>
                <w:sz w:val="16"/>
              </w:rPr>
            </w:pPr>
            <w:r>
              <w:rPr>
                <w:rFonts w:ascii="Arial" w:hAnsi="Arial" w:cs="Arial"/>
                <w:sz w:val="16"/>
              </w:rPr>
              <w:t>2</w:t>
            </w:r>
          </w:p>
        </w:tc>
        <w:tc>
          <w:tcPr>
            <w:tcW w:w="6210" w:type="dxa"/>
          </w:tcPr>
          <w:p w:rsidR="00321CFC" w:rsidRDefault="00321CFC">
            <w:pPr>
              <w:spacing w:before="60"/>
              <w:rPr>
                <w:rFonts w:ascii="Arial" w:hAnsi="Arial" w:cs="Arial"/>
                <w:sz w:val="16"/>
              </w:rPr>
            </w:pPr>
            <w:r>
              <w:rPr>
                <w:rFonts w:ascii="Arial" w:hAnsi="Arial" w:cs="Arial"/>
                <w:sz w:val="16"/>
              </w:rPr>
              <w:t>Included scaling from driving dynamics.</w:t>
            </w:r>
          </w:p>
        </w:tc>
        <w:tc>
          <w:tcPr>
            <w:tcW w:w="1080" w:type="dxa"/>
          </w:tcPr>
          <w:p w:rsidR="00321CFC" w:rsidRDefault="00321CFC">
            <w:pPr>
              <w:spacing w:before="60"/>
              <w:rPr>
                <w:rFonts w:ascii="Arial" w:hAnsi="Arial" w:cs="Arial"/>
                <w:sz w:val="16"/>
              </w:rPr>
            </w:pPr>
            <w:r>
              <w:rPr>
                <w:rFonts w:ascii="Arial" w:hAnsi="Arial" w:cs="Arial"/>
                <w:sz w:val="16"/>
              </w:rPr>
              <w:t>02-Jun-11</w:t>
            </w:r>
          </w:p>
        </w:tc>
        <w:tc>
          <w:tcPr>
            <w:tcW w:w="1105" w:type="dxa"/>
          </w:tcPr>
          <w:p w:rsidR="00321CFC" w:rsidRDefault="00321CFC">
            <w:pPr>
              <w:spacing w:before="60"/>
              <w:rPr>
                <w:rFonts w:ascii="Arial" w:hAnsi="Arial" w:cs="Arial"/>
                <w:sz w:val="16"/>
              </w:rPr>
            </w:pPr>
            <w:r>
              <w:rPr>
                <w:rFonts w:ascii="Arial" w:hAnsi="Arial" w:cs="Arial"/>
                <w:sz w:val="16"/>
              </w:rPr>
              <w:t>YY</w:t>
            </w:r>
          </w:p>
        </w:tc>
      </w:tr>
      <w:tr w:rsidR="00615322">
        <w:tc>
          <w:tcPr>
            <w:tcW w:w="616" w:type="dxa"/>
          </w:tcPr>
          <w:p w:rsidR="00615322" w:rsidRDefault="00615322">
            <w:pPr>
              <w:spacing w:before="60"/>
              <w:rPr>
                <w:rFonts w:ascii="Arial" w:hAnsi="Arial" w:cs="Arial"/>
                <w:sz w:val="16"/>
              </w:rPr>
            </w:pPr>
            <w:r>
              <w:rPr>
                <w:rFonts w:ascii="Arial" w:hAnsi="Arial" w:cs="Arial"/>
                <w:sz w:val="16"/>
              </w:rPr>
              <w:t>3</w:t>
            </w:r>
          </w:p>
        </w:tc>
        <w:tc>
          <w:tcPr>
            <w:tcW w:w="662" w:type="dxa"/>
          </w:tcPr>
          <w:p w:rsidR="00615322" w:rsidRDefault="00615322">
            <w:pPr>
              <w:spacing w:before="60"/>
              <w:rPr>
                <w:rFonts w:ascii="Arial" w:hAnsi="Arial" w:cs="Arial"/>
                <w:sz w:val="16"/>
              </w:rPr>
            </w:pPr>
            <w:r>
              <w:rPr>
                <w:rFonts w:ascii="Arial" w:hAnsi="Arial" w:cs="Arial"/>
                <w:sz w:val="16"/>
              </w:rPr>
              <w:t>3</w:t>
            </w:r>
          </w:p>
        </w:tc>
        <w:tc>
          <w:tcPr>
            <w:tcW w:w="6210" w:type="dxa"/>
          </w:tcPr>
          <w:p w:rsidR="00615322" w:rsidRDefault="00615322">
            <w:pPr>
              <w:spacing w:before="60"/>
              <w:rPr>
                <w:rFonts w:ascii="Arial" w:hAnsi="Arial" w:cs="Arial"/>
                <w:sz w:val="16"/>
              </w:rPr>
            </w:pPr>
            <w:r>
              <w:rPr>
                <w:rFonts w:ascii="Arial" w:hAnsi="Arial" w:cs="Arial"/>
                <w:sz w:val="16"/>
              </w:rPr>
              <w:t xml:space="preserve">Added Rolling Assist Damping and Filter </w:t>
            </w:r>
            <w:proofErr w:type="spellStart"/>
            <w:r>
              <w:rPr>
                <w:rFonts w:ascii="Arial" w:hAnsi="Arial" w:cs="Arial"/>
                <w:sz w:val="16"/>
              </w:rPr>
              <w:t>Kp</w:t>
            </w:r>
            <w:proofErr w:type="spellEnd"/>
            <w:r>
              <w:rPr>
                <w:rFonts w:ascii="Arial" w:hAnsi="Arial" w:cs="Arial"/>
                <w:sz w:val="16"/>
              </w:rPr>
              <w:t xml:space="preserve"> Blending Interface</w:t>
            </w:r>
          </w:p>
        </w:tc>
        <w:tc>
          <w:tcPr>
            <w:tcW w:w="1080" w:type="dxa"/>
          </w:tcPr>
          <w:p w:rsidR="00615322" w:rsidRDefault="00615322">
            <w:pPr>
              <w:spacing w:before="60"/>
              <w:rPr>
                <w:rFonts w:ascii="Arial" w:hAnsi="Arial" w:cs="Arial"/>
                <w:sz w:val="16"/>
              </w:rPr>
            </w:pPr>
            <w:r>
              <w:rPr>
                <w:rFonts w:ascii="Arial" w:hAnsi="Arial" w:cs="Arial"/>
                <w:sz w:val="16"/>
              </w:rPr>
              <w:t>14-Jul-11</w:t>
            </w:r>
          </w:p>
        </w:tc>
        <w:tc>
          <w:tcPr>
            <w:tcW w:w="1105" w:type="dxa"/>
          </w:tcPr>
          <w:p w:rsidR="00615322" w:rsidRDefault="00615322">
            <w:pPr>
              <w:spacing w:before="60"/>
              <w:rPr>
                <w:rFonts w:ascii="Arial" w:hAnsi="Arial" w:cs="Arial"/>
                <w:sz w:val="16"/>
              </w:rPr>
            </w:pPr>
            <w:r>
              <w:rPr>
                <w:rFonts w:ascii="Arial" w:hAnsi="Arial" w:cs="Arial"/>
                <w:sz w:val="16"/>
              </w:rPr>
              <w:t>LWW</w:t>
            </w:r>
          </w:p>
        </w:tc>
      </w:tr>
      <w:tr w:rsidR="007A1D1E">
        <w:tc>
          <w:tcPr>
            <w:tcW w:w="616" w:type="dxa"/>
          </w:tcPr>
          <w:p w:rsidR="007A1D1E" w:rsidRDefault="007A1D1E">
            <w:pPr>
              <w:spacing w:before="60"/>
              <w:rPr>
                <w:rFonts w:ascii="Arial" w:hAnsi="Arial" w:cs="Arial"/>
                <w:sz w:val="16"/>
              </w:rPr>
            </w:pPr>
            <w:r>
              <w:rPr>
                <w:rFonts w:ascii="Arial" w:hAnsi="Arial" w:cs="Arial"/>
                <w:sz w:val="16"/>
              </w:rPr>
              <w:t>4</w:t>
            </w:r>
          </w:p>
        </w:tc>
        <w:tc>
          <w:tcPr>
            <w:tcW w:w="662" w:type="dxa"/>
          </w:tcPr>
          <w:p w:rsidR="007A1D1E" w:rsidRDefault="007A1D1E">
            <w:pPr>
              <w:spacing w:before="60"/>
              <w:rPr>
                <w:rFonts w:ascii="Arial" w:hAnsi="Arial" w:cs="Arial"/>
                <w:sz w:val="16"/>
              </w:rPr>
            </w:pPr>
            <w:r>
              <w:rPr>
                <w:rFonts w:ascii="Arial" w:hAnsi="Arial" w:cs="Arial"/>
                <w:sz w:val="16"/>
              </w:rPr>
              <w:t>4</w:t>
            </w:r>
          </w:p>
        </w:tc>
        <w:tc>
          <w:tcPr>
            <w:tcW w:w="6210" w:type="dxa"/>
          </w:tcPr>
          <w:p w:rsidR="007A1D1E" w:rsidRDefault="009E02E2">
            <w:pPr>
              <w:spacing w:before="60"/>
              <w:rPr>
                <w:rFonts w:ascii="Arial" w:hAnsi="Arial" w:cs="Arial"/>
                <w:sz w:val="16"/>
              </w:rPr>
            </w:pPr>
            <w:r>
              <w:rPr>
                <w:rFonts w:ascii="Arial" w:hAnsi="Arial" w:cs="Arial"/>
                <w:sz w:val="16"/>
              </w:rPr>
              <w:t>Made changes to match FDD SF#03 001a</w:t>
            </w:r>
          </w:p>
        </w:tc>
        <w:tc>
          <w:tcPr>
            <w:tcW w:w="1080" w:type="dxa"/>
          </w:tcPr>
          <w:p w:rsidR="007A1D1E" w:rsidRDefault="009E02E2">
            <w:pPr>
              <w:spacing w:before="60"/>
              <w:rPr>
                <w:rFonts w:ascii="Arial" w:hAnsi="Arial" w:cs="Arial"/>
                <w:sz w:val="16"/>
              </w:rPr>
            </w:pPr>
            <w:r>
              <w:rPr>
                <w:rFonts w:ascii="Arial" w:hAnsi="Arial" w:cs="Arial"/>
                <w:sz w:val="16"/>
              </w:rPr>
              <w:t>18</w:t>
            </w:r>
            <w:r w:rsidR="007A1D1E">
              <w:rPr>
                <w:rFonts w:ascii="Arial" w:hAnsi="Arial" w:cs="Arial"/>
                <w:sz w:val="16"/>
              </w:rPr>
              <w:t>-Nov-11</w:t>
            </w:r>
          </w:p>
        </w:tc>
        <w:tc>
          <w:tcPr>
            <w:tcW w:w="1105" w:type="dxa"/>
          </w:tcPr>
          <w:p w:rsidR="007A1D1E" w:rsidRDefault="007A1D1E">
            <w:pPr>
              <w:spacing w:before="60"/>
              <w:rPr>
                <w:rFonts w:ascii="Arial" w:hAnsi="Arial" w:cs="Arial"/>
                <w:sz w:val="16"/>
              </w:rPr>
            </w:pPr>
            <w:r>
              <w:rPr>
                <w:rFonts w:ascii="Arial" w:hAnsi="Arial" w:cs="Arial"/>
                <w:sz w:val="16"/>
              </w:rPr>
              <w:t>VK</w:t>
            </w:r>
          </w:p>
        </w:tc>
      </w:tr>
      <w:tr w:rsidR="005B5289">
        <w:tc>
          <w:tcPr>
            <w:tcW w:w="616" w:type="dxa"/>
          </w:tcPr>
          <w:p w:rsidR="005B5289" w:rsidRDefault="005B5289">
            <w:pPr>
              <w:spacing w:before="60"/>
              <w:rPr>
                <w:rFonts w:ascii="Arial" w:hAnsi="Arial" w:cs="Arial"/>
                <w:sz w:val="16"/>
              </w:rPr>
            </w:pPr>
            <w:r>
              <w:rPr>
                <w:rFonts w:ascii="Arial" w:hAnsi="Arial" w:cs="Arial"/>
                <w:sz w:val="16"/>
              </w:rPr>
              <w:t>5</w:t>
            </w:r>
          </w:p>
        </w:tc>
        <w:tc>
          <w:tcPr>
            <w:tcW w:w="662" w:type="dxa"/>
          </w:tcPr>
          <w:p w:rsidR="005B5289" w:rsidRDefault="005B5289">
            <w:pPr>
              <w:spacing w:before="60"/>
              <w:rPr>
                <w:rFonts w:ascii="Arial" w:hAnsi="Arial" w:cs="Arial"/>
                <w:sz w:val="16"/>
              </w:rPr>
            </w:pPr>
            <w:r>
              <w:rPr>
                <w:rFonts w:ascii="Arial" w:hAnsi="Arial" w:cs="Arial"/>
                <w:sz w:val="16"/>
              </w:rPr>
              <w:t>5</w:t>
            </w:r>
          </w:p>
        </w:tc>
        <w:tc>
          <w:tcPr>
            <w:tcW w:w="6210" w:type="dxa"/>
          </w:tcPr>
          <w:p w:rsidR="005B5289" w:rsidRDefault="005B5289">
            <w:pPr>
              <w:spacing w:before="60"/>
              <w:rPr>
                <w:rFonts w:ascii="Arial" w:hAnsi="Arial" w:cs="Arial"/>
                <w:sz w:val="16"/>
              </w:rPr>
            </w:pPr>
            <w:r>
              <w:rPr>
                <w:rFonts w:ascii="Arial" w:hAnsi="Arial" w:cs="Arial"/>
                <w:sz w:val="16"/>
              </w:rPr>
              <w:t xml:space="preserve">Changes done as per </w:t>
            </w:r>
            <w:proofErr w:type="spellStart"/>
            <w:r>
              <w:rPr>
                <w:rFonts w:ascii="Arial" w:hAnsi="Arial" w:cs="Arial"/>
                <w:sz w:val="16"/>
              </w:rPr>
              <w:t>FaultInjectionTechnique</w:t>
            </w:r>
            <w:proofErr w:type="spellEnd"/>
          </w:p>
        </w:tc>
        <w:tc>
          <w:tcPr>
            <w:tcW w:w="1080" w:type="dxa"/>
          </w:tcPr>
          <w:p w:rsidR="005B5289" w:rsidRDefault="005B5289">
            <w:pPr>
              <w:spacing w:before="60"/>
              <w:rPr>
                <w:rFonts w:ascii="Arial" w:hAnsi="Arial" w:cs="Arial"/>
                <w:sz w:val="16"/>
              </w:rPr>
            </w:pPr>
            <w:r>
              <w:rPr>
                <w:rFonts w:ascii="Arial" w:hAnsi="Arial" w:cs="Arial"/>
                <w:sz w:val="16"/>
              </w:rPr>
              <w:t>1-May-12</w:t>
            </w:r>
          </w:p>
        </w:tc>
        <w:tc>
          <w:tcPr>
            <w:tcW w:w="1105" w:type="dxa"/>
          </w:tcPr>
          <w:p w:rsidR="005B5289" w:rsidRDefault="005B5289">
            <w:pPr>
              <w:spacing w:before="60"/>
              <w:rPr>
                <w:rFonts w:ascii="Arial" w:hAnsi="Arial" w:cs="Arial"/>
                <w:sz w:val="16"/>
              </w:rPr>
            </w:pPr>
            <w:r>
              <w:rPr>
                <w:rFonts w:ascii="Arial" w:hAnsi="Arial" w:cs="Arial"/>
                <w:sz w:val="16"/>
              </w:rPr>
              <w:t>NRAR</w:t>
            </w:r>
          </w:p>
        </w:tc>
      </w:tr>
      <w:tr w:rsidR="00380996">
        <w:tc>
          <w:tcPr>
            <w:tcW w:w="616" w:type="dxa"/>
          </w:tcPr>
          <w:p w:rsidR="00380996" w:rsidRDefault="00380996">
            <w:pPr>
              <w:spacing w:before="60"/>
              <w:rPr>
                <w:rFonts w:ascii="Arial" w:hAnsi="Arial" w:cs="Arial"/>
                <w:sz w:val="16"/>
              </w:rPr>
            </w:pPr>
            <w:r>
              <w:rPr>
                <w:rFonts w:ascii="Arial" w:hAnsi="Arial" w:cs="Arial"/>
                <w:sz w:val="16"/>
              </w:rPr>
              <w:t>6</w:t>
            </w:r>
          </w:p>
        </w:tc>
        <w:tc>
          <w:tcPr>
            <w:tcW w:w="662" w:type="dxa"/>
          </w:tcPr>
          <w:p w:rsidR="00380996" w:rsidRDefault="00380996">
            <w:pPr>
              <w:spacing w:before="60"/>
              <w:rPr>
                <w:rFonts w:ascii="Arial" w:hAnsi="Arial" w:cs="Arial"/>
                <w:sz w:val="16"/>
              </w:rPr>
            </w:pPr>
            <w:r>
              <w:rPr>
                <w:rFonts w:ascii="Arial" w:hAnsi="Arial" w:cs="Arial"/>
                <w:sz w:val="16"/>
              </w:rPr>
              <w:t>6</w:t>
            </w:r>
          </w:p>
        </w:tc>
        <w:tc>
          <w:tcPr>
            <w:tcW w:w="6210" w:type="dxa"/>
          </w:tcPr>
          <w:p w:rsidR="00380996" w:rsidRDefault="00380996">
            <w:pPr>
              <w:spacing w:before="60"/>
              <w:rPr>
                <w:rFonts w:ascii="Arial" w:hAnsi="Arial" w:cs="Arial"/>
                <w:sz w:val="16"/>
              </w:rPr>
            </w:pPr>
            <w:r>
              <w:rPr>
                <w:rFonts w:ascii="Arial" w:hAnsi="Arial" w:cs="Arial"/>
                <w:sz w:val="16"/>
              </w:rPr>
              <w:t xml:space="preserve">Software segment for internal variable used in the module </w:t>
            </w:r>
            <w:proofErr w:type="spellStart"/>
            <w:r>
              <w:rPr>
                <w:rFonts w:ascii="Arial" w:hAnsi="Arial" w:cs="Arial"/>
                <w:sz w:val="16"/>
              </w:rPr>
              <w:t>addd</w:t>
            </w:r>
            <w:proofErr w:type="spellEnd"/>
          </w:p>
        </w:tc>
        <w:tc>
          <w:tcPr>
            <w:tcW w:w="1080" w:type="dxa"/>
          </w:tcPr>
          <w:p w:rsidR="00380996" w:rsidRDefault="00380996">
            <w:pPr>
              <w:spacing w:before="60"/>
              <w:rPr>
                <w:rFonts w:ascii="Arial" w:hAnsi="Arial" w:cs="Arial"/>
                <w:sz w:val="16"/>
              </w:rPr>
            </w:pPr>
            <w:r>
              <w:rPr>
                <w:rFonts w:ascii="Arial" w:hAnsi="Arial" w:cs="Arial"/>
                <w:sz w:val="16"/>
              </w:rPr>
              <w:t>19-Sep-12</w:t>
            </w:r>
          </w:p>
        </w:tc>
        <w:tc>
          <w:tcPr>
            <w:tcW w:w="1105" w:type="dxa"/>
          </w:tcPr>
          <w:p w:rsidR="00380996" w:rsidRDefault="00380996">
            <w:pPr>
              <w:spacing w:before="60"/>
              <w:rPr>
                <w:rFonts w:ascii="Arial" w:hAnsi="Arial" w:cs="Arial"/>
                <w:sz w:val="16"/>
              </w:rPr>
            </w:pPr>
            <w:r>
              <w:rPr>
                <w:rFonts w:ascii="Arial" w:hAnsi="Arial" w:cs="Arial"/>
                <w:sz w:val="16"/>
              </w:rPr>
              <w:t>SSK</w:t>
            </w:r>
          </w:p>
        </w:tc>
      </w:tr>
      <w:tr w:rsidR="00C70004">
        <w:tc>
          <w:tcPr>
            <w:tcW w:w="616" w:type="dxa"/>
          </w:tcPr>
          <w:p w:rsidR="00C70004" w:rsidRDefault="00C70004">
            <w:pPr>
              <w:spacing w:before="60"/>
              <w:rPr>
                <w:rFonts w:ascii="Arial" w:hAnsi="Arial" w:cs="Arial"/>
                <w:sz w:val="16"/>
              </w:rPr>
            </w:pPr>
            <w:r>
              <w:rPr>
                <w:rFonts w:ascii="Arial" w:hAnsi="Arial" w:cs="Arial"/>
                <w:sz w:val="16"/>
              </w:rPr>
              <w:t>7</w:t>
            </w:r>
          </w:p>
        </w:tc>
        <w:tc>
          <w:tcPr>
            <w:tcW w:w="662" w:type="dxa"/>
          </w:tcPr>
          <w:p w:rsidR="00C70004" w:rsidRDefault="00C70004">
            <w:pPr>
              <w:spacing w:before="60"/>
              <w:rPr>
                <w:rFonts w:ascii="Arial" w:hAnsi="Arial" w:cs="Arial"/>
                <w:sz w:val="16"/>
              </w:rPr>
            </w:pPr>
            <w:r>
              <w:rPr>
                <w:rFonts w:ascii="Arial" w:hAnsi="Arial" w:cs="Arial"/>
                <w:sz w:val="16"/>
              </w:rPr>
              <w:t>7</w:t>
            </w:r>
          </w:p>
        </w:tc>
        <w:tc>
          <w:tcPr>
            <w:tcW w:w="6210" w:type="dxa"/>
          </w:tcPr>
          <w:p w:rsidR="00C70004" w:rsidRDefault="00C70004">
            <w:pPr>
              <w:spacing w:before="60"/>
              <w:rPr>
                <w:rFonts w:ascii="Arial" w:hAnsi="Arial" w:cs="Arial"/>
                <w:sz w:val="16"/>
              </w:rPr>
            </w:pPr>
            <w:r>
              <w:rPr>
                <w:rFonts w:ascii="Arial" w:hAnsi="Arial" w:cs="Arial"/>
                <w:sz w:val="16"/>
              </w:rPr>
              <w:t>Implemented SF-03 v006</w:t>
            </w:r>
          </w:p>
        </w:tc>
        <w:tc>
          <w:tcPr>
            <w:tcW w:w="1080" w:type="dxa"/>
          </w:tcPr>
          <w:p w:rsidR="00C70004" w:rsidRDefault="00C70004" w:rsidP="00A13450">
            <w:pPr>
              <w:spacing w:before="60"/>
              <w:rPr>
                <w:rFonts w:ascii="Arial" w:hAnsi="Arial" w:cs="Arial"/>
                <w:sz w:val="16"/>
              </w:rPr>
            </w:pPr>
            <w:r>
              <w:rPr>
                <w:rFonts w:ascii="Arial" w:hAnsi="Arial" w:cs="Arial"/>
                <w:sz w:val="16"/>
              </w:rPr>
              <w:t>2</w:t>
            </w:r>
            <w:r w:rsidR="00A13450">
              <w:rPr>
                <w:rFonts w:ascii="Arial" w:hAnsi="Arial" w:cs="Arial"/>
                <w:sz w:val="16"/>
              </w:rPr>
              <w:t>5</w:t>
            </w:r>
            <w:r>
              <w:rPr>
                <w:rFonts w:ascii="Arial" w:hAnsi="Arial" w:cs="Arial"/>
                <w:sz w:val="16"/>
              </w:rPr>
              <w:t>-Oct-12</w:t>
            </w:r>
          </w:p>
        </w:tc>
        <w:tc>
          <w:tcPr>
            <w:tcW w:w="1105" w:type="dxa"/>
          </w:tcPr>
          <w:p w:rsidR="00C70004" w:rsidRDefault="00C70004">
            <w:pPr>
              <w:spacing w:before="60"/>
              <w:rPr>
                <w:rFonts w:ascii="Arial" w:hAnsi="Arial" w:cs="Arial"/>
                <w:sz w:val="16"/>
              </w:rPr>
            </w:pPr>
            <w:r>
              <w:rPr>
                <w:rFonts w:ascii="Arial" w:hAnsi="Arial" w:cs="Arial"/>
                <w:sz w:val="16"/>
              </w:rPr>
              <w:t>OT</w:t>
            </w:r>
          </w:p>
        </w:tc>
      </w:tr>
      <w:tr w:rsidR="00AE5A51">
        <w:trPr>
          <w:ins w:id="43" w:author="nzt9hv" w:date="2013-02-21T11:25:00Z"/>
        </w:trPr>
        <w:tc>
          <w:tcPr>
            <w:tcW w:w="616" w:type="dxa"/>
          </w:tcPr>
          <w:p w:rsidR="00AE5A51" w:rsidRDefault="00AE5A51">
            <w:pPr>
              <w:spacing w:before="60"/>
              <w:rPr>
                <w:ins w:id="44" w:author="nzt9hv" w:date="2013-02-21T11:25:00Z"/>
                <w:rFonts w:ascii="Arial" w:hAnsi="Arial" w:cs="Arial"/>
                <w:sz w:val="16"/>
              </w:rPr>
            </w:pPr>
          </w:p>
        </w:tc>
        <w:tc>
          <w:tcPr>
            <w:tcW w:w="662" w:type="dxa"/>
          </w:tcPr>
          <w:p w:rsidR="00AE5A51" w:rsidRDefault="00AE5A51">
            <w:pPr>
              <w:spacing w:before="60"/>
              <w:rPr>
                <w:ins w:id="45" w:author="nzt9hv" w:date="2013-02-21T11:25:00Z"/>
                <w:rFonts w:ascii="Arial" w:hAnsi="Arial" w:cs="Arial"/>
                <w:sz w:val="16"/>
              </w:rPr>
            </w:pPr>
          </w:p>
        </w:tc>
        <w:tc>
          <w:tcPr>
            <w:tcW w:w="6210" w:type="dxa"/>
          </w:tcPr>
          <w:p w:rsidR="00AE5A51" w:rsidRDefault="00AE5A51">
            <w:pPr>
              <w:spacing w:before="60"/>
              <w:rPr>
                <w:ins w:id="46" w:author="nzt9hv" w:date="2013-02-21T11:25:00Z"/>
                <w:rFonts w:ascii="Arial" w:hAnsi="Arial" w:cs="Arial"/>
                <w:sz w:val="16"/>
              </w:rPr>
            </w:pPr>
          </w:p>
        </w:tc>
        <w:tc>
          <w:tcPr>
            <w:tcW w:w="1080" w:type="dxa"/>
          </w:tcPr>
          <w:p w:rsidR="00AE5A51" w:rsidRDefault="00AE5A51" w:rsidP="00A13450">
            <w:pPr>
              <w:spacing w:before="60"/>
              <w:rPr>
                <w:ins w:id="47" w:author="nzt9hv" w:date="2013-02-21T11:25:00Z"/>
                <w:rFonts w:ascii="Arial" w:hAnsi="Arial" w:cs="Arial"/>
                <w:sz w:val="16"/>
              </w:rPr>
            </w:pPr>
          </w:p>
        </w:tc>
        <w:tc>
          <w:tcPr>
            <w:tcW w:w="1105" w:type="dxa"/>
          </w:tcPr>
          <w:p w:rsidR="00AE5A51" w:rsidRDefault="00AE5A51">
            <w:pPr>
              <w:spacing w:before="60"/>
              <w:rPr>
                <w:ins w:id="48" w:author="nzt9hv" w:date="2013-02-21T11:25:00Z"/>
                <w:rFonts w:ascii="Arial" w:hAnsi="Arial" w:cs="Arial"/>
                <w:sz w:val="16"/>
              </w:rPr>
            </w:pPr>
          </w:p>
        </w:tc>
      </w:tr>
      <w:tr w:rsidR="00AE5A51">
        <w:trPr>
          <w:ins w:id="49" w:author="nzt9hv" w:date="2013-02-21T11:25:00Z"/>
        </w:trPr>
        <w:tc>
          <w:tcPr>
            <w:tcW w:w="616" w:type="dxa"/>
          </w:tcPr>
          <w:p w:rsidR="00AE5A51" w:rsidRDefault="00AE5A51">
            <w:pPr>
              <w:spacing w:before="60"/>
              <w:rPr>
                <w:ins w:id="50" w:author="nzt9hv" w:date="2013-02-21T11:25:00Z"/>
                <w:rFonts w:ascii="Arial" w:hAnsi="Arial" w:cs="Arial"/>
                <w:sz w:val="16"/>
              </w:rPr>
            </w:pPr>
            <w:ins w:id="51" w:author="nzt9hv" w:date="2013-02-21T11:25:00Z">
              <w:r>
                <w:rPr>
                  <w:rFonts w:ascii="Arial" w:hAnsi="Arial" w:cs="Arial"/>
                  <w:sz w:val="16"/>
                </w:rPr>
                <w:t>9</w:t>
              </w:r>
            </w:ins>
          </w:p>
        </w:tc>
        <w:tc>
          <w:tcPr>
            <w:tcW w:w="662" w:type="dxa"/>
          </w:tcPr>
          <w:p w:rsidR="00AE5A51" w:rsidRDefault="00AE5A51">
            <w:pPr>
              <w:spacing w:before="60"/>
              <w:rPr>
                <w:ins w:id="52" w:author="nzt9hv" w:date="2013-02-21T11:25:00Z"/>
                <w:rFonts w:ascii="Arial" w:hAnsi="Arial" w:cs="Arial"/>
                <w:sz w:val="16"/>
              </w:rPr>
            </w:pPr>
            <w:ins w:id="53" w:author="nzt9hv" w:date="2013-02-21T11:25:00Z">
              <w:r>
                <w:rPr>
                  <w:rFonts w:ascii="Arial" w:hAnsi="Arial" w:cs="Arial"/>
                  <w:sz w:val="16"/>
                </w:rPr>
                <w:t>9</w:t>
              </w:r>
            </w:ins>
          </w:p>
        </w:tc>
        <w:tc>
          <w:tcPr>
            <w:tcW w:w="6210" w:type="dxa"/>
          </w:tcPr>
          <w:p w:rsidR="00AE5A51" w:rsidRPr="00AE5A51" w:rsidRDefault="00AE5A51">
            <w:pPr>
              <w:spacing w:before="60"/>
              <w:rPr>
                <w:ins w:id="54" w:author="nzt9hv" w:date="2013-02-21T11:25:00Z"/>
                <w:rFonts w:ascii="Arial" w:hAnsi="Arial" w:cs="Arial"/>
                <w:sz w:val="16"/>
              </w:rPr>
            </w:pPr>
            <w:ins w:id="55" w:author="nzt9hv" w:date="2013-02-21T11:25:00Z">
              <w:r>
                <w:rPr>
                  <w:rFonts w:ascii="Arial" w:hAnsi="Arial" w:cs="Arial"/>
                  <w:sz w:val="16"/>
                </w:rPr>
                <w:t>Implemented SF-03 v007</w:t>
              </w:r>
            </w:ins>
          </w:p>
        </w:tc>
        <w:tc>
          <w:tcPr>
            <w:tcW w:w="1080" w:type="dxa"/>
          </w:tcPr>
          <w:p w:rsidR="00AE5A51" w:rsidRPr="00AE5A51" w:rsidRDefault="00AE5A51" w:rsidP="00A13450">
            <w:pPr>
              <w:spacing w:before="60"/>
              <w:rPr>
                <w:ins w:id="56" w:author="nzt9hv" w:date="2013-02-21T11:25:00Z"/>
                <w:rFonts w:ascii="Arial" w:hAnsi="Arial" w:cs="Arial"/>
                <w:sz w:val="16"/>
              </w:rPr>
            </w:pPr>
            <w:ins w:id="57" w:author="nzt9hv" w:date="2013-02-21T11:25:00Z">
              <w:r>
                <w:rPr>
                  <w:rFonts w:ascii="Arial" w:hAnsi="Arial" w:cs="Arial"/>
                  <w:sz w:val="16"/>
                </w:rPr>
                <w:t>21-Feb-1</w:t>
              </w:r>
            </w:ins>
            <w:ins w:id="58" w:author="nzt9hv" w:date="2013-05-02T16:22:00Z">
              <w:r w:rsidR="00660C0F">
                <w:rPr>
                  <w:rFonts w:ascii="Arial" w:hAnsi="Arial" w:cs="Arial"/>
                  <w:sz w:val="16"/>
                </w:rPr>
                <w:t>3</w:t>
              </w:r>
            </w:ins>
          </w:p>
        </w:tc>
        <w:tc>
          <w:tcPr>
            <w:tcW w:w="1105" w:type="dxa"/>
          </w:tcPr>
          <w:p w:rsidR="00AE5A51" w:rsidRPr="00AE5A51" w:rsidRDefault="00AE5A51">
            <w:pPr>
              <w:spacing w:before="60"/>
              <w:rPr>
                <w:ins w:id="59" w:author="nzt9hv" w:date="2013-02-21T11:25:00Z"/>
                <w:rFonts w:ascii="Arial" w:hAnsi="Arial" w:cs="Arial"/>
                <w:sz w:val="16"/>
              </w:rPr>
            </w:pPr>
            <w:proofErr w:type="spellStart"/>
            <w:ins w:id="60" w:author="nzt9hv" w:date="2013-02-21T11:25:00Z">
              <w:r>
                <w:rPr>
                  <w:rFonts w:ascii="Arial" w:hAnsi="Arial" w:cs="Arial"/>
                  <w:sz w:val="16"/>
                </w:rPr>
                <w:t>Selva</w:t>
              </w:r>
              <w:proofErr w:type="spellEnd"/>
            </w:ins>
          </w:p>
        </w:tc>
      </w:tr>
      <w:tr w:rsidR="00660C0F">
        <w:trPr>
          <w:ins w:id="61" w:author="nzt9hv" w:date="2013-05-02T16:20:00Z"/>
        </w:trPr>
        <w:tc>
          <w:tcPr>
            <w:tcW w:w="616" w:type="dxa"/>
          </w:tcPr>
          <w:p w:rsidR="00660C0F" w:rsidRDefault="00660C0F">
            <w:pPr>
              <w:spacing w:before="60"/>
              <w:rPr>
                <w:ins w:id="62" w:author="nzt9hv" w:date="2013-05-02T16:20:00Z"/>
                <w:rFonts w:ascii="Arial" w:hAnsi="Arial" w:cs="Arial"/>
                <w:sz w:val="16"/>
              </w:rPr>
            </w:pPr>
            <w:ins w:id="63" w:author="nzt9hv" w:date="2013-05-02T16:20:00Z">
              <w:r>
                <w:rPr>
                  <w:rFonts w:ascii="Arial" w:hAnsi="Arial" w:cs="Arial"/>
                  <w:sz w:val="16"/>
                </w:rPr>
                <w:t>9</w:t>
              </w:r>
            </w:ins>
          </w:p>
        </w:tc>
        <w:tc>
          <w:tcPr>
            <w:tcW w:w="662" w:type="dxa"/>
          </w:tcPr>
          <w:p w:rsidR="00660C0F" w:rsidRDefault="00660C0F">
            <w:pPr>
              <w:spacing w:before="60"/>
              <w:rPr>
                <w:ins w:id="64" w:author="nzt9hv" w:date="2013-05-02T16:20:00Z"/>
                <w:rFonts w:ascii="Arial" w:hAnsi="Arial" w:cs="Arial"/>
                <w:sz w:val="16"/>
              </w:rPr>
            </w:pPr>
            <w:ins w:id="65" w:author="nzt9hv" w:date="2013-05-02T16:20:00Z">
              <w:r>
                <w:rPr>
                  <w:rFonts w:ascii="Arial" w:hAnsi="Arial" w:cs="Arial"/>
                  <w:sz w:val="16"/>
                </w:rPr>
                <w:t>9.1.1</w:t>
              </w:r>
            </w:ins>
          </w:p>
        </w:tc>
        <w:tc>
          <w:tcPr>
            <w:tcW w:w="6210" w:type="dxa"/>
          </w:tcPr>
          <w:p w:rsidR="00660C0F" w:rsidRDefault="00660C0F">
            <w:pPr>
              <w:spacing w:before="60"/>
              <w:rPr>
                <w:ins w:id="66" w:author="nzt9hv" w:date="2013-05-02T16:21:00Z"/>
                <w:rFonts w:ascii="Arial" w:hAnsi="Arial" w:cs="Arial"/>
                <w:sz w:val="16"/>
              </w:rPr>
            </w:pPr>
            <w:ins w:id="67" w:author="nzt9hv" w:date="2013-05-02T16:21:00Z">
              <w:r>
                <w:rPr>
                  <w:rFonts w:ascii="Arial" w:hAnsi="Arial" w:cs="Arial"/>
                  <w:sz w:val="16"/>
                </w:rPr>
                <w:t xml:space="preserve">Changed the range of </w:t>
              </w:r>
            </w:ins>
          </w:p>
          <w:p w:rsidR="00660C0F" w:rsidRPr="00660C0F" w:rsidRDefault="00660C0F" w:rsidP="00660C0F">
            <w:pPr>
              <w:rPr>
                <w:ins w:id="68" w:author="nzt9hv" w:date="2013-05-02T16:21:00Z"/>
                <w:rFonts w:ascii="Arial" w:hAnsi="Arial" w:cs="Arial"/>
                <w:sz w:val="16"/>
              </w:rPr>
            </w:pPr>
            <w:ins w:id="69" w:author="nzt9hv" w:date="2013-05-02T16:21:00Z">
              <w:r w:rsidRPr="00660C0F">
                <w:rPr>
                  <w:rFonts w:ascii="Arial" w:hAnsi="Arial" w:cs="Arial"/>
                  <w:sz w:val="16"/>
                </w:rPr>
                <w:t>MotorVelCRF_MtrRadpS_T_f32</w:t>
              </w:r>
              <w:r>
                <w:rPr>
                  <w:rFonts w:ascii="Arial" w:hAnsi="Arial" w:cs="Arial"/>
                  <w:sz w:val="16"/>
                </w:rPr>
                <w:t xml:space="preserve"> from +/- 1100 to +/-1118</w:t>
              </w:r>
            </w:ins>
          </w:p>
          <w:p w:rsidR="00660C0F" w:rsidRDefault="00660C0F">
            <w:pPr>
              <w:spacing w:before="60"/>
              <w:rPr>
                <w:ins w:id="70" w:author="nzt9hv" w:date="2013-05-02T16:20:00Z"/>
                <w:rFonts w:ascii="Arial" w:hAnsi="Arial" w:cs="Arial"/>
                <w:sz w:val="16"/>
              </w:rPr>
            </w:pPr>
          </w:p>
        </w:tc>
        <w:tc>
          <w:tcPr>
            <w:tcW w:w="1080" w:type="dxa"/>
          </w:tcPr>
          <w:p w:rsidR="00660C0F" w:rsidRDefault="00660C0F" w:rsidP="00A13450">
            <w:pPr>
              <w:spacing w:before="60"/>
              <w:rPr>
                <w:ins w:id="71" w:author="nzt9hv" w:date="2013-05-02T16:20:00Z"/>
                <w:rFonts w:ascii="Arial" w:hAnsi="Arial" w:cs="Arial"/>
                <w:sz w:val="16"/>
              </w:rPr>
            </w:pPr>
            <w:ins w:id="72" w:author="nzt9hv" w:date="2013-05-02T16:22:00Z">
              <w:r>
                <w:rPr>
                  <w:rFonts w:ascii="Arial" w:hAnsi="Arial" w:cs="Arial"/>
                  <w:sz w:val="16"/>
                </w:rPr>
                <w:t>02-May-13</w:t>
              </w:r>
            </w:ins>
          </w:p>
        </w:tc>
        <w:tc>
          <w:tcPr>
            <w:tcW w:w="1105" w:type="dxa"/>
          </w:tcPr>
          <w:p w:rsidR="00660C0F" w:rsidRDefault="00660C0F">
            <w:pPr>
              <w:spacing w:before="60"/>
              <w:rPr>
                <w:ins w:id="73" w:author="nzt9hv" w:date="2013-05-02T16:20:00Z"/>
                <w:rFonts w:ascii="Arial" w:hAnsi="Arial" w:cs="Arial"/>
                <w:sz w:val="16"/>
              </w:rPr>
            </w:pPr>
            <w:proofErr w:type="spellStart"/>
            <w:ins w:id="74" w:author="nzt9hv" w:date="2013-05-02T16:22:00Z">
              <w:r>
                <w:rPr>
                  <w:rFonts w:ascii="Arial" w:hAnsi="Arial" w:cs="Arial"/>
                  <w:sz w:val="16"/>
                </w:rPr>
                <w:t>Selva</w:t>
              </w:r>
            </w:ins>
            <w:proofErr w:type="spellEnd"/>
          </w:p>
        </w:tc>
      </w:tr>
    </w:tbl>
    <w:p w:rsidR="00107819" w:rsidRDefault="00107819"/>
    <w:sectPr w:rsidR="00107819" w:rsidSect="00C87354">
      <w:headerReference w:type="default" r:id="rId16"/>
      <w:footerReference w:type="default" r:id="rId1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849" w:rsidRDefault="00F42849">
      <w:r>
        <w:separator/>
      </w:r>
    </w:p>
  </w:endnote>
  <w:endnote w:type="continuationSeparator" w:id="0">
    <w:p w:rsidR="00F42849" w:rsidRDefault="00F428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3F1" w:rsidRDefault="00D953F1">
    <w:pPr>
      <w:pStyle w:val="Footer"/>
    </w:pPr>
    <w:r>
      <w:rPr>
        <w:snapToGrid w:val="0"/>
      </w:rPr>
      <w:tab/>
    </w:r>
    <w:fldSimple w:instr=" DOCPROPERTY &quot;Company&quot;  \* MERGEFORMAT ">
      <w:r w:rsidRPr="000F505B">
        <w:rPr>
          <w:rFonts w:ascii="Times" w:hAnsi="Times"/>
          <w:caps/>
          <w:snapToGrid w:val="0"/>
        </w:rPr>
        <w:t>Nexteer</w:t>
      </w:r>
    </w:fldSimple>
    <w:r>
      <w:rPr>
        <w:snapToGrid w:val="0"/>
      </w:rPr>
      <w:t xml:space="preserve"> CONFIDENTIAL</w:t>
    </w:r>
    <w:r>
      <w:rPr>
        <w:snapToGrid w:val="0"/>
      </w:rPr>
      <w:tab/>
    </w:r>
    <w:r>
      <w:rPr>
        <w:snapToGrid w:val="0"/>
        <w:sz w:val="16"/>
      </w:rPr>
      <w:t>S/W module design template, Rev 2.2b+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849" w:rsidRDefault="00F42849">
      <w:r>
        <w:separator/>
      </w:r>
    </w:p>
  </w:footnote>
  <w:footnote w:type="continuationSeparator" w:id="0">
    <w:p w:rsidR="00F42849" w:rsidRDefault="00F428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3F1" w:rsidRDefault="00D953F1">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D953F1">
      <w:trPr>
        <w:cantSplit/>
      </w:trPr>
      <w:tc>
        <w:tcPr>
          <w:tcW w:w="990" w:type="dxa"/>
        </w:tcPr>
        <w:p w:rsidR="00D953F1" w:rsidRDefault="00D953F1">
          <w:pPr>
            <w:pStyle w:val="Header"/>
          </w:pPr>
          <w:r>
            <w:t>Title:</w:t>
          </w:r>
        </w:p>
      </w:tc>
      <w:tc>
        <w:tcPr>
          <w:tcW w:w="5400" w:type="dxa"/>
          <w:gridSpan w:val="3"/>
          <w:vMerge w:val="restart"/>
        </w:tcPr>
        <w:p w:rsidR="00D953F1" w:rsidRDefault="007909DE">
          <w:pPr>
            <w:pStyle w:val="Header"/>
          </w:pPr>
          <w:fldSimple w:instr=" DOCPROPERTY &quot;Document Title&quot;  \* MERGEFORMAT ">
            <w:r w:rsidR="00D953F1">
              <w:t>Damping</w:t>
            </w:r>
          </w:fldSimple>
        </w:p>
        <w:p w:rsidR="00D953F1" w:rsidRDefault="007909DE">
          <w:pPr>
            <w:pStyle w:val="Header"/>
          </w:pPr>
          <w:fldSimple w:instr=" DOCPROPERTY &quot;Product Line&quot;  \* MERGEFORMAT ">
            <w:r w:rsidR="00D953F1">
              <w:t>Gen II+ EPS</w:t>
            </w:r>
          </w:fldSimple>
        </w:p>
      </w:tc>
      <w:tc>
        <w:tcPr>
          <w:tcW w:w="1170" w:type="dxa"/>
        </w:tcPr>
        <w:p w:rsidR="00D953F1" w:rsidRDefault="00D953F1">
          <w:pPr>
            <w:pStyle w:val="Header"/>
          </w:pPr>
          <w:r>
            <w:t>Revision:</w:t>
          </w:r>
        </w:p>
      </w:tc>
      <w:tc>
        <w:tcPr>
          <w:tcW w:w="1350" w:type="dxa"/>
        </w:tcPr>
        <w:p w:rsidR="00D953F1" w:rsidRDefault="00D953F1">
          <w:pPr>
            <w:pStyle w:val="Header"/>
          </w:pPr>
          <w:ins w:id="75" w:author="nzt9hv" w:date="2013-02-21T11:14:00Z">
            <w:r>
              <w:t>9</w:t>
            </w:r>
          </w:ins>
          <w:ins w:id="76" w:author="nzt9hv" w:date="2013-05-02T16:20:00Z">
            <w:r w:rsidR="00660C0F">
              <w:t>.1.1</w:t>
            </w:r>
          </w:ins>
          <w:del w:id="77" w:author="nzt9hv" w:date="2013-02-21T11:14:00Z">
            <w:r w:rsidDel="00D953F1">
              <w:delText>8</w:delText>
            </w:r>
          </w:del>
        </w:p>
      </w:tc>
    </w:tr>
    <w:tr w:rsidR="00D953F1">
      <w:trPr>
        <w:cantSplit/>
      </w:trPr>
      <w:tc>
        <w:tcPr>
          <w:tcW w:w="990" w:type="dxa"/>
        </w:tcPr>
        <w:p w:rsidR="00D953F1" w:rsidRDefault="00D953F1">
          <w:pPr>
            <w:pStyle w:val="Header"/>
          </w:pPr>
          <w:r>
            <w:t xml:space="preserve">Product:     </w:t>
          </w:r>
        </w:p>
      </w:tc>
      <w:tc>
        <w:tcPr>
          <w:tcW w:w="5400" w:type="dxa"/>
          <w:gridSpan w:val="3"/>
          <w:vMerge/>
        </w:tcPr>
        <w:p w:rsidR="00D953F1" w:rsidRDefault="00D953F1">
          <w:pPr>
            <w:pStyle w:val="Header"/>
            <w:jc w:val="center"/>
          </w:pPr>
        </w:p>
      </w:tc>
      <w:tc>
        <w:tcPr>
          <w:tcW w:w="1170" w:type="dxa"/>
        </w:tcPr>
        <w:p w:rsidR="00D953F1" w:rsidRDefault="00D953F1">
          <w:pPr>
            <w:pStyle w:val="Header"/>
          </w:pPr>
          <w:r>
            <w:t>Rev. Date:</w:t>
          </w:r>
        </w:p>
      </w:tc>
      <w:tc>
        <w:tcPr>
          <w:tcW w:w="1350" w:type="dxa"/>
        </w:tcPr>
        <w:p w:rsidR="00D953F1" w:rsidRDefault="00D953F1" w:rsidP="00D953F1">
          <w:pPr>
            <w:pStyle w:val="Header"/>
          </w:pPr>
          <w:r>
            <w:t>2</w:t>
          </w:r>
          <w:del w:id="78" w:author="nzt9hv" w:date="2013-02-21T11:14:00Z">
            <w:r w:rsidDel="00D953F1">
              <w:delText>5</w:delText>
            </w:r>
          </w:del>
          <w:ins w:id="79" w:author="nzt9hv" w:date="2013-02-21T11:14:00Z">
            <w:r>
              <w:t>1</w:t>
            </w:r>
          </w:ins>
          <w:r>
            <w:t>-</w:t>
          </w:r>
          <w:del w:id="80" w:author="nzt9hv" w:date="2013-02-21T11:14:00Z">
            <w:r w:rsidDel="00D953F1">
              <w:delText>Oct</w:delText>
            </w:r>
          </w:del>
          <w:ins w:id="81" w:author="nzt9hv" w:date="2013-02-21T11:14:00Z">
            <w:r>
              <w:t>Feb</w:t>
            </w:r>
          </w:ins>
          <w:r>
            <w:t>-1</w:t>
          </w:r>
          <w:del w:id="82" w:author="nzt9hv" w:date="2013-02-21T11:14:00Z">
            <w:r w:rsidDel="00D953F1">
              <w:delText>2</w:delText>
            </w:r>
          </w:del>
          <w:ins w:id="83" w:author="nzt9hv" w:date="2013-02-21T11:14:00Z">
            <w:r>
              <w:t>3</w:t>
            </w:r>
          </w:ins>
        </w:p>
      </w:tc>
    </w:tr>
    <w:tr w:rsidR="00D953F1">
      <w:trPr>
        <w:cantSplit/>
      </w:trPr>
      <w:tc>
        <w:tcPr>
          <w:tcW w:w="990" w:type="dxa"/>
        </w:tcPr>
        <w:p w:rsidR="00D953F1" w:rsidRDefault="00D953F1">
          <w:pPr>
            <w:pStyle w:val="Header"/>
          </w:pPr>
          <w:r>
            <w:t>Group:</w:t>
          </w:r>
        </w:p>
      </w:tc>
      <w:tc>
        <w:tcPr>
          <w:tcW w:w="1530" w:type="dxa"/>
        </w:tcPr>
        <w:p w:rsidR="00D953F1" w:rsidRDefault="00D953F1">
          <w:pPr>
            <w:pStyle w:val="Header"/>
          </w:pPr>
          <w:r>
            <w:t>ESG</w:t>
          </w:r>
        </w:p>
      </w:tc>
      <w:tc>
        <w:tcPr>
          <w:tcW w:w="1260" w:type="dxa"/>
        </w:tcPr>
        <w:p w:rsidR="00D953F1" w:rsidRDefault="00D953F1">
          <w:pPr>
            <w:pStyle w:val="Header"/>
          </w:pPr>
          <w:r>
            <w:t>Originator:</w:t>
          </w:r>
        </w:p>
      </w:tc>
      <w:tc>
        <w:tcPr>
          <w:tcW w:w="2610" w:type="dxa"/>
        </w:tcPr>
        <w:p w:rsidR="00D953F1" w:rsidRDefault="007909DE" w:rsidP="00380996">
          <w:pPr>
            <w:pStyle w:val="Header"/>
          </w:pPr>
          <w:fldSimple w:instr=" USERNAME  \* MERGEFORMAT ">
            <w:r w:rsidR="00D953F1">
              <w:rPr>
                <w:noProof/>
              </w:rPr>
              <w:t>Selva Sengottaiyan</w:t>
            </w:r>
          </w:fldSimple>
        </w:p>
      </w:tc>
      <w:tc>
        <w:tcPr>
          <w:tcW w:w="1170" w:type="dxa"/>
        </w:tcPr>
        <w:p w:rsidR="00D953F1" w:rsidRDefault="00D953F1">
          <w:pPr>
            <w:pStyle w:val="Header"/>
          </w:pPr>
          <w:r>
            <w:t>Page:</w:t>
          </w:r>
        </w:p>
      </w:tc>
      <w:tc>
        <w:tcPr>
          <w:tcW w:w="1350" w:type="dxa"/>
        </w:tcPr>
        <w:p w:rsidR="00D953F1" w:rsidRDefault="007909DE">
          <w:pPr>
            <w:pStyle w:val="Header"/>
          </w:pPr>
          <w:r>
            <w:rPr>
              <w:rStyle w:val="PageNumber"/>
            </w:rPr>
            <w:fldChar w:fldCharType="begin"/>
          </w:r>
          <w:r w:rsidR="00D953F1">
            <w:rPr>
              <w:rStyle w:val="PageNumber"/>
            </w:rPr>
            <w:instrText xml:space="preserve"> PAGE </w:instrText>
          </w:r>
          <w:r>
            <w:rPr>
              <w:rStyle w:val="PageNumber"/>
            </w:rPr>
            <w:fldChar w:fldCharType="separate"/>
          </w:r>
          <w:r w:rsidR="00BD23FD">
            <w:rPr>
              <w:rStyle w:val="PageNumber"/>
              <w:noProof/>
            </w:rPr>
            <w:t>2</w:t>
          </w:r>
          <w:r>
            <w:rPr>
              <w:rStyle w:val="PageNumber"/>
            </w:rPr>
            <w:fldChar w:fldCharType="end"/>
          </w:r>
          <w:r w:rsidR="00D953F1">
            <w:rPr>
              <w:rStyle w:val="PageNumber"/>
            </w:rPr>
            <w:t xml:space="preserve"> of </w:t>
          </w:r>
          <w:r>
            <w:rPr>
              <w:rStyle w:val="PageNumber"/>
            </w:rPr>
            <w:fldChar w:fldCharType="begin"/>
          </w:r>
          <w:r w:rsidR="00D953F1">
            <w:rPr>
              <w:rStyle w:val="PageNumber"/>
            </w:rPr>
            <w:instrText xml:space="preserve"> NUMPAGES </w:instrText>
          </w:r>
          <w:r>
            <w:rPr>
              <w:rStyle w:val="PageNumber"/>
            </w:rPr>
            <w:fldChar w:fldCharType="separate"/>
          </w:r>
          <w:r w:rsidR="00BD23FD">
            <w:rPr>
              <w:rStyle w:val="PageNumber"/>
              <w:noProof/>
            </w:rPr>
            <w:t>19</w:t>
          </w:r>
          <w:r>
            <w:rPr>
              <w:rStyle w:val="PageNumber"/>
            </w:rPr>
            <w:fldChar w:fldCharType="end"/>
          </w:r>
        </w:p>
      </w:tc>
    </w:tr>
  </w:tbl>
  <w:p w:rsidR="00D953F1" w:rsidRDefault="00D953F1">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4906F0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897CA4"/>
    <w:rsid w:val="00036590"/>
    <w:rsid w:val="00057B08"/>
    <w:rsid w:val="00064800"/>
    <w:rsid w:val="0006623F"/>
    <w:rsid w:val="00073EE9"/>
    <w:rsid w:val="000944EE"/>
    <w:rsid w:val="00096E81"/>
    <w:rsid w:val="000A3B1D"/>
    <w:rsid w:val="000B5C50"/>
    <w:rsid w:val="000B6C1A"/>
    <w:rsid w:val="000C794D"/>
    <w:rsid w:val="000D6AD4"/>
    <w:rsid w:val="000F3969"/>
    <w:rsid w:val="000F505B"/>
    <w:rsid w:val="00107819"/>
    <w:rsid w:val="001369B6"/>
    <w:rsid w:val="0014424E"/>
    <w:rsid w:val="00146732"/>
    <w:rsid w:val="001535EC"/>
    <w:rsid w:val="00176C2B"/>
    <w:rsid w:val="00197144"/>
    <w:rsid w:val="001B2BF1"/>
    <w:rsid w:val="001B60DF"/>
    <w:rsid w:val="001C1B51"/>
    <w:rsid w:val="001D0E9B"/>
    <w:rsid w:val="001D2B02"/>
    <w:rsid w:val="001D76A0"/>
    <w:rsid w:val="001F09B2"/>
    <w:rsid w:val="0020722A"/>
    <w:rsid w:val="00220DE6"/>
    <w:rsid w:val="00222E5B"/>
    <w:rsid w:val="00237357"/>
    <w:rsid w:val="00251AC0"/>
    <w:rsid w:val="00273AEF"/>
    <w:rsid w:val="00275A14"/>
    <w:rsid w:val="00285B2E"/>
    <w:rsid w:val="002A375A"/>
    <w:rsid w:val="002C03D8"/>
    <w:rsid w:val="002D600B"/>
    <w:rsid w:val="00306B65"/>
    <w:rsid w:val="00315335"/>
    <w:rsid w:val="00316A7A"/>
    <w:rsid w:val="00320B42"/>
    <w:rsid w:val="00321CFC"/>
    <w:rsid w:val="00331B74"/>
    <w:rsid w:val="00340D4A"/>
    <w:rsid w:val="003445F5"/>
    <w:rsid w:val="00345FE1"/>
    <w:rsid w:val="00346CAF"/>
    <w:rsid w:val="003530A7"/>
    <w:rsid w:val="00370E4E"/>
    <w:rsid w:val="00380996"/>
    <w:rsid w:val="0038753C"/>
    <w:rsid w:val="00393ED1"/>
    <w:rsid w:val="003B0631"/>
    <w:rsid w:val="003C4D3F"/>
    <w:rsid w:val="003D58FE"/>
    <w:rsid w:val="003F13CA"/>
    <w:rsid w:val="003F3A46"/>
    <w:rsid w:val="003F4E1A"/>
    <w:rsid w:val="00407E53"/>
    <w:rsid w:val="00415376"/>
    <w:rsid w:val="0042163E"/>
    <w:rsid w:val="004218A1"/>
    <w:rsid w:val="004266BE"/>
    <w:rsid w:val="00436AE3"/>
    <w:rsid w:val="0045179B"/>
    <w:rsid w:val="004546B6"/>
    <w:rsid w:val="0045497F"/>
    <w:rsid w:val="00470568"/>
    <w:rsid w:val="004738B2"/>
    <w:rsid w:val="00473A12"/>
    <w:rsid w:val="004A781C"/>
    <w:rsid w:val="004C1E2E"/>
    <w:rsid w:val="004D3034"/>
    <w:rsid w:val="004E08B4"/>
    <w:rsid w:val="00500947"/>
    <w:rsid w:val="0050306B"/>
    <w:rsid w:val="0055184A"/>
    <w:rsid w:val="00575550"/>
    <w:rsid w:val="00582F76"/>
    <w:rsid w:val="00583540"/>
    <w:rsid w:val="0059488F"/>
    <w:rsid w:val="005B0C7D"/>
    <w:rsid w:val="005B5289"/>
    <w:rsid w:val="005C65BD"/>
    <w:rsid w:val="005D5FE4"/>
    <w:rsid w:val="006018CB"/>
    <w:rsid w:val="00615322"/>
    <w:rsid w:val="0062278D"/>
    <w:rsid w:val="0063241A"/>
    <w:rsid w:val="006406C2"/>
    <w:rsid w:val="00647B64"/>
    <w:rsid w:val="00660C0F"/>
    <w:rsid w:val="00674ADF"/>
    <w:rsid w:val="00685900"/>
    <w:rsid w:val="006A042D"/>
    <w:rsid w:val="006A6919"/>
    <w:rsid w:val="006B4BF1"/>
    <w:rsid w:val="006B7801"/>
    <w:rsid w:val="006D33CC"/>
    <w:rsid w:val="006F01A3"/>
    <w:rsid w:val="006F10C4"/>
    <w:rsid w:val="006F3ECE"/>
    <w:rsid w:val="00706174"/>
    <w:rsid w:val="00711280"/>
    <w:rsid w:val="0073296F"/>
    <w:rsid w:val="007446D8"/>
    <w:rsid w:val="00753D27"/>
    <w:rsid w:val="00762CFE"/>
    <w:rsid w:val="00767205"/>
    <w:rsid w:val="0076753C"/>
    <w:rsid w:val="00767C55"/>
    <w:rsid w:val="00783DAE"/>
    <w:rsid w:val="007909DE"/>
    <w:rsid w:val="007A1D1E"/>
    <w:rsid w:val="007A69AC"/>
    <w:rsid w:val="007D09CC"/>
    <w:rsid w:val="007E2BE4"/>
    <w:rsid w:val="007E3541"/>
    <w:rsid w:val="007F1C81"/>
    <w:rsid w:val="007F5716"/>
    <w:rsid w:val="007F70A6"/>
    <w:rsid w:val="008044F6"/>
    <w:rsid w:val="008120AE"/>
    <w:rsid w:val="00814C5B"/>
    <w:rsid w:val="00827257"/>
    <w:rsid w:val="00860B90"/>
    <w:rsid w:val="00862B6A"/>
    <w:rsid w:val="0086355E"/>
    <w:rsid w:val="00896915"/>
    <w:rsid w:val="008972BB"/>
    <w:rsid w:val="00897CA4"/>
    <w:rsid w:val="008B3E94"/>
    <w:rsid w:val="008C16D0"/>
    <w:rsid w:val="008D25AF"/>
    <w:rsid w:val="008F6DBB"/>
    <w:rsid w:val="009035A6"/>
    <w:rsid w:val="00942C36"/>
    <w:rsid w:val="00946E04"/>
    <w:rsid w:val="00955F6A"/>
    <w:rsid w:val="0096560B"/>
    <w:rsid w:val="00967E4B"/>
    <w:rsid w:val="00994E82"/>
    <w:rsid w:val="009C2F58"/>
    <w:rsid w:val="009C4031"/>
    <w:rsid w:val="009C54F7"/>
    <w:rsid w:val="009E02E2"/>
    <w:rsid w:val="009E15FE"/>
    <w:rsid w:val="009E7698"/>
    <w:rsid w:val="00A13450"/>
    <w:rsid w:val="00A13FA5"/>
    <w:rsid w:val="00A26CCF"/>
    <w:rsid w:val="00A300D5"/>
    <w:rsid w:val="00A32678"/>
    <w:rsid w:val="00A34268"/>
    <w:rsid w:val="00A35A48"/>
    <w:rsid w:val="00A42F0B"/>
    <w:rsid w:val="00A77185"/>
    <w:rsid w:val="00A96285"/>
    <w:rsid w:val="00A9752C"/>
    <w:rsid w:val="00AA297B"/>
    <w:rsid w:val="00AB49EB"/>
    <w:rsid w:val="00AD2EBB"/>
    <w:rsid w:val="00AD5C09"/>
    <w:rsid w:val="00AD6C82"/>
    <w:rsid w:val="00AD731B"/>
    <w:rsid w:val="00AD75E5"/>
    <w:rsid w:val="00AE57EF"/>
    <w:rsid w:val="00AE5A51"/>
    <w:rsid w:val="00AF1AAC"/>
    <w:rsid w:val="00B04082"/>
    <w:rsid w:val="00B13263"/>
    <w:rsid w:val="00B20857"/>
    <w:rsid w:val="00B3288E"/>
    <w:rsid w:val="00B40700"/>
    <w:rsid w:val="00B443A3"/>
    <w:rsid w:val="00B54697"/>
    <w:rsid w:val="00B578DD"/>
    <w:rsid w:val="00B60AAC"/>
    <w:rsid w:val="00B65990"/>
    <w:rsid w:val="00B724E1"/>
    <w:rsid w:val="00B8181F"/>
    <w:rsid w:val="00B919FE"/>
    <w:rsid w:val="00BB45F8"/>
    <w:rsid w:val="00BC3BA0"/>
    <w:rsid w:val="00BD008B"/>
    <w:rsid w:val="00BD15D2"/>
    <w:rsid w:val="00BD23FD"/>
    <w:rsid w:val="00BD3DFF"/>
    <w:rsid w:val="00BD4093"/>
    <w:rsid w:val="00BF11DA"/>
    <w:rsid w:val="00BF1847"/>
    <w:rsid w:val="00BF364D"/>
    <w:rsid w:val="00C04BCA"/>
    <w:rsid w:val="00C15FE1"/>
    <w:rsid w:val="00C24B1B"/>
    <w:rsid w:val="00C35BD3"/>
    <w:rsid w:val="00C4747D"/>
    <w:rsid w:val="00C529D4"/>
    <w:rsid w:val="00C70004"/>
    <w:rsid w:val="00C72FFA"/>
    <w:rsid w:val="00C73826"/>
    <w:rsid w:val="00C8024D"/>
    <w:rsid w:val="00C87354"/>
    <w:rsid w:val="00C929EE"/>
    <w:rsid w:val="00CA3DE7"/>
    <w:rsid w:val="00CB0632"/>
    <w:rsid w:val="00CB6B70"/>
    <w:rsid w:val="00CC3B6E"/>
    <w:rsid w:val="00CC5A7A"/>
    <w:rsid w:val="00CE0730"/>
    <w:rsid w:val="00CE2A9A"/>
    <w:rsid w:val="00CE3AF0"/>
    <w:rsid w:val="00D039A7"/>
    <w:rsid w:val="00D438EB"/>
    <w:rsid w:val="00D47B48"/>
    <w:rsid w:val="00D6217E"/>
    <w:rsid w:val="00D70068"/>
    <w:rsid w:val="00D80794"/>
    <w:rsid w:val="00D81C13"/>
    <w:rsid w:val="00D91BBA"/>
    <w:rsid w:val="00D94BDD"/>
    <w:rsid w:val="00D953F1"/>
    <w:rsid w:val="00D97394"/>
    <w:rsid w:val="00DA040B"/>
    <w:rsid w:val="00DA0FCC"/>
    <w:rsid w:val="00DB24CB"/>
    <w:rsid w:val="00DC01DB"/>
    <w:rsid w:val="00DC042C"/>
    <w:rsid w:val="00DC0CE6"/>
    <w:rsid w:val="00DC2BD6"/>
    <w:rsid w:val="00DC2C27"/>
    <w:rsid w:val="00DC2EEC"/>
    <w:rsid w:val="00DC7064"/>
    <w:rsid w:val="00DC7E08"/>
    <w:rsid w:val="00DE4889"/>
    <w:rsid w:val="00DE7D2E"/>
    <w:rsid w:val="00DF0249"/>
    <w:rsid w:val="00DF0561"/>
    <w:rsid w:val="00E0485E"/>
    <w:rsid w:val="00E058B0"/>
    <w:rsid w:val="00E25A17"/>
    <w:rsid w:val="00E304D9"/>
    <w:rsid w:val="00E309D4"/>
    <w:rsid w:val="00E32F9A"/>
    <w:rsid w:val="00E338E1"/>
    <w:rsid w:val="00E45B8D"/>
    <w:rsid w:val="00E5472B"/>
    <w:rsid w:val="00E70C3E"/>
    <w:rsid w:val="00EA38F5"/>
    <w:rsid w:val="00EA6877"/>
    <w:rsid w:val="00EC2F3A"/>
    <w:rsid w:val="00EC4EAA"/>
    <w:rsid w:val="00EE7A02"/>
    <w:rsid w:val="00F14A4C"/>
    <w:rsid w:val="00F27F71"/>
    <w:rsid w:val="00F30AD2"/>
    <w:rsid w:val="00F42849"/>
    <w:rsid w:val="00F4329A"/>
    <w:rsid w:val="00F466F4"/>
    <w:rsid w:val="00F467BE"/>
    <w:rsid w:val="00F54CFA"/>
    <w:rsid w:val="00F61460"/>
    <w:rsid w:val="00F648ED"/>
    <w:rsid w:val="00F75A96"/>
    <w:rsid w:val="00FB2942"/>
    <w:rsid w:val="00FB32D3"/>
    <w:rsid w:val="00FB432D"/>
    <w:rsid w:val="00FB76A4"/>
    <w:rsid w:val="00FC1335"/>
    <w:rsid w:val="00FC73DB"/>
    <w:rsid w:val="00FE69B8"/>
    <w:rsid w:val="00FF7B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3A3"/>
    <w:pPr>
      <w:spacing w:after="120"/>
    </w:pPr>
  </w:style>
  <w:style w:type="paragraph" w:styleId="Heading1">
    <w:name w:val="heading 1"/>
    <w:basedOn w:val="Normal"/>
    <w:next w:val="Normal"/>
    <w:qFormat/>
    <w:rsid w:val="00C87354"/>
    <w:pPr>
      <w:keepNext/>
      <w:numPr>
        <w:numId w:val="1"/>
      </w:numPr>
      <w:spacing w:before="240"/>
      <w:outlineLvl w:val="0"/>
    </w:pPr>
    <w:rPr>
      <w:rFonts w:ascii="Arial" w:hAnsi="Arial"/>
      <w:b/>
      <w:kern w:val="28"/>
      <w:sz w:val="28"/>
    </w:rPr>
  </w:style>
  <w:style w:type="paragraph" w:styleId="Heading2">
    <w:name w:val="heading 2"/>
    <w:basedOn w:val="Normal"/>
    <w:next w:val="Normal"/>
    <w:qFormat/>
    <w:rsid w:val="00C87354"/>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C87354"/>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C87354"/>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C87354"/>
    <w:pPr>
      <w:numPr>
        <w:ilvl w:val="4"/>
        <w:numId w:val="1"/>
      </w:numPr>
      <w:spacing w:before="240" w:after="60"/>
      <w:outlineLvl w:val="4"/>
    </w:pPr>
    <w:rPr>
      <w:sz w:val="22"/>
    </w:rPr>
  </w:style>
  <w:style w:type="paragraph" w:styleId="Heading6">
    <w:name w:val="heading 6"/>
    <w:basedOn w:val="Normal"/>
    <w:next w:val="Normal"/>
    <w:qFormat/>
    <w:rsid w:val="00C87354"/>
    <w:pPr>
      <w:numPr>
        <w:ilvl w:val="5"/>
        <w:numId w:val="1"/>
      </w:numPr>
      <w:spacing w:before="240" w:after="60"/>
      <w:outlineLvl w:val="5"/>
    </w:pPr>
    <w:rPr>
      <w:i/>
      <w:sz w:val="22"/>
    </w:rPr>
  </w:style>
  <w:style w:type="paragraph" w:styleId="Heading7">
    <w:name w:val="heading 7"/>
    <w:basedOn w:val="Normal"/>
    <w:next w:val="Normal"/>
    <w:qFormat/>
    <w:rsid w:val="00C87354"/>
    <w:pPr>
      <w:numPr>
        <w:ilvl w:val="6"/>
        <w:numId w:val="1"/>
      </w:numPr>
      <w:spacing w:before="240" w:after="60"/>
      <w:outlineLvl w:val="6"/>
    </w:pPr>
    <w:rPr>
      <w:rFonts w:ascii="Arial" w:hAnsi="Arial"/>
    </w:rPr>
  </w:style>
  <w:style w:type="paragraph" w:styleId="Heading8">
    <w:name w:val="heading 8"/>
    <w:basedOn w:val="Normal"/>
    <w:next w:val="Normal"/>
    <w:qFormat/>
    <w:rsid w:val="00C87354"/>
    <w:pPr>
      <w:numPr>
        <w:ilvl w:val="7"/>
        <w:numId w:val="1"/>
      </w:numPr>
      <w:spacing w:before="240" w:after="60"/>
      <w:outlineLvl w:val="7"/>
    </w:pPr>
    <w:rPr>
      <w:rFonts w:ascii="Arial" w:hAnsi="Arial"/>
      <w:i/>
    </w:rPr>
  </w:style>
  <w:style w:type="paragraph" w:styleId="Heading9">
    <w:name w:val="heading 9"/>
    <w:basedOn w:val="Normal"/>
    <w:next w:val="Normal"/>
    <w:qFormat/>
    <w:rsid w:val="00C87354"/>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C87354"/>
    <w:rPr>
      <w:sz w:val="24"/>
    </w:rPr>
  </w:style>
  <w:style w:type="paragraph" w:styleId="DocumentMap">
    <w:name w:val="Document Map"/>
    <w:basedOn w:val="Normal"/>
    <w:semiHidden/>
    <w:rsid w:val="00C87354"/>
    <w:pPr>
      <w:shd w:val="clear" w:color="auto" w:fill="000080"/>
    </w:pPr>
    <w:rPr>
      <w:rFonts w:ascii="Tahoma" w:hAnsi="Tahoma"/>
    </w:rPr>
  </w:style>
  <w:style w:type="paragraph" w:styleId="Caption">
    <w:name w:val="caption"/>
    <w:basedOn w:val="Normal"/>
    <w:next w:val="Normal"/>
    <w:qFormat/>
    <w:rsid w:val="00C87354"/>
    <w:pPr>
      <w:keepNext/>
      <w:spacing w:before="120"/>
      <w:jc w:val="center"/>
    </w:pPr>
  </w:style>
  <w:style w:type="paragraph" w:customStyle="1" w:styleId="TableHeading">
    <w:name w:val="Table Heading"/>
    <w:basedOn w:val="Normal"/>
    <w:rsid w:val="00C87354"/>
    <w:pPr>
      <w:keepNext/>
      <w:spacing w:before="60" w:after="60"/>
      <w:jc w:val="center"/>
    </w:pPr>
    <w:rPr>
      <w:rFonts w:ascii="Arial" w:hAnsi="Arial"/>
      <w:b/>
      <w:sz w:val="22"/>
    </w:rPr>
  </w:style>
  <w:style w:type="paragraph" w:customStyle="1" w:styleId="Body6">
    <w:name w:val="Body 6"/>
    <w:basedOn w:val="NormalIndent"/>
    <w:rsid w:val="00C87354"/>
    <w:pPr>
      <w:ind w:left="432"/>
      <w:jc w:val="both"/>
    </w:pPr>
  </w:style>
  <w:style w:type="paragraph" w:customStyle="1" w:styleId="Body7">
    <w:name w:val="Body 7"/>
    <w:basedOn w:val="Normal"/>
    <w:rsid w:val="00C87354"/>
    <w:pPr>
      <w:ind w:left="864"/>
      <w:jc w:val="both"/>
    </w:pPr>
  </w:style>
  <w:style w:type="paragraph" w:styleId="NormalIndent">
    <w:name w:val="Normal Indent"/>
    <w:basedOn w:val="Normal"/>
    <w:semiHidden/>
    <w:rsid w:val="00C87354"/>
    <w:pPr>
      <w:ind w:left="720"/>
    </w:pPr>
  </w:style>
  <w:style w:type="paragraph" w:customStyle="1" w:styleId="t0">
    <w:name w:val="t0"/>
    <w:rsid w:val="00C87354"/>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C87354"/>
    <w:pPr>
      <w:ind w:left="360" w:right="806"/>
    </w:pPr>
    <w:rPr>
      <w:rFonts w:ascii="Arial" w:hAnsi="Arial"/>
      <w:color w:val="000000"/>
      <w:sz w:val="24"/>
    </w:rPr>
  </w:style>
  <w:style w:type="paragraph" w:styleId="BodyText">
    <w:name w:val="Body Text"/>
    <w:basedOn w:val="Normal"/>
    <w:semiHidden/>
    <w:rsid w:val="00C87354"/>
    <w:pPr>
      <w:spacing w:after="160"/>
    </w:pPr>
    <w:rPr>
      <w:rFonts w:ascii="Arial" w:hAnsi="Arial"/>
    </w:rPr>
  </w:style>
  <w:style w:type="paragraph" w:customStyle="1" w:styleId="Normal1">
    <w:name w:val="Normal1"/>
    <w:basedOn w:val="Normal"/>
    <w:rsid w:val="00C87354"/>
    <w:rPr>
      <w:rFonts w:ascii="Arial" w:hAnsi="Arial"/>
      <w:sz w:val="24"/>
    </w:rPr>
  </w:style>
  <w:style w:type="paragraph" w:styleId="Header">
    <w:name w:val="header"/>
    <w:basedOn w:val="Normal"/>
    <w:semiHidden/>
    <w:rsid w:val="00C87354"/>
    <w:pPr>
      <w:tabs>
        <w:tab w:val="center" w:pos="4320"/>
        <w:tab w:val="right" w:pos="8640"/>
      </w:tabs>
    </w:pPr>
    <w:rPr>
      <w:rFonts w:ascii="Arial" w:hAnsi="Arial"/>
    </w:rPr>
  </w:style>
  <w:style w:type="paragraph" w:styleId="Footer">
    <w:name w:val="footer"/>
    <w:basedOn w:val="Normal"/>
    <w:semiHidden/>
    <w:rsid w:val="00C87354"/>
    <w:pPr>
      <w:tabs>
        <w:tab w:val="center" w:pos="4320"/>
        <w:tab w:val="right" w:pos="8640"/>
      </w:tabs>
    </w:pPr>
  </w:style>
  <w:style w:type="character" w:styleId="PageNumber">
    <w:name w:val="page number"/>
    <w:basedOn w:val="DefaultParagraphFont"/>
    <w:semiHidden/>
    <w:rsid w:val="00C87354"/>
  </w:style>
  <w:style w:type="paragraph" w:styleId="PlainText">
    <w:name w:val="Plain Text"/>
    <w:basedOn w:val="Normal"/>
    <w:semiHidden/>
    <w:rsid w:val="00C87354"/>
    <w:rPr>
      <w:rFonts w:ascii="Courier New" w:hAnsi="Courier New"/>
    </w:rPr>
  </w:style>
  <w:style w:type="paragraph" w:styleId="TOC2">
    <w:name w:val="toc 2"/>
    <w:basedOn w:val="Normal"/>
    <w:next w:val="Normal"/>
    <w:autoRedefine/>
    <w:semiHidden/>
    <w:rsid w:val="00C87354"/>
    <w:pPr>
      <w:tabs>
        <w:tab w:val="right" w:leader="dot" w:pos="9294"/>
      </w:tabs>
      <w:ind w:left="240"/>
      <w:jc w:val="both"/>
    </w:pPr>
  </w:style>
  <w:style w:type="paragraph" w:customStyle="1" w:styleId="TableItems">
    <w:name w:val="Table Items"/>
    <w:basedOn w:val="Normal"/>
    <w:rsid w:val="00C87354"/>
    <w:pPr>
      <w:keepNext/>
      <w:spacing w:before="60" w:after="60"/>
      <w:jc w:val="center"/>
    </w:pPr>
  </w:style>
  <w:style w:type="paragraph" w:styleId="BalloonText">
    <w:name w:val="Balloon Text"/>
    <w:basedOn w:val="Normal"/>
    <w:link w:val="BalloonTextChar"/>
    <w:uiPriority w:val="99"/>
    <w:semiHidden/>
    <w:unhideWhenUsed/>
    <w:rsid w:val="009035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5A6"/>
    <w:rPr>
      <w:rFonts w:ascii="Tahoma" w:hAnsi="Tahoma" w:cs="Tahoma"/>
      <w:sz w:val="16"/>
      <w:szCs w:val="16"/>
    </w:rPr>
  </w:style>
  <w:style w:type="paragraph" w:styleId="ListParagraph">
    <w:name w:val="List Paragraph"/>
    <w:basedOn w:val="Normal"/>
    <w:uiPriority w:val="34"/>
    <w:qFormat/>
    <w:rsid w:val="0006623F"/>
    <w:pPr>
      <w:ind w:left="720"/>
      <w:contextualSpacing/>
    </w:pPr>
  </w:style>
  <w:style w:type="paragraph" w:styleId="NoSpacing">
    <w:name w:val="No Spacing"/>
    <w:uiPriority w:val="1"/>
    <w:qFormat/>
    <w:rsid w:val="003D58FE"/>
  </w:style>
  <w:style w:type="paragraph" w:styleId="Revision">
    <w:name w:val="Revision"/>
    <w:hidden/>
    <w:uiPriority w:val="99"/>
    <w:semiHidden/>
    <w:rsid w:val="00942C36"/>
  </w:style>
  <w:style w:type="character" w:customStyle="1" w:styleId="Heading3Char">
    <w:name w:val="Heading 3 Char"/>
    <w:basedOn w:val="DefaultParagraphFont"/>
    <w:link w:val="Heading3"/>
    <w:rsid w:val="00C70004"/>
    <w:rPr>
      <w:rFonts w:ascii="Arial" w:hAnsi="Arial"/>
      <w:b/>
      <w:sz w:val="24"/>
    </w:rPr>
  </w:style>
  <w:style w:type="character" w:customStyle="1" w:styleId="Heading4Char">
    <w:name w:val="Heading 4 Char"/>
    <w:basedOn w:val="DefaultParagraphFont"/>
    <w:link w:val="Heading4"/>
    <w:rsid w:val="00C70004"/>
    <w:rPr>
      <w:rFonts w:ascii="Arial" w:hAnsi="Arial"/>
      <w:b/>
      <w:sz w:val="24"/>
    </w:rPr>
  </w:style>
</w:styles>
</file>

<file path=word/webSettings.xml><?xml version="1.0" encoding="utf-8"?>
<w:webSettings xmlns:r="http://schemas.openxmlformats.org/officeDocument/2006/relationships" xmlns:w="http://schemas.openxmlformats.org/wordprocessingml/2006/main">
  <w:divs>
    <w:div w:id="2364866">
      <w:bodyDiv w:val="1"/>
      <w:marLeft w:val="0"/>
      <w:marRight w:val="0"/>
      <w:marTop w:val="0"/>
      <w:marBottom w:val="0"/>
      <w:divBdr>
        <w:top w:val="none" w:sz="0" w:space="0" w:color="auto"/>
        <w:left w:val="none" w:sz="0" w:space="0" w:color="auto"/>
        <w:bottom w:val="none" w:sz="0" w:space="0" w:color="auto"/>
        <w:right w:val="none" w:sz="0" w:space="0" w:color="auto"/>
      </w:divBdr>
    </w:div>
    <w:div w:id="226307932">
      <w:bodyDiv w:val="1"/>
      <w:marLeft w:val="0"/>
      <w:marRight w:val="0"/>
      <w:marTop w:val="0"/>
      <w:marBottom w:val="0"/>
      <w:divBdr>
        <w:top w:val="none" w:sz="0" w:space="0" w:color="auto"/>
        <w:left w:val="none" w:sz="0" w:space="0" w:color="auto"/>
        <w:bottom w:val="none" w:sz="0" w:space="0" w:color="auto"/>
        <w:right w:val="none" w:sz="0" w:space="0" w:color="auto"/>
      </w:divBdr>
    </w:div>
    <w:div w:id="244147170">
      <w:bodyDiv w:val="1"/>
      <w:marLeft w:val="0"/>
      <w:marRight w:val="0"/>
      <w:marTop w:val="0"/>
      <w:marBottom w:val="0"/>
      <w:divBdr>
        <w:top w:val="none" w:sz="0" w:space="0" w:color="auto"/>
        <w:left w:val="none" w:sz="0" w:space="0" w:color="auto"/>
        <w:bottom w:val="none" w:sz="0" w:space="0" w:color="auto"/>
        <w:right w:val="none" w:sz="0" w:space="0" w:color="auto"/>
      </w:divBdr>
    </w:div>
    <w:div w:id="359092521">
      <w:bodyDiv w:val="1"/>
      <w:marLeft w:val="0"/>
      <w:marRight w:val="0"/>
      <w:marTop w:val="0"/>
      <w:marBottom w:val="0"/>
      <w:divBdr>
        <w:top w:val="none" w:sz="0" w:space="0" w:color="auto"/>
        <w:left w:val="none" w:sz="0" w:space="0" w:color="auto"/>
        <w:bottom w:val="none" w:sz="0" w:space="0" w:color="auto"/>
        <w:right w:val="none" w:sz="0" w:space="0" w:color="auto"/>
      </w:divBdr>
    </w:div>
    <w:div w:id="374279725">
      <w:bodyDiv w:val="1"/>
      <w:marLeft w:val="0"/>
      <w:marRight w:val="0"/>
      <w:marTop w:val="0"/>
      <w:marBottom w:val="0"/>
      <w:divBdr>
        <w:top w:val="none" w:sz="0" w:space="0" w:color="auto"/>
        <w:left w:val="none" w:sz="0" w:space="0" w:color="auto"/>
        <w:bottom w:val="none" w:sz="0" w:space="0" w:color="auto"/>
        <w:right w:val="none" w:sz="0" w:space="0" w:color="auto"/>
      </w:divBdr>
    </w:div>
    <w:div w:id="870335458">
      <w:bodyDiv w:val="1"/>
      <w:marLeft w:val="0"/>
      <w:marRight w:val="0"/>
      <w:marTop w:val="0"/>
      <w:marBottom w:val="0"/>
      <w:divBdr>
        <w:top w:val="none" w:sz="0" w:space="0" w:color="auto"/>
        <w:left w:val="none" w:sz="0" w:space="0" w:color="auto"/>
        <w:bottom w:val="none" w:sz="0" w:space="0" w:color="auto"/>
        <w:right w:val="none" w:sz="0" w:space="0" w:color="auto"/>
      </w:divBdr>
    </w:div>
    <w:div w:id="888343630">
      <w:bodyDiv w:val="1"/>
      <w:marLeft w:val="0"/>
      <w:marRight w:val="0"/>
      <w:marTop w:val="0"/>
      <w:marBottom w:val="0"/>
      <w:divBdr>
        <w:top w:val="none" w:sz="0" w:space="0" w:color="auto"/>
        <w:left w:val="none" w:sz="0" w:space="0" w:color="auto"/>
        <w:bottom w:val="none" w:sz="0" w:space="0" w:color="auto"/>
        <w:right w:val="none" w:sz="0" w:space="0" w:color="auto"/>
      </w:divBdr>
    </w:div>
    <w:div w:id="1196310544">
      <w:bodyDiv w:val="1"/>
      <w:marLeft w:val="0"/>
      <w:marRight w:val="0"/>
      <w:marTop w:val="0"/>
      <w:marBottom w:val="0"/>
      <w:divBdr>
        <w:top w:val="none" w:sz="0" w:space="0" w:color="auto"/>
        <w:left w:val="none" w:sz="0" w:space="0" w:color="auto"/>
        <w:bottom w:val="none" w:sz="0" w:space="0" w:color="auto"/>
        <w:right w:val="none" w:sz="0" w:space="0" w:color="auto"/>
      </w:divBdr>
    </w:div>
    <w:div w:id="1256325805">
      <w:bodyDiv w:val="1"/>
      <w:marLeft w:val="0"/>
      <w:marRight w:val="0"/>
      <w:marTop w:val="0"/>
      <w:marBottom w:val="0"/>
      <w:divBdr>
        <w:top w:val="none" w:sz="0" w:space="0" w:color="auto"/>
        <w:left w:val="none" w:sz="0" w:space="0" w:color="auto"/>
        <w:bottom w:val="none" w:sz="0" w:space="0" w:color="auto"/>
        <w:right w:val="none" w:sz="0" w:space="0" w:color="auto"/>
      </w:divBdr>
    </w:div>
    <w:div w:id="1387411068">
      <w:bodyDiv w:val="1"/>
      <w:marLeft w:val="0"/>
      <w:marRight w:val="0"/>
      <w:marTop w:val="0"/>
      <w:marBottom w:val="0"/>
      <w:divBdr>
        <w:top w:val="none" w:sz="0" w:space="0" w:color="auto"/>
        <w:left w:val="none" w:sz="0" w:space="0" w:color="auto"/>
        <w:bottom w:val="none" w:sz="0" w:space="0" w:color="auto"/>
        <w:right w:val="none" w:sz="0" w:space="0" w:color="auto"/>
      </w:divBdr>
    </w:div>
    <w:div w:id="1394308301">
      <w:bodyDiv w:val="1"/>
      <w:marLeft w:val="0"/>
      <w:marRight w:val="0"/>
      <w:marTop w:val="0"/>
      <w:marBottom w:val="0"/>
      <w:divBdr>
        <w:top w:val="none" w:sz="0" w:space="0" w:color="auto"/>
        <w:left w:val="none" w:sz="0" w:space="0" w:color="auto"/>
        <w:bottom w:val="none" w:sz="0" w:space="0" w:color="auto"/>
        <w:right w:val="none" w:sz="0" w:space="0" w:color="auto"/>
      </w:divBdr>
    </w:div>
    <w:div w:id="1433360371">
      <w:bodyDiv w:val="1"/>
      <w:marLeft w:val="0"/>
      <w:marRight w:val="0"/>
      <w:marTop w:val="0"/>
      <w:marBottom w:val="0"/>
      <w:divBdr>
        <w:top w:val="none" w:sz="0" w:space="0" w:color="auto"/>
        <w:left w:val="none" w:sz="0" w:space="0" w:color="auto"/>
        <w:bottom w:val="none" w:sz="0" w:space="0" w:color="auto"/>
        <w:right w:val="none" w:sz="0" w:space="0" w:color="auto"/>
      </w:divBdr>
    </w:div>
    <w:div w:id="1646204826">
      <w:bodyDiv w:val="1"/>
      <w:marLeft w:val="0"/>
      <w:marRight w:val="0"/>
      <w:marTop w:val="0"/>
      <w:marBottom w:val="0"/>
      <w:divBdr>
        <w:top w:val="none" w:sz="0" w:space="0" w:color="auto"/>
        <w:left w:val="none" w:sz="0" w:space="0" w:color="auto"/>
        <w:bottom w:val="none" w:sz="0" w:space="0" w:color="auto"/>
        <w:right w:val="none" w:sz="0" w:space="0" w:color="auto"/>
      </w:divBdr>
    </w:div>
    <w:div w:id="182388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z3h1n.NEXTEER\My%20Documents\Module%20Design%20Document%20-%20Template%202.2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C516F-901D-4EFA-A83B-B20114385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Module Design Document - Template 2.2b+.dotx</Template>
  <TotalTime>297</TotalTime>
  <Pages>19</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9108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cp:keywords/>
  <dc:description/>
  <cp:lastModifiedBy>nzt9hv</cp:lastModifiedBy>
  <cp:revision>46</cp:revision>
  <cp:lastPrinted>2011-03-21T13:34:00Z</cp:lastPrinted>
  <dcterms:created xsi:type="dcterms:W3CDTF">2011-11-18T18:43:00Z</dcterms:created>
  <dcterms:modified xsi:type="dcterms:W3CDTF">2013-05-02T20:39:00Z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Damping</vt:lpwstr>
  </property>
  <property fmtid="{D5CDD505-2E9C-101B-9397-08002B2CF9AE}" pid="3" name="MDDRevNum">
    <vt:lpwstr>3</vt:lpwstr>
  </property>
  <property fmtid="{D5CDD505-2E9C-101B-9397-08002B2CF9AE}" pid="4" name="Module Layer">
    <vt:lpwstr>0</vt:lpwstr>
  </property>
  <property fmtid="{D5CDD505-2E9C-101B-9397-08002B2CF9AE}" pid="5" name="Module Name">
    <vt:lpwstr>Damping</vt:lpwstr>
  </property>
  <property fmtid="{D5CDD505-2E9C-101B-9397-08002B2CF9AE}" pid="6" name="Product Line">
    <vt:lpwstr>Gen II+ EPS</vt:lpwstr>
  </property>
</Properties>
</file>