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rsidP="008F7E3D">
      <w:pPr>
        <w:pStyle w:val="Heading1"/>
        <w:numPr>
          <w:ilvl w:val="0"/>
          <w:numId w:val="0"/>
        </w:numPr>
      </w:pPr>
      <w:r>
        <w:t xml:space="preserve">Module -- </w:t>
      </w:r>
      <w:fldSimple w:instr=" DOCPROPERTY &quot;Document Title&quot;  \* MERGEFORMAT ">
        <w:r w:rsidR="00C96BE8">
          <w:t>Motor Position</w:t>
        </w:r>
      </w:fldSimple>
      <w:fldSimple w:instr=" DOCVARIABLE &quot;MDDRevNum&quot; \* MERGEFORMAT "/>
      <w:fldSimple w:instr=" DOCVARIABLE &quot;MDDRevNum&quot; \* MERGEFORMAT "/>
    </w:p>
    <w:p w:rsidR="004A781C" w:rsidRDefault="004A781C">
      <w:pPr>
        <w:pStyle w:val="Heading1"/>
      </w:pPr>
      <w:r>
        <w:t>High-Level Description</w:t>
      </w:r>
    </w:p>
    <w:p w:rsidR="004A781C" w:rsidRDefault="001B4FDC">
      <w:r>
        <w:t>This module calculates the cumulative and corrected motor positions.  It also outputs the sine and cosine position signals used for diagnostics and motor electrical and mechanical position.</w:t>
      </w:r>
    </w:p>
    <w:p w:rsidR="004A781C" w:rsidRDefault="004A781C">
      <w:pPr>
        <w:pStyle w:val="Heading1"/>
      </w:pPr>
      <w:r>
        <w:t>Figures</w:t>
      </w:r>
    </w:p>
    <w:p w:rsidR="004A781C" w:rsidRDefault="00E625BC" w:rsidP="00E625BC">
      <w:pPr>
        <w:pStyle w:val="Heading4"/>
      </w:pPr>
      <w:r>
        <w:t>Component Diagram</w:t>
      </w:r>
    </w:p>
    <w:p w:rsidR="004A781C" w:rsidRDefault="000E24B8" w:rsidP="00E625BC">
      <w:pPr>
        <w:jc w:val="center"/>
      </w:pPr>
      <w:ins w:id="0" w:author="rz3h1n" w:date="2013-06-14T13:32:00Z">
        <w:r>
          <w:rPr>
            <w:noProof/>
          </w:rPr>
          <w:drawing>
            <wp:inline distT="0" distB="0" distL="0" distR="0">
              <wp:extent cx="2898000" cy="2898000"/>
              <wp:effectExtent l="19050" t="0" r="0" b="0"/>
              <wp:docPr id="1" name="Picture 0" descr="mtrp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rpos.emf"/>
                      <pic:cNvPicPr/>
                    </pic:nvPicPr>
                    <pic:blipFill>
                      <a:blip r:embed="rId7" cstate="print"/>
                      <a:stretch>
                        <a:fillRect/>
                      </a:stretch>
                    </pic:blipFill>
                    <pic:spPr>
                      <a:xfrm>
                        <a:off x="0" y="0"/>
                        <a:ext cx="2898000" cy="2898000"/>
                      </a:xfrm>
                      <a:prstGeom prst="rect">
                        <a:avLst/>
                      </a:prstGeom>
                    </pic:spPr>
                  </pic:pic>
                </a:graphicData>
              </a:graphic>
            </wp:inline>
          </w:drawing>
        </w:r>
      </w:ins>
      <w:del w:id="1" w:author="rz3h1n" w:date="2013-06-14T13:32:00Z">
        <w:r>
          <w:rPr>
            <w:noProof/>
          </w:rPr>
          <w:drawing>
            <wp:inline distT="0" distB="0" distL="0" distR="0">
              <wp:extent cx="1828800" cy="190831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710" t="1092" r="92068" b="91826"/>
                      <a:stretch>
                        <a:fillRect/>
                      </a:stretch>
                    </pic:blipFill>
                    <pic:spPr bwMode="auto">
                      <a:xfrm>
                        <a:off x="0" y="0"/>
                        <a:ext cx="1828800" cy="1908313"/>
                      </a:xfrm>
                      <a:prstGeom prst="rect">
                        <a:avLst/>
                      </a:prstGeom>
                      <a:noFill/>
                      <a:ln w="9525">
                        <a:noFill/>
                        <a:miter lim="800000"/>
                        <a:headEnd/>
                        <a:tailEnd/>
                      </a:ln>
                    </pic:spPr>
                  </pic:pic>
                </a:graphicData>
              </a:graphic>
            </wp:inline>
          </w:drawing>
        </w:r>
      </w:del>
    </w:p>
    <w:p w:rsidR="004A781C" w:rsidRDefault="004A781C"/>
    <w:p w:rsidR="004A781C" w:rsidRDefault="004A781C">
      <w:pPr>
        <w:pStyle w:val="Heading1"/>
      </w:pPr>
      <w:r>
        <w:br w:type="page"/>
      </w:r>
      <w:r>
        <w:lastRenderedPageBreak/>
        <w:t>Variable Data Dictionary</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006BE0" w:rsidRPr="00DF640F"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06BE0" w:rsidRPr="006B0CF2" w:rsidRDefault="00006BE0" w:rsidP="005B6F0F">
            <w:pPr>
              <w:spacing w:before="100" w:beforeAutospacing="1" w:after="100" w:afterAutospacing="1"/>
              <w:rPr>
                <w:rFonts w:ascii="Arial" w:hAnsi="Arial" w:cs="Arial"/>
                <w:sz w:val="16"/>
                <w:szCs w:val="16"/>
              </w:rPr>
            </w:pPr>
          </w:p>
        </w:tc>
        <w:tc>
          <w:tcPr>
            <w:tcW w:w="4455" w:type="dxa"/>
            <w:vAlign w:val="center"/>
          </w:tcPr>
          <w:p w:rsidR="00006BE0" w:rsidRPr="00C40560" w:rsidRDefault="00424734" w:rsidP="005B6F0F">
            <w:pPr>
              <w:spacing w:before="100" w:beforeAutospacing="1" w:after="100" w:afterAutospacing="1"/>
              <w:rPr>
                <w:rFonts w:ascii="Arial" w:hAnsi="Arial" w:cs="Arial"/>
                <w:sz w:val="16"/>
                <w:szCs w:val="16"/>
                <w:lang w:val="es-ES"/>
              </w:rPr>
            </w:pPr>
            <w:r w:rsidRPr="00424734">
              <w:rPr>
                <w:rFonts w:ascii="Arial" w:hAnsi="Arial" w:cs="Arial"/>
                <w:sz w:val="16"/>
                <w:szCs w:val="16"/>
                <w:lang w:val="es-ES"/>
              </w:rPr>
              <w:t>MtrPos</w:t>
            </w:r>
            <w:r w:rsidR="00006BE0" w:rsidRPr="00C40560">
              <w:rPr>
                <w:rFonts w:ascii="Arial" w:hAnsi="Arial" w:cs="Arial"/>
                <w:sz w:val="16"/>
                <w:szCs w:val="16"/>
                <w:lang w:val="es-ES"/>
              </w:rPr>
              <w:t>_MechMtrPos_Rev_G_u0p16</w:t>
            </w:r>
          </w:p>
        </w:tc>
      </w:tr>
      <w:tr w:rsidR="00006BE0" w:rsidRPr="00DF640F"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06BE0" w:rsidRPr="00316C97" w:rsidRDefault="00006BE0" w:rsidP="005B6F0F">
            <w:pPr>
              <w:spacing w:before="100" w:beforeAutospacing="1" w:after="100" w:afterAutospacing="1"/>
              <w:rPr>
                <w:rFonts w:ascii="Arial" w:hAnsi="Arial" w:cs="Arial"/>
                <w:sz w:val="16"/>
                <w:szCs w:val="16"/>
                <w:lang w:val="es-ES"/>
              </w:rPr>
            </w:pPr>
          </w:p>
        </w:tc>
        <w:tc>
          <w:tcPr>
            <w:tcW w:w="4455" w:type="dxa"/>
            <w:vAlign w:val="center"/>
          </w:tcPr>
          <w:p w:rsidR="00006BE0" w:rsidRPr="00C40560" w:rsidRDefault="00424734" w:rsidP="005B6F0F">
            <w:pPr>
              <w:spacing w:before="100" w:beforeAutospacing="1" w:after="100" w:afterAutospacing="1"/>
              <w:rPr>
                <w:rFonts w:ascii="Arial" w:hAnsi="Arial" w:cs="Arial"/>
                <w:sz w:val="16"/>
                <w:szCs w:val="16"/>
                <w:lang w:val="es-ES"/>
              </w:rPr>
            </w:pPr>
            <w:r w:rsidRPr="00424734">
              <w:rPr>
                <w:rFonts w:ascii="Arial" w:hAnsi="Arial" w:cs="Arial"/>
                <w:sz w:val="16"/>
                <w:szCs w:val="16"/>
                <w:lang w:val="es-ES"/>
              </w:rPr>
              <w:t>MtrPos</w:t>
            </w:r>
            <w:r w:rsidR="00006BE0" w:rsidRPr="00C40560">
              <w:rPr>
                <w:rFonts w:ascii="Arial" w:hAnsi="Arial" w:cs="Arial"/>
                <w:sz w:val="16"/>
                <w:szCs w:val="16"/>
                <w:lang w:val="es-ES"/>
              </w:rPr>
              <w:t>_CorrectedMtrPos_Rev_G_u0p16</w:t>
            </w:r>
          </w:p>
        </w:tc>
      </w:tr>
      <w:tr w:rsidR="00006BE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06BE0" w:rsidRPr="00C40560" w:rsidRDefault="00006BE0" w:rsidP="005B6F0F">
            <w:pPr>
              <w:spacing w:before="100" w:beforeAutospacing="1" w:after="100" w:afterAutospacing="1"/>
              <w:rPr>
                <w:rFonts w:ascii="Arial" w:hAnsi="Arial" w:cs="Arial"/>
                <w:sz w:val="16"/>
                <w:szCs w:val="16"/>
                <w:lang w:val="es-ES"/>
              </w:rPr>
            </w:pPr>
          </w:p>
        </w:tc>
        <w:tc>
          <w:tcPr>
            <w:tcW w:w="4455" w:type="dxa"/>
            <w:vAlign w:val="center"/>
          </w:tcPr>
          <w:p w:rsidR="00006BE0" w:rsidRDefault="00424734" w:rsidP="00006BE0">
            <w:pPr>
              <w:spacing w:before="100" w:beforeAutospacing="1" w:after="100" w:afterAutospacing="1"/>
              <w:rPr>
                <w:rFonts w:ascii="Arial" w:hAnsi="Arial" w:cs="Arial"/>
                <w:sz w:val="16"/>
                <w:szCs w:val="16"/>
              </w:rPr>
            </w:pPr>
            <w:r>
              <w:rPr>
                <w:rFonts w:ascii="Arial" w:hAnsi="Arial" w:cs="Arial"/>
                <w:sz w:val="16"/>
                <w:szCs w:val="16"/>
              </w:rPr>
              <w:t>MtrPos</w:t>
            </w:r>
            <w:r w:rsidR="00006BE0" w:rsidRPr="001A5C3F">
              <w:rPr>
                <w:rFonts w:ascii="Arial" w:hAnsi="Arial" w:cs="Arial"/>
                <w:sz w:val="16"/>
                <w:szCs w:val="16"/>
              </w:rPr>
              <w:t>_SinTheta1_Volts_G_</w:t>
            </w:r>
            <w:r w:rsidR="00006BE0">
              <w:rPr>
                <w:rFonts w:ascii="Arial" w:hAnsi="Arial" w:cs="Arial"/>
                <w:sz w:val="16"/>
                <w:szCs w:val="16"/>
              </w:rPr>
              <w:t>s2</w:t>
            </w:r>
            <w:r w:rsidR="00006BE0" w:rsidRPr="001A5C3F">
              <w:rPr>
                <w:rFonts w:ascii="Arial" w:hAnsi="Arial" w:cs="Arial"/>
                <w:sz w:val="16"/>
                <w:szCs w:val="16"/>
              </w:rPr>
              <w:t>p13</w:t>
            </w:r>
          </w:p>
        </w:tc>
      </w:tr>
      <w:tr w:rsidR="00006BE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06BE0" w:rsidRPr="006B0CF2" w:rsidRDefault="00006BE0" w:rsidP="005B6F0F">
            <w:pPr>
              <w:spacing w:before="100" w:beforeAutospacing="1" w:after="100" w:afterAutospacing="1"/>
              <w:rPr>
                <w:rFonts w:ascii="Arial" w:hAnsi="Arial" w:cs="Arial"/>
                <w:sz w:val="16"/>
                <w:szCs w:val="16"/>
              </w:rPr>
            </w:pPr>
          </w:p>
        </w:tc>
        <w:tc>
          <w:tcPr>
            <w:tcW w:w="4455" w:type="dxa"/>
            <w:vAlign w:val="center"/>
          </w:tcPr>
          <w:p w:rsidR="00006BE0" w:rsidRPr="004A3D67" w:rsidRDefault="00424734" w:rsidP="00006BE0">
            <w:pPr>
              <w:spacing w:before="100" w:beforeAutospacing="1" w:after="100" w:afterAutospacing="1"/>
              <w:rPr>
                <w:rFonts w:ascii="Arial" w:hAnsi="Arial" w:cs="Arial"/>
                <w:sz w:val="16"/>
                <w:szCs w:val="16"/>
              </w:rPr>
            </w:pPr>
            <w:r>
              <w:rPr>
                <w:rFonts w:ascii="Arial" w:hAnsi="Arial" w:cs="Arial"/>
                <w:sz w:val="16"/>
                <w:szCs w:val="16"/>
              </w:rPr>
              <w:t>MtrPos</w:t>
            </w:r>
            <w:r w:rsidR="00006BE0" w:rsidRPr="001A5C3F">
              <w:rPr>
                <w:rFonts w:ascii="Arial" w:hAnsi="Arial" w:cs="Arial"/>
                <w:sz w:val="16"/>
                <w:szCs w:val="16"/>
              </w:rPr>
              <w:t>_CosTheta1_Volts_G_</w:t>
            </w:r>
            <w:r w:rsidR="00006BE0">
              <w:rPr>
                <w:rFonts w:ascii="Arial" w:hAnsi="Arial" w:cs="Arial"/>
                <w:sz w:val="16"/>
                <w:szCs w:val="16"/>
              </w:rPr>
              <w:t>s2</w:t>
            </w:r>
            <w:r w:rsidR="00006BE0" w:rsidRPr="001A5C3F">
              <w:rPr>
                <w:rFonts w:ascii="Arial" w:hAnsi="Arial" w:cs="Arial"/>
                <w:sz w:val="16"/>
                <w:szCs w:val="16"/>
              </w:rPr>
              <w:t>p13</w:t>
            </w:r>
          </w:p>
        </w:tc>
      </w:tr>
      <w:tr w:rsidR="00006BE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06BE0" w:rsidRPr="00C40560" w:rsidRDefault="00006BE0" w:rsidP="005B6F0F">
            <w:pPr>
              <w:spacing w:before="100" w:beforeAutospacing="1" w:after="100" w:afterAutospacing="1"/>
              <w:rPr>
                <w:rFonts w:ascii="Arial" w:hAnsi="Arial" w:cs="Arial"/>
                <w:sz w:val="16"/>
                <w:szCs w:val="16"/>
                <w:lang w:val="es-ES"/>
              </w:rPr>
            </w:pPr>
          </w:p>
        </w:tc>
        <w:tc>
          <w:tcPr>
            <w:tcW w:w="4455" w:type="dxa"/>
            <w:vAlign w:val="center"/>
          </w:tcPr>
          <w:p w:rsidR="00006BE0" w:rsidRPr="004A3D67" w:rsidRDefault="004962CC" w:rsidP="005B6F0F">
            <w:pPr>
              <w:spacing w:before="100" w:beforeAutospacing="1" w:after="100" w:afterAutospacing="1"/>
              <w:rPr>
                <w:rFonts w:ascii="Arial" w:hAnsi="Arial" w:cs="Arial"/>
                <w:sz w:val="16"/>
                <w:szCs w:val="16"/>
              </w:rPr>
            </w:pPr>
            <w:r w:rsidRPr="004962CC">
              <w:rPr>
                <w:rFonts w:ascii="Arial" w:hAnsi="Arial" w:cs="Arial"/>
                <w:sz w:val="16"/>
                <w:szCs w:val="16"/>
              </w:rPr>
              <w:t>MtrPos</w:t>
            </w:r>
            <w:r w:rsidR="00006BE0" w:rsidRPr="001A5C3F">
              <w:rPr>
                <w:rFonts w:ascii="Arial" w:hAnsi="Arial" w:cs="Arial"/>
                <w:sz w:val="16"/>
                <w:szCs w:val="16"/>
              </w:rPr>
              <w:t>_SampleTime_uS_G_</w:t>
            </w:r>
            <w:r>
              <w:rPr>
                <w:rFonts w:ascii="Arial" w:hAnsi="Arial" w:cs="Arial"/>
                <w:sz w:val="16"/>
                <w:szCs w:val="16"/>
              </w:rPr>
              <w:t>u32</w:t>
            </w:r>
          </w:p>
        </w:tc>
      </w:tr>
    </w:tbl>
    <w:p w:rsidR="006D33CC" w:rsidRDefault="006D33CC"/>
    <w:p w:rsidR="004B6095" w:rsidRDefault="004B6095">
      <w:pPr>
        <w:spacing w:after="0"/>
        <w:rPr>
          <w:rFonts w:ascii="Arial" w:hAnsi="Arial"/>
          <w:b/>
          <w:sz w:val="24"/>
        </w:rPr>
      </w:pPr>
      <w:r>
        <w:br w:type="page"/>
      </w:r>
    </w:p>
    <w:p w:rsidR="004A781C" w:rsidRDefault="004A781C">
      <w:pPr>
        <w:pStyle w:val="Heading2"/>
      </w:pPr>
      <w:r>
        <w:lastRenderedPageBreak/>
        <w:t>Module Internal Variables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258"/>
        <w:gridCol w:w="720"/>
        <w:gridCol w:w="1170"/>
        <w:gridCol w:w="1260"/>
        <w:gridCol w:w="2520"/>
      </w:tblGrid>
      <w:tr w:rsidR="00BD008B" w:rsidTr="00F53414">
        <w:tc>
          <w:tcPr>
            <w:tcW w:w="325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5B6F0F">
            <w:pPr>
              <w:spacing w:before="60"/>
              <w:jc w:val="center"/>
              <w:rPr>
                <w:rFonts w:ascii="Arial" w:hAnsi="Arial" w:cs="Arial"/>
                <w:sz w:val="16"/>
              </w:rPr>
            </w:pPr>
            <w:r>
              <w:rPr>
                <w:rFonts w:ascii="Arial" w:hAnsi="Arial" w:cs="Arial"/>
                <w:sz w:val="16"/>
              </w:rPr>
              <w:t>Variable Name</w:t>
            </w:r>
          </w:p>
        </w:tc>
        <w:tc>
          <w:tcPr>
            <w:tcW w:w="7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5B6F0F">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5B6F0F">
            <w:pPr>
              <w:spacing w:before="60"/>
              <w:jc w:val="center"/>
              <w:rPr>
                <w:rFonts w:ascii="Arial" w:hAnsi="Arial" w:cs="Arial"/>
                <w:sz w:val="16"/>
              </w:rPr>
            </w:pPr>
            <w:r>
              <w:rPr>
                <w:rFonts w:ascii="Arial" w:hAnsi="Arial" w:cs="Arial"/>
                <w:sz w:val="16"/>
              </w:rPr>
              <w:t>Legal Range</w:t>
            </w:r>
          </w:p>
          <w:p w:rsidR="00BD008B" w:rsidRDefault="00BD008B" w:rsidP="005B6F0F">
            <w:pPr>
              <w:spacing w:before="60"/>
              <w:jc w:val="center"/>
              <w:rPr>
                <w:rFonts w:ascii="Arial" w:hAnsi="Arial" w:cs="Arial"/>
                <w:sz w:val="16"/>
              </w:rPr>
            </w:pPr>
            <w:r>
              <w:rPr>
                <w:rFonts w:ascii="Arial" w:hAnsi="Arial" w:cs="Arial"/>
                <w:sz w:val="16"/>
              </w:rPr>
              <w:t>(min)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5B6F0F">
            <w:pPr>
              <w:spacing w:before="60"/>
              <w:jc w:val="center"/>
              <w:rPr>
                <w:rFonts w:ascii="Arial" w:hAnsi="Arial" w:cs="Arial"/>
                <w:sz w:val="16"/>
              </w:rPr>
            </w:pPr>
            <w:r>
              <w:rPr>
                <w:rFonts w:ascii="Arial" w:hAnsi="Arial" w:cs="Arial"/>
                <w:sz w:val="16"/>
              </w:rPr>
              <w:t>Legal Range</w:t>
            </w:r>
          </w:p>
          <w:p w:rsidR="00BD008B" w:rsidRDefault="00BD008B" w:rsidP="005B6F0F">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5B6F0F">
            <w:pPr>
              <w:spacing w:before="60"/>
              <w:jc w:val="center"/>
              <w:rPr>
                <w:rFonts w:ascii="Arial" w:hAnsi="Arial" w:cs="Arial"/>
                <w:sz w:val="16"/>
              </w:rPr>
            </w:pPr>
            <w:r>
              <w:rPr>
                <w:rFonts w:ascii="Arial" w:hAnsi="Arial" w:cs="Arial"/>
                <w:sz w:val="16"/>
              </w:rPr>
              <w:t>Software Segment</w:t>
            </w:r>
          </w:p>
        </w:tc>
      </w:tr>
      <w:tr w:rsidR="00006BE0" w:rsidRPr="00847E23"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006BE0" w:rsidRPr="006D2F89" w:rsidRDefault="00006BE0" w:rsidP="006D2F89">
            <w:pPr>
              <w:spacing w:before="100" w:beforeAutospacing="1" w:after="100" w:afterAutospacing="1"/>
              <w:rPr>
                <w:rFonts w:ascii="Arial" w:hAnsi="Arial" w:cs="Arial"/>
                <w:sz w:val="16"/>
                <w:szCs w:val="16"/>
              </w:rPr>
            </w:pPr>
            <w:r w:rsidRPr="00006BE0">
              <w:rPr>
                <w:rFonts w:ascii="Arial" w:hAnsi="Arial" w:cs="Arial"/>
                <w:sz w:val="16"/>
                <w:szCs w:val="16"/>
              </w:rPr>
              <w:t>SinTheta2_Uls_D_s2p13</w:t>
            </w:r>
          </w:p>
        </w:tc>
        <w:tc>
          <w:tcPr>
            <w:tcW w:w="720" w:type="dxa"/>
            <w:tcBorders>
              <w:top w:val="single" w:sz="6" w:space="0" w:color="auto"/>
              <w:left w:val="single" w:sz="6" w:space="0" w:color="auto"/>
              <w:bottom w:val="single" w:sz="6" w:space="0" w:color="auto"/>
              <w:right w:val="single" w:sz="6" w:space="0" w:color="auto"/>
            </w:tcBorders>
            <w:vAlign w:val="center"/>
          </w:tcPr>
          <w:p w:rsidR="00006BE0" w:rsidRDefault="00006BE0" w:rsidP="00A84BCA">
            <w:pPr>
              <w:spacing w:before="100" w:beforeAutospacing="1" w:after="100" w:afterAutospacing="1"/>
              <w:rPr>
                <w:rFonts w:ascii="Arial" w:hAnsi="Arial" w:cs="Arial"/>
                <w:sz w:val="16"/>
                <w:szCs w:val="16"/>
              </w:rPr>
            </w:pPr>
            <w:r>
              <w:rPr>
                <w:rFonts w:ascii="Arial" w:hAnsi="Arial" w:cs="Arial"/>
                <w:sz w:val="16"/>
                <w:szCs w:val="16"/>
              </w:rPr>
              <w:t>2</w:t>
            </w:r>
            <w:r w:rsidRPr="00006BE0">
              <w:rPr>
                <w:rFonts w:ascii="Arial" w:hAnsi="Arial" w:cs="Arial"/>
                <w:sz w:val="16"/>
                <w:szCs w:val="16"/>
                <w:vertAlign w:val="superscript"/>
              </w:rPr>
              <w:t>-13</w:t>
            </w:r>
          </w:p>
        </w:tc>
        <w:tc>
          <w:tcPr>
            <w:tcW w:w="1170" w:type="dxa"/>
            <w:tcBorders>
              <w:top w:val="single" w:sz="6" w:space="0" w:color="auto"/>
              <w:left w:val="single" w:sz="6" w:space="0" w:color="auto"/>
              <w:bottom w:val="single" w:sz="6" w:space="0" w:color="auto"/>
              <w:right w:val="single" w:sz="6" w:space="0" w:color="auto"/>
            </w:tcBorders>
            <w:vAlign w:val="center"/>
          </w:tcPr>
          <w:p w:rsidR="00006BE0" w:rsidRPr="00847E23" w:rsidRDefault="00006BE0" w:rsidP="00847E23">
            <w:pPr>
              <w:spacing w:before="100" w:beforeAutospacing="1" w:after="100" w:afterAutospacing="1"/>
              <w:rPr>
                <w:rFonts w:ascii="Arial" w:hAnsi="Arial" w:cs="Arial"/>
                <w:sz w:val="16"/>
                <w:szCs w:val="16"/>
              </w:rPr>
            </w:pPr>
            <w:r>
              <w:rPr>
                <w:rFonts w:ascii="Arial" w:hAnsi="Arial" w:cs="Arial"/>
                <w:sz w:val="16"/>
                <w:szCs w:val="16"/>
              </w:rPr>
              <w:t>-</w:t>
            </w:r>
            <w:ins w:id="2" w:author="rz3h1n" w:date="2013-06-26T16:37:00Z">
              <w:r w:rsidR="00FC479C">
                <w:rPr>
                  <w:rFonts w:ascii="Arial" w:hAnsi="Arial" w:cs="Arial"/>
                  <w:sz w:val="16"/>
                  <w:szCs w:val="16"/>
                </w:rPr>
                <w:t>2</w:t>
              </w:r>
            </w:ins>
            <w:del w:id="3" w:author="rz3h1n" w:date="2013-06-26T16:37:00Z">
              <w:r w:rsidDel="00FC479C">
                <w:rPr>
                  <w:rFonts w:ascii="Arial" w:hAnsi="Arial" w:cs="Arial"/>
                  <w:sz w:val="16"/>
                  <w:szCs w:val="16"/>
                </w:rPr>
                <w:delText>3</w:delText>
              </w:r>
            </w:del>
          </w:p>
        </w:tc>
        <w:tc>
          <w:tcPr>
            <w:tcW w:w="1260" w:type="dxa"/>
            <w:tcBorders>
              <w:top w:val="single" w:sz="6" w:space="0" w:color="auto"/>
              <w:left w:val="single" w:sz="6" w:space="0" w:color="auto"/>
              <w:bottom w:val="single" w:sz="6" w:space="0" w:color="auto"/>
              <w:right w:val="single" w:sz="6" w:space="0" w:color="auto"/>
            </w:tcBorders>
            <w:vAlign w:val="center"/>
          </w:tcPr>
          <w:p w:rsidR="00006BE0" w:rsidRPr="00847E23" w:rsidRDefault="00FC479C" w:rsidP="00006BE0">
            <w:pPr>
              <w:spacing w:before="100" w:beforeAutospacing="1" w:after="100" w:afterAutospacing="1"/>
              <w:rPr>
                <w:rFonts w:ascii="Arial" w:hAnsi="Arial" w:cs="Arial"/>
                <w:sz w:val="16"/>
                <w:szCs w:val="16"/>
              </w:rPr>
            </w:pPr>
            <w:ins w:id="4" w:author="rz3h1n" w:date="2013-06-26T16:37:00Z">
              <w:r>
                <w:rPr>
                  <w:rFonts w:ascii="Arial" w:hAnsi="Arial" w:cs="Arial"/>
                  <w:sz w:val="16"/>
                  <w:szCs w:val="16"/>
                </w:rPr>
                <w:t>2</w:t>
              </w:r>
            </w:ins>
            <w:del w:id="5" w:author="rz3h1n" w:date="2013-06-26T16:37:00Z">
              <w:r w:rsidR="00006BE0" w:rsidDel="00FC479C">
                <w:rPr>
                  <w:rFonts w:ascii="Arial" w:hAnsi="Arial" w:cs="Arial"/>
                  <w:sz w:val="16"/>
                  <w:szCs w:val="16"/>
                </w:rPr>
                <w:delText>3</w:delText>
              </w:r>
            </w:del>
          </w:p>
        </w:tc>
        <w:tc>
          <w:tcPr>
            <w:tcW w:w="2520" w:type="dxa"/>
            <w:tcBorders>
              <w:top w:val="single" w:sz="6" w:space="0" w:color="auto"/>
              <w:left w:val="single" w:sz="6" w:space="0" w:color="auto"/>
              <w:bottom w:val="single" w:sz="6" w:space="0" w:color="auto"/>
              <w:right w:val="single" w:sz="6" w:space="0" w:color="auto"/>
            </w:tcBorders>
            <w:vAlign w:val="center"/>
          </w:tcPr>
          <w:p w:rsidR="00006BE0" w:rsidRPr="006C2B1B" w:rsidRDefault="00006BE0" w:rsidP="006D2F89">
            <w:pPr>
              <w:spacing w:before="100" w:beforeAutospacing="1" w:after="100" w:afterAutospacing="1"/>
              <w:rPr>
                <w:rFonts w:ascii="Arial" w:hAnsi="Arial" w:cs="Arial"/>
                <w:sz w:val="16"/>
                <w:szCs w:val="16"/>
              </w:rPr>
            </w:pPr>
            <w:r w:rsidRPr="00006BE0">
              <w:rPr>
                <w:rFonts w:ascii="Arial" w:hAnsi="Arial" w:cs="Arial"/>
                <w:sz w:val="16"/>
                <w:szCs w:val="16"/>
              </w:rPr>
              <w:t>MTRPOS_START_SEC_VAR_CLEARED_16</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6D2F89">
            <w:pPr>
              <w:spacing w:before="100" w:beforeAutospacing="1" w:after="100" w:afterAutospacing="1"/>
              <w:rPr>
                <w:rFonts w:ascii="Arial" w:hAnsi="Arial" w:cs="Arial"/>
                <w:sz w:val="16"/>
                <w:szCs w:val="16"/>
                <w:lang w:val="es-ES"/>
              </w:rPr>
            </w:pPr>
            <w:r w:rsidRPr="0056446A">
              <w:rPr>
                <w:rFonts w:ascii="Arial" w:hAnsi="Arial" w:cs="Arial"/>
                <w:sz w:val="16"/>
                <w:szCs w:val="16"/>
                <w:lang w:val="es-ES"/>
              </w:rPr>
              <w:t>MtrPos_CorrectedMtrPos_Rev_M_u0p16</w:t>
            </w:r>
            <w:r>
              <w:rPr>
                <w:rFonts w:ascii="Arial" w:hAnsi="Arial" w:cs="Arial"/>
                <w:sz w:val="16"/>
                <w:szCs w:val="16"/>
                <w:lang w:val="es-ES"/>
              </w:rPr>
              <w:t xml:space="preserve"> </w:t>
            </w:r>
            <w:r w:rsidRPr="0056446A">
              <w:rPr>
                <w:rFonts w:ascii="Arial" w:hAnsi="Arial" w:cs="Arial"/>
                <w:sz w:val="16"/>
                <w:szCs w:val="16"/>
                <w:lang w:val="es-ES"/>
              </w:rPr>
              <w:t>[D_MTRPOSDBLBUFFSZ_CNT_U08]</w:t>
            </w:r>
          </w:p>
        </w:tc>
        <w:tc>
          <w:tcPr>
            <w:tcW w:w="720"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A84BCA">
            <w:pPr>
              <w:spacing w:before="100" w:beforeAutospacing="1" w:after="100" w:afterAutospacing="1"/>
              <w:rPr>
                <w:rFonts w:ascii="Arial" w:hAnsi="Arial" w:cs="Arial"/>
                <w:sz w:val="16"/>
                <w:szCs w:val="16"/>
                <w:lang w:val="es-ES"/>
              </w:rPr>
            </w:pPr>
            <w:r>
              <w:rPr>
                <w:rFonts w:ascii="Arial" w:hAnsi="Arial" w:cs="Arial"/>
                <w:sz w:val="16"/>
                <w:szCs w:val="16"/>
              </w:rPr>
              <w:t>2</w:t>
            </w:r>
            <w:r w:rsidRPr="00006BE0">
              <w:rPr>
                <w:rFonts w:ascii="Arial" w:hAnsi="Arial" w:cs="Arial"/>
                <w:sz w:val="16"/>
                <w:szCs w:val="16"/>
                <w:vertAlign w:val="superscript"/>
              </w:rPr>
              <w:t>-1</w:t>
            </w:r>
            <w:r>
              <w:rPr>
                <w:rFonts w:ascii="Arial" w:hAnsi="Arial" w:cs="Arial"/>
                <w:sz w:val="16"/>
                <w:szCs w:val="16"/>
                <w:vertAlign w:val="superscript"/>
              </w:rPr>
              <w:t>6</w:t>
            </w: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847E23">
            <w:pPr>
              <w:spacing w:before="100" w:beforeAutospacing="1" w:after="100" w:afterAutospacing="1"/>
              <w:rPr>
                <w:rFonts w:ascii="Arial" w:hAnsi="Arial" w:cs="Arial"/>
                <w:sz w:val="16"/>
                <w:szCs w:val="16"/>
                <w:lang w:val="es-ES"/>
              </w:rPr>
            </w:pPr>
            <w:r>
              <w:rPr>
                <w:rFonts w:ascii="Arial" w:hAnsi="Arial" w:cs="Arial"/>
                <w:sz w:val="16"/>
                <w:szCs w:val="16"/>
                <w:lang w:val="es-ES"/>
              </w:rPr>
              <w:t>0</w:t>
            </w:r>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56446A" w:rsidRDefault="00B60F37" w:rsidP="00006BE0">
            <w:pPr>
              <w:spacing w:before="100" w:beforeAutospacing="1" w:after="100" w:afterAutospacing="1"/>
              <w:rPr>
                <w:rFonts w:ascii="Arial" w:hAnsi="Arial" w:cs="Arial"/>
                <w:sz w:val="16"/>
                <w:szCs w:val="16"/>
                <w:lang w:val="es-ES"/>
              </w:rPr>
            </w:pPr>
            <w:ins w:id="6" w:author="rz3h1n" w:date="2013-08-21T14:06:00Z">
              <w:r>
                <w:rPr>
                  <w:rFonts w:ascii="Arial" w:hAnsi="Arial" w:cs="Arial"/>
                  <w:sz w:val="16"/>
                  <w:szCs w:val="16"/>
                  <w:lang w:val="es-ES"/>
                </w:rPr>
                <w:t>0.99998</w:t>
              </w:r>
            </w:ins>
            <w:del w:id="7" w:author="rz3h1n" w:date="2013-08-21T14:06:00Z">
              <w:r w:rsidR="00F53414" w:rsidDel="00DF640F">
                <w:rPr>
                  <w:rFonts w:ascii="Arial" w:hAnsi="Arial" w:cs="Arial"/>
                  <w:sz w:val="16"/>
                  <w:szCs w:val="16"/>
                  <w:lang w:val="es-ES"/>
                </w:rPr>
                <w:delText>1</w:delText>
              </w:r>
            </w:del>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rPr>
            </w:pPr>
            <w:r w:rsidRPr="00006BE0">
              <w:rPr>
                <w:rFonts w:ascii="Arial" w:hAnsi="Arial" w:cs="Arial"/>
                <w:sz w:val="16"/>
                <w:szCs w:val="16"/>
              </w:rPr>
              <w:t>MTRPOS_START_SEC_VAR_CLEARED_16</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6D2F89">
            <w:pPr>
              <w:spacing w:before="100" w:beforeAutospacing="1" w:after="100" w:afterAutospacing="1"/>
              <w:rPr>
                <w:rFonts w:ascii="Arial" w:hAnsi="Arial" w:cs="Arial"/>
                <w:sz w:val="16"/>
                <w:szCs w:val="16"/>
                <w:lang w:val="es-ES"/>
              </w:rPr>
            </w:pPr>
            <w:r w:rsidRPr="0056446A">
              <w:rPr>
                <w:rFonts w:ascii="Arial" w:hAnsi="Arial" w:cs="Arial"/>
                <w:sz w:val="16"/>
                <w:szCs w:val="16"/>
                <w:lang w:val="es-ES"/>
              </w:rPr>
              <w:t>MtrPos_Cos1Scaled_Volts_M_u3p13</w:t>
            </w:r>
            <w:r>
              <w:rPr>
                <w:rFonts w:ascii="Arial" w:hAnsi="Arial" w:cs="Arial"/>
                <w:sz w:val="16"/>
                <w:szCs w:val="16"/>
                <w:lang w:val="es-ES"/>
              </w:rPr>
              <w:t xml:space="preserve"> </w:t>
            </w:r>
            <w:r w:rsidRPr="0056446A">
              <w:rPr>
                <w:rFonts w:ascii="Arial" w:hAnsi="Arial" w:cs="Arial"/>
                <w:sz w:val="16"/>
                <w:szCs w:val="16"/>
                <w:lang w:val="es-ES"/>
              </w:rPr>
              <w:t>[D_MTRPOSDBLBUFFSZ_CNT_U08]</w:t>
            </w:r>
          </w:p>
        </w:tc>
        <w:tc>
          <w:tcPr>
            <w:tcW w:w="720"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A84BCA">
            <w:pPr>
              <w:spacing w:before="100" w:beforeAutospacing="1" w:after="100" w:afterAutospacing="1"/>
              <w:rPr>
                <w:rFonts w:ascii="Arial" w:hAnsi="Arial" w:cs="Arial"/>
                <w:sz w:val="16"/>
                <w:szCs w:val="16"/>
                <w:lang w:val="es-ES"/>
              </w:rPr>
            </w:pPr>
            <w:r>
              <w:rPr>
                <w:rFonts w:ascii="Arial" w:hAnsi="Arial" w:cs="Arial"/>
                <w:sz w:val="16"/>
                <w:szCs w:val="16"/>
              </w:rPr>
              <w:t>2</w:t>
            </w:r>
            <w:r w:rsidRPr="00006BE0">
              <w:rPr>
                <w:rFonts w:ascii="Arial" w:hAnsi="Arial" w:cs="Arial"/>
                <w:sz w:val="16"/>
                <w:szCs w:val="16"/>
                <w:vertAlign w:val="superscript"/>
              </w:rPr>
              <w:t>-13</w:t>
            </w: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56446A" w:rsidRDefault="00157575" w:rsidP="00847E23">
            <w:pPr>
              <w:spacing w:before="100" w:beforeAutospacing="1" w:after="100" w:afterAutospacing="1"/>
              <w:rPr>
                <w:rFonts w:ascii="Arial" w:hAnsi="Arial" w:cs="Arial"/>
                <w:sz w:val="16"/>
                <w:szCs w:val="16"/>
                <w:lang w:val="es-ES"/>
              </w:rPr>
            </w:pPr>
            <w:ins w:id="8" w:author="rz3h1n" w:date="2013-06-13T15:12:00Z">
              <w:r>
                <w:rPr>
                  <w:rFonts w:ascii="Arial" w:hAnsi="Arial" w:cs="Arial"/>
                  <w:sz w:val="16"/>
                  <w:szCs w:val="16"/>
                  <w:lang w:val="es-ES"/>
                </w:rPr>
                <w:t>0</w:t>
              </w:r>
            </w:ins>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56446A" w:rsidRDefault="00DB3839" w:rsidP="00006BE0">
            <w:pPr>
              <w:spacing w:before="100" w:beforeAutospacing="1" w:after="100" w:afterAutospacing="1"/>
              <w:rPr>
                <w:rFonts w:ascii="Arial" w:hAnsi="Arial" w:cs="Arial"/>
                <w:sz w:val="16"/>
                <w:szCs w:val="16"/>
                <w:lang w:val="es-ES"/>
              </w:rPr>
            </w:pPr>
            <w:ins w:id="9" w:author="rz3h1n" w:date="2013-06-20T13:19:00Z">
              <w:r>
                <w:rPr>
                  <w:rFonts w:ascii="Arial" w:hAnsi="Arial" w:cs="Arial"/>
                  <w:sz w:val="16"/>
                  <w:szCs w:val="16"/>
                  <w:lang w:val="es-ES"/>
                </w:rPr>
                <w:t>5</w:t>
              </w:r>
            </w:ins>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rPr>
            </w:pPr>
            <w:r w:rsidRPr="00006BE0">
              <w:rPr>
                <w:rFonts w:ascii="Arial" w:hAnsi="Arial" w:cs="Arial"/>
                <w:sz w:val="16"/>
                <w:szCs w:val="16"/>
              </w:rPr>
              <w:t>MTRPOS_START_SEC_VAR_CLEARED_16</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6D2F89">
            <w:pPr>
              <w:spacing w:before="100" w:beforeAutospacing="1" w:after="100" w:afterAutospacing="1"/>
              <w:rPr>
                <w:rFonts w:ascii="Arial" w:hAnsi="Arial" w:cs="Arial"/>
                <w:sz w:val="16"/>
                <w:szCs w:val="16"/>
                <w:lang w:val="es-ES"/>
              </w:rPr>
            </w:pPr>
            <w:r w:rsidRPr="0056446A">
              <w:rPr>
                <w:rFonts w:ascii="Arial" w:hAnsi="Arial" w:cs="Arial"/>
                <w:sz w:val="16"/>
                <w:szCs w:val="16"/>
                <w:lang w:val="es-ES"/>
              </w:rPr>
              <w:t>MtrPos_Sin1Scaled_Volts_M_u3p13</w:t>
            </w:r>
            <w:r>
              <w:rPr>
                <w:rFonts w:ascii="Arial" w:hAnsi="Arial" w:cs="Arial"/>
                <w:sz w:val="16"/>
                <w:szCs w:val="16"/>
                <w:lang w:val="es-ES"/>
              </w:rPr>
              <w:t xml:space="preserve"> </w:t>
            </w:r>
            <w:r w:rsidRPr="0056446A">
              <w:rPr>
                <w:rFonts w:ascii="Arial" w:hAnsi="Arial" w:cs="Arial"/>
                <w:sz w:val="16"/>
                <w:szCs w:val="16"/>
                <w:lang w:val="es-ES"/>
              </w:rPr>
              <w:t>[D_MTRPOSDBLBUFFSZ_CNT_U08]</w:t>
            </w:r>
          </w:p>
        </w:tc>
        <w:tc>
          <w:tcPr>
            <w:tcW w:w="720"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A84BCA">
            <w:pPr>
              <w:spacing w:before="100" w:beforeAutospacing="1" w:after="100" w:afterAutospacing="1"/>
              <w:rPr>
                <w:rFonts w:ascii="Arial" w:hAnsi="Arial" w:cs="Arial"/>
                <w:sz w:val="16"/>
                <w:szCs w:val="16"/>
                <w:lang w:val="es-ES"/>
              </w:rPr>
            </w:pPr>
            <w:r>
              <w:rPr>
                <w:rFonts w:ascii="Arial" w:hAnsi="Arial" w:cs="Arial"/>
                <w:sz w:val="16"/>
                <w:szCs w:val="16"/>
              </w:rPr>
              <w:t>2</w:t>
            </w:r>
            <w:r w:rsidRPr="00006BE0">
              <w:rPr>
                <w:rFonts w:ascii="Arial" w:hAnsi="Arial" w:cs="Arial"/>
                <w:sz w:val="16"/>
                <w:szCs w:val="16"/>
                <w:vertAlign w:val="superscript"/>
              </w:rPr>
              <w:t>-13</w:t>
            </w: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56446A" w:rsidRDefault="00157575" w:rsidP="00847E23">
            <w:pPr>
              <w:spacing w:before="100" w:beforeAutospacing="1" w:after="100" w:afterAutospacing="1"/>
              <w:rPr>
                <w:rFonts w:ascii="Arial" w:hAnsi="Arial" w:cs="Arial"/>
                <w:sz w:val="16"/>
                <w:szCs w:val="16"/>
                <w:lang w:val="es-ES"/>
              </w:rPr>
            </w:pPr>
            <w:ins w:id="10" w:author="rz3h1n" w:date="2013-06-13T15:13:00Z">
              <w:r>
                <w:rPr>
                  <w:rFonts w:ascii="Arial" w:hAnsi="Arial" w:cs="Arial"/>
                  <w:sz w:val="16"/>
                  <w:szCs w:val="16"/>
                  <w:lang w:val="es-ES"/>
                </w:rPr>
                <w:t>0</w:t>
              </w:r>
            </w:ins>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56446A" w:rsidRDefault="00DB3839" w:rsidP="00006BE0">
            <w:pPr>
              <w:spacing w:before="100" w:beforeAutospacing="1" w:after="100" w:afterAutospacing="1"/>
              <w:rPr>
                <w:rFonts w:ascii="Arial" w:hAnsi="Arial" w:cs="Arial"/>
                <w:sz w:val="16"/>
                <w:szCs w:val="16"/>
                <w:lang w:val="es-ES"/>
              </w:rPr>
            </w:pPr>
            <w:ins w:id="11" w:author="rz3h1n" w:date="2013-06-20T13:19:00Z">
              <w:r>
                <w:rPr>
                  <w:rFonts w:ascii="Arial" w:hAnsi="Arial" w:cs="Arial"/>
                  <w:sz w:val="16"/>
                  <w:szCs w:val="16"/>
                  <w:lang w:val="es-ES"/>
                </w:rPr>
                <w:t>5</w:t>
              </w:r>
            </w:ins>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rPr>
            </w:pPr>
            <w:r w:rsidRPr="00006BE0">
              <w:rPr>
                <w:rFonts w:ascii="Arial" w:hAnsi="Arial" w:cs="Arial"/>
                <w:sz w:val="16"/>
                <w:szCs w:val="16"/>
              </w:rPr>
              <w:t>MTRPOS_START_SEC_VAR_CLEARED_16</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6D2F89">
            <w:pPr>
              <w:spacing w:before="100" w:beforeAutospacing="1" w:after="100" w:afterAutospacing="1"/>
              <w:rPr>
                <w:rFonts w:ascii="Arial" w:hAnsi="Arial" w:cs="Arial"/>
                <w:sz w:val="16"/>
                <w:szCs w:val="16"/>
                <w:lang w:val="es-ES"/>
              </w:rPr>
            </w:pPr>
            <w:r w:rsidRPr="0056446A">
              <w:rPr>
                <w:rFonts w:ascii="Arial" w:hAnsi="Arial" w:cs="Arial"/>
                <w:sz w:val="16"/>
                <w:szCs w:val="16"/>
                <w:lang w:val="es-ES"/>
              </w:rPr>
              <w:t>MtrPos_MechMtrPos_Rev_M_u0p16</w:t>
            </w:r>
            <w:r>
              <w:rPr>
                <w:rFonts w:ascii="Arial" w:hAnsi="Arial" w:cs="Arial"/>
                <w:sz w:val="16"/>
                <w:szCs w:val="16"/>
                <w:lang w:val="es-ES"/>
              </w:rPr>
              <w:t xml:space="preserve"> </w:t>
            </w:r>
            <w:r w:rsidRPr="0056446A">
              <w:rPr>
                <w:rFonts w:ascii="Arial" w:hAnsi="Arial" w:cs="Arial"/>
                <w:sz w:val="16"/>
                <w:szCs w:val="16"/>
                <w:lang w:val="es-ES"/>
              </w:rPr>
              <w:t>[D_MTRPOSDBLBUFFSZ_CNT_U08]</w:t>
            </w:r>
          </w:p>
        </w:tc>
        <w:tc>
          <w:tcPr>
            <w:tcW w:w="720" w:type="dxa"/>
            <w:tcBorders>
              <w:top w:val="single" w:sz="6" w:space="0" w:color="auto"/>
              <w:left w:val="single" w:sz="6" w:space="0" w:color="auto"/>
              <w:bottom w:val="single" w:sz="6" w:space="0" w:color="auto"/>
              <w:right w:val="single" w:sz="6" w:space="0" w:color="auto"/>
            </w:tcBorders>
            <w:vAlign w:val="center"/>
          </w:tcPr>
          <w:p w:rsidR="00F53414" w:rsidRPr="0056446A" w:rsidRDefault="00F53414" w:rsidP="00A84BCA">
            <w:pPr>
              <w:spacing w:before="100" w:beforeAutospacing="1" w:after="100" w:afterAutospacing="1"/>
              <w:rPr>
                <w:rFonts w:ascii="Arial" w:hAnsi="Arial" w:cs="Arial"/>
                <w:sz w:val="16"/>
                <w:szCs w:val="16"/>
                <w:lang w:val="es-ES"/>
              </w:rPr>
            </w:pPr>
            <w:r>
              <w:rPr>
                <w:rFonts w:ascii="Arial" w:hAnsi="Arial" w:cs="Arial"/>
                <w:sz w:val="16"/>
                <w:szCs w:val="16"/>
              </w:rPr>
              <w:t>2</w:t>
            </w:r>
            <w:r w:rsidRPr="00006BE0">
              <w:rPr>
                <w:rFonts w:ascii="Arial" w:hAnsi="Arial" w:cs="Arial"/>
                <w:sz w:val="16"/>
                <w:szCs w:val="16"/>
                <w:vertAlign w:val="superscript"/>
              </w:rPr>
              <w:t>-1</w:t>
            </w:r>
            <w:r>
              <w:rPr>
                <w:rFonts w:ascii="Arial" w:hAnsi="Arial" w:cs="Arial"/>
                <w:sz w:val="16"/>
                <w:szCs w:val="16"/>
                <w:vertAlign w:val="superscript"/>
              </w:rPr>
              <w:t>6</w:t>
            </w: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56446A" w:rsidRDefault="00157575" w:rsidP="00847E23">
            <w:pPr>
              <w:spacing w:before="100" w:beforeAutospacing="1" w:after="100" w:afterAutospacing="1"/>
              <w:rPr>
                <w:rFonts w:ascii="Arial" w:hAnsi="Arial" w:cs="Arial"/>
                <w:sz w:val="16"/>
                <w:szCs w:val="16"/>
                <w:lang w:val="es-ES"/>
              </w:rPr>
            </w:pPr>
            <w:ins w:id="12" w:author="rz3h1n" w:date="2013-06-13T15:22:00Z">
              <w:r>
                <w:rPr>
                  <w:rFonts w:ascii="Arial" w:hAnsi="Arial" w:cs="Arial"/>
                  <w:sz w:val="16"/>
                  <w:szCs w:val="16"/>
                  <w:lang w:val="es-ES"/>
                </w:rPr>
                <w:t>0</w:t>
              </w:r>
            </w:ins>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56446A" w:rsidRDefault="00157575" w:rsidP="00006BE0">
            <w:pPr>
              <w:spacing w:before="100" w:beforeAutospacing="1" w:after="100" w:afterAutospacing="1"/>
              <w:rPr>
                <w:rFonts w:ascii="Arial" w:hAnsi="Arial" w:cs="Arial"/>
                <w:sz w:val="16"/>
                <w:szCs w:val="16"/>
                <w:lang w:val="es-ES"/>
              </w:rPr>
            </w:pPr>
            <w:ins w:id="13" w:author="rz3h1n" w:date="2013-06-13T15:22:00Z">
              <w:r>
                <w:rPr>
                  <w:rFonts w:ascii="Arial" w:hAnsi="Arial" w:cs="Arial"/>
                  <w:sz w:val="16"/>
                  <w:szCs w:val="16"/>
                  <w:lang w:val="es-ES"/>
                </w:rPr>
                <w:t>0.99998</w:t>
              </w:r>
            </w:ins>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rPr>
            </w:pPr>
            <w:r w:rsidRPr="00006BE0">
              <w:rPr>
                <w:rFonts w:ascii="Arial" w:hAnsi="Arial" w:cs="Arial"/>
                <w:sz w:val="16"/>
                <w:szCs w:val="16"/>
              </w:rPr>
              <w:t>MTRPOS_START_SEC_VAR_CLEARED_16</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424734" w:rsidRDefault="00F53414" w:rsidP="006D2F89">
            <w:pPr>
              <w:spacing w:before="100" w:beforeAutospacing="1" w:after="100" w:afterAutospacing="1"/>
              <w:rPr>
                <w:rFonts w:ascii="Arial" w:hAnsi="Arial" w:cs="Arial"/>
                <w:sz w:val="16"/>
                <w:szCs w:val="16"/>
                <w:lang w:val="es-ES"/>
              </w:rPr>
            </w:pPr>
            <w:r w:rsidRPr="00F53414">
              <w:rPr>
                <w:rFonts w:ascii="Arial" w:hAnsi="Arial" w:cs="Arial"/>
                <w:sz w:val="16"/>
                <w:szCs w:val="16"/>
                <w:lang w:val="es-ES"/>
              </w:rPr>
              <w:t>MtrPos_CumMtrPosOff_Deg_M_f32</w:t>
            </w:r>
          </w:p>
        </w:tc>
        <w:tc>
          <w:tcPr>
            <w:tcW w:w="720" w:type="dxa"/>
            <w:tcBorders>
              <w:top w:val="single" w:sz="6" w:space="0" w:color="auto"/>
              <w:left w:val="single" w:sz="6" w:space="0" w:color="auto"/>
              <w:bottom w:val="single" w:sz="6" w:space="0" w:color="auto"/>
              <w:right w:val="single" w:sz="6" w:space="0" w:color="auto"/>
            </w:tcBorders>
            <w:vAlign w:val="center"/>
          </w:tcPr>
          <w:p w:rsidR="00F53414" w:rsidRDefault="00F53414" w:rsidP="00A84BCA">
            <w:pPr>
              <w:spacing w:before="100" w:beforeAutospacing="1" w:after="100" w:afterAutospacing="1"/>
              <w:rPr>
                <w:rFonts w:ascii="Arial" w:hAnsi="Arial" w:cs="Arial"/>
                <w:sz w:val="16"/>
                <w:szCs w:val="16"/>
              </w:rPr>
            </w:pP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424734" w:rsidRDefault="00DB3839" w:rsidP="00847E23">
            <w:pPr>
              <w:spacing w:before="100" w:beforeAutospacing="1" w:after="100" w:afterAutospacing="1"/>
              <w:rPr>
                <w:rFonts w:ascii="Arial" w:hAnsi="Arial" w:cs="Arial"/>
                <w:sz w:val="16"/>
                <w:szCs w:val="16"/>
                <w:lang w:val="es-ES"/>
              </w:rPr>
            </w:pPr>
            <w:ins w:id="14" w:author="rz3h1n" w:date="2013-06-20T13:25:00Z">
              <w:r>
                <w:rPr>
                  <w:rFonts w:ascii="Arial" w:hAnsi="Arial" w:cs="Arial"/>
                  <w:sz w:val="16"/>
                  <w:szCs w:val="16"/>
                  <w:lang w:val="es-ES"/>
                </w:rPr>
                <w:t>0</w:t>
              </w:r>
            </w:ins>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424734" w:rsidRDefault="00DB3839" w:rsidP="00006BE0">
            <w:pPr>
              <w:spacing w:before="100" w:beforeAutospacing="1" w:after="100" w:afterAutospacing="1"/>
              <w:rPr>
                <w:rFonts w:ascii="Arial" w:hAnsi="Arial" w:cs="Arial"/>
                <w:sz w:val="16"/>
                <w:szCs w:val="16"/>
                <w:lang w:val="es-ES"/>
              </w:rPr>
            </w:pPr>
            <w:ins w:id="15" w:author="rz3h1n" w:date="2013-06-20T13:25:00Z">
              <w:r>
                <w:rPr>
                  <w:rFonts w:ascii="Arial" w:hAnsi="Arial" w:cs="Arial"/>
                  <w:sz w:val="16"/>
                  <w:szCs w:val="16"/>
                  <w:lang w:val="es-ES"/>
                </w:rPr>
                <w:t>360</w:t>
              </w:r>
            </w:ins>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006BE0" w:rsidRDefault="00F53414" w:rsidP="006D2F89">
            <w:pPr>
              <w:spacing w:before="100" w:beforeAutospacing="1" w:after="100" w:afterAutospacing="1"/>
              <w:rPr>
                <w:rFonts w:ascii="Arial" w:hAnsi="Arial" w:cs="Arial"/>
                <w:sz w:val="16"/>
                <w:szCs w:val="16"/>
              </w:rPr>
            </w:pPr>
            <w:r w:rsidRPr="00F53414">
              <w:rPr>
                <w:rFonts w:ascii="Arial" w:hAnsi="Arial" w:cs="Arial"/>
                <w:sz w:val="16"/>
                <w:szCs w:val="16"/>
              </w:rPr>
              <w:t>MTRPOS_START_SEC_VAR_NOINIT_32</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lang w:val="es-ES"/>
              </w:rPr>
            </w:pPr>
            <w:r w:rsidRPr="00F53414">
              <w:rPr>
                <w:rFonts w:ascii="Arial" w:hAnsi="Arial" w:cs="Arial"/>
                <w:sz w:val="16"/>
                <w:szCs w:val="16"/>
                <w:lang w:val="es-ES"/>
              </w:rPr>
              <w:t>MtrPos_CumMtrPosInputBfr_Cnt_M_u08</w:t>
            </w:r>
          </w:p>
        </w:tc>
        <w:tc>
          <w:tcPr>
            <w:tcW w:w="7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A84BCA">
            <w:pPr>
              <w:spacing w:before="100" w:beforeAutospacing="1" w:after="100" w:afterAutospacing="1"/>
              <w:rPr>
                <w:rFonts w:ascii="Arial" w:hAnsi="Arial" w:cs="Arial"/>
                <w:sz w:val="16"/>
                <w:szCs w:val="16"/>
                <w:lang w:val="es-ES"/>
              </w:rPr>
            </w:pPr>
            <w:r>
              <w:rPr>
                <w:rFonts w:ascii="Arial" w:hAnsi="Arial" w:cs="Arial"/>
                <w:sz w:val="16"/>
                <w:szCs w:val="16"/>
                <w:lang w:val="es-ES"/>
              </w:rPr>
              <w:t>1</w:t>
            </w: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424734" w:rsidRDefault="00F53414" w:rsidP="00847E23">
            <w:pPr>
              <w:spacing w:before="100" w:beforeAutospacing="1" w:after="100" w:afterAutospacing="1"/>
              <w:rPr>
                <w:rFonts w:ascii="Arial" w:hAnsi="Arial" w:cs="Arial"/>
                <w:sz w:val="16"/>
                <w:szCs w:val="16"/>
                <w:lang w:val="es-ES"/>
              </w:rPr>
            </w:pPr>
            <w:r>
              <w:rPr>
                <w:rFonts w:ascii="Arial" w:hAnsi="Arial" w:cs="Arial"/>
                <w:sz w:val="16"/>
                <w:szCs w:val="16"/>
                <w:lang w:val="es-ES"/>
              </w:rPr>
              <w:t>0</w:t>
            </w:r>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424734" w:rsidRDefault="00F53414" w:rsidP="00006BE0">
            <w:pPr>
              <w:spacing w:before="100" w:beforeAutospacing="1" w:after="100" w:afterAutospacing="1"/>
              <w:rPr>
                <w:rFonts w:ascii="Arial" w:hAnsi="Arial" w:cs="Arial"/>
                <w:sz w:val="16"/>
                <w:szCs w:val="16"/>
                <w:lang w:val="es-ES"/>
              </w:rPr>
            </w:pPr>
            <w:r>
              <w:rPr>
                <w:rFonts w:ascii="Arial" w:hAnsi="Arial" w:cs="Arial"/>
                <w:sz w:val="16"/>
                <w:szCs w:val="16"/>
                <w:lang w:val="es-ES"/>
              </w:rPr>
              <w:t>1</w:t>
            </w:r>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rPr>
            </w:pPr>
            <w:r w:rsidRPr="00F53414">
              <w:rPr>
                <w:rFonts w:ascii="Arial" w:hAnsi="Arial" w:cs="Arial"/>
                <w:sz w:val="16"/>
                <w:szCs w:val="16"/>
              </w:rPr>
              <w:t>MTRPOS_START_SEC_VAR_CLEARED_8</w:t>
            </w:r>
          </w:p>
        </w:tc>
      </w:tr>
      <w:tr w:rsidR="00F53414" w:rsidRPr="00F53414"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lang w:val="es-ES"/>
              </w:rPr>
            </w:pPr>
            <w:proofErr w:type="spellStart"/>
            <w:r w:rsidRPr="00F53414">
              <w:rPr>
                <w:rFonts w:ascii="Arial" w:hAnsi="Arial" w:cs="Arial"/>
                <w:sz w:val="16"/>
                <w:szCs w:val="16"/>
                <w:lang w:val="es-ES"/>
              </w:rPr>
              <w:t>MtrPos_CumMtrPosOffComplete_Cnt_M_lgc</w:t>
            </w:r>
            <w:proofErr w:type="spellEnd"/>
          </w:p>
        </w:tc>
        <w:tc>
          <w:tcPr>
            <w:tcW w:w="7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A84BCA">
            <w:pPr>
              <w:spacing w:before="100" w:beforeAutospacing="1" w:after="100" w:afterAutospacing="1"/>
              <w:rPr>
                <w:rFonts w:ascii="Arial" w:hAnsi="Arial" w:cs="Arial"/>
                <w:sz w:val="16"/>
                <w:szCs w:val="16"/>
                <w:lang w:val="es-ES"/>
              </w:rPr>
            </w:pPr>
            <w:r>
              <w:rPr>
                <w:rFonts w:ascii="Arial" w:hAnsi="Arial" w:cs="Arial"/>
                <w:sz w:val="16"/>
                <w:szCs w:val="16"/>
                <w:lang w:val="es-ES"/>
              </w:rPr>
              <w:t>N/A</w:t>
            </w:r>
          </w:p>
        </w:tc>
        <w:tc>
          <w:tcPr>
            <w:tcW w:w="1170" w:type="dxa"/>
            <w:tcBorders>
              <w:top w:val="single" w:sz="6" w:space="0" w:color="auto"/>
              <w:left w:val="single" w:sz="6" w:space="0" w:color="auto"/>
              <w:bottom w:val="single" w:sz="6" w:space="0" w:color="auto"/>
              <w:right w:val="single" w:sz="6" w:space="0" w:color="auto"/>
            </w:tcBorders>
            <w:vAlign w:val="center"/>
          </w:tcPr>
          <w:p w:rsidR="00F53414" w:rsidRPr="00424734" w:rsidRDefault="00F53414" w:rsidP="00847E23">
            <w:pPr>
              <w:spacing w:before="100" w:beforeAutospacing="1" w:after="100" w:afterAutospacing="1"/>
              <w:rPr>
                <w:rFonts w:ascii="Arial" w:hAnsi="Arial" w:cs="Arial"/>
                <w:sz w:val="16"/>
                <w:szCs w:val="16"/>
                <w:lang w:val="es-ES"/>
              </w:rPr>
            </w:pPr>
            <w:r>
              <w:rPr>
                <w:rFonts w:ascii="Arial" w:hAnsi="Arial" w:cs="Arial"/>
                <w:sz w:val="16"/>
                <w:szCs w:val="16"/>
                <w:lang w:val="es-ES"/>
              </w:rPr>
              <w:t>FALSE</w:t>
            </w:r>
          </w:p>
        </w:tc>
        <w:tc>
          <w:tcPr>
            <w:tcW w:w="1260" w:type="dxa"/>
            <w:tcBorders>
              <w:top w:val="single" w:sz="6" w:space="0" w:color="auto"/>
              <w:left w:val="single" w:sz="6" w:space="0" w:color="auto"/>
              <w:bottom w:val="single" w:sz="6" w:space="0" w:color="auto"/>
              <w:right w:val="single" w:sz="6" w:space="0" w:color="auto"/>
            </w:tcBorders>
            <w:vAlign w:val="center"/>
          </w:tcPr>
          <w:p w:rsidR="00F53414" w:rsidRPr="00424734" w:rsidRDefault="00F53414" w:rsidP="00006BE0">
            <w:pPr>
              <w:spacing w:before="100" w:beforeAutospacing="1" w:after="100" w:afterAutospacing="1"/>
              <w:rPr>
                <w:rFonts w:ascii="Arial" w:hAnsi="Arial" w:cs="Arial"/>
                <w:sz w:val="16"/>
                <w:szCs w:val="16"/>
                <w:lang w:val="es-ES"/>
              </w:rPr>
            </w:pPr>
            <w:r>
              <w:rPr>
                <w:rFonts w:ascii="Arial" w:hAnsi="Arial" w:cs="Arial"/>
                <w:sz w:val="16"/>
                <w:szCs w:val="16"/>
                <w:lang w:val="es-ES"/>
              </w:rPr>
              <w:t>TRUE</w:t>
            </w:r>
          </w:p>
        </w:tc>
        <w:tc>
          <w:tcPr>
            <w:tcW w:w="2520" w:type="dxa"/>
            <w:tcBorders>
              <w:top w:val="single" w:sz="6" w:space="0" w:color="auto"/>
              <w:left w:val="single" w:sz="6" w:space="0" w:color="auto"/>
              <w:bottom w:val="single" w:sz="6" w:space="0" w:color="auto"/>
              <w:right w:val="single" w:sz="6" w:space="0" w:color="auto"/>
            </w:tcBorders>
            <w:vAlign w:val="center"/>
          </w:tcPr>
          <w:p w:rsidR="00F53414" w:rsidRPr="00F53414" w:rsidRDefault="00F53414" w:rsidP="006D2F89">
            <w:pPr>
              <w:spacing w:before="100" w:beforeAutospacing="1" w:after="100" w:afterAutospacing="1"/>
              <w:rPr>
                <w:rFonts w:ascii="Arial" w:hAnsi="Arial" w:cs="Arial"/>
                <w:sz w:val="16"/>
                <w:szCs w:val="16"/>
              </w:rPr>
            </w:pPr>
            <w:r w:rsidRPr="00F53414">
              <w:rPr>
                <w:rFonts w:ascii="Arial" w:hAnsi="Arial" w:cs="Arial"/>
                <w:sz w:val="16"/>
                <w:szCs w:val="16"/>
              </w:rPr>
              <w:t>MTRPOS_START_SEC_VAR_CLEARED_BOOLEAN</w:t>
            </w:r>
          </w:p>
        </w:tc>
      </w:tr>
      <w:tr w:rsidR="00E61BD3" w:rsidRPr="00A450F7" w:rsidTr="00F53414">
        <w:trPr>
          <w:cantSplit/>
          <w:trHeight w:val="317"/>
        </w:trPr>
        <w:tc>
          <w:tcPr>
            <w:tcW w:w="3258" w:type="dxa"/>
            <w:tcBorders>
              <w:top w:val="single" w:sz="6" w:space="0" w:color="auto"/>
              <w:left w:val="single" w:sz="6" w:space="0" w:color="auto"/>
              <w:bottom w:val="single" w:sz="6" w:space="0" w:color="auto"/>
              <w:right w:val="single" w:sz="6" w:space="0" w:color="auto"/>
            </w:tcBorders>
            <w:vAlign w:val="center"/>
          </w:tcPr>
          <w:p w:rsidR="00E61BD3" w:rsidRPr="00F53414" w:rsidRDefault="00E61BD3" w:rsidP="006D2F89">
            <w:pPr>
              <w:spacing w:before="100" w:beforeAutospacing="1" w:after="100" w:afterAutospacing="1"/>
              <w:rPr>
                <w:rFonts w:ascii="Arial" w:hAnsi="Arial" w:cs="Arial"/>
                <w:sz w:val="16"/>
                <w:szCs w:val="16"/>
                <w:lang w:val="es-ES"/>
              </w:rPr>
            </w:pPr>
            <w:r>
              <w:rPr>
                <w:rFonts w:ascii="Arial" w:hAnsi="Arial" w:cs="Arial"/>
                <w:sz w:val="16"/>
                <w:szCs w:val="16"/>
                <w:lang w:val="es-ES"/>
              </w:rPr>
              <w:t>temp</w:t>
            </w:r>
            <w:r w:rsidRPr="00A450F7">
              <w:rPr>
                <w:rFonts w:ascii="Arial" w:hAnsi="Arial" w:cs="Arial"/>
                <w:sz w:val="16"/>
                <w:szCs w:val="16"/>
                <w:lang w:val="es-ES"/>
              </w:rPr>
              <w:t>AlignedCumMtrPosMRF_Rev_M_s15p16</w:t>
            </w:r>
          </w:p>
        </w:tc>
        <w:tc>
          <w:tcPr>
            <w:tcW w:w="720" w:type="dxa"/>
            <w:tcBorders>
              <w:top w:val="single" w:sz="6" w:space="0" w:color="auto"/>
              <w:left w:val="single" w:sz="6" w:space="0" w:color="auto"/>
              <w:bottom w:val="single" w:sz="6" w:space="0" w:color="auto"/>
              <w:right w:val="single" w:sz="6" w:space="0" w:color="auto"/>
            </w:tcBorders>
            <w:vAlign w:val="center"/>
          </w:tcPr>
          <w:p w:rsidR="00E61BD3" w:rsidRDefault="00E61BD3" w:rsidP="00A84BCA">
            <w:pPr>
              <w:spacing w:before="100" w:beforeAutospacing="1" w:after="100" w:afterAutospacing="1"/>
              <w:rPr>
                <w:rFonts w:ascii="Arial" w:hAnsi="Arial" w:cs="Arial"/>
                <w:sz w:val="16"/>
                <w:szCs w:val="16"/>
                <w:lang w:val="es-ES"/>
              </w:rPr>
            </w:pPr>
            <w:r>
              <w:rPr>
                <w:rFonts w:ascii="Arial" w:hAnsi="Arial" w:cs="Arial"/>
                <w:sz w:val="16"/>
                <w:szCs w:val="16"/>
              </w:rPr>
              <w:t>2</w:t>
            </w:r>
            <w:r w:rsidRPr="00006BE0">
              <w:rPr>
                <w:rFonts w:ascii="Arial" w:hAnsi="Arial" w:cs="Arial"/>
                <w:sz w:val="16"/>
                <w:szCs w:val="16"/>
                <w:vertAlign w:val="superscript"/>
              </w:rPr>
              <w:t>-1</w:t>
            </w:r>
            <w:r>
              <w:rPr>
                <w:rFonts w:ascii="Arial" w:hAnsi="Arial" w:cs="Arial"/>
                <w:sz w:val="16"/>
                <w:szCs w:val="16"/>
                <w:vertAlign w:val="superscript"/>
              </w:rPr>
              <w:t>6</w:t>
            </w:r>
          </w:p>
        </w:tc>
        <w:tc>
          <w:tcPr>
            <w:tcW w:w="1170" w:type="dxa"/>
            <w:tcBorders>
              <w:top w:val="single" w:sz="6" w:space="0" w:color="auto"/>
              <w:left w:val="single" w:sz="6" w:space="0" w:color="auto"/>
              <w:bottom w:val="single" w:sz="6" w:space="0" w:color="auto"/>
              <w:right w:val="single" w:sz="6" w:space="0" w:color="auto"/>
            </w:tcBorders>
            <w:vAlign w:val="center"/>
          </w:tcPr>
          <w:p w:rsidR="00E61BD3" w:rsidRDefault="00DB3839" w:rsidP="00847E23">
            <w:pPr>
              <w:spacing w:before="100" w:beforeAutospacing="1" w:after="100" w:afterAutospacing="1"/>
              <w:rPr>
                <w:rFonts w:ascii="Arial" w:hAnsi="Arial" w:cs="Arial"/>
                <w:sz w:val="16"/>
                <w:szCs w:val="16"/>
                <w:lang w:val="es-ES"/>
              </w:rPr>
            </w:pPr>
            <w:ins w:id="16" w:author="rz3h1n" w:date="2013-06-20T13:21:00Z">
              <w:r>
                <w:rPr>
                  <w:rFonts w:ascii="Arial" w:hAnsi="Arial" w:cs="Arial"/>
                  <w:sz w:val="16"/>
                  <w:szCs w:val="16"/>
                  <w:lang w:val="es-ES"/>
                </w:rPr>
                <w:t>-32768</w:t>
              </w:r>
            </w:ins>
          </w:p>
        </w:tc>
        <w:tc>
          <w:tcPr>
            <w:tcW w:w="1260" w:type="dxa"/>
            <w:tcBorders>
              <w:top w:val="single" w:sz="6" w:space="0" w:color="auto"/>
              <w:left w:val="single" w:sz="6" w:space="0" w:color="auto"/>
              <w:bottom w:val="single" w:sz="6" w:space="0" w:color="auto"/>
              <w:right w:val="single" w:sz="6" w:space="0" w:color="auto"/>
            </w:tcBorders>
            <w:vAlign w:val="center"/>
          </w:tcPr>
          <w:p w:rsidR="00E61BD3" w:rsidRDefault="00DB3839" w:rsidP="00006BE0">
            <w:pPr>
              <w:spacing w:before="100" w:beforeAutospacing="1" w:after="100" w:afterAutospacing="1"/>
              <w:rPr>
                <w:rFonts w:ascii="Arial" w:hAnsi="Arial" w:cs="Arial"/>
                <w:sz w:val="16"/>
                <w:szCs w:val="16"/>
                <w:lang w:val="es-ES"/>
              </w:rPr>
            </w:pPr>
            <w:ins w:id="17" w:author="rz3h1n" w:date="2013-06-20T13:21:00Z">
              <w:r>
                <w:rPr>
                  <w:rFonts w:ascii="Arial" w:hAnsi="Arial" w:cs="Arial"/>
                  <w:sz w:val="16"/>
                  <w:szCs w:val="16"/>
                  <w:lang w:val="es-ES"/>
                </w:rPr>
                <w:t>32767</w:t>
              </w:r>
            </w:ins>
          </w:p>
        </w:tc>
        <w:tc>
          <w:tcPr>
            <w:tcW w:w="2520" w:type="dxa"/>
            <w:tcBorders>
              <w:top w:val="single" w:sz="6" w:space="0" w:color="auto"/>
              <w:left w:val="single" w:sz="6" w:space="0" w:color="auto"/>
              <w:bottom w:val="single" w:sz="6" w:space="0" w:color="auto"/>
              <w:right w:val="single" w:sz="6" w:space="0" w:color="auto"/>
            </w:tcBorders>
            <w:vAlign w:val="center"/>
          </w:tcPr>
          <w:p w:rsidR="00E61BD3" w:rsidRPr="00A450F7" w:rsidRDefault="00E61BD3" w:rsidP="006D2F89">
            <w:pPr>
              <w:spacing w:before="100" w:beforeAutospacing="1" w:after="100" w:afterAutospacing="1"/>
              <w:rPr>
                <w:rFonts w:ascii="Arial" w:hAnsi="Arial" w:cs="Arial"/>
                <w:sz w:val="16"/>
                <w:szCs w:val="16"/>
              </w:rPr>
            </w:pPr>
            <w:r w:rsidRPr="00A450F7">
              <w:rPr>
                <w:rFonts w:ascii="Arial" w:hAnsi="Arial" w:cs="Arial"/>
                <w:sz w:val="16"/>
                <w:szCs w:val="16"/>
              </w:rPr>
              <w:t>MTRPOS_START_SEC_VAR_NOINIT_32</w:t>
            </w:r>
          </w:p>
        </w:tc>
      </w:tr>
    </w:tbl>
    <w:p w:rsidR="00BD008B" w:rsidRPr="00F53414" w:rsidRDefault="00BD008B"/>
    <w:p w:rsidR="004A781C" w:rsidRDefault="004A781C">
      <w:pPr>
        <w:pStyle w:val="Heading3"/>
      </w:pPr>
      <w:r>
        <w:t xml:space="preserve">User defined </w:t>
      </w:r>
      <w:proofErr w:type="spellStart"/>
      <w:r>
        <w:t>typedef</w:t>
      </w:r>
      <w:proofErr w:type="spellEnd"/>
      <w:r>
        <w:t xml:space="preserve"> definition/declaration </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2358"/>
        <w:gridCol w:w="2520"/>
        <w:gridCol w:w="1260"/>
        <w:gridCol w:w="1350"/>
        <w:gridCol w:w="1445"/>
      </w:tblGrid>
      <w:tr w:rsidR="003C4D3F" w:rsidTr="004B6095">
        <w:tc>
          <w:tcPr>
            <w:tcW w:w="2358" w:type="dxa"/>
            <w:shd w:val="pct30" w:color="FFFF00" w:fill="FFFFFF"/>
          </w:tcPr>
          <w:p w:rsidR="003C4D3F" w:rsidRDefault="003C4D3F" w:rsidP="005B6F0F">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520" w:type="dxa"/>
            <w:shd w:val="pct30" w:color="FFFF00" w:fill="FFFFFF"/>
          </w:tcPr>
          <w:p w:rsidR="003C4D3F" w:rsidRDefault="003C4D3F" w:rsidP="005B6F0F">
            <w:pPr>
              <w:spacing w:before="60"/>
              <w:jc w:val="center"/>
              <w:rPr>
                <w:rFonts w:ascii="Arial" w:hAnsi="Arial" w:cs="Arial"/>
                <w:sz w:val="16"/>
              </w:rPr>
            </w:pPr>
            <w:r>
              <w:rPr>
                <w:rFonts w:ascii="Arial" w:hAnsi="Arial" w:cs="Arial"/>
                <w:sz w:val="16"/>
              </w:rPr>
              <w:t>Element Name</w:t>
            </w:r>
          </w:p>
        </w:tc>
        <w:tc>
          <w:tcPr>
            <w:tcW w:w="1260" w:type="dxa"/>
            <w:shd w:val="pct30" w:color="FFFF00" w:fill="FFFFFF"/>
          </w:tcPr>
          <w:p w:rsidR="003C4D3F" w:rsidRDefault="003C4D3F" w:rsidP="005B6F0F">
            <w:pPr>
              <w:spacing w:before="60"/>
              <w:jc w:val="center"/>
              <w:rPr>
                <w:rFonts w:ascii="Arial" w:hAnsi="Arial" w:cs="Arial"/>
                <w:sz w:val="16"/>
              </w:rPr>
            </w:pPr>
            <w:r>
              <w:rPr>
                <w:rFonts w:ascii="Arial" w:hAnsi="Arial" w:cs="Arial"/>
                <w:sz w:val="16"/>
              </w:rPr>
              <w:t>User Defined Type</w:t>
            </w:r>
          </w:p>
        </w:tc>
        <w:tc>
          <w:tcPr>
            <w:tcW w:w="1350" w:type="dxa"/>
            <w:shd w:val="pct30" w:color="FFFF00" w:fill="FFFFFF"/>
          </w:tcPr>
          <w:p w:rsidR="003C4D3F" w:rsidRDefault="003C4D3F" w:rsidP="005B6F0F">
            <w:pPr>
              <w:spacing w:before="60"/>
              <w:jc w:val="center"/>
              <w:rPr>
                <w:rFonts w:ascii="Arial" w:hAnsi="Arial" w:cs="Arial"/>
                <w:sz w:val="16"/>
              </w:rPr>
            </w:pPr>
            <w:r>
              <w:rPr>
                <w:rFonts w:ascii="Arial" w:hAnsi="Arial" w:cs="Arial"/>
                <w:sz w:val="16"/>
              </w:rPr>
              <w:t>Legal Range</w:t>
            </w:r>
          </w:p>
          <w:p w:rsidR="003C4D3F" w:rsidRDefault="003C4D3F" w:rsidP="005B6F0F">
            <w:pPr>
              <w:spacing w:before="60"/>
              <w:jc w:val="center"/>
              <w:rPr>
                <w:rFonts w:ascii="Arial" w:hAnsi="Arial" w:cs="Arial"/>
                <w:sz w:val="16"/>
              </w:rPr>
            </w:pPr>
            <w:r>
              <w:rPr>
                <w:rFonts w:ascii="Arial" w:hAnsi="Arial" w:cs="Arial"/>
                <w:sz w:val="16"/>
              </w:rPr>
              <w:t>(min)</w:t>
            </w:r>
          </w:p>
        </w:tc>
        <w:tc>
          <w:tcPr>
            <w:tcW w:w="1445" w:type="dxa"/>
            <w:shd w:val="pct30" w:color="FFFF00" w:fill="FFFFFF"/>
          </w:tcPr>
          <w:p w:rsidR="003C4D3F" w:rsidRDefault="003C4D3F" w:rsidP="005B6F0F">
            <w:pPr>
              <w:spacing w:before="60"/>
              <w:jc w:val="center"/>
              <w:rPr>
                <w:rFonts w:ascii="Arial" w:hAnsi="Arial" w:cs="Arial"/>
                <w:sz w:val="16"/>
              </w:rPr>
            </w:pPr>
            <w:r>
              <w:rPr>
                <w:rFonts w:ascii="Arial" w:hAnsi="Arial" w:cs="Arial"/>
                <w:sz w:val="16"/>
              </w:rPr>
              <w:t>Legal Range</w:t>
            </w:r>
          </w:p>
          <w:p w:rsidR="003C4D3F" w:rsidRDefault="003C4D3F" w:rsidP="005B6F0F">
            <w:pPr>
              <w:spacing w:before="60"/>
              <w:jc w:val="center"/>
              <w:rPr>
                <w:rFonts w:ascii="Arial" w:hAnsi="Arial" w:cs="Arial"/>
                <w:sz w:val="16"/>
              </w:rPr>
            </w:pPr>
            <w:r>
              <w:rPr>
                <w:rFonts w:ascii="Arial" w:hAnsi="Arial" w:cs="Arial"/>
                <w:sz w:val="16"/>
              </w:rPr>
              <w:t>(max)</w:t>
            </w:r>
          </w:p>
        </w:tc>
      </w:tr>
      <w:tr w:rsidR="00FC479C" w:rsidTr="004B6095">
        <w:trPr>
          <w:trHeight w:val="408"/>
        </w:trPr>
        <w:tc>
          <w:tcPr>
            <w:tcW w:w="2358" w:type="dxa"/>
          </w:tcPr>
          <w:p w:rsidR="00FC479C" w:rsidRDefault="00FC479C" w:rsidP="005B6F0F">
            <w:pPr>
              <w:spacing w:before="60"/>
              <w:rPr>
                <w:rFonts w:ascii="Arial" w:hAnsi="Arial" w:cs="Arial"/>
                <w:sz w:val="16"/>
              </w:rPr>
            </w:pPr>
            <w:proofErr w:type="spellStart"/>
            <w:r>
              <w:rPr>
                <w:rFonts w:ascii="Trebuchet MS" w:hAnsi="Trebuchet MS"/>
                <w:color w:val="222222"/>
                <w:shd w:val="clear" w:color="auto" w:fill="FFFFFF"/>
              </w:rPr>
              <w:t>MtrPosCal_DataType</w:t>
            </w:r>
            <w:proofErr w:type="spellEnd"/>
          </w:p>
        </w:tc>
        <w:tc>
          <w:tcPr>
            <w:tcW w:w="2520" w:type="dxa"/>
          </w:tcPr>
          <w:p w:rsidR="00FC479C" w:rsidRDefault="00FC479C" w:rsidP="005B6F0F">
            <w:pPr>
              <w:spacing w:before="60"/>
              <w:rPr>
                <w:rFonts w:ascii="Arial" w:hAnsi="Arial" w:cs="Arial"/>
                <w:sz w:val="16"/>
              </w:rPr>
            </w:pPr>
            <w:r w:rsidRPr="00006BE0">
              <w:rPr>
                <w:rFonts w:ascii="Arial" w:hAnsi="Arial" w:cs="Arial"/>
                <w:sz w:val="16"/>
              </w:rPr>
              <w:t>BEMFCal_Rev_u0p16</w:t>
            </w:r>
          </w:p>
          <w:p w:rsidR="00FC479C" w:rsidRDefault="00FC479C" w:rsidP="005B6F0F">
            <w:pPr>
              <w:spacing w:before="60"/>
              <w:rPr>
                <w:rFonts w:ascii="Arial" w:hAnsi="Arial" w:cs="Arial"/>
                <w:sz w:val="16"/>
              </w:rPr>
            </w:pPr>
            <w:r w:rsidRPr="00C54526">
              <w:rPr>
                <w:rFonts w:ascii="Arial" w:hAnsi="Arial" w:cs="Arial"/>
                <w:sz w:val="16"/>
              </w:rPr>
              <w:t>R_BEMFCal_Rev_u0p16</w:t>
            </w:r>
          </w:p>
          <w:p w:rsidR="00FC479C" w:rsidRDefault="00FC479C" w:rsidP="005B6F0F">
            <w:pPr>
              <w:spacing w:before="60"/>
              <w:rPr>
                <w:rFonts w:ascii="Arial" w:hAnsi="Arial" w:cs="Arial"/>
                <w:sz w:val="16"/>
              </w:rPr>
            </w:pPr>
            <w:r w:rsidRPr="00006BE0">
              <w:rPr>
                <w:rFonts w:ascii="Arial" w:hAnsi="Arial" w:cs="Arial"/>
                <w:sz w:val="16"/>
              </w:rPr>
              <w:t>Sin1Offset_Volts_u3p13</w:t>
            </w:r>
          </w:p>
          <w:p w:rsidR="00FC479C" w:rsidRDefault="00FC479C" w:rsidP="005B6F0F">
            <w:pPr>
              <w:spacing w:before="60"/>
              <w:rPr>
                <w:rFonts w:ascii="Arial" w:hAnsi="Arial" w:cs="Arial"/>
                <w:sz w:val="16"/>
              </w:rPr>
            </w:pPr>
            <w:r w:rsidRPr="00006BE0">
              <w:rPr>
                <w:rFonts w:ascii="Arial" w:hAnsi="Arial" w:cs="Arial"/>
                <w:sz w:val="16"/>
              </w:rPr>
              <w:t>Sin1AmpRec_Uls_u3p13</w:t>
            </w:r>
          </w:p>
          <w:p w:rsidR="00FC479C" w:rsidRDefault="00FC479C" w:rsidP="005B6F0F">
            <w:pPr>
              <w:spacing w:before="60"/>
              <w:rPr>
                <w:rFonts w:ascii="Arial" w:hAnsi="Arial" w:cs="Arial"/>
                <w:sz w:val="16"/>
              </w:rPr>
            </w:pPr>
            <w:r w:rsidRPr="00006BE0">
              <w:rPr>
                <w:rFonts w:ascii="Arial" w:hAnsi="Arial" w:cs="Arial"/>
                <w:sz w:val="16"/>
              </w:rPr>
              <w:t>Cos1Offset_Volts_u3p13</w:t>
            </w:r>
          </w:p>
          <w:p w:rsidR="00FC479C" w:rsidRDefault="00FC479C" w:rsidP="005B6F0F">
            <w:pPr>
              <w:spacing w:before="60"/>
              <w:rPr>
                <w:rFonts w:ascii="Arial" w:hAnsi="Arial" w:cs="Arial"/>
                <w:sz w:val="16"/>
              </w:rPr>
            </w:pPr>
            <w:r w:rsidRPr="00006BE0">
              <w:rPr>
                <w:rFonts w:ascii="Arial" w:hAnsi="Arial" w:cs="Arial"/>
                <w:sz w:val="16"/>
              </w:rPr>
              <w:t>Cos1AmpRec_Uls_u3p13</w:t>
            </w:r>
          </w:p>
          <w:p w:rsidR="00FC479C" w:rsidRDefault="00FC479C" w:rsidP="005B6F0F">
            <w:pPr>
              <w:spacing w:before="60"/>
              <w:rPr>
                <w:rFonts w:ascii="Arial" w:hAnsi="Arial" w:cs="Arial"/>
                <w:sz w:val="16"/>
              </w:rPr>
            </w:pPr>
            <w:r w:rsidRPr="00C54526">
              <w:rPr>
                <w:rFonts w:ascii="Arial" w:hAnsi="Arial" w:cs="Arial"/>
                <w:sz w:val="16"/>
              </w:rPr>
              <w:t>SinDelta1_Uls_s2p13</w:t>
            </w:r>
          </w:p>
          <w:p w:rsidR="00FC479C" w:rsidRDefault="00FC479C" w:rsidP="005B6F0F">
            <w:pPr>
              <w:spacing w:before="60"/>
              <w:rPr>
                <w:rFonts w:ascii="Arial" w:hAnsi="Arial" w:cs="Arial"/>
                <w:sz w:val="16"/>
              </w:rPr>
            </w:pPr>
            <w:r w:rsidRPr="00006BE0">
              <w:rPr>
                <w:rFonts w:ascii="Arial" w:hAnsi="Arial" w:cs="Arial"/>
                <w:sz w:val="16"/>
              </w:rPr>
              <w:t>CosDelta1Rec_Uls_u3p13</w:t>
            </w:r>
          </w:p>
          <w:p w:rsidR="00FC479C" w:rsidRDefault="00FC479C" w:rsidP="005B6F0F">
            <w:pPr>
              <w:spacing w:before="60"/>
              <w:rPr>
                <w:rFonts w:ascii="Arial" w:hAnsi="Arial" w:cs="Arial"/>
                <w:sz w:val="16"/>
              </w:rPr>
            </w:pPr>
            <w:r w:rsidRPr="00006BE0">
              <w:rPr>
                <w:rFonts w:ascii="Arial" w:hAnsi="Arial" w:cs="Arial"/>
                <w:sz w:val="16"/>
              </w:rPr>
              <w:t>Sin1OffCorr_Volts_s2p13</w:t>
            </w:r>
          </w:p>
          <w:p w:rsidR="00FC479C" w:rsidRDefault="00FC479C" w:rsidP="005B6F0F">
            <w:pPr>
              <w:spacing w:before="60"/>
              <w:rPr>
                <w:rFonts w:ascii="Arial" w:hAnsi="Arial" w:cs="Arial"/>
                <w:sz w:val="16"/>
              </w:rPr>
            </w:pPr>
            <w:r w:rsidRPr="00006BE0">
              <w:rPr>
                <w:rFonts w:ascii="Arial" w:hAnsi="Arial" w:cs="Arial"/>
                <w:sz w:val="16"/>
              </w:rPr>
              <w:t>Sin1GainCorr_Uls_u1p15</w:t>
            </w:r>
          </w:p>
          <w:p w:rsidR="00FC479C" w:rsidRDefault="00FC479C" w:rsidP="005B6F0F">
            <w:pPr>
              <w:spacing w:before="60"/>
              <w:rPr>
                <w:rFonts w:ascii="Arial" w:hAnsi="Arial" w:cs="Arial"/>
                <w:sz w:val="16"/>
              </w:rPr>
            </w:pPr>
            <w:r w:rsidRPr="00006BE0">
              <w:rPr>
                <w:rFonts w:ascii="Arial" w:hAnsi="Arial" w:cs="Arial"/>
                <w:sz w:val="16"/>
              </w:rPr>
              <w:t>Cos1OffCorr_Volts_s2p13</w:t>
            </w:r>
          </w:p>
          <w:p w:rsidR="00FC479C" w:rsidRDefault="00FC479C" w:rsidP="005B6F0F">
            <w:pPr>
              <w:spacing w:before="60"/>
              <w:rPr>
                <w:rFonts w:ascii="Arial" w:hAnsi="Arial" w:cs="Arial"/>
                <w:sz w:val="16"/>
              </w:rPr>
            </w:pPr>
            <w:r w:rsidRPr="00006BE0">
              <w:rPr>
                <w:rFonts w:ascii="Arial" w:hAnsi="Arial" w:cs="Arial"/>
                <w:sz w:val="16"/>
              </w:rPr>
              <w:t>Cos1GainCorr_Uls_u1p15</w:t>
            </w:r>
          </w:p>
          <w:p w:rsidR="00FC479C" w:rsidRDefault="00FC479C" w:rsidP="005B6F0F">
            <w:pPr>
              <w:spacing w:before="60"/>
              <w:rPr>
                <w:rFonts w:ascii="Arial" w:hAnsi="Arial" w:cs="Arial"/>
                <w:sz w:val="16"/>
              </w:rPr>
            </w:pPr>
            <w:r w:rsidRPr="00006BE0">
              <w:rPr>
                <w:rFonts w:ascii="Arial" w:hAnsi="Arial" w:cs="Arial"/>
                <w:sz w:val="16"/>
              </w:rPr>
              <w:t>SinHarTbl_Cnt_sm6p13</w:t>
            </w:r>
            <w:r>
              <w:rPr>
                <w:rFonts w:ascii="Arial" w:hAnsi="Arial" w:cs="Arial"/>
                <w:sz w:val="16"/>
              </w:rPr>
              <w:t>[144]</w:t>
            </w:r>
          </w:p>
          <w:p w:rsidR="00FC479C" w:rsidRDefault="00FC479C" w:rsidP="005B6F0F">
            <w:pPr>
              <w:spacing w:before="60"/>
              <w:rPr>
                <w:rFonts w:ascii="Arial" w:hAnsi="Arial" w:cs="Arial"/>
                <w:sz w:val="16"/>
              </w:rPr>
            </w:pPr>
            <w:r w:rsidRPr="00006BE0">
              <w:rPr>
                <w:rFonts w:ascii="Arial" w:hAnsi="Arial" w:cs="Arial"/>
                <w:sz w:val="16"/>
              </w:rPr>
              <w:t>CosHarTbl_Cnt_sm6p13</w:t>
            </w:r>
            <w:r>
              <w:rPr>
                <w:rFonts w:ascii="Arial" w:hAnsi="Arial" w:cs="Arial"/>
                <w:sz w:val="16"/>
              </w:rPr>
              <w:t>[144]</w:t>
            </w:r>
          </w:p>
        </w:tc>
        <w:tc>
          <w:tcPr>
            <w:tcW w:w="1260" w:type="dxa"/>
          </w:tcPr>
          <w:p w:rsidR="00FC479C" w:rsidRDefault="00FC479C" w:rsidP="005B6F0F">
            <w:pPr>
              <w:spacing w:before="60"/>
              <w:rPr>
                <w:rFonts w:ascii="Arial" w:hAnsi="Arial" w:cs="Arial"/>
                <w:sz w:val="16"/>
              </w:rPr>
            </w:pPr>
            <w:r>
              <w:rPr>
                <w:rFonts w:ascii="Arial" w:hAnsi="Arial" w:cs="Arial"/>
                <w:sz w:val="16"/>
              </w:rPr>
              <w:t>u0p16_T</w:t>
            </w:r>
          </w:p>
          <w:p w:rsidR="00FC479C" w:rsidRDefault="00FC479C" w:rsidP="005B6F0F">
            <w:pPr>
              <w:spacing w:before="60"/>
              <w:rPr>
                <w:rFonts w:ascii="Arial" w:hAnsi="Arial" w:cs="Arial"/>
                <w:sz w:val="16"/>
              </w:rPr>
            </w:pPr>
            <w:r>
              <w:rPr>
                <w:rFonts w:ascii="Arial" w:hAnsi="Arial" w:cs="Arial"/>
                <w:sz w:val="16"/>
              </w:rPr>
              <w:t>u0p16_T</w:t>
            </w:r>
          </w:p>
          <w:p w:rsidR="00FC479C" w:rsidRDefault="00FC479C" w:rsidP="00C54526">
            <w:pPr>
              <w:spacing w:before="60"/>
              <w:rPr>
                <w:rFonts w:ascii="Arial" w:hAnsi="Arial" w:cs="Arial"/>
                <w:sz w:val="16"/>
              </w:rPr>
            </w:pPr>
            <w:r>
              <w:rPr>
                <w:rFonts w:ascii="Arial" w:hAnsi="Arial" w:cs="Arial"/>
                <w:sz w:val="16"/>
              </w:rPr>
              <w:t>u3p13_T</w:t>
            </w:r>
          </w:p>
          <w:p w:rsidR="00FC479C" w:rsidRDefault="00FC479C" w:rsidP="00C54526">
            <w:pPr>
              <w:spacing w:before="60"/>
              <w:rPr>
                <w:rFonts w:ascii="Arial" w:hAnsi="Arial" w:cs="Arial"/>
                <w:sz w:val="16"/>
              </w:rPr>
            </w:pPr>
            <w:r>
              <w:rPr>
                <w:rFonts w:ascii="Arial" w:hAnsi="Arial" w:cs="Arial"/>
                <w:sz w:val="16"/>
              </w:rPr>
              <w:t>u3p13_T</w:t>
            </w:r>
          </w:p>
          <w:p w:rsidR="00FC479C" w:rsidRDefault="00FC479C" w:rsidP="00C54526">
            <w:pPr>
              <w:spacing w:before="60"/>
              <w:rPr>
                <w:rFonts w:ascii="Arial" w:hAnsi="Arial" w:cs="Arial"/>
                <w:sz w:val="16"/>
              </w:rPr>
            </w:pPr>
            <w:r>
              <w:rPr>
                <w:rFonts w:ascii="Arial" w:hAnsi="Arial" w:cs="Arial"/>
                <w:sz w:val="16"/>
              </w:rPr>
              <w:t>u3p13_T</w:t>
            </w:r>
          </w:p>
          <w:p w:rsidR="00FC479C" w:rsidRDefault="00FC479C" w:rsidP="00C54526">
            <w:pPr>
              <w:spacing w:before="60"/>
              <w:rPr>
                <w:rFonts w:ascii="Arial" w:hAnsi="Arial" w:cs="Arial"/>
                <w:sz w:val="16"/>
              </w:rPr>
            </w:pPr>
            <w:r>
              <w:rPr>
                <w:rFonts w:ascii="Arial" w:hAnsi="Arial" w:cs="Arial"/>
                <w:sz w:val="16"/>
              </w:rPr>
              <w:t>u3p13_T</w:t>
            </w:r>
          </w:p>
          <w:p w:rsidR="00FC479C" w:rsidRDefault="00FC479C" w:rsidP="00C54526">
            <w:pPr>
              <w:spacing w:before="60"/>
              <w:rPr>
                <w:rFonts w:ascii="Arial" w:hAnsi="Arial" w:cs="Arial"/>
                <w:sz w:val="16"/>
              </w:rPr>
            </w:pPr>
            <w:r>
              <w:rPr>
                <w:rFonts w:ascii="Arial" w:hAnsi="Arial" w:cs="Arial"/>
                <w:sz w:val="16"/>
              </w:rPr>
              <w:t>s2p13_T</w:t>
            </w:r>
          </w:p>
          <w:p w:rsidR="00FC479C" w:rsidRDefault="00FC479C" w:rsidP="00C54526">
            <w:pPr>
              <w:spacing w:before="60"/>
              <w:rPr>
                <w:rFonts w:ascii="Arial" w:hAnsi="Arial" w:cs="Arial"/>
                <w:sz w:val="16"/>
              </w:rPr>
            </w:pPr>
            <w:r>
              <w:rPr>
                <w:rFonts w:ascii="Arial" w:hAnsi="Arial" w:cs="Arial"/>
                <w:sz w:val="16"/>
              </w:rPr>
              <w:t>u3p13_T</w:t>
            </w:r>
          </w:p>
          <w:p w:rsidR="00FC479C" w:rsidRDefault="00FC479C" w:rsidP="00C54526">
            <w:pPr>
              <w:spacing w:before="60"/>
              <w:rPr>
                <w:rFonts w:ascii="Arial" w:hAnsi="Arial" w:cs="Arial"/>
                <w:sz w:val="16"/>
              </w:rPr>
            </w:pPr>
            <w:r>
              <w:rPr>
                <w:rFonts w:ascii="Arial" w:hAnsi="Arial" w:cs="Arial"/>
                <w:sz w:val="16"/>
              </w:rPr>
              <w:t>s2p13_T</w:t>
            </w:r>
          </w:p>
          <w:p w:rsidR="00FC479C" w:rsidRDefault="00FC479C" w:rsidP="00C54526">
            <w:pPr>
              <w:spacing w:before="60"/>
              <w:rPr>
                <w:rFonts w:ascii="Arial" w:hAnsi="Arial" w:cs="Arial"/>
                <w:sz w:val="16"/>
              </w:rPr>
            </w:pPr>
            <w:r>
              <w:rPr>
                <w:rFonts w:ascii="Arial" w:hAnsi="Arial" w:cs="Arial"/>
                <w:sz w:val="16"/>
              </w:rPr>
              <w:t>u1p15_T</w:t>
            </w:r>
          </w:p>
          <w:p w:rsidR="00FC479C" w:rsidRDefault="00FC479C" w:rsidP="00C54526">
            <w:pPr>
              <w:spacing w:before="60"/>
              <w:rPr>
                <w:rFonts w:ascii="Arial" w:hAnsi="Arial" w:cs="Arial"/>
                <w:sz w:val="16"/>
              </w:rPr>
            </w:pPr>
            <w:r>
              <w:rPr>
                <w:rFonts w:ascii="Arial" w:hAnsi="Arial" w:cs="Arial"/>
                <w:sz w:val="16"/>
              </w:rPr>
              <w:t>s2p13_T</w:t>
            </w:r>
          </w:p>
          <w:p w:rsidR="00FC479C" w:rsidRDefault="00FC479C" w:rsidP="00C54526">
            <w:pPr>
              <w:spacing w:before="60"/>
              <w:rPr>
                <w:rFonts w:ascii="Arial" w:hAnsi="Arial" w:cs="Arial"/>
                <w:sz w:val="16"/>
              </w:rPr>
            </w:pPr>
            <w:r>
              <w:rPr>
                <w:rFonts w:ascii="Arial" w:hAnsi="Arial" w:cs="Arial"/>
                <w:sz w:val="16"/>
              </w:rPr>
              <w:t>u1p15_T</w:t>
            </w:r>
          </w:p>
          <w:p w:rsidR="00FC479C" w:rsidRDefault="00FC479C" w:rsidP="00C54526">
            <w:pPr>
              <w:spacing w:before="60"/>
              <w:rPr>
                <w:rFonts w:ascii="Arial" w:hAnsi="Arial" w:cs="Arial"/>
                <w:sz w:val="16"/>
              </w:rPr>
            </w:pPr>
            <w:r>
              <w:rPr>
                <w:rFonts w:ascii="Arial" w:hAnsi="Arial" w:cs="Arial"/>
                <w:sz w:val="16"/>
              </w:rPr>
              <w:t>sm6p13_T</w:t>
            </w:r>
          </w:p>
          <w:p w:rsidR="00FC479C" w:rsidRDefault="00FC479C" w:rsidP="00C54526">
            <w:pPr>
              <w:spacing w:before="60"/>
              <w:rPr>
                <w:rFonts w:ascii="Arial" w:hAnsi="Arial" w:cs="Arial"/>
                <w:sz w:val="16"/>
              </w:rPr>
            </w:pPr>
            <w:r>
              <w:rPr>
                <w:rFonts w:ascii="Arial" w:hAnsi="Arial" w:cs="Arial"/>
                <w:sz w:val="16"/>
              </w:rPr>
              <w:t>sm6p13_T</w:t>
            </w:r>
          </w:p>
        </w:tc>
        <w:tc>
          <w:tcPr>
            <w:tcW w:w="1350" w:type="dxa"/>
          </w:tcPr>
          <w:p w:rsidR="00FC479C" w:rsidRPr="00EE288B" w:rsidRDefault="00FC479C" w:rsidP="002D1706">
            <w:pPr>
              <w:spacing w:before="60"/>
              <w:rPr>
                <w:ins w:id="18" w:author="rz3h1n" w:date="2013-06-26T16:38:00Z"/>
                <w:rFonts w:ascii="Arial" w:hAnsi="Arial" w:cs="Arial"/>
                <w:sz w:val="16"/>
              </w:rPr>
            </w:pPr>
            <w:ins w:id="19" w:author="rz3h1n" w:date="2013-06-26T16:38:00Z">
              <w:r w:rsidRPr="00EE288B">
                <w:rPr>
                  <w:rFonts w:ascii="Arial" w:hAnsi="Arial" w:cs="Arial"/>
                  <w:sz w:val="16"/>
                </w:rPr>
                <w:t>0</w:t>
              </w:r>
            </w:ins>
          </w:p>
          <w:p w:rsidR="00FC479C" w:rsidRPr="00EE288B" w:rsidRDefault="00FC479C" w:rsidP="002D1706">
            <w:pPr>
              <w:spacing w:before="60"/>
              <w:rPr>
                <w:ins w:id="20" w:author="rz3h1n" w:date="2013-06-26T16:38:00Z"/>
                <w:rFonts w:ascii="Arial" w:hAnsi="Arial" w:cs="Arial"/>
                <w:sz w:val="16"/>
              </w:rPr>
            </w:pPr>
            <w:ins w:id="21" w:author="rz3h1n" w:date="2013-06-26T16:38:00Z">
              <w:r w:rsidRPr="00EE288B">
                <w:rPr>
                  <w:rFonts w:ascii="Arial" w:hAnsi="Arial" w:cs="Arial"/>
                  <w:sz w:val="16"/>
                </w:rPr>
                <w:t>0</w:t>
              </w:r>
            </w:ins>
          </w:p>
          <w:p w:rsidR="00FC479C" w:rsidRPr="00EE288B" w:rsidRDefault="00FC479C" w:rsidP="002D1706">
            <w:pPr>
              <w:spacing w:before="60"/>
              <w:rPr>
                <w:ins w:id="22" w:author="rz3h1n" w:date="2013-06-26T16:38:00Z"/>
                <w:rFonts w:ascii="Arial" w:hAnsi="Arial" w:cs="Arial"/>
                <w:sz w:val="16"/>
              </w:rPr>
            </w:pPr>
            <w:ins w:id="23" w:author="rz3h1n" w:date="2013-06-26T16:38:00Z">
              <w:r>
                <w:rPr>
                  <w:rFonts w:ascii="Arial" w:hAnsi="Arial" w:cs="Arial"/>
                  <w:sz w:val="16"/>
                </w:rPr>
                <w:t>2</w:t>
              </w:r>
              <w:r w:rsidRPr="00EE288B">
                <w:rPr>
                  <w:rFonts w:ascii="Arial" w:hAnsi="Arial" w:cs="Arial"/>
                  <w:sz w:val="16"/>
                </w:rPr>
                <w:t>.2</w:t>
              </w:r>
            </w:ins>
          </w:p>
          <w:p w:rsidR="00FC479C" w:rsidRPr="00EE288B" w:rsidRDefault="00FC479C" w:rsidP="002D1706">
            <w:pPr>
              <w:spacing w:before="60"/>
              <w:rPr>
                <w:ins w:id="24" w:author="rz3h1n" w:date="2013-06-26T16:38:00Z"/>
                <w:rFonts w:ascii="Arial" w:hAnsi="Arial" w:cs="Arial"/>
                <w:sz w:val="16"/>
              </w:rPr>
            </w:pPr>
            <w:ins w:id="25" w:author="rz3h1n" w:date="2013-06-26T16:38:00Z">
              <w:r w:rsidRPr="00EE288B">
                <w:rPr>
                  <w:rFonts w:ascii="Arial" w:hAnsi="Arial" w:cs="Arial"/>
                  <w:sz w:val="16"/>
                </w:rPr>
                <w:t>0.</w:t>
              </w:r>
              <w:r>
                <w:rPr>
                  <w:rFonts w:ascii="Arial" w:hAnsi="Arial" w:cs="Arial"/>
                  <w:sz w:val="16"/>
                </w:rPr>
                <w:t>25</w:t>
              </w:r>
            </w:ins>
          </w:p>
          <w:p w:rsidR="00FC479C" w:rsidRPr="00EE288B" w:rsidRDefault="00FC479C" w:rsidP="002D1706">
            <w:pPr>
              <w:spacing w:before="60"/>
              <w:rPr>
                <w:ins w:id="26" w:author="rz3h1n" w:date="2013-06-26T16:38:00Z"/>
                <w:rFonts w:ascii="Arial" w:hAnsi="Arial" w:cs="Arial"/>
                <w:sz w:val="16"/>
              </w:rPr>
            </w:pPr>
            <w:ins w:id="27" w:author="rz3h1n" w:date="2013-06-26T16:38:00Z">
              <w:r>
                <w:rPr>
                  <w:rFonts w:ascii="Arial" w:hAnsi="Arial" w:cs="Arial"/>
                  <w:sz w:val="16"/>
                </w:rPr>
                <w:t>2</w:t>
              </w:r>
              <w:r w:rsidRPr="00EE288B">
                <w:rPr>
                  <w:rFonts w:ascii="Arial" w:hAnsi="Arial" w:cs="Arial"/>
                  <w:sz w:val="16"/>
                </w:rPr>
                <w:t>.2</w:t>
              </w:r>
            </w:ins>
          </w:p>
          <w:p w:rsidR="00FC479C" w:rsidRPr="00EE288B" w:rsidRDefault="00FC479C" w:rsidP="002D1706">
            <w:pPr>
              <w:spacing w:before="60"/>
              <w:rPr>
                <w:ins w:id="28" w:author="rz3h1n" w:date="2013-06-26T16:38:00Z"/>
                <w:rFonts w:ascii="Arial" w:hAnsi="Arial" w:cs="Arial"/>
                <w:sz w:val="16"/>
              </w:rPr>
            </w:pPr>
            <w:ins w:id="29" w:author="rz3h1n" w:date="2013-06-26T16:38:00Z">
              <w:r w:rsidRPr="00EE288B">
                <w:rPr>
                  <w:rFonts w:ascii="Arial" w:hAnsi="Arial" w:cs="Arial"/>
                  <w:sz w:val="16"/>
                </w:rPr>
                <w:t>0.</w:t>
              </w:r>
              <w:r>
                <w:rPr>
                  <w:rFonts w:ascii="Arial" w:hAnsi="Arial" w:cs="Arial"/>
                  <w:sz w:val="16"/>
                </w:rPr>
                <w:t>25</w:t>
              </w:r>
            </w:ins>
          </w:p>
          <w:p w:rsidR="00FC479C" w:rsidRPr="00EE288B" w:rsidRDefault="00FC479C" w:rsidP="002D1706">
            <w:pPr>
              <w:spacing w:before="60"/>
              <w:rPr>
                <w:ins w:id="30" w:author="rz3h1n" w:date="2013-06-26T16:38:00Z"/>
                <w:rFonts w:ascii="Arial" w:hAnsi="Arial" w:cs="Arial"/>
                <w:sz w:val="16"/>
              </w:rPr>
            </w:pPr>
            <w:ins w:id="31" w:author="rz3h1n" w:date="2013-06-26T16:38:00Z">
              <w:r w:rsidRPr="00EE288B">
                <w:rPr>
                  <w:rFonts w:ascii="Arial" w:hAnsi="Arial" w:cs="Arial"/>
                  <w:sz w:val="16"/>
                </w:rPr>
                <w:t>-0.0174524</w:t>
              </w:r>
            </w:ins>
          </w:p>
          <w:p w:rsidR="00FC479C" w:rsidRPr="00EE288B" w:rsidRDefault="00FC479C" w:rsidP="002D1706">
            <w:pPr>
              <w:spacing w:before="60"/>
              <w:rPr>
                <w:ins w:id="32" w:author="rz3h1n" w:date="2013-06-26T16:38:00Z"/>
                <w:rFonts w:ascii="Arial" w:hAnsi="Arial" w:cs="Arial"/>
                <w:sz w:val="16"/>
              </w:rPr>
            </w:pPr>
            <w:ins w:id="33" w:author="rz3h1n" w:date="2013-06-26T16:38:00Z">
              <w:r w:rsidRPr="00EE288B">
                <w:rPr>
                  <w:rFonts w:ascii="Arial" w:hAnsi="Arial" w:cs="Arial"/>
                  <w:sz w:val="16"/>
                </w:rPr>
                <w:t>0.99985</w:t>
              </w:r>
            </w:ins>
          </w:p>
          <w:p w:rsidR="00FC479C" w:rsidRPr="00EE288B" w:rsidRDefault="00FC479C" w:rsidP="002D1706">
            <w:pPr>
              <w:spacing w:before="60"/>
              <w:rPr>
                <w:ins w:id="34" w:author="rz3h1n" w:date="2013-06-26T16:38:00Z"/>
                <w:rFonts w:ascii="Arial" w:hAnsi="Arial" w:cs="Arial"/>
                <w:sz w:val="16"/>
              </w:rPr>
            </w:pPr>
            <w:ins w:id="35" w:author="rz3h1n" w:date="2013-06-26T16:38:00Z">
              <w:r w:rsidRPr="00EE288B">
                <w:rPr>
                  <w:rFonts w:ascii="Arial" w:hAnsi="Arial" w:cs="Arial"/>
                  <w:sz w:val="16"/>
                </w:rPr>
                <w:t>-0.5</w:t>
              </w:r>
            </w:ins>
          </w:p>
          <w:p w:rsidR="00FC479C" w:rsidRPr="00EE288B" w:rsidRDefault="00FC479C" w:rsidP="002D1706">
            <w:pPr>
              <w:spacing w:before="60"/>
              <w:rPr>
                <w:ins w:id="36" w:author="rz3h1n" w:date="2013-06-26T16:38:00Z"/>
                <w:rFonts w:ascii="Arial" w:hAnsi="Arial" w:cs="Arial"/>
                <w:sz w:val="16"/>
              </w:rPr>
            </w:pPr>
            <w:ins w:id="37" w:author="rz3h1n" w:date="2013-06-26T16:38:00Z">
              <w:r w:rsidRPr="00EE288B">
                <w:rPr>
                  <w:rFonts w:ascii="Arial" w:hAnsi="Arial" w:cs="Arial"/>
                  <w:sz w:val="16"/>
                </w:rPr>
                <w:t>0.8</w:t>
              </w:r>
            </w:ins>
          </w:p>
          <w:p w:rsidR="00FC479C" w:rsidRPr="00EE288B" w:rsidRDefault="00FC479C" w:rsidP="002D1706">
            <w:pPr>
              <w:spacing w:before="60"/>
              <w:rPr>
                <w:ins w:id="38" w:author="rz3h1n" w:date="2013-06-26T16:38:00Z"/>
                <w:rFonts w:ascii="Arial" w:hAnsi="Arial" w:cs="Arial"/>
                <w:sz w:val="16"/>
              </w:rPr>
            </w:pPr>
            <w:ins w:id="39" w:author="rz3h1n" w:date="2013-06-26T16:38:00Z">
              <w:r w:rsidRPr="00EE288B">
                <w:rPr>
                  <w:rFonts w:ascii="Arial" w:hAnsi="Arial" w:cs="Arial"/>
                  <w:sz w:val="16"/>
                </w:rPr>
                <w:t>-0.5</w:t>
              </w:r>
            </w:ins>
          </w:p>
          <w:p w:rsidR="00FC479C" w:rsidRPr="00EE288B" w:rsidRDefault="00FC479C" w:rsidP="002D1706">
            <w:pPr>
              <w:spacing w:before="60"/>
              <w:rPr>
                <w:ins w:id="40" w:author="rz3h1n" w:date="2013-06-26T16:38:00Z"/>
                <w:rFonts w:ascii="Arial" w:hAnsi="Arial" w:cs="Arial"/>
                <w:sz w:val="16"/>
              </w:rPr>
            </w:pPr>
            <w:ins w:id="41" w:author="rz3h1n" w:date="2013-06-26T16:38:00Z">
              <w:r w:rsidRPr="00EE288B">
                <w:rPr>
                  <w:rFonts w:ascii="Arial" w:hAnsi="Arial" w:cs="Arial"/>
                  <w:sz w:val="16"/>
                </w:rPr>
                <w:t>0.8</w:t>
              </w:r>
            </w:ins>
          </w:p>
          <w:p w:rsidR="00FC479C" w:rsidRPr="00EE288B" w:rsidRDefault="00FC479C" w:rsidP="002D1706">
            <w:pPr>
              <w:spacing w:before="60"/>
              <w:rPr>
                <w:ins w:id="42" w:author="rz3h1n" w:date="2013-06-26T16:38:00Z"/>
                <w:rFonts w:ascii="Arial" w:hAnsi="Arial" w:cs="Arial"/>
                <w:sz w:val="16"/>
              </w:rPr>
            </w:pPr>
            <w:ins w:id="43" w:author="rz3h1n" w:date="2013-06-26T16:38:00Z">
              <w:r w:rsidRPr="00EE288B">
                <w:rPr>
                  <w:rFonts w:ascii="Arial" w:hAnsi="Arial" w:cs="Arial"/>
                  <w:sz w:val="16"/>
                </w:rPr>
                <w:t>-</w:t>
              </w:r>
            </w:ins>
            <w:ins w:id="44" w:author="rz3h1n" w:date="2013-07-15T10:54:00Z">
              <w:r w:rsidR="007E38C3">
                <w:rPr>
                  <w:rFonts w:ascii="Arial" w:hAnsi="Arial" w:cs="Arial"/>
                  <w:sz w:val="16"/>
                </w:rPr>
                <w:t>0.0155</w:t>
              </w:r>
            </w:ins>
          </w:p>
          <w:p w:rsidR="00FC479C" w:rsidDel="00FD0B67" w:rsidRDefault="00FC479C" w:rsidP="005B6F0F">
            <w:pPr>
              <w:spacing w:before="60"/>
              <w:rPr>
                <w:del w:id="45" w:author="rz3h1n" w:date="2013-06-26T16:38:00Z"/>
                <w:rFonts w:ascii="Arial" w:hAnsi="Arial" w:cs="Arial"/>
                <w:sz w:val="16"/>
              </w:rPr>
            </w:pPr>
            <w:ins w:id="46" w:author="rz3h1n" w:date="2013-06-26T16:38:00Z">
              <w:r w:rsidRPr="00EE288B">
                <w:rPr>
                  <w:rFonts w:ascii="Arial" w:hAnsi="Arial" w:cs="Arial"/>
                  <w:sz w:val="16"/>
                </w:rPr>
                <w:t>-</w:t>
              </w:r>
            </w:ins>
            <w:ins w:id="47" w:author="rz3h1n" w:date="2013-07-15T10:54:00Z">
              <w:r w:rsidR="007E38C3">
                <w:rPr>
                  <w:rFonts w:ascii="Arial" w:hAnsi="Arial" w:cs="Arial"/>
                  <w:sz w:val="16"/>
                </w:rPr>
                <w:t>0.0155</w:t>
              </w:r>
            </w:ins>
            <w:del w:id="48" w:author="rz3h1n" w:date="2013-06-26T16:38:00Z">
              <w:r w:rsidDel="00FD0B67">
                <w:rPr>
                  <w:rFonts w:ascii="Arial" w:hAnsi="Arial" w:cs="Arial"/>
                  <w:sz w:val="16"/>
                </w:rPr>
                <w:delText>0</w:delText>
              </w:r>
            </w:del>
          </w:p>
          <w:p w:rsidR="00FC479C" w:rsidDel="00FD0B67" w:rsidRDefault="00FC479C" w:rsidP="005B6F0F">
            <w:pPr>
              <w:spacing w:before="60"/>
              <w:rPr>
                <w:del w:id="49" w:author="rz3h1n" w:date="2013-06-26T16:38:00Z"/>
                <w:rFonts w:ascii="Arial" w:hAnsi="Arial" w:cs="Arial"/>
                <w:sz w:val="16"/>
              </w:rPr>
            </w:pPr>
            <w:del w:id="50" w:author="rz3h1n" w:date="2013-06-26T16:38:00Z">
              <w:r w:rsidDel="00FD0B67">
                <w:rPr>
                  <w:rFonts w:ascii="Arial" w:hAnsi="Arial" w:cs="Arial"/>
                  <w:sz w:val="16"/>
                </w:rPr>
                <w:delText>0</w:delText>
              </w:r>
            </w:del>
          </w:p>
          <w:p w:rsidR="00FC479C" w:rsidDel="00FD0B67" w:rsidRDefault="00FC479C" w:rsidP="005B6F0F">
            <w:pPr>
              <w:spacing w:before="60"/>
              <w:rPr>
                <w:del w:id="51" w:author="rz3h1n" w:date="2013-06-26T16:38:00Z"/>
                <w:rFonts w:ascii="Arial" w:hAnsi="Arial" w:cs="Arial"/>
                <w:sz w:val="16"/>
              </w:rPr>
            </w:pPr>
            <w:del w:id="52" w:author="rz3h1n" w:date="2013-06-26T16:38:00Z">
              <w:r w:rsidDel="00FD0B67">
                <w:rPr>
                  <w:rFonts w:ascii="Arial" w:hAnsi="Arial" w:cs="Arial"/>
                  <w:sz w:val="16"/>
                </w:rPr>
                <w:delText>1.2</w:delText>
              </w:r>
            </w:del>
          </w:p>
          <w:p w:rsidR="00FC479C" w:rsidDel="00FD0B67" w:rsidRDefault="00FC479C" w:rsidP="005B6F0F">
            <w:pPr>
              <w:spacing w:before="60"/>
              <w:rPr>
                <w:del w:id="53" w:author="rz3h1n" w:date="2013-06-26T16:38:00Z"/>
                <w:rFonts w:ascii="Arial" w:hAnsi="Arial" w:cs="Arial"/>
                <w:sz w:val="16"/>
              </w:rPr>
            </w:pPr>
            <w:del w:id="54" w:author="rz3h1n" w:date="2013-06-26T16:38:00Z">
              <w:r w:rsidDel="00FD0B67">
                <w:rPr>
                  <w:rFonts w:ascii="Arial" w:hAnsi="Arial" w:cs="Arial"/>
                  <w:sz w:val="16"/>
                </w:rPr>
                <w:delText>0.69</w:delText>
              </w:r>
            </w:del>
          </w:p>
          <w:p w:rsidR="00FC479C" w:rsidDel="00FD0B67" w:rsidRDefault="00FC479C" w:rsidP="005B6F0F">
            <w:pPr>
              <w:spacing w:before="60"/>
              <w:rPr>
                <w:del w:id="55" w:author="rz3h1n" w:date="2013-06-26T16:38:00Z"/>
                <w:rFonts w:ascii="Arial" w:hAnsi="Arial" w:cs="Arial"/>
                <w:sz w:val="16"/>
              </w:rPr>
            </w:pPr>
            <w:del w:id="56" w:author="rz3h1n" w:date="2013-06-26T16:38:00Z">
              <w:r w:rsidDel="00FD0B67">
                <w:rPr>
                  <w:rFonts w:ascii="Arial" w:hAnsi="Arial" w:cs="Arial"/>
                  <w:sz w:val="16"/>
                </w:rPr>
                <w:delText>1.2</w:delText>
              </w:r>
            </w:del>
          </w:p>
          <w:p w:rsidR="00FC479C" w:rsidDel="00FD0B67" w:rsidRDefault="00FC479C" w:rsidP="005B6F0F">
            <w:pPr>
              <w:spacing w:before="60"/>
              <w:rPr>
                <w:del w:id="57" w:author="rz3h1n" w:date="2013-06-26T16:38:00Z"/>
                <w:rFonts w:ascii="Arial" w:hAnsi="Arial" w:cs="Arial"/>
                <w:sz w:val="16"/>
              </w:rPr>
            </w:pPr>
            <w:del w:id="58" w:author="rz3h1n" w:date="2013-06-26T16:38:00Z">
              <w:r w:rsidDel="00FD0B67">
                <w:rPr>
                  <w:rFonts w:ascii="Arial" w:hAnsi="Arial" w:cs="Arial"/>
                  <w:sz w:val="16"/>
                </w:rPr>
                <w:delText>0.69</w:delText>
              </w:r>
            </w:del>
          </w:p>
          <w:p w:rsidR="00FC479C" w:rsidDel="00FD0B67" w:rsidRDefault="00FC479C" w:rsidP="005B6F0F">
            <w:pPr>
              <w:spacing w:before="60"/>
              <w:rPr>
                <w:del w:id="59" w:author="rz3h1n" w:date="2013-06-26T16:38:00Z"/>
                <w:rFonts w:ascii="Arial" w:hAnsi="Arial" w:cs="Arial"/>
                <w:sz w:val="16"/>
              </w:rPr>
            </w:pPr>
            <w:del w:id="60" w:author="rz3h1n" w:date="2013-06-26T16:38:00Z">
              <w:r w:rsidDel="00FD0B67">
                <w:rPr>
                  <w:rFonts w:ascii="Arial" w:hAnsi="Arial" w:cs="Arial"/>
                  <w:sz w:val="16"/>
                </w:rPr>
                <w:delText>-</w:delText>
              </w:r>
              <w:r w:rsidRPr="00006BE0" w:rsidDel="00FD0B67">
                <w:rPr>
                  <w:rFonts w:ascii="Arial" w:hAnsi="Arial" w:cs="Arial"/>
                  <w:sz w:val="16"/>
                </w:rPr>
                <w:delText>0.0174524</w:delText>
              </w:r>
            </w:del>
          </w:p>
          <w:p w:rsidR="00FC479C" w:rsidDel="00FD0B67" w:rsidRDefault="00FC479C" w:rsidP="005B6F0F">
            <w:pPr>
              <w:spacing w:before="60"/>
              <w:rPr>
                <w:del w:id="61" w:author="rz3h1n" w:date="2013-06-26T16:38:00Z"/>
                <w:rFonts w:ascii="Arial" w:hAnsi="Arial" w:cs="Arial"/>
                <w:sz w:val="16"/>
              </w:rPr>
            </w:pPr>
            <w:del w:id="62" w:author="rz3h1n" w:date="2013-06-26T16:38:00Z">
              <w:r w:rsidRPr="00006BE0" w:rsidDel="00FD0B67">
                <w:rPr>
                  <w:rFonts w:ascii="Arial" w:hAnsi="Arial" w:cs="Arial"/>
                  <w:sz w:val="16"/>
                </w:rPr>
                <w:delText>0.99985</w:delText>
              </w:r>
            </w:del>
          </w:p>
          <w:p w:rsidR="00FC479C" w:rsidDel="00FD0B67" w:rsidRDefault="00FC479C" w:rsidP="005B6F0F">
            <w:pPr>
              <w:spacing w:before="60"/>
              <w:rPr>
                <w:del w:id="63" w:author="rz3h1n" w:date="2013-06-26T16:38:00Z"/>
                <w:rFonts w:ascii="Arial" w:hAnsi="Arial" w:cs="Arial"/>
                <w:sz w:val="16"/>
              </w:rPr>
            </w:pPr>
            <w:del w:id="64" w:author="rz3h1n" w:date="2013-06-26T16:38:00Z">
              <w:r w:rsidDel="00FD0B67">
                <w:rPr>
                  <w:rFonts w:ascii="Arial" w:hAnsi="Arial" w:cs="Arial"/>
                  <w:sz w:val="16"/>
                </w:rPr>
                <w:delText>-0.5</w:delText>
              </w:r>
            </w:del>
          </w:p>
          <w:p w:rsidR="00FC479C" w:rsidDel="00FD0B67" w:rsidRDefault="00FC479C" w:rsidP="005B6F0F">
            <w:pPr>
              <w:spacing w:before="60"/>
              <w:rPr>
                <w:del w:id="65" w:author="rz3h1n" w:date="2013-06-26T16:38:00Z"/>
                <w:rFonts w:ascii="Arial" w:hAnsi="Arial" w:cs="Arial"/>
                <w:sz w:val="16"/>
              </w:rPr>
            </w:pPr>
            <w:del w:id="66" w:author="rz3h1n" w:date="2013-06-26T16:38:00Z">
              <w:r w:rsidDel="00FD0B67">
                <w:rPr>
                  <w:rFonts w:ascii="Arial" w:hAnsi="Arial" w:cs="Arial"/>
                  <w:sz w:val="16"/>
                </w:rPr>
                <w:delText>0.8</w:delText>
              </w:r>
            </w:del>
          </w:p>
          <w:p w:rsidR="00FC479C" w:rsidDel="00FD0B67" w:rsidRDefault="00FC479C" w:rsidP="005B6F0F">
            <w:pPr>
              <w:spacing w:before="60"/>
              <w:rPr>
                <w:del w:id="67" w:author="rz3h1n" w:date="2013-06-26T16:38:00Z"/>
                <w:rFonts w:ascii="Arial" w:hAnsi="Arial" w:cs="Arial"/>
                <w:sz w:val="16"/>
              </w:rPr>
            </w:pPr>
            <w:del w:id="68" w:author="rz3h1n" w:date="2013-06-26T16:38:00Z">
              <w:r w:rsidDel="00FD0B67">
                <w:rPr>
                  <w:rFonts w:ascii="Arial" w:hAnsi="Arial" w:cs="Arial"/>
                  <w:sz w:val="16"/>
                </w:rPr>
                <w:delText>-0.5</w:delText>
              </w:r>
            </w:del>
          </w:p>
          <w:p w:rsidR="00FC479C" w:rsidDel="00FD0B67" w:rsidRDefault="00FC479C" w:rsidP="005B6F0F">
            <w:pPr>
              <w:spacing w:before="60"/>
              <w:rPr>
                <w:del w:id="69" w:author="rz3h1n" w:date="2013-06-26T16:38:00Z"/>
                <w:rFonts w:ascii="Arial" w:hAnsi="Arial" w:cs="Arial"/>
                <w:sz w:val="16"/>
              </w:rPr>
            </w:pPr>
            <w:del w:id="70" w:author="rz3h1n" w:date="2013-06-26T16:38:00Z">
              <w:r w:rsidDel="00FD0B67">
                <w:rPr>
                  <w:rFonts w:ascii="Arial" w:hAnsi="Arial" w:cs="Arial"/>
                  <w:sz w:val="16"/>
                </w:rPr>
                <w:delText>0.8</w:delText>
              </w:r>
            </w:del>
          </w:p>
          <w:p w:rsidR="00FC479C" w:rsidDel="00FD0B67" w:rsidRDefault="00FC479C" w:rsidP="005B6F0F">
            <w:pPr>
              <w:spacing w:before="60"/>
              <w:rPr>
                <w:del w:id="71" w:author="rz3h1n" w:date="2013-06-26T16:38:00Z"/>
                <w:rFonts w:ascii="Arial" w:hAnsi="Arial" w:cs="Arial"/>
                <w:sz w:val="16"/>
              </w:rPr>
            </w:pPr>
            <w:del w:id="72" w:author="rz3h1n" w:date="2013-06-26T16:38:00Z">
              <w:r w:rsidRPr="004B6095" w:rsidDel="00FD0B67">
                <w:rPr>
                  <w:rFonts w:ascii="Arial" w:hAnsi="Arial" w:cs="Arial"/>
                  <w:sz w:val="16"/>
                </w:rPr>
                <w:delText>-0.0155</w:delText>
              </w:r>
            </w:del>
          </w:p>
          <w:p w:rsidR="00FC479C" w:rsidRDefault="00FC479C" w:rsidP="005B6F0F">
            <w:pPr>
              <w:spacing w:before="60"/>
              <w:rPr>
                <w:rFonts w:ascii="Arial" w:hAnsi="Arial" w:cs="Arial"/>
                <w:sz w:val="16"/>
              </w:rPr>
            </w:pPr>
            <w:del w:id="73" w:author="rz3h1n" w:date="2013-06-26T16:38:00Z">
              <w:r w:rsidRPr="004B6095" w:rsidDel="00FD0B67">
                <w:rPr>
                  <w:rFonts w:ascii="Arial" w:hAnsi="Arial" w:cs="Arial"/>
                  <w:sz w:val="16"/>
                </w:rPr>
                <w:delText>-0.0155</w:delText>
              </w:r>
            </w:del>
          </w:p>
        </w:tc>
        <w:tc>
          <w:tcPr>
            <w:tcW w:w="1445" w:type="dxa"/>
          </w:tcPr>
          <w:p w:rsidR="00FC479C" w:rsidRPr="00EE288B" w:rsidRDefault="00FC479C" w:rsidP="002D1706">
            <w:pPr>
              <w:spacing w:before="60"/>
              <w:rPr>
                <w:ins w:id="74" w:author="rz3h1n" w:date="2013-06-26T16:38:00Z"/>
                <w:rFonts w:ascii="Arial" w:hAnsi="Arial" w:cs="Arial"/>
                <w:sz w:val="16"/>
              </w:rPr>
            </w:pPr>
            <w:ins w:id="75" w:author="rz3h1n" w:date="2013-06-26T16:38:00Z">
              <w:r w:rsidRPr="00EE288B">
                <w:rPr>
                  <w:rFonts w:ascii="Arial" w:hAnsi="Arial" w:cs="Arial"/>
                  <w:sz w:val="16"/>
                </w:rPr>
                <w:t>1</w:t>
              </w:r>
            </w:ins>
          </w:p>
          <w:p w:rsidR="00FC479C" w:rsidRPr="00EE288B" w:rsidRDefault="00FC479C" w:rsidP="002D1706">
            <w:pPr>
              <w:spacing w:before="60"/>
              <w:rPr>
                <w:ins w:id="76" w:author="rz3h1n" w:date="2013-06-26T16:38:00Z"/>
                <w:rFonts w:ascii="Arial" w:hAnsi="Arial" w:cs="Arial"/>
                <w:sz w:val="16"/>
              </w:rPr>
            </w:pPr>
            <w:ins w:id="77" w:author="rz3h1n" w:date="2013-06-26T16:38:00Z">
              <w:r w:rsidRPr="00EE288B">
                <w:rPr>
                  <w:rFonts w:ascii="Arial" w:hAnsi="Arial" w:cs="Arial"/>
                  <w:sz w:val="16"/>
                </w:rPr>
                <w:t>1</w:t>
              </w:r>
            </w:ins>
          </w:p>
          <w:p w:rsidR="00FC479C" w:rsidRPr="00EE288B" w:rsidRDefault="00FC479C" w:rsidP="002D1706">
            <w:pPr>
              <w:spacing w:before="60"/>
              <w:rPr>
                <w:ins w:id="78" w:author="rz3h1n" w:date="2013-06-26T16:38:00Z"/>
                <w:rFonts w:ascii="Arial" w:hAnsi="Arial" w:cs="Arial"/>
                <w:sz w:val="16"/>
              </w:rPr>
            </w:pPr>
            <w:ins w:id="79" w:author="rz3h1n" w:date="2013-06-26T16:38:00Z">
              <w:r>
                <w:rPr>
                  <w:rFonts w:ascii="Arial" w:hAnsi="Arial" w:cs="Arial"/>
                  <w:sz w:val="16"/>
                </w:rPr>
                <w:t>2</w:t>
              </w:r>
              <w:r w:rsidRPr="00EE288B">
                <w:rPr>
                  <w:rFonts w:ascii="Arial" w:hAnsi="Arial" w:cs="Arial"/>
                  <w:sz w:val="16"/>
                </w:rPr>
                <w:t>.8</w:t>
              </w:r>
            </w:ins>
          </w:p>
          <w:p w:rsidR="00FC479C" w:rsidRPr="00EE288B" w:rsidRDefault="00FC479C" w:rsidP="002D1706">
            <w:pPr>
              <w:spacing w:before="60"/>
              <w:rPr>
                <w:ins w:id="80" w:author="rz3h1n" w:date="2013-06-26T16:38:00Z"/>
                <w:rFonts w:ascii="Arial" w:hAnsi="Arial" w:cs="Arial"/>
                <w:sz w:val="16"/>
              </w:rPr>
            </w:pPr>
            <w:ins w:id="81" w:author="rz3h1n" w:date="2013-06-26T16:38:00Z">
              <w:r>
                <w:rPr>
                  <w:rFonts w:ascii="Arial" w:hAnsi="Arial" w:cs="Arial"/>
                  <w:sz w:val="16"/>
                </w:rPr>
                <w:t>2.5</w:t>
              </w:r>
            </w:ins>
          </w:p>
          <w:p w:rsidR="00FC479C" w:rsidRPr="00EE288B" w:rsidRDefault="00FC479C" w:rsidP="002D1706">
            <w:pPr>
              <w:spacing w:before="60"/>
              <w:rPr>
                <w:ins w:id="82" w:author="rz3h1n" w:date="2013-06-26T16:38:00Z"/>
                <w:rFonts w:ascii="Arial" w:hAnsi="Arial" w:cs="Arial"/>
                <w:sz w:val="16"/>
              </w:rPr>
            </w:pPr>
            <w:ins w:id="83" w:author="rz3h1n" w:date="2013-06-26T16:38:00Z">
              <w:r>
                <w:rPr>
                  <w:rFonts w:ascii="Arial" w:hAnsi="Arial" w:cs="Arial"/>
                  <w:sz w:val="16"/>
                </w:rPr>
                <w:t>2</w:t>
              </w:r>
              <w:r w:rsidRPr="00EE288B">
                <w:rPr>
                  <w:rFonts w:ascii="Arial" w:hAnsi="Arial" w:cs="Arial"/>
                  <w:sz w:val="16"/>
                </w:rPr>
                <w:t>.8</w:t>
              </w:r>
            </w:ins>
          </w:p>
          <w:p w:rsidR="00FC479C" w:rsidRPr="00EE288B" w:rsidRDefault="00FC479C" w:rsidP="002D1706">
            <w:pPr>
              <w:spacing w:before="60"/>
              <w:rPr>
                <w:ins w:id="84" w:author="rz3h1n" w:date="2013-06-26T16:38:00Z"/>
                <w:rFonts w:ascii="Arial" w:hAnsi="Arial" w:cs="Arial"/>
                <w:sz w:val="16"/>
              </w:rPr>
            </w:pPr>
            <w:ins w:id="85" w:author="rz3h1n" w:date="2013-06-26T16:38:00Z">
              <w:r>
                <w:rPr>
                  <w:rFonts w:ascii="Arial" w:hAnsi="Arial" w:cs="Arial"/>
                  <w:sz w:val="16"/>
                </w:rPr>
                <w:t>2.5</w:t>
              </w:r>
            </w:ins>
          </w:p>
          <w:p w:rsidR="00FC479C" w:rsidRPr="00EE288B" w:rsidRDefault="00FC479C" w:rsidP="002D1706">
            <w:pPr>
              <w:spacing w:before="60"/>
              <w:rPr>
                <w:ins w:id="86" w:author="rz3h1n" w:date="2013-06-26T16:38:00Z"/>
                <w:rFonts w:ascii="Arial" w:hAnsi="Arial" w:cs="Arial"/>
                <w:sz w:val="16"/>
              </w:rPr>
            </w:pPr>
            <w:ins w:id="87" w:author="rz3h1n" w:date="2013-06-26T16:38:00Z">
              <w:r w:rsidRPr="00EE288B">
                <w:rPr>
                  <w:rFonts w:ascii="Arial" w:hAnsi="Arial" w:cs="Arial"/>
                  <w:sz w:val="16"/>
                </w:rPr>
                <w:t>0.0174524</w:t>
              </w:r>
            </w:ins>
          </w:p>
          <w:p w:rsidR="00FC479C" w:rsidRPr="00EE288B" w:rsidRDefault="00FC479C" w:rsidP="002D1706">
            <w:pPr>
              <w:spacing w:before="60"/>
              <w:rPr>
                <w:ins w:id="88" w:author="rz3h1n" w:date="2013-06-26T16:38:00Z"/>
                <w:rFonts w:ascii="Arial" w:hAnsi="Arial" w:cs="Arial"/>
                <w:sz w:val="16"/>
              </w:rPr>
            </w:pPr>
            <w:ins w:id="89" w:author="rz3h1n" w:date="2013-06-26T16:38:00Z">
              <w:r w:rsidRPr="00EE288B">
                <w:rPr>
                  <w:rFonts w:ascii="Arial" w:hAnsi="Arial" w:cs="Arial"/>
                  <w:sz w:val="16"/>
                </w:rPr>
                <w:t>1</w:t>
              </w:r>
            </w:ins>
          </w:p>
          <w:p w:rsidR="00FC479C" w:rsidRPr="00EE288B" w:rsidRDefault="00FC479C" w:rsidP="002D1706">
            <w:pPr>
              <w:spacing w:before="60"/>
              <w:rPr>
                <w:ins w:id="90" w:author="rz3h1n" w:date="2013-06-26T16:38:00Z"/>
                <w:rFonts w:ascii="Arial" w:hAnsi="Arial" w:cs="Arial"/>
                <w:sz w:val="16"/>
              </w:rPr>
            </w:pPr>
            <w:ins w:id="91" w:author="rz3h1n" w:date="2013-06-26T16:38:00Z">
              <w:r w:rsidRPr="00EE288B">
                <w:rPr>
                  <w:rFonts w:ascii="Arial" w:hAnsi="Arial" w:cs="Arial"/>
                  <w:sz w:val="16"/>
                </w:rPr>
                <w:t>0.5</w:t>
              </w:r>
            </w:ins>
          </w:p>
          <w:p w:rsidR="00FC479C" w:rsidRPr="00EE288B" w:rsidRDefault="00FC479C" w:rsidP="002D1706">
            <w:pPr>
              <w:spacing w:before="60"/>
              <w:rPr>
                <w:ins w:id="92" w:author="rz3h1n" w:date="2013-06-26T16:38:00Z"/>
                <w:rFonts w:ascii="Arial" w:hAnsi="Arial" w:cs="Arial"/>
                <w:sz w:val="16"/>
              </w:rPr>
            </w:pPr>
            <w:ins w:id="93" w:author="rz3h1n" w:date="2013-06-26T16:38:00Z">
              <w:r w:rsidRPr="00EE288B">
                <w:rPr>
                  <w:rFonts w:ascii="Arial" w:hAnsi="Arial" w:cs="Arial"/>
                  <w:sz w:val="16"/>
                </w:rPr>
                <w:t>1.2</w:t>
              </w:r>
            </w:ins>
          </w:p>
          <w:p w:rsidR="00FC479C" w:rsidRPr="00EE288B" w:rsidRDefault="00FC479C" w:rsidP="002D1706">
            <w:pPr>
              <w:spacing w:before="60"/>
              <w:rPr>
                <w:ins w:id="94" w:author="rz3h1n" w:date="2013-06-26T16:38:00Z"/>
                <w:rFonts w:ascii="Arial" w:hAnsi="Arial" w:cs="Arial"/>
                <w:sz w:val="16"/>
              </w:rPr>
            </w:pPr>
            <w:ins w:id="95" w:author="rz3h1n" w:date="2013-06-26T16:38:00Z">
              <w:r w:rsidRPr="00EE288B">
                <w:rPr>
                  <w:rFonts w:ascii="Arial" w:hAnsi="Arial" w:cs="Arial"/>
                  <w:sz w:val="16"/>
                </w:rPr>
                <w:t>0.5</w:t>
              </w:r>
            </w:ins>
          </w:p>
          <w:p w:rsidR="00FC479C" w:rsidRPr="00EE288B" w:rsidRDefault="00FC479C" w:rsidP="002D1706">
            <w:pPr>
              <w:spacing w:before="60"/>
              <w:rPr>
                <w:ins w:id="96" w:author="rz3h1n" w:date="2013-06-26T16:38:00Z"/>
                <w:rFonts w:ascii="Arial" w:hAnsi="Arial" w:cs="Arial"/>
                <w:sz w:val="16"/>
              </w:rPr>
            </w:pPr>
            <w:ins w:id="97" w:author="rz3h1n" w:date="2013-06-26T16:38:00Z">
              <w:r w:rsidRPr="00EE288B">
                <w:rPr>
                  <w:rFonts w:ascii="Arial" w:hAnsi="Arial" w:cs="Arial"/>
                  <w:sz w:val="16"/>
                </w:rPr>
                <w:t>1.2</w:t>
              </w:r>
            </w:ins>
          </w:p>
          <w:p w:rsidR="00FC479C" w:rsidRPr="00EE288B" w:rsidRDefault="007E38C3" w:rsidP="002D1706">
            <w:pPr>
              <w:spacing w:before="60"/>
              <w:rPr>
                <w:ins w:id="98" w:author="rz3h1n" w:date="2013-06-26T16:38:00Z"/>
                <w:rFonts w:ascii="Arial" w:hAnsi="Arial" w:cs="Arial"/>
                <w:sz w:val="16"/>
              </w:rPr>
            </w:pPr>
            <w:ins w:id="99" w:author="rz3h1n" w:date="2013-07-15T10:54:00Z">
              <w:r>
                <w:rPr>
                  <w:rFonts w:ascii="Arial" w:hAnsi="Arial" w:cs="Arial"/>
                  <w:sz w:val="16"/>
                </w:rPr>
                <w:t>0.0155</w:t>
              </w:r>
            </w:ins>
          </w:p>
          <w:p w:rsidR="00FC479C" w:rsidDel="00FD0B67" w:rsidRDefault="007E38C3" w:rsidP="005B6F0F">
            <w:pPr>
              <w:spacing w:before="60"/>
              <w:rPr>
                <w:del w:id="100" w:author="rz3h1n" w:date="2013-06-26T16:38:00Z"/>
                <w:rFonts w:ascii="Arial" w:hAnsi="Arial" w:cs="Arial"/>
                <w:sz w:val="16"/>
              </w:rPr>
            </w:pPr>
            <w:ins w:id="101" w:author="rz3h1n" w:date="2013-07-15T10:54:00Z">
              <w:r>
                <w:rPr>
                  <w:rFonts w:ascii="Arial" w:hAnsi="Arial" w:cs="Arial"/>
                  <w:sz w:val="16"/>
                </w:rPr>
                <w:t>0.0155</w:t>
              </w:r>
            </w:ins>
            <w:del w:id="102" w:author="rz3h1n" w:date="2013-06-26T16:38:00Z">
              <w:r w:rsidR="00FC479C" w:rsidDel="00FD0B67">
                <w:rPr>
                  <w:rFonts w:ascii="Arial" w:hAnsi="Arial" w:cs="Arial"/>
                  <w:sz w:val="16"/>
                </w:rPr>
                <w:delText>1</w:delText>
              </w:r>
            </w:del>
          </w:p>
          <w:p w:rsidR="00FC479C" w:rsidDel="00FD0B67" w:rsidRDefault="00FC479C" w:rsidP="005B6F0F">
            <w:pPr>
              <w:spacing w:before="60"/>
              <w:rPr>
                <w:del w:id="103" w:author="rz3h1n" w:date="2013-06-26T16:38:00Z"/>
                <w:rFonts w:ascii="Arial" w:hAnsi="Arial" w:cs="Arial"/>
                <w:sz w:val="16"/>
              </w:rPr>
            </w:pPr>
            <w:del w:id="104" w:author="rz3h1n" w:date="2013-06-26T16:38:00Z">
              <w:r w:rsidDel="00FD0B67">
                <w:rPr>
                  <w:rFonts w:ascii="Arial" w:hAnsi="Arial" w:cs="Arial"/>
                  <w:sz w:val="16"/>
                </w:rPr>
                <w:delText>1</w:delText>
              </w:r>
            </w:del>
          </w:p>
          <w:p w:rsidR="00FC479C" w:rsidDel="00FD0B67" w:rsidRDefault="00FC479C" w:rsidP="005B6F0F">
            <w:pPr>
              <w:spacing w:before="60"/>
              <w:rPr>
                <w:del w:id="105" w:author="rz3h1n" w:date="2013-06-26T16:38:00Z"/>
                <w:rFonts w:ascii="Arial" w:hAnsi="Arial" w:cs="Arial"/>
                <w:sz w:val="16"/>
              </w:rPr>
            </w:pPr>
            <w:del w:id="106" w:author="rz3h1n" w:date="2013-06-26T16:38:00Z">
              <w:r w:rsidDel="00FD0B67">
                <w:rPr>
                  <w:rFonts w:ascii="Arial" w:hAnsi="Arial" w:cs="Arial"/>
                  <w:sz w:val="16"/>
                </w:rPr>
                <w:delText>1.8</w:delText>
              </w:r>
            </w:del>
          </w:p>
          <w:p w:rsidR="00FC479C" w:rsidDel="00FD0B67" w:rsidRDefault="00FC479C" w:rsidP="005B6F0F">
            <w:pPr>
              <w:spacing w:before="60"/>
              <w:rPr>
                <w:del w:id="107" w:author="rz3h1n" w:date="2013-06-26T16:38:00Z"/>
                <w:rFonts w:ascii="Arial" w:hAnsi="Arial" w:cs="Arial"/>
                <w:sz w:val="16"/>
              </w:rPr>
            </w:pPr>
            <w:del w:id="108" w:author="rz3h1n" w:date="2013-06-26T16:38:00Z">
              <w:r w:rsidDel="00FD0B67">
                <w:rPr>
                  <w:rFonts w:ascii="Arial" w:hAnsi="Arial" w:cs="Arial"/>
                  <w:sz w:val="16"/>
                </w:rPr>
                <w:delText>1.25</w:delText>
              </w:r>
            </w:del>
          </w:p>
          <w:p w:rsidR="00FC479C" w:rsidDel="00FD0B67" w:rsidRDefault="00FC479C" w:rsidP="005B6F0F">
            <w:pPr>
              <w:spacing w:before="60"/>
              <w:rPr>
                <w:del w:id="109" w:author="rz3h1n" w:date="2013-06-26T16:38:00Z"/>
                <w:rFonts w:ascii="Arial" w:hAnsi="Arial" w:cs="Arial"/>
                <w:sz w:val="16"/>
              </w:rPr>
            </w:pPr>
            <w:del w:id="110" w:author="rz3h1n" w:date="2013-06-26T16:38:00Z">
              <w:r w:rsidDel="00FD0B67">
                <w:rPr>
                  <w:rFonts w:ascii="Arial" w:hAnsi="Arial" w:cs="Arial"/>
                  <w:sz w:val="16"/>
                </w:rPr>
                <w:delText>1.8</w:delText>
              </w:r>
            </w:del>
          </w:p>
          <w:p w:rsidR="00FC479C" w:rsidDel="00FD0B67" w:rsidRDefault="00FC479C" w:rsidP="005B6F0F">
            <w:pPr>
              <w:spacing w:before="60"/>
              <w:rPr>
                <w:del w:id="111" w:author="rz3h1n" w:date="2013-06-26T16:38:00Z"/>
                <w:rFonts w:ascii="Arial" w:hAnsi="Arial" w:cs="Arial"/>
                <w:sz w:val="16"/>
              </w:rPr>
            </w:pPr>
            <w:del w:id="112" w:author="rz3h1n" w:date="2013-06-26T16:38:00Z">
              <w:r w:rsidDel="00FD0B67">
                <w:rPr>
                  <w:rFonts w:ascii="Arial" w:hAnsi="Arial" w:cs="Arial"/>
                  <w:sz w:val="16"/>
                </w:rPr>
                <w:delText>1.25</w:delText>
              </w:r>
            </w:del>
          </w:p>
          <w:p w:rsidR="00FC479C" w:rsidDel="00FD0B67" w:rsidRDefault="00FC479C" w:rsidP="005B6F0F">
            <w:pPr>
              <w:spacing w:before="60"/>
              <w:rPr>
                <w:del w:id="113" w:author="rz3h1n" w:date="2013-06-26T16:38:00Z"/>
                <w:rFonts w:ascii="Arial" w:hAnsi="Arial" w:cs="Arial"/>
                <w:sz w:val="16"/>
              </w:rPr>
            </w:pPr>
            <w:del w:id="114" w:author="rz3h1n" w:date="2013-06-26T16:38:00Z">
              <w:r w:rsidRPr="00006BE0" w:rsidDel="00FD0B67">
                <w:rPr>
                  <w:rFonts w:ascii="Arial" w:hAnsi="Arial" w:cs="Arial"/>
                  <w:sz w:val="16"/>
                </w:rPr>
                <w:delText>0.0174524</w:delText>
              </w:r>
            </w:del>
          </w:p>
          <w:p w:rsidR="00FC479C" w:rsidDel="00FD0B67" w:rsidRDefault="00FC479C" w:rsidP="005B6F0F">
            <w:pPr>
              <w:spacing w:before="60"/>
              <w:rPr>
                <w:del w:id="115" w:author="rz3h1n" w:date="2013-06-26T16:38:00Z"/>
                <w:rFonts w:ascii="Arial" w:hAnsi="Arial" w:cs="Arial"/>
                <w:sz w:val="16"/>
              </w:rPr>
            </w:pPr>
            <w:del w:id="116" w:author="rz3h1n" w:date="2013-06-26T16:38:00Z">
              <w:r w:rsidDel="00FD0B67">
                <w:rPr>
                  <w:rFonts w:ascii="Arial" w:hAnsi="Arial" w:cs="Arial"/>
                  <w:sz w:val="16"/>
                </w:rPr>
                <w:delText>1</w:delText>
              </w:r>
            </w:del>
          </w:p>
          <w:p w:rsidR="00FC479C" w:rsidDel="00FD0B67" w:rsidRDefault="00FC479C" w:rsidP="005B6F0F">
            <w:pPr>
              <w:spacing w:before="60"/>
              <w:rPr>
                <w:del w:id="117" w:author="rz3h1n" w:date="2013-06-26T16:38:00Z"/>
                <w:rFonts w:ascii="Arial" w:hAnsi="Arial" w:cs="Arial"/>
                <w:sz w:val="16"/>
              </w:rPr>
            </w:pPr>
            <w:del w:id="118" w:author="rz3h1n" w:date="2013-06-26T16:38:00Z">
              <w:r w:rsidDel="00FD0B67">
                <w:rPr>
                  <w:rFonts w:ascii="Arial" w:hAnsi="Arial" w:cs="Arial"/>
                  <w:sz w:val="16"/>
                </w:rPr>
                <w:delText>0.5</w:delText>
              </w:r>
            </w:del>
          </w:p>
          <w:p w:rsidR="00FC479C" w:rsidDel="00FD0B67" w:rsidRDefault="00FC479C" w:rsidP="005B6F0F">
            <w:pPr>
              <w:spacing w:before="60"/>
              <w:rPr>
                <w:del w:id="119" w:author="rz3h1n" w:date="2013-06-26T16:38:00Z"/>
                <w:rFonts w:ascii="Arial" w:hAnsi="Arial" w:cs="Arial"/>
                <w:sz w:val="16"/>
              </w:rPr>
            </w:pPr>
            <w:del w:id="120" w:author="rz3h1n" w:date="2013-06-26T16:38:00Z">
              <w:r w:rsidDel="00FD0B67">
                <w:rPr>
                  <w:rFonts w:ascii="Arial" w:hAnsi="Arial" w:cs="Arial"/>
                  <w:sz w:val="16"/>
                </w:rPr>
                <w:delText>1.2</w:delText>
              </w:r>
            </w:del>
          </w:p>
          <w:p w:rsidR="00FC479C" w:rsidDel="00FD0B67" w:rsidRDefault="00FC479C" w:rsidP="005B6F0F">
            <w:pPr>
              <w:spacing w:before="60"/>
              <w:rPr>
                <w:del w:id="121" w:author="rz3h1n" w:date="2013-06-26T16:38:00Z"/>
                <w:rFonts w:ascii="Arial" w:hAnsi="Arial" w:cs="Arial"/>
                <w:sz w:val="16"/>
              </w:rPr>
            </w:pPr>
            <w:del w:id="122" w:author="rz3h1n" w:date="2013-06-26T16:38:00Z">
              <w:r w:rsidDel="00FD0B67">
                <w:rPr>
                  <w:rFonts w:ascii="Arial" w:hAnsi="Arial" w:cs="Arial"/>
                  <w:sz w:val="16"/>
                </w:rPr>
                <w:delText>0.5</w:delText>
              </w:r>
            </w:del>
          </w:p>
          <w:p w:rsidR="00FC479C" w:rsidDel="00FD0B67" w:rsidRDefault="00FC479C" w:rsidP="005B6F0F">
            <w:pPr>
              <w:spacing w:before="60"/>
              <w:rPr>
                <w:del w:id="123" w:author="rz3h1n" w:date="2013-06-26T16:38:00Z"/>
                <w:rFonts w:ascii="Arial" w:hAnsi="Arial" w:cs="Arial"/>
                <w:sz w:val="16"/>
              </w:rPr>
            </w:pPr>
            <w:del w:id="124" w:author="rz3h1n" w:date="2013-06-26T16:38:00Z">
              <w:r w:rsidDel="00FD0B67">
                <w:rPr>
                  <w:rFonts w:ascii="Arial" w:hAnsi="Arial" w:cs="Arial"/>
                  <w:sz w:val="16"/>
                </w:rPr>
                <w:delText>1.2</w:delText>
              </w:r>
            </w:del>
          </w:p>
          <w:p w:rsidR="00FC479C" w:rsidDel="00FD0B67" w:rsidRDefault="00FC479C" w:rsidP="005B6F0F">
            <w:pPr>
              <w:spacing w:before="60"/>
              <w:rPr>
                <w:del w:id="125" w:author="rz3h1n" w:date="2013-06-26T16:38:00Z"/>
                <w:rFonts w:ascii="Arial" w:hAnsi="Arial" w:cs="Arial"/>
                <w:sz w:val="16"/>
              </w:rPr>
            </w:pPr>
            <w:del w:id="126" w:author="rz3h1n" w:date="2013-06-26T16:38:00Z">
              <w:r w:rsidRPr="004B6095" w:rsidDel="00FD0B67">
                <w:rPr>
                  <w:rFonts w:ascii="Arial" w:hAnsi="Arial" w:cs="Arial"/>
                  <w:sz w:val="16"/>
                </w:rPr>
                <w:delText>0.0155</w:delText>
              </w:r>
            </w:del>
          </w:p>
          <w:p w:rsidR="00FC479C" w:rsidRDefault="00FC479C" w:rsidP="005B6F0F">
            <w:pPr>
              <w:spacing w:before="60"/>
              <w:rPr>
                <w:rFonts w:ascii="Arial" w:hAnsi="Arial" w:cs="Arial"/>
                <w:sz w:val="16"/>
              </w:rPr>
            </w:pPr>
            <w:del w:id="127" w:author="rz3h1n" w:date="2013-06-26T16:38:00Z">
              <w:r w:rsidRPr="004B6095" w:rsidDel="00FD0B67">
                <w:rPr>
                  <w:rFonts w:ascii="Arial" w:hAnsi="Arial" w:cs="Arial"/>
                  <w:sz w:val="16"/>
                </w:rPr>
                <w:delText>0.0155</w:delText>
              </w:r>
            </w:del>
          </w:p>
        </w:tc>
      </w:tr>
    </w:tbl>
    <w:p w:rsidR="00DE4889" w:rsidRPr="00F66502" w:rsidRDefault="00DE4889" w:rsidP="00F66502">
      <w:pPr>
        <w:pStyle w:val="ListParagraph"/>
        <w:numPr>
          <w:ilvl w:val="0"/>
          <w:numId w:val="15"/>
        </w:numPr>
        <w:spacing w:after="0"/>
        <w:rPr>
          <w:rFonts w:ascii="Arial" w:hAnsi="Arial"/>
          <w:b/>
          <w:kern w:val="28"/>
          <w:sz w:val="28"/>
        </w:rPr>
      </w:pPr>
      <w:r>
        <w:br w:type="page"/>
      </w:r>
      <w:ins w:id="128" w:author="rz3h1n" w:date="2013-07-15T10:54:00Z">
        <w:r w:rsidR="00F66502">
          <w:lastRenderedPageBreak/>
          <w:t xml:space="preserve">*In FDD 06B, </w:t>
        </w:r>
        <w:proofErr w:type="spellStart"/>
        <w:r w:rsidR="00F66502">
          <w:t>Ver</w:t>
        </w:r>
        <w:proofErr w:type="spellEnd"/>
        <w:r w:rsidR="00F66502">
          <w:t xml:space="preserve"> 6</w:t>
        </w:r>
      </w:ins>
      <w:ins w:id="129" w:author="rz3h1n" w:date="2013-07-15T10:55:00Z">
        <w:r w:rsidR="00F66502">
          <w:t xml:space="preserve">, </w:t>
        </w:r>
      </w:ins>
      <w:ins w:id="130" w:author="rz3h1n" w:date="2013-07-15T10:54:00Z">
        <w:r w:rsidR="00F66502">
          <w:t xml:space="preserve">range for </w:t>
        </w:r>
        <w:proofErr w:type="spellStart"/>
        <w:r w:rsidR="00F66502">
          <w:t>SinHarTbl</w:t>
        </w:r>
        <w:proofErr w:type="spellEnd"/>
        <w:r w:rsidR="00F66502">
          <w:t xml:space="preserve"> and </w:t>
        </w:r>
        <w:proofErr w:type="spellStart"/>
        <w:r w:rsidR="00F66502">
          <w:t>CosHarTbl</w:t>
        </w:r>
      </w:ins>
      <w:proofErr w:type="spellEnd"/>
      <w:ins w:id="131" w:author="rz3h1n" w:date="2013-07-15T10:55:00Z">
        <w:r w:rsidR="00F66502">
          <w:t xml:space="preserve"> is given</w:t>
        </w:r>
      </w:ins>
      <w:ins w:id="132" w:author="rz3h1n" w:date="2013-07-15T10:54:00Z">
        <w:r w:rsidR="00F66502">
          <w:t xml:space="preserve"> as -1 to 1</w:t>
        </w:r>
      </w:ins>
      <w:ins w:id="133" w:author="rz3h1n" w:date="2013-07-15T10:56:00Z">
        <w:r w:rsidR="00F66502">
          <w:t xml:space="preserve"> which is incorrect as it’s </w:t>
        </w:r>
        <w:proofErr w:type="gramStart"/>
        <w:r w:rsidR="00F66502">
          <w:t>a</w:t>
        </w:r>
        <w:proofErr w:type="gramEnd"/>
        <w:r w:rsidR="00F66502">
          <w:t xml:space="preserve"> 8bit signal. </w:t>
        </w:r>
      </w:ins>
      <w:ins w:id="134" w:author="rz3h1n" w:date="2013-08-21T14:07:00Z">
        <w:r w:rsidR="00AF647E">
          <w:t xml:space="preserve"> Informed to FDD Owner and </w:t>
        </w:r>
      </w:ins>
      <w:ins w:id="135" w:author="rz3h1n" w:date="2013-07-15T10:56:00Z">
        <w:r w:rsidR="00F66502">
          <w:t>will be updated accordingly.</w:t>
        </w:r>
      </w:ins>
    </w:p>
    <w:p w:rsidR="004A781C" w:rsidRDefault="004A781C">
      <w:pPr>
        <w:pStyle w:val="Heading1"/>
      </w:pPr>
      <w:r>
        <w:t>Constant Data Dictionary</w:t>
      </w:r>
    </w:p>
    <w:p w:rsidR="004A781C" w:rsidRDefault="004A781C">
      <w:pPr>
        <w:pStyle w:val="Heading2"/>
      </w:pPr>
      <w:r>
        <w:t>Calibration Constants</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B6095" w:rsidRPr="00CA1B3C" w:rsidTr="00321D8C">
        <w:trPr>
          <w:jc w:val="center"/>
        </w:trPr>
        <w:tc>
          <w:tcPr>
            <w:tcW w:w="4608" w:type="dxa"/>
            <w:tcBorders>
              <w:top w:val="nil"/>
              <w:left w:val="single" w:sz="6" w:space="0" w:color="auto"/>
              <w:bottom w:val="single" w:sz="4" w:space="0" w:color="auto"/>
              <w:right w:val="single" w:sz="6" w:space="0" w:color="auto"/>
            </w:tcBorders>
          </w:tcPr>
          <w:p w:rsidR="004B6095" w:rsidRPr="00CA1B3C" w:rsidRDefault="004B6095">
            <w:pPr>
              <w:spacing w:before="60"/>
              <w:rPr>
                <w:rFonts w:ascii="Arial" w:hAnsi="Arial" w:cs="Arial"/>
                <w:sz w:val="16"/>
              </w:rPr>
            </w:pPr>
            <w:r>
              <w:rPr>
                <w:rFonts w:ascii="Arial" w:hAnsi="Arial" w:cs="Arial"/>
                <w:sz w:val="16"/>
              </w:rPr>
              <w:t>None</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348"/>
        <w:gridCol w:w="1170"/>
        <w:gridCol w:w="1890"/>
        <w:gridCol w:w="2520"/>
      </w:tblGrid>
      <w:tr w:rsidR="00DE4889" w:rsidTr="00847E23">
        <w:tc>
          <w:tcPr>
            <w:tcW w:w="334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5B6F0F">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5B6F0F">
            <w:pPr>
              <w:spacing w:before="60"/>
              <w:jc w:val="center"/>
              <w:rPr>
                <w:rFonts w:ascii="Arial" w:hAnsi="Arial" w:cs="Arial"/>
                <w:sz w:val="16"/>
              </w:rPr>
            </w:pPr>
            <w:r>
              <w:rPr>
                <w:rFonts w:ascii="Arial" w:hAnsi="Arial" w:cs="Arial"/>
                <w:sz w:val="16"/>
              </w:rPr>
              <w:t>Resolution</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5B6F0F">
            <w:pPr>
              <w:spacing w:before="60"/>
              <w:jc w:val="center"/>
              <w:rPr>
                <w:rFonts w:ascii="Arial" w:hAnsi="Arial" w:cs="Arial"/>
                <w:sz w:val="16"/>
              </w:rPr>
            </w:pPr>
            <w:r>
              <w:rPr>
                <w:rFonts w:ascii="Arial" w:hAnsi="Arial" w:cs="Arial"/>
                <w:sz w:val="16"/>
              </w:rPr>
              <w:t>Units</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5B6F0F">
            <w:pPr>
              <w:spacing w:before="60"/>
              <w:jc w:val="center"/>
              <w:rPr>
                <w:rFonts w:ascii="Arial" w:hAnsi="Arial" w:cs="Arial"/>
                <w:sz w:val="16"/>
              </w:rPr>
            </w:pPr>
            <w:r>
              <w:rPr>
                <w:rFonts w:ascii="Arial" w:hAnsi="Arial" w:cs="Arial"/>
                <w:sz w:val="16"/>
              </w:rPr>
              <w:t>Value</w:t>
            </w:r>
          </w:p>
        </w:tc>
      </w:tr>
      <w:tr w:rsidR="004B6095"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4B6095" w:rsidRPr="00AC0482" w:rsidRDefault="004B6095" w:rsidP="00AC0482">
            <w:pPr>
              <w:spacing w:before="60"/>
              <w:rPr>
                <w:rFonts w:ascii="Arial" w:hAnsi="Arial" w:cs="Arial"/>
                <w:sz w:val="16"/>
              </w:rPr>
            </w:pPr>
            <w:r w:rsidRPr="004B6095">
              <w:rPr>
                <w:rFonts w:ascii="Arial" w:hAnsi="Arial" w:cs="Arial"/>
                <w:sz w:val="16"/>
              </w:rPr>
              <w:t>D_ADCREF_VOLTS_F32</w:t>
            </w:r>
          </w:p>
        </w:tc>
        <w:tc>
          <w:tcPr>
            <w:tcW w:w="1170" w:type="dxa"/>
            <w:tcBorders>
              <w:top w:val="single" w:sz="6" w:space="0" w:color="auto"/>
              <w:left w:val="single" w:sz="6" w:space="0" w:color="auto"/>
              <w:bottom w:val="single" w:sz="6" w:space="0" w:color="auto"/>
              <w:right w:val="single" w:sz="6" w:space="0" w:color="auto"/>
            </w:tcBorders>
          </w:tcPr>
          <w:p w:rsidR="004B6095" w:rsidRDefault="004B6095" w:rsidP="00AC0482">
            <w:pPr>
              <w:spacing w:before="60"/>
              <w:rPr>
                <w:rFonts w:ascii="Arial" w:hAnsi="Arial" w:cs="Arial"/>
                <w:sz w:val="16"/>
              </w:rPr>
            </w:pPr>
            <w:r>
              <w:rPr>
                <w:rFonts w:ascii="Arial" w:hAnsi="Arial" w:cs="Arial"/>
                <w:sz w:val="16"/>
              </w:rPr>
              <w:t>floating point</w:t>
            </w:r>
          </w:p>
        </w:tc>
        <w:tc>
          <w:tcPr>
            <w:tcW w:w="1890" w:type="dxa"/>
            <w:tcBorders>
              <w:top w:val="single" w:sz="6" w:space="0" w:color="auto"/>
              <w:left w:val="single" w:sz="6" w:space="0" w:color="auto"/>
              <w:bottom w:val="single" w:sz="6" w:space="0" w:color="auto"/>
              <w:right w:val="single" w:sz="6" w:space="0" w:color="auto"/>
            </w:tcBorders>
          </w:tcPr>
          <w:p w:rsidR="004B6095" w:rsidRDefault="004B6095" w:rsidP="00AC0482">
            <w:pPr>
              <w:spacing w:before="60"/>
              <w:rPr>
                <w:rFonts w:ascii="Arial" w:hAnsi="Arial" w:cs="Arial"/>
                <w:sz w:val="16"/>
              </w:rPr>
            </w:pPr>
            <w:r>
              <w:rPr>
                <w:rFonts w:ascii="Arial" w:hAnsi="Arial" w:cs="Arial"/>
                <w:sz w:val="16"/>
              </w:rPr>
              <w:t>Volts</w:t>
            </w:r>
          </w:p>
        </w:tc>
        <w:tc>
          <w:tcPr>
            <w:tcW w:w="2520" w:type="dxa"/>
            <w:tcBorders>
              <w:top w:val="single" w:sz="6" w:space="0" w:color="auto"/>
              <w:left w:val="single" w:sz="6" w:space="0" w:color="auto"/>
              <w:bottom w:val="single" w:sz="6" w:space="0" w:color="auto"/>
              <w:right w:val="single" w:sz="6" w:space="0" w:color="auto"/>
            </w:tcBorders>
          </w:tcPr>
          <w:p w:rsidR="004B6095" w:rsidRDefault="004B6095" w:rsidP="00AC0482">
            <w:pPr>
              <w:spacing w:before="60"/>
              <w:rPr>
                <w:rFonts w:ascii="Arial" w:hAnsi="Arial" w:cs="Arial"/>
                <w:sz w:val="16"/>
              </w:rPr>
            </w:pPr>
            <w:r>
              <w:rPr>
                <w:rFonts w:ascii="Arial" w:hAnsi="Arial" w:cs="Arial"/>
                <w:sz w:val="16"/>
              </w:rPr>
              <w:t>5</w:t>
            </w:r>
          </w:p>
        </w:tc>
      </w:tr>
      <w:tr w:rsidR="00C42FC1"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C42FC1" w:rsidRPr="004B6095" w:rsidRDefault="00C42FC1" w:rsidP="00AC0482">
            <w:pPr>
              <w:spacing w:before="60"/>
              <w:rPr>
                <w:rFonts w:ascii="Arial" w:hAnsi="Arial" w:cs="Arial"/>
                <w:sz w:val="16"/>
              </w:rPr>
            </w:pPr>
            <w:r w:rsidRPr="00C42FC1">
              <w:rPr>
                <w:rFonts w:ascii="Arial" w:hAnsi="Arial" w:cs="Arial"/>
                <w:sz w:val="16"/>
              </w:rPr>
              <w:t>D_ADCFULLSCALE_CNTS_U16</w:t>
            </w:r>
          </w:p>
        </w:tc>
        <w:tc>
          <w:tcPr>
            <w:tcW w:w="1170" w:type="dxa"/>
            <w:tcBorders>
              <w:top w:val="single" w:sz="6" w:space="0" w:color="auto"/>
              <w:left w:val="single" w:sz="6" w:space="0" w:color="auto"/>
              <w:bottom w:val="single" w:sz="6" w:space="0" w:color="auto"/>
              <w:right w:val="single" w:sz="6" w:space="0" w:color="auto"/>
            </w:tcBorders>
          </w:tcPr>
          <w:p w:rsidR="00C42FC1" w:rsidRDefault="00C42FC1"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C42FC1" w:rsidRDefault="000255D7"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C42FC1" w:rsidRDefault="000255D7" w:rsidP="00AC0482">
            <w:pPr>
              <w:spacing w:before="60"/>
              <w:rPr>
                <w:rFonts w:ascii="Arial" w:hAnsi="Arial" w:cs="Arial"/>
                <w:sz w:val="16"/>
              </w:rPr>
            </w:pPr>
            <w:r>
              <w:rPr>
                <w:rFonts w:ascii="Arial" w:hAnsi="Arial" w:cs="Arial"/>
                <w:sz w:val="16"/>
              </w:rPr>
              <w:t>4095</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D_CNVRTP29TOP13_CNT_U16</w:t>
            </w:r>
          </w:p>
        </w:tc>
        <w:tc>
          <w:tcPr>
            <w:tcW w:w="1170" w:type="dxa"/>
            <w:tcBorders>
              <w:top w:val="single" w:sz="6" w:space="0" w:color="auto"/>
              <w:left w:val="single" w:sz="6" w:space="0" w:color="auto"/>
              <w:bottom w:val="single" w:sz="6" w:space="0" w:color="auto"/>
              <w:right w:val="single" w:sz="6" w:space="0" w:color="auto"/>
            </w:tcBorders>
          </w:tcPr>
          <w:p w:rsidR="00AC0482" w:rsidRDefault="00A84BCA"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16</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D_SCALE_VOLTSPERCOUNT_U3P29</w:t>
            </w:r>
          </w:p>
        </w:tc>
        <w:tc>
          <w:tcPr>
            <w:tcW w:w="1170" w:type="dxa"/>
            <w:tcBorders>
              <w:top w:val="single" w:sz="6" w:space="0" w:color="auto"/>
              <w:left w:val="single" w:sz="6" w:space="0" w:color="auto"/>
              <w:bottom w:val="single" w:sz="6" w:space="0" w:color="auto"/>
              <w:right w:val="single" w:sz="6" w:space="0" w:color="auto"/>
            </w:tcBorders>
          </w:tcPr>
          <w:p w:rsidR="00AC0482" w:rsidRDefault="00A84BCA" w:rsidP="00C42FC1">
            <w:pPr>
              <w:spacing w:before="60"/>
              <w:rPr>
                <w:rFonts w:ascii="Arial" w:hAnsi="Arial" w:cs="Arial"/>
                <w:sz w:val="16"/>
              </w:rPr>
            </w:pPr>
            <w:r>
              <w:rPr>
                <w:rFonts w:ascii="Arial" w:hAnsi="Arial" w:cs="Arial"/>
                <w:sz w:val="16"/>
              </w:rPr>
              <w:t>2</w:t>
            </w:r>
            <w:r w:rsidRPr="00C42FC1">
              <w:rPr>
                <w:rFonts w:ascii="Arial" w:hAnsi="Arial" w:cs="Arial"/>
                <w:sz w:val="16"/>
                <w:vertAlign w:val="superscript"/>
              </w:rPr>
              <w:t>-29</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Volts per Count</w:t>
            </w:r>
          </w:p>
        </w:tc>
        <w:tc>
          <w:tcPr>
            <w:tcW w:w="2520" w:type="dxa"/>
            <w:tcBorders>
              <w:top w:val="single" w:sz="6" w:space="0" w:color="auto"/>
              <w:left w:val="single" w:sz="6" w:space="0" w:color="auto"/>
              <w:bottom w:val="single" w:sz="6" w:space="0" w:color="auto"/>
              <w:right w:val="single" w:sz="6" w:space="0" w:color="auto"/>
            </w:tcBorders>
          </w:tcPr>
          <w:p w:rsidR="00AC0482" w:rsidRDefault="000255D7" w:rsidP="00AC0482">
            <w:pPr>
              <w:spacing w:before="60"/>
              <w:rPr>
                <w:rFonts w:ascii="Arial" w:hAnsi="Arial" w:cs="Arial"/>
                <w:sz w:val="16"/>
              </w:rPr>
            </w:pPr>
            <w:r w:rsidRPr="000255D7">
              <w:rPr>
                <w:rFonts w:ascii="Arial" w:hAnsi="Arial" w:cs="Arial"/>
                <w:sz w:val="16"/>
              </w:rPr>
              <w:t>D_ADCREF_VOLTS_F32/D_ADCFULLSCALE_CNTS_U16</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D_SIGCORRLOLMT_ULS_S5P26</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C42FC1">
            <w:pPr>
              <w:spacing w:before="60"/>
              <w:rPr>
                <w:rFonts w:ascii="Arial" w:hAnsi="Arial" w:cs="Arial"/>
                <w:sz w:val="16"/>
              </w:rPr>
            </w:pPr>
            <w:r>
              <w:rPr>
                <w:rFonts w:ascii="Arial" w:hAnsi="Arial" w:cs="Arial"/>
                <w:sz w:val="16"/>
              </w:rPr>
              <w:t>2</w:t>
            </w:r>
            <w:r w:rsidRPr="00C42FC1">
              <w:rPr>
                <w:rFonts w:ascii="Arial" w:hAnsi="Arial" w:cs="Arial"/>
                <w:sz w:val="16"/>
                <w:vertAlign w:val="superscript"/>
              </w:rPr>
              <w:t>-26</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proofErr w:type="spellStart"/>
            <w:r>
              <w:rPr>
                <w:rFonts w:ascii="Arial" w:hAnsi="Arial" w:cs="Arial"/>
                <w:sz w:val="16"/>
              </w:rPr>
              <w:t>Unitless</w:t>
            </w:r>
            <w:proofErr w:type="spellEnd"/>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-3</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D_SIGCORRHILMT_ULS_S5P26</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C42FC1">
            <w:pPr>
              <w:spacing w:before="60"/>
              <w:rPr>
                <w:rFonts w:ascii="Arial" w:hAnsi="Arial" w:cs="Arial"/>
                <w:sz w:val="16"/>
              </w:rPr>
            </w:pPr>
            <w:r>
              <w:rPr>
                <w:rFonts w:ascii="Arial" w:hAnsi="Arial" w:cs="Arial"/>
                <w:sz w:val="16"/>
              </w:rPr>
              <w:t>2</w:t>
            </w:r>
            <w:r w:rsidRPr="00C42FC1">
              <w:rPr>
                <w:rFonts w:ascii="Arial" w:hAnsi="Arial" w:cs="Arial"/>
                <w:sz w:val="16"/>
                <w:vertAlign w:val="superscript"/>
              </w:rPr>
              <w:t>-26</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proofErr w:type="spellStart"/>
            <w:r>
              <w:rPr>
                <w:rFonts w:ascii="Arial" w:hAnsi="Arial" w:cs="Arial"/>
                <w:sz w:val="16"/>
              </w:rPr>
              <w:t>Unitless</w:t>
            </w:r>
            <w:proofErr w:type="spellEnd"/>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3</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D_SINCOSHILMT_ULS_S2P13</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C42FC1">
            <w:pPr>
              <w:spacing w:before="60"/>
              <w:rPr>
                <w:rFonts w:ascii="Arial" w:hAnsi="Arial" w:cs="Arial"/>
                <w:sz w:val="16"/>
              </w:rPr>
            </w:pPr>
            <w:r>
              <w:rPr>
                <w:rFonts w:ascii="Arial" w:hAnsi="Arial" w:cs="Arial"/>
                <w:sz w:val="16"/>
              </w:rPr>
              <w:t>2</w:t>
            </w:r>
            <w:r w:rsidRPr="00C42FC1">
              <w:rPr>
                <w:rFonts w:ascii="Arial" w:hAnsi="Arial" w:cs="Arial"/>
                <w:sz w:val="16"/>
                <w:vertAlign w:val="superscript"/>
              </w:rPr>
              <w:t>-13</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proofErr w:type="spellStart"/>
            <w:r>
              <w:rPr>
                <w:rFonts w:ascii="Arial" w:hAnsi="Arial" w:cs="Arial"/>
                <w:sz w:val="16"/>
              </w:rPr>
              <w:t>Unitless</w:t>
            </w:r>
            <w:proofErr w:type="spellEnd"/>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2</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D_SINCOSLOLMT_ULS_S2P13</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C42FC1">
            <w:pPr>
              <w:spacing w:before="60"/>
              <w:rPr>
                <w:rFonts w:ascii="Arial" w:hAnsi="Arial" w:cs="Arial"/>
                <w:sz w:val="16"/>
              </w:rPr>
            </w:pPr>
            <w:r>
              <w:rPr>
                <w:rFonts w:ascii="Arial" w:hAnsi="Arial" w:cs="Arial"/>
                <w:sz w:val="16"/>
              </w:rPr>
              <w:t>2</w:t>
            </w:r>
            <w:r w:rsidRPr="00C42FC1">
              <w:rPr>
                <w:rFonts w:ascii="Arial" w:hAnsi="Arial" w:cs="Arial"/>
                <w:sz w:val="16"/>
                <w:vertAlign w:val="superscript"/>
              </w:rPr>
              <w:t>-13</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proofErr w:type="spellStart"/>
            <w:r>
              <w:rPr>
                <w:rFonts w:ascii="Arial" w:hAnsi="Arial" w:cs="Arial"/>
                <w:sz w:val="16"/>
              </w:rPr>
              <w:t>Unitless</w:t>
            </w:r>
            <w:proofErr w:type="spellEnd"/>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-2</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D_HARPOSROUNDFACTOR_ULS_U0P16</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C42FC1">
            <w:pPr>
              <w:spacing w:before="60"/>
              <w:rPr>
                <w:rFonts w:ascii="Arial" w:hAnsi="Arial" w:cs="Arial"/>
                <w:sz w:val="16"/>
              </w:rPr>
            </w:pPr>
            <w:r>
              <w:rPr>
                <w:rFonts w:ascii="Arial" w:hAnsi="Arial" w:cs="Arial"/>
                <w:sz w:val="16"/>
              </w:rPr>
              <w:t>2</w:t>
            </w:r>
            <w:r w:rsidRPr="00C42FC1">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sidRPr="003829EC">
              <w:rPr>
                <w:rFonts w:ascii="Arial" w:hAnsi="Arial" w:cs="Arial"/>
                <w:sz w:val="16"/>
              </w:rPr>
              <w:t>0.003472222222</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D_HALFPREC13_CNT_S32</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4096</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D_SHIFT13_CNT_S16</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13</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D_SIGNBITSHIFT32_CNT_U16</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31</w:t>
            </w:r>
          </w:p>
        </w:tc>
      </w:tr>
      <w:tr w:rsidR="00AC0482"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AC0482" w:rsidRPr="00AC0482" w:rsidRDefault="00AC0482" w:rsidP="00AC0482">
            <w:pPr>
              <w:spacing w:before="60"/>
              <w:rPr>
                <w:rFonts w:ascii="Arial" w:hAnsi="Arial" w:cs="Arial"/>
                <w:sz w:val="16"/>
              </w:rPr>
            </w:pPr>
            <w:r w:rsidRPr="00AC0482">
              <w:rPr>
                <w:rFonts w:ascii="Arial" w:hAnsi="Arial" w:cs="Arial"/>
                <w:sz w:val="16"/>
              </w:rPr>
              <w:t>D_HARTBLSIZE_CNT_U16</w:t>
            </w:r>
          </w:p>
        </w:tc>
        <w:tc>
          <w:tcPr>
            <w:tcW w:w="1170" w:type="dxa"/>
            <w:tcBorders>
              <w:top w:val="single" w:sz="6" w:space="0" w:color="auto"/>
              <w:left w:val="single" w:sz="6" w:space="0" w:color="auto"/>
              <w:bottom w:val="single" w:sz="6" w:space="0" w:color="auto"/>
              <w:right w:val="single" w:sz="6" w:space="0" w:color="auto"/>
            </w:tcBorders>
          </w:tcPr>
          <w:p w:rsidR="00AC0482" w:rsidRDefault="00A74726"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AC0482" w:rsidRDefault="00F71D7F"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AC0482" w:rsidRDefault="003829EC" w:rsidP="00AC0482">
            <w:pPr>
              <w:spacing w:before="60"/>
              <w:rPr>
                <w:rFonts w:ascii="Arial" w:hAnsi="Arial" w:cs="Arial"/>
                <w:sz w:val="16"/>
              </w:rPr>
            </w:pPr>
            <w:r>
              <w:rPr>
                <w:rFonts w:ascii="Arial" w:hAnsi="Arial" w:cs="Arial"/>
                <w:sz w:val="16"/>
              </w:rPr>
              <w:t>144</w:t>
            </w:r>
          </w:p>
        </w:tc>
      </w:tr>
      <w:tr w:rsidR="00C42FC1"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C42FC1" w:rsidRPr="00AC0482" w:rsidRDefault="00C42FC1" w:rsidP="00AC0482">
            <w:pPr>
              <w:spacing w:before="60"/>
              <w:rPr>
                <w:rFonts w:ascii="Arial" w:hAnsi="Arial" w:cs="Arial"/>
                <w:sz w:val="16"/>
              </w:rPr>
            </w:pPr>
            <w:r w:rsidRPr="00C42FC1">
              <w:rPr>
                <w:rFonts w:ascii="Arial" w:hAnsi="Arial" w:cs="Arial"/>
                <w:sz w:val="16"/>
              </w:rPr>
              <w:t>D_PIREV_REV_U1P15</w:t>
            </w:r>
          </w:p>
        </w:tc>
        <w:tc>
          <w:tcPr>
            <w:tcW w:w="1170" w:type="dxa"/>
            <w:tcBorders>
              <w:top w:val="single" w:sz="6" w:space="0" w:color="auto"/>
              <w:left w:val="single" w:sz="6" w:space="0" w:color="auto"/>
              <w:bottom w:val="single" w:sz="6" w:space="0" w:color="auto"/>
              <w:right w:val="single" w:sz="6" w:space="0" w:color="auto"/>
            </w:tcBorders>
          </w:tcPr>
          <w:p w:rsidR="00C42FC1" w:rsidRDefault="00C42FC1" w:rsidP="00AC0482">
            <w:pPr>
              <w:spacing w:before="60"/>
              <w:rPr>
                <w:rFonts w:ascii="Arial" w:hAnsi="Arial" w:cs="Arial"/>
                <w:sz w:val="16"/>
              </w:rPr>
            </w:pPr>
            <w:r>
              <w:rPr>
                <w:rFonts w:ascii="Arial" w:hAnsi="Arial" w:cs="Arial"/>
                <w:sz w:val="16"/>
              </w:rPr>
              <w:t>2</w:t>
            </w:r>
            <w:r w:rsidRPr="00C42FC1">
              <w:rPr>
                <w:rFonts w:ascii="Arial" w:hAnsi="Arial" w:cs="Arial"/>
                <w:sz w:val="16"/>
                <w:vertAlign w:val="superscript"/>
              </w:rPr>
              <w:t>-15</w:t>
            </w:r>
          </w:p>
        </w:tc>
        <w:tc>
          <w:tcPr>
            <w:tcW w:w="1890" w:type="dxa"/>
            <w:tcBorders>
              <w:top w:val="single" w:sz="6" w:space="0" w:color="auto"/>
              <w:left w:val="single" w:sz="6" w:space="0" w:color="auto"/>
              <w:bottom w:val="single" w:sz="6" w:space="0" w:color="auto"/>
              <w:right w:val="single" w:sz="6" w:space="0" w:color="auto"/>
            </w:tcBorders>
          </w:tcPr>
          <w:p w:rsidR="00C42FC1" w:rsidRDefault="00C42FC1" w:rsidP="00AC0482">
            <w:pPr>
              <w:spacing w:before="60"/>
              <w:rPr>
                <w:rFonts w:ascii="Arial" w:hAnsi="Arial" w:cs="Arial"/>
                <w:sz w:val="16"/>
              </w:rPr>
            </w:pPr>
            <w:r>
              <w:rPr>
                <w:rFonts w:ascii="Arial" w:hAnsi="Arial" w:cs="Arial"/>
                <w:sz w:val="16"/>
              </w:rPr>
              <w:t>Rev</w:t>
            </w:r>
          </w:p>
        </w:tc>
        <w:tc>
          <w:tcPr>
            <w:tcW w:w="2520" w:type="dxa"/>
            <w:tcBorders>
              <w:top w:val="single" w:sz="6" w:space="0" w:color="auto"/>
              <w:left w:val="single" w:sz="6" w:space="0" w:color="auto"/>
              <w:bottom w:val="single" w:sz="6" w:space="0" w:color="auto"/>
              <w:right w:val="single" w:sz="6" w:space="0" w:color="auto"/>
            </w:tcBorders>
          </w:tcPr>
          <w:p w:rsidR="00C42FC1" w:rsidRDefault="00C42FC1" w:rsidP="00AC0482">
            <w:pPr>
              <w:spacing w:before="60"/>
              <w:rPr>
                <w:rFonts w:ascii="Arial" w:hAnsi="Arial" w:cs="Arial"/>
                <w:sz w:val="16"/>
              </w:rPr>
            </w:pPr>
            <w:r>
              <w:rPr>
                <w:rFonts w:ascii="Arial" w:hAnsi="Arial" w:cs="Arial"/>
                <w:sz w:val="16"/>
              </w:rPr>
              <w:t>0.5</w:t>
            </w:r>
          </w:p>
        </w:tc>
      </w:tr>
      <w:tr w:rsidR="00985034" w:rsidTr="00847E23">
        <w:trPr>
          <w:trHeight w:val="317"/>
        </w:trPr>
        <w:tc>
          <w:tcPr>
            <w:tcW w:w="3348" w:type="dxa"/>
            <w:tcBorders>
              <w:top w:val="single" w:sz="6" w:space="0" w:color="auto"/>
              <w:left w:val="single" w:sz="6" w:space="0" w:color="auto"/>
              <w:bottom w:val="single" w:sz="6" w:space="0" w:color="auto"/>
              <w:right w:val="single" w:sz="6" w:space="0" w:color="auto"/>
            </w:tcBorders>
          </w:tcPr>
          <w:p w:rsidR="00985034" w:rsidRPr="00F53414" w:rsidRDefault="00985034" w:rsidP="00AC0482">
            <w:pPr>
              <w:spacing w:before="60"/>
              <w:rPr>
                <w:rFonts w:ascii="Arial" w:hAnsi="Arial" w:cs="Arial"/>
                <w:sz w:val="16"/>
              </w:rPr>
            </w:pPr>
            <w:r w:rsidRPr="00985034">
              <w:rPr>
                <w:rFonts w:ascii="Arial" w:hAnsi="Arial" w:cs="Arial"/>
                <w:sz w:val="16"/>
              </w:rPr>
              <w:t>D_MASK16BITS_CNT_U16</w:t>
            </w:r>
          </w:p>
        </w:tc>
        <w:tc>
          <w:tcPr>
            <w:tcW w:w="1170" w:type="dxa"/>
            <w:tcBorders>
              <w:top w:val="single" w:sz="6" w:space="0" w:color="auto"/>
              <w:left w:val="single" w:sz="6" w:space="0" w:color="auto"/>
              <w:bottom w:val="single" w:sz="6" w:space="0" w:color="auto"/>
              <w:right w:val="single" w:sz="6" w:space="0" w:color="auto"/>
            </w:tcBorders>
          </w:tcPr>
          <w:p w:rsidR="00985034" w:rsidRDefault="00985034" w:rsidP="00AC0482">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985034" w:rsidRDefault="00985034" w:rsidP="00AC0482">
            <w:pPr>
              <w:spacing w:before="60"/>
              <w:rPr>
                <w:rFonts w:ascii="Arial" w:hAnsi="Arial" w:cs="Arial"/>
                <w:sz w:val="16"/>
              </w:rPr>
            </w:pPr>
            <w:r>
              <w:rPr>
                <w:rFonts w:ascii="Arial" w:hAnsi="Arial" w:cs="Arial"/>
                <w:sz w:val="16"/>
              </w:rPr>
              <w:t>Counts</w:t>
            </w:r>
          </w:p>
        </w:tc>
        <w:tc>
          <w:tcPr>
            <w:tcW w:w="2520" w:type="dxa"/>
            <w:tcBorders>
              <w:top w:val="single" w:sz="6" w:space="0" w:color="auto"/>
              <w:left w:val="single" w:sz="6" w:space="0" w:color="auto"/>
              <w:bottom w:val="single" w:sz="6" w:space="0" w:color="auto"/>
              <w:right w:val="single" w:sz="6" w:space="0" w:color="auto"/>
            </w:tcBorders>
          </w:tcPr>
          <w:p w:rsidR="00985034" w:rsidRDefault="00985034" w:rsidP="00AC0482">
            <w:pPr>
              <w:spacing w:before="60"/>
              <w:rPr>
                <w:rFonts w:ascii="Arial" w:hAnsi="Arial" w:cs="Arial"/>
                <w:sz w:val="16"/>
              </w:rPr>
            </w:pPr>
            <w:r>
              <w:rPr>
                <w:rFonts w:ascii="Arial" w:hAnsi="Arial" w:cs="Arial"/>
                <w:sz w:val="16"/>
              </w:rPr>
              <w:t>0xFFFF</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F53414">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2970"/>
        <w:gridCol w:w="2070"/>
      </w:tblGrid>
      <w:tr w:rsidR="008B3E94" w:rsidTr="00F5341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5B6F0F">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5B6F0F">
            <w:pPr>
              <w:spacing w:before="60"/>
              <w:jc w:val="center"/>
              <w:rPr>
                <w:rFonts w:ascii="Arial" w:hAnsi="Arial" w:cs="Arial"/>
                <w:sz w:val="16"/>
              </w:rPr>
            </w:pPr>
            <w:r>
              <w:rPr>
                <w:rFonts w:ascii="Arial" w:hAnsi="Arial" w:cs="Arial"/>
                <w:sz w:val="16"/>
              </w:rPr>
              <w:t>Resolution</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5B6F0F">
            <w:pPr>
              <w:spacing w:before="60"/>
              <w:jc w:val="center"/>
              <w:rPr>
                <w:rFonts w:ascii="Arial" w:hAnsi="Arial" w:cs="Arial"/>
                <w:sz w:val="16"/>
              </w:rPr>
            </w:pPr>
            <w:r>
              <w:rPr>
                <w:rFonts w:ascii="Arial" w:hAnsi="Arial" w:cs="Arial"/>
                <w:sz w:val="16"/>
              </w:rPr>
              <w:t>Value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5B6F0F">
            <w:pPr>
              <w:spacing w:before="60"/>
              <w:jc w:val="center"/>
              <w:rPr>
                <w:rFonts w:ascii="Arial" w:hAnsi="Arial" w:cs="Arial"/>
                <w:sz w:val="16"/>
              </w:rPr>
            </w:pPr>
            <w:r>
              <w:rPr>
                <w:rFonts w:ascii="Arial" w:hAnsi="Arial" w:cs="Arial"/>
                <w:sz w:val="16"/>
              </w:rPr>
              <w:t>Software Segment</w:t>
            </w:r>
          </w:p>
        </w:tc>
      </w:tr>
      <w:tr w:rsidR="00F53414" w:rsidTr="00F53414">
        <w:tc>
          <w:tcPr>
            <w:tcW w:w="2898" w:type="dxa"/>
            <w:tcBorders>
              <w:top w:val="single" w:sz="6" w:space="0" w:color="auto"/>
              <w:left w:val="single" w:sz="6" w:space="0" w:color="auto"/>
              <w:bottom w:val="single" w:sz="6" w:space="0" w:color="auto"/>
              <w:right w:val="single" w:sz="6" w:space="0" w:color="auto"/>
            </w:tcBorders>
            <w:vAlign w:val="center"/>
          </w:tcPr>
          <w:p w:rsidR="00F53414" w:rsidRDefault="00F53414" w:rsidP="005B6F0F">
            <w:pPr>
              <w:spacing w:before="60"/>
              <w:rPr>
                <w:rFonts w:ascii="Arial" w:hAnsi="Arial" w:cs="Arial"/>
                <w:sz w:val="16"/>
              </w:rPr>
            </w:pPr>
            <w:proofErr w:type="spellStart"/>
            <w:r w:rsidRPr="00F53414">
              <w:rPr>
                <w:rFonts w:ascii="Arial" w:hAnsi="Arial" w:cs="Arial"/>
                <w:sz w:val="16"/>
                <w:szCs w:val="16"/>
                <w:lang w:val="es-ES"/>
              </w:rPr>
              <w:t>MtrPos_EOLDataPtr_Cnt_M_Str</w:t>
            </w:r>
            <w:proofErr w:type="spellEnd"/>
          </w:p>
        </w:tc>
        <w:tc>
          <w:tcPr>
            <w:tcW w:w="990" w:type="dxa"/>
            <w:tcBorders>
              <w:top w:val="single" w:sz="6" w:space="0" w:color="auto"/>
              <w:left w:val="single" w:sz="6" w:space="0" w:color="auto"/>
              <w:bottom w:val="single" w:sz="6" w:space="0" w:color="auto"/>
              <w:right w:val="single" w:sz="6" w:space="0" w:color="auto"/>
            </w:tcBorders>
          </w:tcPr>
          <w:p w:rsidR="00F53414" w:rsidRDefault="00F53414" w:rsidP="005B6F0F">
            <w:pPr>
              <w:spacing w:before="60"/>
              <w:rPr>
                <w:rFonts w:ascii="Arial" w:hAnsi="Arial" w:cs="Arial"/>
                <w:sz w:val="16"/>
              </w:rPr>
            </w:pPr>
            <w:r>
              <w:rPr>
                <w:rFonts w:ascii="Arial" w:hAnsi="Arial" w:cs="Arial"/>
                <w:sz w:val="16"/>
              </w:rPr>
              <w:t>N/A</w:t>
            </w:r>
          </w:p>
        </w:tc>
        <w:tc>
          <w:tcPr>
            <w:tcW w:w="2970" w:type="dxa"/>
            <w:tcBorders>
              <w:top w:val="single" w:sz="6" w:space="0" w:color="auto"/>
              <w:left w:val="single" w:sz="6" w:space="0" w:color="auto"/>
              <w:bottom w:val="single" w:sz="6" w:space="0" w:color="auto"/>
              <w:right w:val="single" w:sz="6" w:space="0" w:color="auto"/>
            </w:tcBorders>
          </w:tcPr>
          <w:p w:rsidR="00F53414" w:rsidRDefault="00F53414" w:rsidP="005B6F0F">
            <w:pPr>
              <w:spacing w:before="60"/>
              <w:rPr>
                <w:rFonts w:ascii="Arial" w:hAnsi="Arial" w:cs="Arial"/>
                <w:sz w:val="16"/>
              </w:rPr>
            </w:pPr>
            <w:r>
              <w:rPr>
                <w:rFonts w:ascii="Arial" w:hAnsi="Arial" w:cs="Arial"/>
                <w:sz w:val="16"/>
              </w:rPr>
              <w:t xml:space="preserve">Constant Pointer to </w:t>
            </w:r>
            <w:proofErr w:type="spellStart"/>
            <w:r w:rsidRPr="00F53414">
              <w:rPr>
                <w:rFonts w:ascii="Arial" w:hAnsi="Arial" w:cs="Arial"/>
                <w:sz w:val="16"/>
              </w:rPr>
              <w:t>Rte_Pim_MtrPosSnsr_EOLData</w:t>
            </w:r>
            <w:proofErr w:type="spellEnd"/>
            <w:r w:rsidRPr="00F53414">
              <w:rPr>
                <w:rFonts w:ascii="Arial" w:hAnsi="Arial" w:cs="Arial"/>
                <w:sz w:val="16"/>
              </w:rPr>
              <w:t>()</w:t>
            </w:r>
          </w:p>
        </w:tc>
        <w:tc>
          <w:tcPr>
            <w:tcW w:w="2070" w:type="dxa"/>
            <w:tcBorders>
              <w:top w:val="single" w:sz="6" w:space="0" w:color="auto"/>
              <w:left w:val="single" w:sz="6" w:space="0" w:color="auto"/>
              <w:bottom w:val="single" w:sz="6" w:space="0" w:color="auto"/>
              <w:right w:val="single" w:sz="6" w:space="0" w:color="auto"/>
            </w:tcBorders>
          </w:tcPr>
          <w:p w:rsidR="00F53414" w:rsidRDefault="00F53414" w:rsidP="005B6F0F">
            <w:pPr>
              <w:spacing w:before="60"/>
              <w:rPr>
                <w:rFonts w:ascii="Arial" w:hAnsi="Arial" w:cs="Arial"/>
                <w:sz w:val="16"/>
              </w:rPr>
            </w:pPr>
            <w:r w:rsidRPr="00F53414">
              <w:rPr>
                <w:rFonts w:ascii="Arial" w:hAnsi="Arial" w:cs="Arial"/>
                <w:sz w:val="16"/>
              </w:rPr>
              <w:t>MTRPOS_START_SEC_CONST_UNSPECIFIED</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273DDA" w:rsidRDefault="00C42FC1" w:rsidP="008B3E94">
      <w:pPr>
        <w:numPr>
          <w:ilvl w:val="0"/>
          <w:numId w:val="5"/>
        </w:numPr>
        <w:spacing w:after="0"/>
      </w:pPr>
      <w:r w:rsidRPr="00C42FC1">
        <w:t>_atan2_asm_</w:t>
      </w:r>
    </w:p>
    <w:p w:rsidR="00273DDA" w:rsidRPr="00273DDA" w:rsidRDefault="00273DDA" w:rsidP="008B3E94">
      <w:pPr>
        <w:numPr>
          <w:ilvl w:val="0"/>
          <w:numId w:val="5"/>
        </w:numPr>
        <w:spacing w:after="0"/>
      </w:pPr>
      <w:proofErr w:type="spellStart"/>
      <w:r w:rsidRPr="00273DDA">
        <w:t>Limit_m</w:t>
      </w:r>
      <w:proofErr w:type="spellEnd"/>
    </w:p>
    <w:p w:rsidR="00273DDA" w:rsidRDefault="00273DDA" w:rsidP="008B3E94">
      <w:pPr>
        <w:numPr>
          <w:ilvl w:val="0"/>
          <w:numId w:val="5"/>
        </w:numPr>
        <w:spacing w:after="0"/>
      </w:pPr>
      <w:r w:rsidRPr="00273DDA">
        <w:t>Sign_s16_m</w:t>
      </w:r>
    </w:p>
    <w:p w:rsidR="008B3E94" w:rsidRDefault="008B3E94" w:rsidP="008B3E94">
      <w:pPr>
        <w:spacing w:after="0"/>
        <w:ind w:left="720"/>
      </w:pPr>
    </w:p>
    <w:p w:rsidR="008B3E94" w:rsidRDefault="008B3E94" w:rsidP="008B3E94">
      <w:pPr>
        <w:pStyle w:val="Heading2"/>
      </w:pPr>
      <w:r>
        <w:t>Data Hiding Functions</w:t>
      </w:r>
    </w:p>
    <w:p w:rsidR="00DC7E08" w:rsidRPr="00C40560" w:rsidRDefault="00C42FC1" w:rsidP="00DC7E08">
      <w:pPr>
        <w:numPr>
          <w:ilvl w:val="0"/>
          <w:numId w:val="10"/>
        </w:numPr>
        <w:spacing w:after="0"/>
        <w:rPr>
          <w:lang w:val="es-ES"/>
        </w:rPr>
      </w:pPr>
      <w:r w:rsidRPr="00C40560">
        <w:rPr>
          <w:lang w:val="es-ES"/>
        </w:rPr>
        <w:t>Adc2_GetSinTheta1_Cnt_u16_m</w:t>
      </w:r>
    </w:p>
    <w:p w:rsidR="00DC7E08" w:rsidRDefault="00C42FC1" w:rsidP="00DC7E08">
      <w:pPr>
        <w:numPr>
          <w:ilvl w:val="0"/>
          <w:numId w:val="10"/>
        </w:numPr>
        <w:spacing w:after="0"/>
      </w:pPr>
      <w:r w:rsidRPr="00C42FC1">
        <w:t>Adc2_GetCosTheta1_Cnt_u16_m</w:t>
      </w:r>
    </w:p>
    <w:p w:rsidR="00C42FC1" w:rsidRDefault="003924B0" w:rsidP="00DC7E08">
      <w:pPr>
        <w:numPr>
          <w:ilvl w:val="0"/>
          <w:numId w:val="10"/>
        </w:numPr>
        <w:spacing w:after="0"/>
      </w:pPr>
      <w:proofErr w:type="spellStart"/>
      <w:r w:rsidRPr="003924B0">
        <w:t>Rte_Pim_MtrPosSnsr_EOLData</w:t>
      </w:r>
      <w:proofErr w:type="spellEnd"/>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1B60DF" w:rsidP="008B3E94">
      <w:pPr>
        <w:spacing w:after="0"/>
      </w:pPr>
    </w:p>
    <w:p w:rsidR="00090875" w:rsidRDefault="003924B0" w:rsidP="003924B0">
      <w:pPr>
        <w:pStyle w:val="ListParagraph"/>
        <w:numPr>
          <w:ilvl w:val="0"/>
          <w:numId w:val="11"/>
        </w:numPr>
        <w:spacing w:after="0"/>
      </w:pPr>
      <w:r w:rsidRPr="003924B0">
        <w:t>MtrPos_Per1</w:t>
      </w:r>
    </w:p>
    <w:p w:rsidR="008F6DBB" w:rsidRDefault="008F6DBB" w:rsidP="008B3E94">
      <w:pPr>
        <w:spacing w:after="0"/>
      </w:pPr>
    </w:p>
    <w:p w:rsidR="00D75939" w:rsidRDefault="00D75939">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8B3E94" w:rsidRDefault="001019C4" w:rsidP="008B3E94">
      <w:pPr>
        <w:pStyle w:val="Heading3"/>
      </w:pPr>
      <w:r>
        <w:t>Signal Correction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tblGrid>
      <w:tr w:rsidR="008B3E94" w:rsidTr="005B6F0F">
        <w:tc>
          <w:tcPr>
            <w:tcW w:w="1779" w:type="dxa"/>
          </w:tcPr>
          <w:p w:rsidR="008B3E94" w:rsidRDefault="008B3E94" w:rsidP="005B6F0F">
            <w:pPr>
              <w:spacing w:before="60"/>
              <w:rPr>
                <w:rFonts w:ascii="Arial" w:hAnsi="Arial" w:cs="Arial"/>
                <w:b/>
                <w:bCs/>
                <w:sz w:val="16"/>
              </w:rPr>
            </w:pPr>
            <w:r>
              <w:rPr>
                <w:rFonts w:ascii="Arial" w:hAnsi="Arial" w:cs="Arial"/>
                <w:b/>
                <w:bCs/>
                <w:sz w:val="16"/>
              </w:rPr>
              <w:t>Function Name</w:t>
            </w:r>
          </w:p>
        </w:tc>
        <w:tc>
          <w:tcPr>
            <w:tcW w:w="4179" w:type="dxa"/>
          </w:tcPr>
          <w:p w:rsidR="008B3E94" w:rsidRDefault="001019C4" w:rsidP="005B6F0F">
            <w:pPr>
              <w:spacing w:before="60"/>
              <w:rPr>
                <w:rFonts w:ascii="Arial" w:hAnsi="Arial" w:cs="Arial"/>
                <w:sz w:val="16"/>
              </w:rPr>
            </w:pPr>
            <w:proofErr w:type="spellStart"/>
            <w:r w:rsidRPr="001019C4">
              <w:rPr>
                <w:rFonts w:ascii="Arial" w:hAnsi="Arial" w:cs="Arial"/>
                <w:sz w:val="16"/>
              </w:rPr>
              <w:t>SignalCorrect</w:t>
            </w:r>
            <w:proofErr w:type="spellEnd"/>
          </w:p>
        </w:tc>
        <w:tc>
          <w:tcPr>
            <w:tcW w:w="990" w:type="dxa"/>
            <w:shd w:val="pct30" w:color="FFFF00" w:fill="auto"/>
          </w:tcPr>
          <w:p w:rsidR="008B3E94" w:rsidRDefault="008B3E94" w:rsidP="005B6F0F">
            <w:pPr>
              <w:spacing w:before="60"/>
              <w:jc w:val="center"/>
              <w:rPr>
                <w:rFonts w:ascii="Arial" w:hAnsi="Arial" w:cs="Arial"/>
                <w:sz w:val="16"/>
              </w:rPr>
            </w:pPr>
            <w:r>
              <w:rPr>
                <w:rFonts w:ascii="Arial" w:hAnsi="Arial" w:cs="Arial"/>
                <w:sz w:val="16"/>
              </w:rPr>
              <w:t>Type</w:t>
            </w:r>
          </w:p>
        </w:tc>
        <w:tc>
          <w:tcPr>
            <w:tcW w:w="990" w:type="dxa"/>
            <w:shd w:val="pct30" w:color="FFFF00" w:fill="auto"/>
          </w:tcPr>
          <w:p w:rsidR="008B3E94" w:rsidRDefault="008B3E94" w:rsidP="005B6F0F">
            <w:pPr>
              <w:spacing w:before="60"/>
              <w:jc w:val="center"/>
              <w:rPr>
                <w:rFonts w:ascii="Arial" w:hAnsi="Arial" w:cs="Arial"/>
                <w:sz w:val="16"/>
              </w:rPr>
            </w:pPr>
            <w:r>
              <w:rPr>
                <w:rFonts w:ascii="Arial" w:hAnsi="Arial" w:cs="Arial"/>
                <w:sz w:val="16"/>
              </w:rPr>
              <w:t>Min</w:t>
            </w:r>
          </w:p>
        </w:tc>
        <w:tc>
          <w:tcPr>
            <w:tcW w:w="990" w:type="dxa"/>
            <w:shd w:val="pct30" w:color="FFFF00" w:fill="auto"/>
          </w:tcPr>
          <w:p w:rsidR="008B3E94" w:rsidRDefault="008B3E94" w:rsidP="005B6F0F">
            <w:pPr>
              <w:spacing w:before="60"/>
              <w:jc w:val="center"/>
              <w:rPr>
                <w:rFonts w:ascii="Arial" w:hAnsi="Arial" w:cs="Arial"/>
                <w:sz w:val="16"/>
              </w:rPr>
            </w:pPr>
            <w:r>
              <w:rPr>
                <w:rFonts w:ascii="Arial" w:hAnsi="Arial" w:cs="Arial"/>
                <w:sz w:val="16"/>
              </w:rPr>
              <w:t>Max</w:t>
            </w:r>
          </w:p>
        </w:tc>
      </w:tr>
      <w:tr w:rsidR="008B3E94" w:rsidTr="005B6F0F">
        <w:tc>
          <w:tcPr>
            <w:tcW w:w="1779" w:type="dxa"/>
          </w:tcPr>
          <w:p w:rsidR="008B3E94" w:rsidRDefault="008B3E94" w:rsidP="005B6F0F">
            <w:pPr>
              <w:spacing w:before="60"/>
              <w:rPr>
                <w:rFonts w:ascii="Arial" w:hAnsi="Arial" w:cs="Arial"/>
                <w:b/>
                <w:bCs/>
                <w:sz w:val="16"/>
              </w:rPr>
            </w:pPr>
            <w:r>
              <w:rPr>
                <w:rFonts w:ascii="Arial" w:hAnsi="Arial" w:cs="Arial"/>
                <w:b/>
                <w:bCs/>
                <w:sz w:val="16"/>
              </w:rPr>
              <w:t xml:space="preserve">Arguments Passed </w:t>
            </w:r>
          </w:p>
        </w:tc>
        <w:tc>
          <w:tcPr>
            <w:tcW w:w="4179" w:type="dxa"/>
          </w:tcPr>
          <w:p w:rsidR="008B3E94" w:rsidRDefault="001019C4" w:rsidP="005B6F0F">
            <w:pPr>
              <w:spacing w:before="60"/>
              <w:rPr>
                <w:rFonts w:ascii="Arial" w:hAnsi="Arial" w:cs="Arial"/>
                <w:sz w:val="16"/>
              </w:rPr>
            </w:pPr>
            <w:r w:rsidRPr="001019C4">
              <w:rPr>
                <w:rFonts w:ascii="Arial" w:hAnsi="Arial" w:cs="Arial"/>
                <w:sz w:val="16"/>
              </w:rPr>
              <w:t>Signal_Volts_T_u3p13</w:t>
            </w:r>
          </w:p>
        </w:tc>
        <w:tc>
          <w:tcPr>
            <w:tcW w:w="990" w:type="dxa"/>
          </w:tcPr>
          <w:p w:rsidR="008B3E94" w:rsidRDefault="001019C4" w:rsidP="005B6F0F">
            <w:pPr>
              <w:spacing w:before="60"/>
              <w:rPr>
                <w:rFonts w:ascii="Arial" w:hAnsi="Arial" w:cs="Arial"/>
                <w:sz w:val="16"/>
              </w:rPr>
            </w:pPr>
            <w:r>
              <w:rPr>
                <w:rFonts w:ascii="Arial" w:hAnsi="Arial" w:cs="Arial"/>
                <w:sz w:val="16"/>
              </w:rPr>
              <w:t>u3p13_T</w:t>
            </w:r>
          </w:p>
        </w:tc>
        <w:tc>
          <w:tcPr>
            <w:tcW w:w="990" w:type="dxa"/>
          </w:tcPr>
          <w:p w:rsidR="008B3E94" w:rsidRDefault="00F164AD" w:rsidP="005B6F0F">
            <w:pPr>
              <w:spacing w:before="60"/>
              <w:rPr>
                <w:rFonts w:ascii="Arial" w:hAnsi="Arial" w:cs="Arial"/>
                <w:sz w:val="16"/>
              </w:rPr>
            </w:pPr>
            <w:r>
              <w:rPr>
                <w:rFonts w:ascii="Arial" w:hAnsi="Arial" w:cs="Arial"/>
                <w:sz w:val="16"/>
              </w:rPr>
              <w:t>0</w:t>
            </w:r>
          </w:p>
        </w:tc>
        <w:tc>
          <w:tcPr>
            <w:tcW w:w="990" w:type="dxa"/>
          </w:tcPr>
          <w:p w:rsidR="008B3E94" w:rsidRDefault="00F164AD" w:rsidP="005B6F0F">
            <w:pPr>
              <w:spacing w:before="60"/>
              <w:rPr>
                <w:rFonts w:ascii="Arial" w:hAnsi="Arial" w:cs="Arial"/>
                <w:sz w:val="16"/>
              </w:rPr>
            </w:pPr>
            <w:del w:id="136" w:author="rz3h1n" w:date="2013-06-26T16:38:00Z">
              <w:r w:rsidDel="001E3321">
                <w:rPr>
                  <w:rFonts w:ascii="Arial" w:hAnsi="Arial" w:cs="Arial"/>
                  <w:sz w:val="16"/>
                </w:rPr>
                <w:delText>3.3</w:delText>
              </w:r>
            </w:del>
            <w:ins w:id="137" w:author="rz3h1n" w:date="2013-06-26T16:38:00Z">
              <w:r w:rsidR="001E3321">
                <w:rPr>
                  <w:rFonts w:ascii="Arial" w:hAnsi="Arial" w:cs="Arial"/>
                  <w:sz w:val="16"/>
                </w:rPr>
                <w:t>5</w:t>
              </w:r>
            </w:ins>
          </w:p>
        </w:tc>
      </w:tr>
      <w:tr w:rsidR="001019C4" w:rsidTr="005B6F0F">
        <w:tc>
          <w:tcPr>
            <w:tcW w:w="1779" w:type="dxa"/>
          </w:tcPr>
          <w:p w:rsidR="001019C4" w:rsidRDefault="001019C4" w:rsidP="005B6F0F">
            <w:pPr>
              <w:spacing w:before="60"/>
              <w:rPr>
                <w:rFonts w:ascii="Arial" w:hAnsi="Arial" w:cs="Arial"/>
                <w:b/>
                <w:bCs/>
                <w:sz w:val="16"/>
              </w:rPr>
            </w:pPr>
          </w:p>
        </w:tc>
        <w:tc>
          <w:tcPr>
            <w:tcW w:w="4179" w:type="dxa"/>
          </w:tcPr>
          <w:p w:rsidR="001019C4" w:rsidRDefault="001019C4" w:rsidP="005B6F0F">
            <w:pPr>
              <w:spacing w:before="60"/>
              <w:rPr>
                <w:rFonts w:ascii="Arial" w:hAnsi="Arial" w:cs="Arial"/>
                <w:sz w:val="16"/>
              </w:rPr>
            </w:pPr>
            <w:r w:rsidRPr="001019C4">
              <w:rPr>
                <w:rFonts w:ascii="Arial" w:hAnsi="Arial" w:cs="Arial"/>
                <w:sz w:val="16"/>
              </w:rPr>
              <w:t>Offset_Volts_T_u3p13</w:t>
            </w:r>
          </w:p>
        </w:tc>
        <w:tc>
          <w:tcPr>
            <w:tcW w:w="990" w:type="dxa"/>
          </w:tcPr>
          <w:p w:rsidR="001019C4" w:rsidRDefault="001019C4" w:rsidP="005B6F0F">
            <w:pPr>
              <w:spacing w:before="60"/>
              <w:rPr>
                <w:rFonts w:ascii="Arial" w:hAnsi="Arial" w:cs="Arial"/>
                <w:sz w:val="16"/>
              </w:rPr>
            </w:pPr>
            <w:r>
              <w:rPr>
                <w:rFonts w:ascii="Arial" w:hAnsi="Arial" w:cs="Arial"/>
                <w:sz w:val="16"/>
              </w:rPr>
              <w:t>u3p13_T</w:t>
            </w:r>
          </w:p>
        </w:tc>
        <w:tc>
          <w:tcPr>
            <w:tcW w:w="990" w:type="dxa"/>
          </w:tcPr>
          <w:p w:rsidR="001019C4" w:rsidRDefault="00F164AD" w:rsidP="005B6F0F">
            <w:pPr>
              <w:spacing w:before="60"/>
              <w:rPr>
                <w:rFonts w:ascii="Arial" w:hAnsi="Arial" w:cs="Arial"/>
                <w:sz w:val="16"/>
              </w:rPr>
            </w:pPr>
            <w:del w:id="138" w:author="rz3h1n" w:date="2013-06-26T16:39:00Z">
              <w:r w:rsidDel="001E3321">
                <w:rPr>
                  <w:rFonts w:ascii="Arial" w:hAnsi="Arial" w:cs="Arial"/>
                  <w:sz w:val="16"/>
                </w:rPr>
                <w:delText>1.2</w:delText>
              </w:r>
            </w:del>
            <w:ins w:id="139" w:author="rz3h1n" w:date="2013-06-26T16:39:00Z">
              <w:r w:rsidR="001E3321">
                <w:rPr>
                  <w:rFonts w:ascii="Arial" w:hAnsi="Arial" w:cs="Arial"/>
                  <w:sz w:val="16"/>
                </w:rPr>
                <w:t>1.7</w:t>
              </w:r>
            </w:ins>
          </w:p>
        </w:tc>
        <w:tc>
          <w:tcPr>
            <w:tcW w:w="990" w:type="dxa"/>
          </w:tcPr>
          <w:p w:rsidR="001019C4" w:rsidRDefault="001E3321" w:rsidP="005B6F0F">
            <w:pPr>
              <w:spacing w:before="60"/>
              <w:rPr>
                <w:rFonts w:ascii="Arial" w:hAnsi="Arial" w:cs="Arial"/>
                <w:sz w:val="16"/>
              </w:rPr>
            </w:pPr>
            <w:ins w:id="140" w:author="rz3h1n" w:date="2013-06-26T16:39:00Z">
              <w:r>
                <w:rPr>
                  <w:rFonts w:ascii="Arial" w:hAnsi="Arial" w:cs="Arial"/>
                  <w:sz w:val="16"/>
                </w:rPr>
                <w:t>3</w:t>
              </w:r>
            </w:ins>
            <w:del w:id="141" w:author="rz3h1n" w:date="2013-06-26T16:39:00Z">
              <w:r w:rsidR="00F164AD" w:rsidDel="001E3321">
                <w:rPr>
                  <w:rFonts w:ascii="Arial" w:hAnsi="Arial" w:cs="Arial"/>
                  <w:sz w:val="16"/>
                </w:rPr>
                <w:delText>1</w:delText>
              </w:r>
            </w:del>
            <w:r w:rsidR="00F164AD">
              <w:rPr>
                <w:rFonts w:ascii="Arial" w:hAnsi="Arial" w:cs="Arial"/>
                <w:sz w:val="16"/>
              </w:rPr>
              <w:t>.8</w:t>
            </w:r>
          </w:p>
        </w:tc>
      </w:tr>
      <w:tr w:rsidR="008B3E94" w:rsidTr="005B6F0F">
        <w:tc>
          <w:tcPr>
            <w:tcW w:w="1779" w:type="dxa"/>
          </w:tcPr>
          <w:p w:rsidR="008B3E94" w:rsidRDefault="008B3E94" w:rsidP="005B6F0F">
            <w:pPr>
              <w:spacing w:before="60"/>
              <w:rPr>
                <w:rFonts w:ascii="Arial" w:hAnsi="Arial" w:cs="Arial"/>
                <w:b/>
                <w:bCs/>
                <w:sz w:val="16"/>
              </w:rPr>
            </w:pPr>
          </w:p>
        </w:tc>
        <w:tc>
          <w:tcPr>
            <w:tcW w:w="4179" w:type="dxa"/>
          </w:tcPr>
          <w:p w:rsidR="008B3E94" w:rsidRDefault="001019C4" w:rsidP="005B6F0F">
            <w:pPr>
              <w:spacing w:before="60"/>
              <w:rPr>
                <w:rFonts w:ascii="Arial" w:hAnsi="Arial" w:cs="Arial"/>
                <w:sz w:val="16"/>
              </w:rPr>
            </w:pPr>
            <w:r w:rsidRPr="001019C4">
              <w:rPr>
                <w:rFonts w:ascii="Arial" w:hAnsi="Arial" w:cs="Arial"/>
                <w:sz w:val="16"/>
              </w:rPr>
              <w:t>AmpRec_Uls_T_u3p13</w:t>
            </w:r>
          </w:p>
        </w:tc>
        <w:tc>
          <w:tcPr>
            <w:tcW w:w="990" w:type="dxa"/>
          </w:tcPr>
          <w:p w:rsidR="008B3E94" w:rsidRDefault="001019C4" w:rsidP="005B6F0F">
            <w:pPr>
              <w:spacing w:before="60"/>
              <w:rPr>
                <w:rFonts w:ascii="Arial" w:hAnsi="Arial" w:cs="Arial"/>
                <w:sz w:val="16"/>
              </w:rPr>
            </w:pPr>
            <w:r>
              <w:rPr>
                <w:rFonts w:ascii="Arial" w:hAnsi="Arial" w:cs="Arial"/>
                <w:sz w:val="16"/>
              </w:rPr>
              <w:t>u3p13_T</w:t>
            </w:r>
          </w:p>
        </w:tc>
        <w:tc>
          <w:tcPr>
            <w:tcW w:w="990" w:type="dxa"/>
          </w:tcPr>
          <w:p w:rsidR="008B3E94" w:rsidRDefault="00F164AD" w:rsidP="005B6F0F">
            <w:pPr>
              <w:spacing w:before="60"/>
              <w:rPr>
                <w:rFonts w:ascii="Arial" w:hAnsi="Arial" w:cs="Arial"/>
                <w:sz w:val="16"/>
              </w:rPr>
            </w:pPr>
            <w:del w:id="142" w:author="rz3h1n" w:date="2013-06-26T16:39:00Z">
              <w:r w:rsidDel="001E3321">
                <w:rPr>
                  <w:rFonts w:ascii="Arial" w:hAnsi="Arial" w:cs="Arial"/>
                  <w:sz w:val="16"/>
                </w:rPr>
                <w:delText>1/1.5</w:delText>
              </w:r>
            </w:del>
            <w:ins w:id="143" w:author="rz3h1n" w:date="2013-06-26T16:39:00Z">
              <w:r w:rsidR="001E3321">
                <w:rPr>
                  <w:rFonts w:ascii="Arial" w:hAnsi="Arial" w:cs="Arial"/>
                  <w:sz w:val="16"/>
                </w:rPr>
                <w:t>0.2</w:t>
              </w:r>
            </w:ins>
          </w:p>
        </w:tc>
        <w:tc>
          <w:tcPr>
            <w:tcW w:w="990" w:type="dxa"/>
          </w:tcPr>
          <w:p w:rsidR="008B3E94" w:rsidRDefault="00F164AD" w:rsidP="005B6F0F">
            <w:pPr>
              <w:spacing w:before="60"/>
              <w:rPr>
                <w:rFonts w:ascii="Arial" w:hAnsi="Arial" w:cs="Arial"/>
                <w:sz w:val="16"/>
              </w:rPr>
            </w:pPr>
            <w:del w:id="144" w:author="rz3h1n" w:date="2013-06-26T16:39:00Z">
              <w:r w:rsidDel="001E3321">
                <w:rPr>
                  <w:rFonts w:ascii="Arial" w:hAnsi="Arial" w:cs="Arial"/>
                  <w:sz w:val="16"/>
                </w:rPr>
                <w:delText>1/0.25</w:delText>
              </w:r>
            </w:del>
            <w:ins w:id="145" w:author="rz3h1n" w:date="2013-06-26T16:39:00Z">
              <w:r w:rsidR="001E3321">
                <w:rPr>
                  <w:rFonts w:ascii="Arial" w:hAnsi="Arial" w:cs="Arial"/>
                  <w:sz w:val="16"/>
                </w:rPr>
                <w:t>3.3</w:t>
              </w:r>
            </w:ins>
          </w:p>
        </w:tc>
      </w:tr>
      <w:tr w:rsidR="008B3E94" w:rsidTr="005B6F0F">
        <w:tc>
          <w:tcPr>
            <w:tcW w:w="1779" w:type="dxa"/>
          </w:tcPr>
          <w:p w:rsidR="008B3E94" w:rsidRDefault="008B3E94" w:rsidP="005B6F0F">
            <w:pPr>
              <w:spacing w:before="60"/>
              <w:rPr>
                <w:rFonts w:ascii="Arial" w:hAnsi="Arial" w:cs="Arial"/>
                <w:b/>
                <w:bCs/>
                <w:sz w:val="16"/>
              </w:rPr>
            </w:pPr>
            <w:r>
              <w:rPr>
                <w:rFonts w:ascii="Arial" w:hAnsi="Arial" w:cs="Arial"/>
                <w:b/>
                <w:bCs/>
                <w:sz w:val="16"/>
              </w:rPr>
              <w:t>Return Value</w:t>
            </w:r>
          </w:p>
        </w:tc>
        <w:tc>
          <w:tcPr>
            <w:tcW w:w="4179" w:type="dxa"/>
          </w:tcPr>
          <w:p w:rsidR="008B3E94" w:rsidRDefault="001019C4" w:rsidP="005B6F0F">
            <w:pPr>
              <w:spacing w:before="60"/>
              <w:rPr>
                <w:rFonts w:ascii="Arial" w:hAnsi="Arial" w:cs="Arial"/>
                <w:sz w:val="16"/>
              </w:rPr>
            </w:pPr>
            <w:r w:rsidRPr="001019C4">
              <w:rPr>
                <w:rFonts w:ascii="Arial" w:hAnsi="Arial" w:cs="Arial"/>
                <w:sz w:val="16"/>
              </w:rPr>
              <w:t>Signal_Uls_T_s2p13</w:t>
            </w:r>
          </w:p>
        </w:tc>
        <w:tc>
          <w:tcPr>
            <w:tcW w:w="990" w:type="dxa"/>
          </w:tcPr>
          <w:p w:rsidR="008B3E94" w:rsidRDefault="001019C4" w:rsidP="005B6F0F">
            <w:pPr>
              <w:spacing w:before="60"/>
              <w:rPr>
                <w:rFonts w:ascii="Arial" w:hAnsi="Arial" w:cs="Arial"/>
                <w:sz w:val="16"/>
              </w:rPr>
            </w:pPr>
            <w:r>
              <w:rPr>
                <w:rFonts w:ascii="Arial" w:hAnsi="Arial" w:cs="Arial"/>
                <w:sz w:val="16"/>
              </w:rPr>
              <w:t>s2p13_T</w:t>
            </w:r>
          </w:p>
        </w:tc>
        <w:tc>
          <w:tcPr>
            <w:tcW w:w="990" w:type="dxa"/>
          </w:tcPr>
          <w:p w:rsidR="008B3E94" w:rsidRDefault="00F164AD" w:rsidP="005B6F0F">
            <w:pPr>
              <w:spacing w:before="60"/>
              <w:rPr>
                <w:rFonts w:ascii="Arial" w:hAnsi="Arial" w:cs="Arial"/>
                <w:sz w:val="16"/>
              </w:rPr>
            </w:pPr>
            <w:r>
              <w:rPr>
                <w:rFonts w:ascii="Arial" w:hAnsi="Arial" w:cs="Arial"/>
                <w:sz w:val="16"/>
              </w:rPr>
              <w:t>-3</w:t>
            </w:r>
          </w:p>
        </w:tc>
        <w:tc>
          <w:tcPr>
            <w:tcW w:w="990" w:type="dxa"/>
          </w:tcPr>
          <w:p w:rsidR="008B3E94" w:rsidRDefault="00F164AD" w:rsidP="005B6F0F">
            <w:pPr>
              <w:spacing w:before="60"/>
              <w:rPr>
                <w:rFonts w:ascii="Arial" w:hAnsi="Arial" w:cs="Arial"/>
                <w:sz w:val="16"/>
              </w:rPr>
            </w:pPr>
            <w:r>
              <w:rPr>
                <w:rFonts w:ascii="Arial" w:hAnsi="Arial" w:cs="Arial"/>
                <w:sz w:val="16"/>
              </w:rPr>
              <w:t>3</w:t>
            </w:r>
          </w:p>
        </w:tc>
      </w:tr>
    </w:tbl>
    <w:p w:rsidR="00465A2C" w:rsidRDefault="00465A2C" w:rsidP="008B3E94">
      <w:pPr>
        <w:pStyle w:val="Heading4"/>
      </w:pPr>
      <w:r>
        <w:t>Design Rationale</w:t>
      </w:r>
    </w:p>
    <w:p w:rsidR="00465A2C" w:rsidRPr="00465A2C" w:rsidRDefault="00465A2C" w:rsidP="00465A2C">
      <w:r>
        <w:t xml:space="preserve">This function is responsible for scaling and correcting the motor sense board sine and cosine signals based upon End </w:t>
      </w:r>
      <w:proofErr w:type="gramStart"/>
      <w:r>
        <w:t>Of</w:t>
      </w:r>
      <w:proofErr w:type="gramEnd"/>
      <w:r>
        <w:t xml:space="preserve"> Line calibrations.  The correction uses the sensor calibrations to subtract the DC offset and normalize each signal to </w:t>
      </w:r>
      <w:proofErr w:type="gramStart"/>
      <w:r>
        <w:t>a nominal</w:t>
      </w:r>
      <w:proofErr w:type="gramEnd"/>
      <w:r>
        <w:t xml:space="preserve"> amplitude of +/- 1.</w:t>
      </w:r>
    </w:p>
    <w:p w:rsidR="008B3E94" w:rsidRDefault="008B3E94" w:rsidP="008B3E94">
      <w:pPr>
        <w:pStyle w:val="Heading4"/>
      </w:pPr>
      <w:r>
        <w:t>Description</w:t>
      </w:r>
    </w:p>
    <w:p w:rsidR="008B3E94" w:rsidRDefault="004D4F0E" w:rsidP="00321D8C">
      <w:pPr>
        <w:jc w:val="center"/>
      </w:pPr>
      <w:r>
        <w:object w:dxaOrig="5583"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pt;height:193.55pt" o:ole="">
            <v:imagedata r:id="rId9" o:title=""/>
          </v:shape>
          <o:OLEObject Type="Embed" ProgID="Visio.Drawing.11" ShapeID="_x0000_i1025" DrawAspect="Content" ObjectID="_1438599324" r:id="rId10"/>
        </w:object>
      </w:r>
    </w:p>
    <w:p w:rsidR="004510C0" w:rsidRDefault="004510C0" w:rsidP="008B3E94"/>
    <w:p w:rsidR="00D75939" w:rsidRDefault="00D75939">
      <w:pPr>
        <w:spacing w:after="0"/>
        <w:rPr>
          <w:rFonts w:ascii="Arial" w:hAnsi="Arial"/>
          <w:b/>
          <w:sz w:val="24"/>
        </w:rPr>
      </w:pPr>
      <w:r>
        <w:br w:type="page"/>
      </w:r>
    </w:p>
    <w:p w:rsidR="004510C0" w:rsidRDefault="00C67769" w:rsidP="004510C0">
      <w:pPr>
        <w:pStyle w:val="Heading3"/>
      </w:pPr>
      <w:r>
        <w:lastRenderedPageBreak/>
        <w:t>Quadrat</w:t>
      </w:r>
      <w:r w:rsidR="00952930">
        <w:t>ure</w:t>
      </w:r>
      <w:r>
        <w:t xml:space="preserve"> Correction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3639"/>
        <w:gridCol w:w="990"/>
        <w:gridCol w:w="1260"/>
        <w:gridCol w:w="1260"/>
      </w:tblGrid>
      <w:tr w:rsidR="004510C0" w:rsidTr="00952930">
        <w:tc>
          <w:tcPr>
            <w:tcW w:w="1779" w:type="dxa"/>
          </w:tcPr>
          <w:p w:rsidR="004510C0" w:rsidRDefault="004510C0" w:rsidP="005E00D1">
            <w:pPr>
              <w:spacing w:before="60"/>
              <w:rPr>
                <w:rFonts w:ascii="Arial" w:hAnsi="Arial" w:cs="Arial"/>
                <w:b/>
                <w:bCs/>
                <w:sz w:val="16"/>
              </w:rPr>
            </w:pPr>
            <w:r>
              <w:rPr>
                <w:rFonts w:ascii="Arial" w:hAnsi="Arial" w:cs="Arial"/>
                <w:b/>
                <w:bCs/>
                <w:sz w:val="16"/>
              </w:rPr>
              <w:t>Function Name</w:t>
            </w:r>
          </w:p>
        </w:tc>
        <w:tc>
          <w:tcPr>
            <w:tcW w:w="3639" w:type="dxa"/>
          </w:tcPr>
          <w:p w:rsidR="004510C0" w:rsidRDefault="00C67769" w:rsidP="005E00D1">
            <w:pPr>
              <w:spacing w:before="60"/>
              <w:rPr>
                <w:rFonts w:ascii="Arial" w:hAnsi="Arial" w:cs="Arial"/>
                <w:sz w:val="16"/>
              </w:rPr>
            </w:pPr>
            <w:r w:rsidRPr="00C67769">
              <w:rPr>
                <w:rFonts w:ascii="Arial" w:hAnsi="Arial" w:cs="Arial"/>
                <w:sz w:val="16"/>
              </w:rPr>
              <w:t>QuadCorrect</w:t>
            </w:r>
          </w:p>
        </w:tc>
        <w:tc>
          <w:tcPr>
            <w:tcW w:w="990" w:type="dxa"/>
            <w:shd w:val="pct30" w:color="FFFF00" w:fill="auto"/>
          </w:tcPr>
          <w:p w:rsidR="004510C0" w:rsidRDefault="004510C0" w:rsidP="005E00D1">
            <w:pPr>
              <w:spacing w:before="60"/>
              <w:jc w:val="center"/>
              <w:rPr>
                <w:rFonts w:ascii="Arial" w:hAnsi="Arial" w:cs="Arial"/>
                <w:sz w:val="16"/>
              </w:rPr>
            </w:pPr>
            <w:r>
              <w:rPr>
                <w:rFonts w:ascii="Arial" w:hAnsi="Arial" w:cs="Arial"/>
                <w:sz w:val="16"/>
              </w:rPr>
              <w:t>Type</w:t>
            </w:r>
          </w:p>
        </w:tc>
        <w:tc>
          <w:tcPr>
            <w:tcW w:w="1260" w:type="dxa"/>
            <w:shd w:val="pct30" w:color="FFFF00" w:fill="auto"/>
          </w:tcPr>
          <w:p w:rsidR="004510C0" w:rsidRDefault="004510C0" w:rsidP="005E00D1">
            <w:pPr>
              <w:spacing w:before="60"/>
              <w:jc w:val="center"/>
              <w:rPr>
                <w:rFonts w:ascii="Arial" w:hAnsi="Arial" w:cs="Arial"/>
                <w:sz w:val="16"/>
              </w:rPr>
            </w:pPr>
            <w:r>
              <w:rPr>
                <w:rFonts w:ascii="Arial" w:hAnsi="Arial" w:cs="Arial"/>
                <w:sz w:val="16"/>
              </w:rPr>
              <w:t>Min</w:t>
            </w:r>
          </w:p>
        </w:tc>
        <w:tc>
          <w:tcPr>
            <w:tcW w:w="1260" w:type="dxa"/>
            <w:shd w:val="pct30" w:color="FFFF00" w:fill="auto"/>
          </w:tcPr>
          <w:p w:rsidR="004510C0" w:rsidRDefault="004510C0" w:rsidP="005E00D1">
            <w:pPr>
              <w:spacing w:before="60"/>
              <w:jc w:val="center"/>
              <w:rPr>
                <w:rFonts w:ascii="Arial" w:hAnsi="Arial" w:cs="Arial"/>
                <w:sz w:val="16"/>
              </w:rPr>
            </w:pPr>
            <w:r>
              <w:rPr>
                <w:rFonts w:ascii="Arial" w:hAnsi="Arial" w:cs="Arial"/>
                <w:sz w:val="16"/>
              </w:rPr>
              <w:t>Max</w:t>
            </w:r>
          </w:p>
        </w:tc>
      </w:tr>
      <w:tr w:rsidR="004510C0" w:rsidTr="00952930">
        <w:tc>
          <w:tcPr>
            <w:tcW w:w="1779" w:type="dxa"/>
          </w:tcPr>
          <w:p w:rsidR="004510C0" w:rsidRDefault="004510C0" w:rsidP="005E00D1">
            <w:pPr>
              <w:spacing w:before="60"/>
              <w:rPr>
                <w:rFonts w:ascii="Arial" w:hAnsi="Arial" w:cs="Arial"/>
                <w:b/>
                <w:bCs/>
                <w:sz w:val="16"/>
              </w:rPr>
            </w:pPr>
            <w:r>
              <w:rPr>
                <w:rFonts w:ascii="Arial" w:hAnsi="Arial" w:cs="Arial"/>
                <w:b/>
                <w:bCs/>
                <w:sz w:val="16"/>
              </w:rPr>
              <w:t xml:space="preserve">Arguments Passed </w:t>
            </w:r>
          </w:p>
        </w:tc>
        <w:tc>
          <w:tcPr>
            <w:tcW w:w="3639" w:type="dxa"/>
          </w:tcPr>
          <w:p w:rsidR="004510C0" w:rsidRDefault="00C67769" w:rsidP="005E00D1">
            <w:pPr>
              <w:spacing w:before="60"/>
              <w:rPr>
                <w:rFonts w:ascii="Arial" w:hAnsi="Arial" w:cs="Arial"/>
                <w:sz w:val="16"/>
              </w:rPr>
            </w:pPr>
            <w:r w:rsidRPr="00C67769">
              <w:rPr>
                <w:rFonts w:ascii="Arial" w:hAnsi="Arial" w:cs="Arial"/>
                <w:sz w:val="16"/>
              </w:rPr>
              <w:t>CorrSin_Uls_T_s2p13</w:t>
            </w:r>
          </w:p>
        </w:tc>
        <w:tc>
          <w:tcPr>
            <w:tcW w:w="990" w:type="dxa"/>
          </w:tcPr>
          <w:p w:rsidR="004510C0" w:rsidRDefault="00C67769" w:rsidP="005E00D1">
            <w:pPr>
              <w:spacing w:before="60"/>
              <w:rPr>
                <w:rFonts w:ascii="Arial" w:hAnsi="Arial" w:cs="Arial"/>
                <w:sz w:val="16"/>
              </w:rPr>
            </w:pPr>
            <w:r>
              <w:rPr>
                <w:rFonts w:ascii="Arial" w:hAnsi="Arial" w:cs="Arial"/>
                <w:sz w:val="16"/>
              </w:rPr>
              <w:t>s2p13_T</w:t>
            </w:r>
          </w:p>
        </w:tc>
        <w:tc>
          <w:tcPr>
            <w:tcW w:w="1260" w:type="dxa"/>
          </w:tcPr>
          <w:p w:rsidR="004510C0" w:rsidRDefault="00952930" w:rsidP="005E00D1">
            <w:pPr>
              <w:spacing w:before="60"/>
              <w:rPr>
                <w:rFonts w:ascii="Arial" w:hAnsi="Arial" w:cs="Arial"/>
                <w:sz w:val="16"/>
              </w:rPr>
            </w:pPr>
            <w:r>
              <w:rPr>
                <w:rFonts w:ascii="Arial" w:hAnsi="Arial" w:cs="Arial"/>
                <w:sz w:val="16"/>
              </w:rPr>
              <w:t>-3</w:t>
            </w:r>
          </w:p>
        </w:tc>
        <w:tc>
          <w:tcPr>
            <w:tcW w:w="1260" w:type="dxa"/>
          </w:tcPr>
          <w:p w:rsidR="004510C0" w:rsidRDefault="00952930" w:rsidP="005E00D1">
            <w:pPr>
              <w:spacing w:before="60"/>
              <w:rPr>
                <w:rFonts w:ascii="Arial" w:hAnsi="Arial" w:cs="Arial"/>
                <w:sz w:val="16"/>
              </w:rPr>
            </w:pPr>
            <w:r>
              <w:rPr>
                <w:rFonts w:ascii="Arial" w:hAnsi="Arial" w:cs="Arial"/>
                <w:sz w:val="16"/>
              </w:rPr>
              <w:t>3</w:t>
            </w:r>
          </w:p>
        </w:tc>
      </w:tr>
      <w:tr w:rsidR="00C67769" w:rsidTr="00952930">
        <w:tc>
          <w:tcPr>
            <w:tcW w:w="1779" w:type="dxa"/>
          </w:tcPr>
          <w:p w:rsidR="00C67769" w:rsidRDefault="00C67769" w:rsidP="005E00D1">
            <w:pPr>
              <w:spacing w:before="60"/>
              <w:rPr>
                <w:rFonts w:ascii="Arial" w:hAnsi="Arial" w:cs="Arial"/>
                <w:b/>
                <w:bCs/>
                <w:sz w:val="16"/>
              </w:rPr>
            </w:pPr>
          </w:p>
        </w:tc>
        <w:tc>
          <w:tcPr>
            <w:tcW w:w="3639" w:type="dxa"/>
          </w:tcPr>
          <w:p w:rsidR="00C67769" w:rsidRDefault="00C67769" w:rsidP="005E00D1">
            <w:pPr>
              <w:spacing w:before="60"/>
              <w:rPr>
                <w:rFonts w:ascii="Arial" w:hAnsi="Arial" w:cs="Arial"/>
                <w:sz w:val="16"/>
              </w:rPr>
            </w:pPr>
            <w:r w:rsidRPr="00C67769">
              <w:rPr>
                <w:rFonts w:ascii="Arial" w:hAnsi="Arial" w:cs="Arial"/>
                <w:sz w:val="16"/>
              </w:rPr>
              <w:t>CorrCos_Uls_T_s2p13</w:t>
            </w:r>
          </w:p>
        </w:tc>
        <w:tc>
          <w:tcPr>
            <w:tcW w:w="990" w:type="dxa"/>
          </w:tcPr>
          <w:p w:rsidR="00C67769" w:rsidRDefault="00C67769" w:rsidP="005E00D1">
            <w:pPr>
              <w:spacing w:before="60"/>
              <w:rPr>
                <w:rFonts w:ascii="Arial" w:hAnsi="Arial" w:cs="Arial"/>
                <w:sz w:val="16"/>
              </w:rPr>
            </w:pPr>
            <w:r>
              <w:rPr>
                <w:rFonts w:ascii="Arial" w:hAnsi="Arial" w:cs="Arial"/>
                <w:sz w:val="16"/>
              </w:rPr>
              <w:t>s2p13_T</w:t>
            </w:r>
          </w:p>
        </w:tc>
        <w:tc>
          <w:tcPr>
            <w:tcW w:w="1260" w:type="dxa"/>
          </w:tcPr>
          <w:p w:rsidR="00C67769" w:rsidRDefault="00952930" w:rsidP="005E00D1">
            <w:pPr>
              <w:spacing w:before="60"/>
              <w:rPr>
                <w:rFonts w:ascii="Arial" w:hAnsi="Arial" w:cs="Arial"/>
                <w:sz w:val="16"/>
              </w:rPr>
            </w:pPr>
            <w:r>
              <w:rPr>
                <w:rFonts w:ascii="Arial" w:hAnsi="Arial" w:cs="Arial"/>
                <w:sz w:val="16"/>
              </w:rPr>
              <w:t>-3</w:t>
            </w:r>
          </w:p>
        </w:tc>
        <w:tc>
          <w:tcPr>
            <w:tcW w:w="1260" w:type="dxa"/>
          </w:tcPr>
          <w:p w:rsidR="00C67769" w:rsidRDefault="00952930" w:rsidP="005E00D1">
            <w:pPr>
              <w:spacing w:before="60"/>
              <w:rPr>
                <w:rFonts w:ascii="Arial" w:hAnsi="Arial" w:cs="Arial"/>
                <w:sz w:val="16"/>
              </w:rPr>
            </w:pPr>
            <w:r>
              <w:rPr>
                <w:rFonts w:ascii="Arial" w:hAnsi="Arial" w:cs="Arial"/>
                <w:sz w:val="16"/>
              </w:rPr>
              <w:t>3</w:t>
            </w:r>
          </w:p>
        </w:tc>
      </w:tr>
      <w:tr w:rsidR="004510C0" w:rsidTr="00952930">
        <w:tc>
          <w:tcPr>
            <w:tcW w:w="1779" w:type="dxa"/>
          </w:tcPr>
          <w:p w:rsidR="004510C0" w:rsidRDefault="004510C0" w:rsidP="005E00D1">
            <w:pPr>
              <w:spacing w:before="60"/>
              <w:rPr>
                <w:rFonts w:ascii="Arial" w:hAnsi="Arial" w:cs="Arial"/>
                <w:b/>
                <w:bCs/>
                <w:sz w:val="16"/>
              </w:rPr>
            </w:pPr>
          </w:p>
        </w:tc>
        <w:tc>
          <w:tcPr>
            <w:tcW w:w="3639" w:type="dxa"/>
          </w:tcPr>
          <w:p w:rsidR="004510C0" w:rsidRDefault="00C67769" w:rsidP="005E00D1">
            <w:pPr>
              <w:spacing w:before="60"/>
              <w:rPr>
                <w:rFonts w:ascii="Arial" w:hAnsi="Arial" w:cs="Arial"/>
                <w:sz w:val="16"/>
              </w:rPr>
            </w:pPr>
            <w:r w:rsidRPr="00C67769">
              <w:rPr>
                <w:rFonts w:ascii="Arial" w:hAnsi="Arial" w:cs="Arial"/>
                <w:sz w:val="16"/>
              </w:rPr>
              <w:t>SinDelta_Uls_T_s2p13</w:t>
            </w:r>
          </w:p>
        </w:tc>
        <w:tc>
          <w:tcPr>
            <w:tcW w:w="990" w:type="dxa"/>
          </w:tcPr>
          <w:p w:rsidR="004510C0" w:rsidRDefault="00C67769" w:rsidP="005E00D1">
            <w:pPr>
              <w:spacing w:before="60"/>
              <w:rPr>
                <w:rFonts w:ascii="Arial" w:hAnsi="Arial" w:cs="Arial"/>
                <w:sz w:val="16"/>
              </w:rPr>
            </w:pPr>
            <w:r>
              <w:rPr>
                <w:rFonts w:ascii="Arial" w:hAnsi="Arial" w:cs="Arial"/>
                <w:sz w:val="16"/>
              </w:rPr>
              <w:t>s2p13_T</w:t>
            </w:r>
          </w:p>
        </w:tc>
        <w:tc>
          <w:tcPr>
            <w:tcW w:w="1260" w:type="dxa"/>
          </w:tcPr>
          <w:p w:rsidR="004510C0" w:rsidRDefault="00952930" w:rsidP="00952930">
            <w:pPr>
              <w:spacing w:before="60"/>
              <w:rPr>
                <w:rFonts w:ascii="Arial" w:hAnsi="Arial" w:cs="Arial"/>
                <w:sz w:val="16"/>
              </w:rPr>
            </w:pPr>
            <w:r>
              <w:rPr>
                <w:rFonts w:ascii="Arial" w:hAnsi="Arial" w:cs="Arial"/>
                <w:sz w:val="16"/>
              </w:rPr>
              <w:t>-0.0174524</w:t>
            </w:r>
          </w:p>
        </w:tc>
        <w:tc>
          <w:tcPr>
            <w:tcW w:w="1260" w:type="dxa"/>
          </w:tcPr>
          <w:p w:rsidR="004510C0" w:rsidRDefault="00952930" w:rsidP="005E00D1">
            <w:pPr>
              <w:spacing w:before="60"/>
              <w:rPr>
                <w:rFonts w:ascii="Arial" w:hAnsi="Arial" w:cs="Arial"/>
                <w:sz w:val="16"/>
              </w:rPr>
            </w:pPr>
            <w:r>
              <w:rPr>
                <w:rFonts w:ascii="Arial" w:hAnsi="Arial" w:cs="Arial"/>
                <w:sz w:val="16"/>
              </w:rPr>
              <w:t>0.0174524</w:t>
            </w:r>
          </w:p>
        </w:tc>
      </w:tr>
      <w:tr w:rsidR="004510C0" w:rsidRPr="00C67769" w:rsidTr="00952930">
        <w:tc>
          <w:tcPr>
            <w:tcW w:w="1779" w:type="dxa"/>
          </w:tcPr>
          <w:p w:rsidR="004510C0" w:rsidRDefault="004510C0" w:rsidP="005E00D1">
            <w:pPr>
              <w:spacing w:before="60"/>
              <w:rPr>
                <w:rFonts w:ascii="Arial" w:hAnsi="Arial" w:cs="Arial"/>
                <w:b/>
                <w:bCs/>
                <w:sz w:val="16"/>
              </w:rPr>
            </w:pPr>
            <w:r>
              <w:rPr>
                <w:rFonts w:ascii="Arial" w:hAnsi="Arial" w:cs="Arial"/>
                <w:b/>
                <w:bCs/>
                <w:sz w:val="16"/>
              </w:rPr>
              <w:t>Return Value</w:t>
            </w:r>
          </w:p>
        </w:tc>
        <w:tc>
          <w:tcPr>
            <w:tcW w:w="3639" w:type="dxa"/>
          </w:tcPr>
          <w:p w:rsidR="004510C0" w:rsidRPr="00C67769" w:rsidRDefault="00C67769" w:rsidP="005E00D1">
            <w:pPr>
              <w:spacing w:before="60"/>
              <w:rPr>
                <w:rFonts w:ascii="Arial" w:hAnsi="Arial" w:cs="Arial"/>
                <w:bCs/>
                <w:sz w:val="16"/>
              </w:rPr>
            </w:pPr>
            <w:r w:rsidRPr="00C67769">
              <w:rPr>
                <w:rFonts w:ascii="Arial" w:hAnsi="Arial" w:cs="Arial"/>
                <w:bCs/>
                <w:sz w:val="16"/>
              </w:rPr>
              <w:t>CorrCos_Uls_T_s2p13</w:t>
            </w:r>
          </w:p>
        </w:tc>
        <w:tc>
          <w:tcPr>
            <w:tcW w:w="990" w:type="dxa"/>
          </w:tcPr>
          <w:p w:rsidR="004510C0" w:rsidRPr="00C67769" w:rsidRDefault="00C67769" w:rsidP="005E00D1">
            <w:pPr>
              <w:spacing w:before="60"/>
              <w:rPr>
                <w:rFonts w:ascii="Arial" w:hAnsi="Arial" w:cs="Arial"/>
                <w:bCs/>
                <w:sz w:val="16"/>
              </w:rPr>
            </w:pPr>
            <w:r w:rsidRPr="00C67769">
              <w:rPr>
                <w:rFonts w:ascii="Arial" w:hAnsi="Arial" w:cs="Arial"/>
                <w:bCs/>
                <w:sz w:val="16"/>
              </w:rPr>
              <w:t>s2p13_T</w:t>
            </w:r>
          </w:p>
        </w:tc>
        <w:tc>
          <w:tcPr>
            <w:tcW w:w="1260" w:type="dxa"/>
          </w:tcPr>
          <w:p w:rsidR="004510C0" w:rsidRPr="0042321A" w:rsidRDefault="0042321A" w:rsidP="005E00D1">
            <w:pPr>
              <w:spacing w:before="60"/>
              <w:rPr>
                <w:rFonts w:ascii="Arial" w:hAnsi="Arial" w:cs="Arial"/>
                <w:bCs/>
                <w:sz w:val="16"/>
              </w:rPr>
            </w:pPr>
            <w:r w:rsidRPr="0042321A">
              <w:rPr>
                <w:rFonts w:ascii="Arial" w:hAnsi="Arial" w:cs="Arial"/>
                <w:bCs/>
                <w:sz w:val="16"/>
              </w:rPr>
              <w:t>-3</w:t>
            </w:r>
          </w:p>
        </w:tc>
        <w:tc>
          <w:tcPr>
            <w:tcW w:w="1260" w:type="dxa"/>
          </w:tcPr>
          <w:p w:rsidR="004510C0" w:rsidRPr="0042321A" w:rsidRDefault="0042321A" w:rsidP="005E00D1">
            <w:pPr>
              <w:spacing w:before="60"/>
              <w:rPr>
                <w:rFonts w:ascii="Arial" w:hAnsi="Arial" w:cs="Arial"/>
                <w:bCs/>
                <w:sz w:val="16"/>
              </w:rPr>
            </w:pPr>
            <w:r w:rsidRPr="0042321A">
              <w:rPr>
                <w:rFonts w:ascii="Arial" w:hAnsi="Arial" w:cs="Arial"/>
                <w:bCs/>
                <w:sz w:val="16"/>
              </w:rPr>
              <w:t>3</w:t>
            </w:r>
          </w:p>
        </w:tc>
      </w:tr>
    </w:tbl>
    <w:p w:rsidR="003C46B8" w:rsidRDefault="003C46B8" w:rsidP="004510C0">
      <w:pPr>
        <w:pStyle w:val="Heading4"/>
      </w:pPr>
      <w:r>
        <w:t>Design Rationale</w:t>
      </w:r>
    </w:p>
    <w:p w:rsidR="003C46B8" w:rsidRDefault="003C46B8" w:rsidP="003C46B8">
      <w:r>
        <w:t>This function is responsible for adjusting the cosine signal for any quadrature error between the sine and cosine signals.  Ideally, the sine and cosine signals are exactly 90 degrees out of phase of eachother.  This function will adjust the cosine signal based upon sensor calibrations to correct for any error from the ideal 90 degree phase difference.</w:t>
      </w:r>
    </w:p>
    <w:p w:rsidR="003C46B8" w:rsidRPr="0053196B" w:rsidRDefault="003C46B8" w:rsidP="003C46B8">
      <w:r w:rsidRPr="0053196B">
        <w:t>The Quadrature correction should follow the following algorithm per requirements…</w:t>
      </w:r>
    </w:p>
    <w:p w:rsidR="003C46B8" w:rsidRPr="0053196B" w:rsidRDefault="003C46B8" w:rsidP="003C46B8">
      <w:pPr>
        <w:jc w:val="center"/>
      </w:pPr>
      <w:r w:rsidRPr="0053196B">
        <w:rPr>
          <w:position w:val="-134"/>
        </w:rPr>
        <w:object w:dxaOrig="4320" w:dyaOrig="2799">
          <v:shape id="_x0000_i1026" type="#_x0000_t75" style="width:3in;height:138.8pt" o:ole="">
            <v:imagedata r:id="rId11" o:title=""/>
          </v:shape>
          <o:OLEObject Type="Embed" ProgID="Equation.3" ShapeID="_x0000_i1026" DrawAspect="Content" ObjectID="_1438599325" r:id="rId12"/>
        </w:object>
      </w:r>
    </w:p>
    <w:p w:rsidR="003C46B8" w:rsidRPr="003C46B8" w:rsidRDefault="003C46B8" w:rsidP="003C46B8">
      <w:r w:rsidRPr="0053196B">
        <w:t>However, “</w:t>
      </w:r>
      <w:r w:rsidRPr="0053196B">
        <w:sym w:font="Symbol" w:char="F064"/>
      </w:r>
      <w:r w:rsidRPr="0053196B">
        <w:t>” becomes a small enough number that the cos(</w:t>
      </w:r>
      <w:r w:rsidRPr="0053196B">
        <w:sym w:font="Symbol" w:char="F064"/>
      </w:r>
      <w:r w:rsidRPr="0053196B">
        <w:t>) term becomes close enough to “1” to have a negligible effect on the signal.  Therefore, in order to reduce throughput of this algorithm, the application of 1/cos(</w:t>
      </w:r>
      <w:r w:rsidRPr="0053196B">
        <w:sym w:font="Symbol" w:char="F064"/>
      </w:r>
      <w:r w:rsidR="0089217C">
        <w:t xml:space="preserve">) is omitted. </w:t>
      </w:r>
    </w:p>
    <w:p w:rsidR="004510C0" w:rsidRDefault="004510C0" w:rsidP="004510C0">
      <w:pPr>
        <w:pStyle w:val="Heading4"/>
      </w:pPr>
      <w:r>
        <w:t>Description</w:t>
      </w:r>
    </w:p>
    <w:p w:rsidR="004510C0" w:rsidRDefault="00D75939" w:rsidP="00321D8C">
      <w:pPr>
        <w:jc w:val="center"/>
      </w:pPr>
      <w:r>
        <w:object w:dxaOrig="6144" w:dyaOrig="2622">
          <v:shape id="_x0000_i1027" type="#_x0000_t75" style="width:307.6pt;height:131.35pt" o:ole="">
            <v:imagedata r:id="rId13" o:title=""/>
          </v:shape>
          <o:OLEObject Type="Embed" ProgID="Visio.Drawing.11" ShapeID="_x0000_i1027" DrawAspect="Content" ObjectID="_1438599326" r:id="rId14"/>
        </w:object>
      </w:r>
    </w:p>
    <w:p w:rsidR="004510C0" w:rsidRDefault="004510C0" w:rsidP="008B3E94"/>
    <w:p w:rsidR="00862268" w:rsidRDefault="00862268">
      <w:pPr>
        <w:spacing w:after="0"/>
        <w:rPr>
          <w:rFonts w:ascii="Arial" w:hAnsi="Arial"/>
          <w:b/>
          <w:sz w:val="24"/>
        </w:rPr>
      </w:pPr>
      <w:r>
        <w:br w:type="page"/>
      </w:r>
    </w:p>
    <w:p w:rsidR="004510C0" w:rsidRDefault="004510C0" w:rsidP="008B3E94"/>
    <w:p w:rsidR="009B1621" w:rsidRDefault="009B1621">
      <w:pPr>
        <w:spacing w:after="0"/>
        <w:rPr>
          <w:rFonts w:ascii="Arial" w:hAnsi="Arial"/>
          <w:b/>
          <w:sz w:val="24"/>
        </w:rPr>
      </w:pPr>
      <w:r>
        <w:br w:type="page"/>
      </w:r>
    </w:p>
    <w:p w:rsidR="004510C0" w:rsidRDefault="00037919" w:rsidP="004510C0">
      <w:pPr>
        <w:pStyle w:val="Heading3"/>
      </w:pPr>
      <w:r>
        <w:lastRenderedPageBreak/>
        <w:t>Round and Shift by 13 Bits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3639"/>
        <w:gridCol w:w="810"/>
        <w:gridCol w:w="1350"/>
        <w:gridCol w:w="1350"/>
      </w:tblGrid>
      <w:tr w:rsidR="004510C0" w:rsidTr="00202779">
        <w:tc>
          <w:tcPr>
            <w:tcW w:w="1779" w:type="dxa"/>
          </w:tcPr>
          <w:p w:rsidR="004510C0" w:rsidRDefault="004510C0" w:rsidP="005E00D1">
            <w:pPr>
              <w:spacing w:before="60"/>
              <w:rPr>
                <w:rFonts w:ascii="Arial" w:hAnsi="Arial" w:cs="Arial"/>
                <w:b/>
                <w:bCs/>
                <w:sz w:val="16"/>
              </w:rPr>
            </w:pPr>
            <w:r>
              <w:rPr>
                <w:rFonts w:ascii="Arial" w:hAnsi="Arial" w:cs="Arial"/>
                <w:b/>
                <w:bCs/>
                <w:sz w:val="16"/>
              </w:rPr>
              <w:t>Function Name</w:t>
            </w:r>
          </w:p>
        </w:tc>
        <w:tc>
          <w:tcPr>
            <w:tcW w:w="3639" w:type="dxa"/>
          </w:tcPr>
          <w:p w:rsidR="004510C0" w:rsidRDefault="00037919" w:rsidP="005E00D1">
            <w:pPr>
              <w:spacing w:before="60"/>
              <w:rPr>
                <w:rFonts w:ascii="Arial" w:hAnsi="Arial" w:cs="Arial"/>
                <w:sz w:val="16"/>
              </w:rPr>
            </w:pPr>
            <w:r w:rsidRPr="00791303">
              <w:rPr>
                <w:rFonts w:ascii="Arial" w:hAnsi="Arial" w:cs="Arial"/>
                <w:sz w:val="16"/>
              </w:rPr>
              <w:t>RoundAndShift13_s32</w:t>
            </w:r>
          </w:p>
        </w:tc>
        <w:tc>
          <w:tcPr>
            <w:tcW w:w="810" w:type="dxa"/>
            <w:shd w:val="pct30" w:color="FFFF00" w:fill="auto"/>
          </w:tcPr>
          <w:p w:rsidR="004510C0" w:rsidRDefault="004510C0" w:rsidP="005E00D1">
            <w:pPr>
              <w:spacing w:before="60"/>
              <w:jc w:val="center"/>
              <w:rPr>
                <w:rFonts w:ascii="Arial" w:hAnsi="Arial" w:cs="Arial"/>
                <w:sz w:val="16"/>
              </w:rPr>
            </w:pPr>
            <w:r>
              <w:rPr>
                <w:rFonts w:ascii="Arial" w:hAnsi="Arial" w:cs="Arial"/>
                <w:sz w:val="16"/>
              </w:rPr>
              <w:t>Type</w:t>
            </w:r>
          </w:p>
        </w:tc>
        <w:tc>
          <w:tcPr>
            <w:tcW w:w="1350" w:type="dxa"/>
            <w:shd w:val="pct30" w:color="FFFF00" w:fill="auto"/>
          </w:tcPr>
          <w:p w:rsidR="004510C0" w:rsidRDefault="004510C0" w:rsidP="005E00D1">
            <w:pPr>
              <w:spacing w:before="60"/>
              <w:jc w:val="center"/>
              <w:rPr>
                <w:rFonts w:ascii="Arial" w:hAnsi="Arial" w:cs="Arial"/>
                <w:sz w:val="16"/>
              </w:rPr>
            </w:pPr>
            <w:r>
              <w:rPr>
                <w:rFonts w:ascii="Arial" w:hAnsi="Arial" w:cs="Arial"/>
                <w:sz w:val="16"/>
              </w:rPr>
              <w:t>Min</w:t>
            </w:r>
          </w:p>
        </w:tc>
        <w:tc>
          <w:tcPr>
            <w:tcW w:w="1350" w:type="dxa"/>
            <w:shd w:val="pct30" w:color="FFFF00" w:fill="auto"/>
          </w:tcPr>
          <w:p w:rsidR="004510C0" w:rsidRDefault="004510C0" w:rsidP="005E00D1">
            <w:pPr>
              <w:spacing w:before="60"/>
              <w:jc w:val="center"/>
              <w:rPr>
                <w:rFonts w:ascii="Arial" w:hAnsi="Arial" w:cs="Arial"/>
                <w:sz w:val="16"/>
              </w:rPr>
            </w:pPr>
            <w:r>
              <w:rPr>
                <w:rFonts w:ascii="Arial" w:hAnsi="Arial" w:cs="Arial"/>
                <w:sz w:val="16"/>
              </w:rPr>
              <w:t>Max</w:t>
            </w:r>
          </w:p>
        </w:tc>
      </w:tr>
      <w:tr w:rsidR="00202779" w:rsidTr="00202779">
        <w:tc>
          <w:tcPr>
            <w:tcW w:w="1779" w:type="dxa"/>
          </w:tcPr>
          <w:p w:rsidR="00202779" w:rsidRDefault="00202779" w:rsidP="005E00D1">
            <w:pPr>
              <w:spacing w:before="60"/>
              <w:rPr>
                <w:rFonts w:ascii="Arial" w:hAnsi="Arial" w:cs="Arial"/>
                <w:b/>
                <w:bCs/>
                <w:sz w:val="16"/>
              </w:rPr>
            </w:pPr>
            <w:r>
              <w:rPr>
                <w:rFonts w:ascii="Arial" w:hAnsi="Arial" w:cs="Arial"/>
                <w:b/>
                <w:bCs/>
                <w:sz w:val="16"/>
              </w:rPr>
              <w:t xml:space="preserve">Arguments Passed </w:t>
            </w:r>
          </w:p>
        </w:tc>
        <w:tc>
          <w:tcPr>
            <w:tcW w:w="3639" w:type="dxa"/>
          </w:tcPr>
          <w:p w:rsidR="00202779" w:rsidRDefault="00202779" w:rsidP="005E00D1">
            <w:pPr>
              <w:spacing w:before="60"/>
              <w:rPr>
                <w:rFonts w:ascii="Arial" w:hAnsi="Arial" w:cs="Arial"/>
                <w:sz w:val="16"/>
              </w:rPr>
            </w:pPr>
            <w:r>
              <w:rPr>
                <w:rFonts w:ascii="Arial" w:hAnsi="Arial" w:cs="Arial"/>
                <w:sz w:val="16"/>
              </w:rPr>
              <w:t>x</w:t>
            </w:r>
          </w:p>
        </w:tc>
        <w:tc>
          <w:tcPr>
            <w:tcW w:w="810" w:type="dxa"/>
          </w:tcPr>
          <w:p w:rsidR="00202779" w:rsidRDefault="00202779" w:rsidP="005E00D1">
            <w:pPr>
              <w:spacing w:before="60"/>
              <w:rPr>
                <w:rFonts w:ascii="Arial" w:hAnsi="Arial" w:cs="Arial"/>
                <w:sz w:val="16"/>
              </w:rPr>
            </w:pPr>
            <w:r>
              <w:rPr>
                <w:rFonts w:ascii="Arial" w:hAnsi="Arial" w:cs="Arial"/>
                <w:sz w:val="16"/>
              </w:rPr>
              <w:t>sint32</w:t>
            </w:r>
          </w:p>
        </w:tc>
        <w:tc>
          <w:tcPr>
            <w:tcW w:w="1350" w:type="dxa"/>
          </w:tcPr>
          <w:p w:rsidR="00202779" w:rsidRDefault="00202779" w:rsidP="00235A06">
            <w:pPr>
              <w:spacing w:before="60"/>
              <w:rPr>
                <w:rFonts w:ascii="Arial" w:hAnsi="Arial" w:cs="Arial"/>
                <w:sz w:val="16"/>
              </w:rPr>
            </w:pPr>
            <w:r>
              <w:rPr>
                <w:rFonts w:ascii="Arial" w:hAnsi="Arial" w:cs="Arial"/>
                <w:sz w:val="16"/>
              </w:rPr>
              <w:t>-2^31</w:t>
            </w:r>
          </w:p>
        </w:tc>
        <w:tc>
          <w:tcPr>
            <w:tcW w:w="1350" w:type="dxa"/>
          </w:tcPr>
          <w:p w:rsidR="00202779" w:rsidRDefault="00202779" w:rsidP="00235A06">
            <w:pPr>
              <w:spacing w:before="60"/>
              <w:rPr>
                <w:rFonts w:ascii="Arial" w:hAnsi="Arial" w:cs="Arial"/>
                <w:sz w:val="16"/>
              </w:rPr>
            </w:pPr>
            <w:r>
              <w:rPr>
                <w:rFonts w:ascii="Arial" w:hAnsi="Arial" w:cs="Arial"/>
                <w:sz w:val="16"/>
              </w:rPr>
              <w:t>(2^31)-(2^12)-1</w:t>
            </w:r>
          </w:p>
        </w:tc>
      </w:tr>
      <w:tr w:rsidR="004510C0" w:rsidTr="00202779">
        <w:tc>
          <w:tcPr>
            <w:tcW w:w="1779" w:type="dxa"/>
          </w:tcPr>
          <w:p w:rsidR="004510C0" w:rsidRDefault="004510C0" w:rsidP="005E00D1">
            <w:pPr>
              <w:spacing w:before="60"/>
              <w:rPr>
                <w:rFonts w:ascii="Arial" w:hAnsi="Arial" w:cs="Arial"/>
                <w:b/>
                <w:bCs/>
                <w:sz w:val="16"/>
              </w:rPr>
            </w:pPr>
            <w:r>
              <w:rPr>
                <w:rFonts w:ascii="Arial" w:hAnsi="Arial" w:cs="Arial"/>
                <w:b/>
                <w:bCs/>
                <w:sz w:val="16"/>
              </w:rPr>
              <w:t>Return Value</w:t>
            </w:r>
          </w:p>
        </w:tc>
        <w:tc>
          <w:tcPr>
            <w:tcW w:w="3639" w:type="dxa"/>
          </w:tcPr>
          <w:p w:rsidR="004510C0" w:rsidRDefault="00202779" w:rsidP="005E00D1">
            <w:pPr>
              <w:spacing w:before="60"/>
              <w:rPr>
                <w:rFonts w:ascii="Arial" w:hAnsi="Arial" w:cs="Arial"/>
                <w:sz w:val="16"/>
              </w:rPr>
            </w:pPr>
            <w:r>
              <w:rPr>
                <w:rFonts w:ascii="Arial" w:hAnsi="Arial" w:cs="Arial"/>
                <w:sz w:val="16"/>
              </w:rPr>
              <w:t>See Function</w:t>
            </w:r>
          </w:p>
        </w:tc>
        <w:tc>
          <w:tcPr>
            <w:tcW w:w="810" w:type="dxa"/>
          </w:tcPr>
          <w:p w:rsidR="004510C0" w:rsidRDefault="004510C0" w:rsidP="005E00D1">
            <w:pPr>
              <w:spacing w:before="60"/>
              <w:rPr>
                <w:rFonts w:ascii="Arial" w:hAnsi="Arial" w:cs="Arial"/>
                <w:sz w:val="16"/>
              </w:rPr>
            </w:pPr>
          </w:p>
        </w:tc>
        <w:tc>
          <w:tcPr>
            <w:tcW w:w="1350" w:type="dxa"/>
          </w:tcPr>
          <w:p w:rsidR="004510C0" w:rsidRDefault="004510C0" w:rsidP="005E00D1">
            <w:pPr>
              <w:spacing w:before="60"/>
              <w:rPr>
                <w:rFonts w:ascii="Arial" w:hAnsi="Arial" w:cs="Arial"/>
                <w:sz w:val="16"/>
              </w:rPr>
            </w:pPr>
          </w:p>
        </w:tc>
        <w:tc>
          <w:tcPr>
            <w:tcW w:w="1350" w:type="dxa"/>
          </w:tcPr>
          <w:p w:rsidR="004510C0" w:rsidRDefault="004510C0" w:rsidP="005E00D1">
            <w:pPr>
              <w:spacing w:before="60"/>
              <w:rPr>
                <w:rFonts w:ascii="Arial" w:hAnsi="Arial" w:cs="Arial"/>
                <w:sz w:val="16"/>
              </w:rPr>
            </w:pPr>
          </w:p>
        </w:tc>
      </w:tr>
    </w:tbl>
    <w:p w:rsidR="00202779" w:rsidRDefault="00202779" w:rsidP="004510C0">
      <w:pPr>
        <w:pStyle w:val="Heading4"/>
      </w:pPr>
      <w:r>
        <w:t>Design Rationale</w:t>
      </w:r>
    </w:p>
    <w:p w:rsidR="00202779" w:rsidRDefault="00202779" w:rsidP="00202779">
      <w:r>
        <w:t xml:space="preserve">This function will perform a rounding before applying a shift of 13 bits on the variable passed to the function.  The function will use the sign bit of the input to help determine the value to be added to the signal before performing the shift operation.  For a positive value, the value to be added is simply half of 2^[#bits to shift]… for this function, 13 bits are shifted off so 2^12 should be added to the signal before the shift is performed.  However, for negative numbers, the value to be added is 2^[#bits to shift] -1.  Therefore, the sign bit of the input is subtracted from 2^[#bits to shift], and this will result in the correct value for both positive and negative numbers.  </w:t>
      </w:r>
    </w:p>
    <w:p w:rsidR="00202779" w:rsidRPr="00202779" w:rsidRDefault="00202779" w:rsidP="00202779">
      <w:r>
        <w:t xml:space="preserve">Note that this function is designed to produce identical results to the </w:t>
      </w:r>
      <w:r w:rsidRPr="00441D13">
        <w:rPr>
          <w:b/>
        </w:rPr>
        <w:t>FPM_FixWithRound_m</w:t>
      </w:r>
      <w:r>
        <w:t xml:space="preserve"> that will cause a shift of 13 bits, but has a restricted input range as shown above.</w:t>
      </w:r>
    </w:p>
    <w:p w:rsidR="004510C0" w:rsidRDefault="004510C0" w:rsidP="004510C0">
      <w:pPr>
        <w:pStyle w:val="Heading4"/>
      </w:pPr>
      <w:r>
        <w:t>Description</w:t>
      </w:r>
    </w:p>
    <w:p w:rsidR="004510C0" w:rsidRPr="00803E98" w:rsidRDefault="00C45B43" w:rsidP="004510C0">
      <w:pPr>
        <w:rPr>
          <w:rFonts w:ascii="Courier New" w:hAnsi="Courier New" w:cs="Courier New"/>
          <w:sz w:val="16"/>
        </w:rPr>
      </w:pPr>
      <w:r w:rsidRPr="00803E98">
        <w:rPr>
          <w:rFonts w:ascii="Courier New" w:hAnsi="Courier New" w:cs="Courier New"/>
          <w:b/>
          <w:sz w:val="16"/>
        </w:rPr>
        <w:t>return</w:t>
      </w:r>
      <w:r w:rsidR="00803E98">
        <w:rPr>
          <w:rFonts w:ascii="Courier New" w:hAnsi="Courier New" w:cs="Courier New"/>
          <w:sz w:val="16"/>
        </w:rPr>
        <w:t xml:space="preserve"> </w:t>
      </w:r>
      <w:r w:rsidRPr="00803E98">
        <w:rPr>
          <w:rFonts w:ascii="Courier New" w:hAnsi="Courier New" w:cs="Courier New"/>
          <w:sz w:val="16"/>
        </w:rPr>
        <w:t>(((x)+(D_HALFPREC13_CNT_S32-((x)&gt;&gt;D_SIGNBITSHIFT32_CNT_U16)))&gt;&gt;D_SHIFT13_CNT_S16)</w:t>
      </w:r>
    </w:p>
    <w:p w:rsidR="004510C0" w:rsidRDefault="004510C0" w:rsidP="008B3E94"/>
    <w:p w:rsidR="00155997" w:rsidRDefault="00155997" w:rsidP="00155997"/>
    <w:p w:rsidR="000255D7" w:rsidRDefault="000255D7">
      <w:pPr>
        <w:spacing w:after="0"/>
        <w:rPr>
          <w:rFonts w:ascii="Arial" w:hAnsi="Arial"/>
          <w:b/>
          <w:sz w:val="24"/>
        </w:rPr>
      </w:pPr>
      <w:r>
        <w:br w:type="page"/>
      </w:r>
    </w:p>
    <w:p w:rsidR="00155997" w:rsidRDefault="00155997" w:rsidP="00155997"/>
    <w:p w:rsidR="00155997" w:rsidRDefault="000B5A42" w:rsidP="00155997">
      <w:pPr>
        <w:pStyle w:val="Heading3"/>
      </w:pPr>
      <w:r>
        <w:t>Get Sine Voltage Macro Function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tblGrid>
      <w:tr w:rsidR="00155997" w:rsidTr="00155997">
        <w:tc>
          <w:tcPr>
            <w:tcW w:w="1779" w:type="dxa"/>
          </w:tcPr>
          <w:p w:rsidR="00155997" w:rsidRDefault="00155997" w:rsidP="00155997">
            <w:pPr>
              <w:spacing w:before="60"/>
              <w:rPr>
                <w:rFonts w:ascii="Arial" w:hAnsi="Arial" w:cs="Arial"/>
                <w:b/>
                <w:bCs/>
                <w:sz w:val="16"/>
              </w:rPr>
            </w:pPr>
            <w:r>
              <w:rPr>
                <w:rFonts w:ascii="Arial" w:hAnsi="Arial" w:cs="Arial"/>
                <w:b/>
                <w:bCs/>
                <w:sz w:val="16"/>
              </w:rPr>
              <w:t>Function Name</w:t>
            </w:r>
          </w:p>
        </w:tc>
        <w:tc>
          <w:tcPr>
            <w:tcW w:w="4179" w:type="dxa"/>
          </w:tcPr>
          <w:p w:rsidR="00155997" w:rsidRDefault="000B5A42" w:rsidP="00155997">
            <w:pPr>
              <w:spacing w:before="60"/>
              <w:rPr>
                <w:rFonts w:ascii="Arial" w:hAnsi="Arial" w:cs="Arial"/>
                <w:sz w:val="16"/>
              </w:rPr>
            </w:pPr>
            <w:r>
              <w:rPr>
                <w:rFonts w:ascii="Arial" w:hAnsi="Arial" w:cs="Arial"/>
                <w:sz w:val="16"/>
              </w:rPr>
              <w:t>Adc2_GetSinTheata1_Cnt_u16_m</w:t>
            </w:r>
          </w:p>
        </w:tc>
        <w:tc>
          <w:tcPr>
            <w:tcW w:w="990" w:type="dxa"/>
            <w:shd w:val="pct30" w:color="FFFF00" w:fill="auto"/>
          </w:tcPr>
          <w:p w:rsidR="00155997" w:rsidRDefault="00155997" w:rsidP="00155997">
            <w:pPr>
              <w:spacing w:before="60"/>
              <w:jc w:val="center"/>
              <w:rPr>
                <w:rFonts w:ascii="Arial" w:hAnsi="Arial" w:cs="Arial"/>
                <w:sz w:val="16"/>
              </w:rPr>
            </w:pPr>
            <w:r>
              <w:rPr>
                <w:rFonts w:ascii="Arial" w:hAnsi="Arial" w:cs="Arial"/>
                <w:sz w:val="16"/>
              </w:rPr>
              <w:t>Type</w:t>
            </w:r>
          </w:p>
        </w:tc>
        <w:tc>
          <w:tcPr>
            <w:tcW w:w="990" w:type="dxa"/>
            <w:shd w:val="pct30" w:color="FFFF00" w:fill="auto"/>
          </w:tcPr>
          <w:p w:rsidR="00155997" w:rsidRDefault="00155997" w:rsidP="00155997">
            <w:pPr>
              <w:spacing w:before="60"/>
              <w:jc w:val="center"/>
              <w:rPr>
                <w:rFonts w:ascii="Arial" w:hAnsi="Arial" w:cs="Arial"/>
                <w:sz w:val="16"/>
              </w:rPr>
            </w:pPr>
            <w:r>
              <w:rPr>
                <w:rFonts w:ascii="Arial" w:hAnsi="Arial" w:cs="Arial"/>
                <w:sz w:val="16"/>
              </w:rPr>
              <w:t>Min</w:t>
            </w:r>
          </w:p>
        </w:tc>
        <w:tc>
          <w:tcPr>
            <w:tcW w:w="990" w:type="dxa"/>
            <w:shd w:val="pct30" w:color="FFFF00" w:fill="auto"/>
          </w:tcPr>
          <w:p w:rsidR="00155997" w:rsidRDefault="00155997" w:rsidP="00155997">
            <w:pPr>
              <w:spacing w:before="60"/>
              <w:jc w:val="center"/>
              <w:rPr>
                <w:rFonts w:ascii="Arial" w:hAnsi="Arial" w:cs="Arial"/>
                <w:sz w:val="16"/>
              </w:rPr>
            </w:pPr>
            <w:r>
              <w:rPr>
                <w:rFonts w:ascii="Arial" w:hAnsi="Arial" w:cs="Arial"/>
                <w:sz w:val="16"/>
              </w:rPr>
              <w:t>Max</w:t>
            </w:r>
          </w:p>
        </w:tc>
      </w:tr>
      <w:tr w:rsidR="00155997" w:rsidTr="00155997">
        <w:tc>
          <w:tcPr>
            <w:tcW w:w="1779" w:type="dxa"/>
          </w:tcPr>
          <w:p w:rsidR="00155997" w:rsidRDefault="00155997" w:rsidP="00155997">
            <w:pPr>
              <w:spacing w:before="60"/>
              <w:rPr>
                <w:rFonts w:ascii="Arial" w:hAnsi="Arial" w:cs="Arial"/>
                <w:b/>
                <w:bCs/>
                <w:sz w:val="16"/>
              </w:rPr>
            </w:pPr>
            <w:r>
              <w:rPr>
                <w:rFonts w:ascii="Arial" w:hAnsi="Arial" w:cs="Arial"/>
                <w:b/>
                <w:bCs/>
                <w:sz w:val="16"/>
              </w:rPr>
              <w:t xml:space="preserve">Arguments Passed </w:t>
            </w:r>
          </w:p>
        </w:tc>
        <w:tc>
          <w:tcPr>
            <w:tcW w:w="4179" w:type="dxa"/>
          </w:tcPr>
          <w:p w:rsidR="00155997" w:rsidRDefault="000B5A42" w:rsidP="000B5A42">
            <w:pPr>
              <w:spacing w:before="60"/>
              <w:rPr>
                <w:rFonts w:ascii="Arial" w:hAnsi="Arial" w:cs="Arial"/>
                <w:sz w:val="16"/>
              </w:rPr>
            </w:pPr>
            <w:r>
              <w:rPr>
                <w:rFonts w:ascii="Arial" w:hAnsi="Arial" w:cs="Arial"/>
                <w:sz w:val="16"/>
              </w:rPr>
              <w:t>None</w:t>
            </w:r>
          </w:p>
        </w:tc>
        <w:tc>
          <w:tcPr>
            <w:tcW w:w="990" w:type="dxa"/>
          </w:tcPr>
          <w:p w:rsidR="00155997" w:rsidRDefault="00155997" w:rsidP="00155997">
            <w:pPr>
              <w:spacing w:before="60"/>
              <w:rPr>
                <w:rFonts w:ascii="Arial" w:hAnsi="Arial" w:cs="Arial"/>
                <w:sz w:val="16"/>
              </w:rPr>
            </w:pPr>
          </w:p>
        </w:tc>
        <w:tc>
          <w:tcPr>
            <w:tcW w:w="990" w:type="dxa"/>
          </w:tcPr>
          <w:p w:rsidR="00155997" w:rsidRDefault="00155997" w:rsidP="00155997">
            <w:pPr>
              <w:spacing w:before="60"/>
              <w:rPr>
                <w:rFonts w:ascii="Arial" w:hAnsi="Arial" w:cs="Arial"/>
                <w:sz w:val="16"/>
              </w:rPr>
            </w:pPr>
          </w:p>
        </w:tc>
        <w:tc>
          <w:tcPr>
            <w:tcW w:w="990" w:type="dxa"/>
          </w:tcPr>
          <w:p w:rsidR="00155997" w:rsidRDefault="00155997" w:rsidP="00155997">
            <w:pPr>
              <w:spacing w:before="60"/>
              <w:rPr>
                <w:rFonts w:ascii="Arial" w:hAnsi="Arial" w:cs="Arial"/>
                <w:sz w:val="16"/>
              </w:rPr>
            </w:pPr>
          </w:p>
        </w:tc>
      </w:tr>
      <w:tr w:rsidR="00155997" w:rsidTr="00155997">
        <w:tc>
          <w:tcPr>
            <w:tcW w:w="1779" w:type="dxa"/>
          </w:tcPr>
          <w:p w:rsidR="00155997" w:rsidRDefault="00155997" w:rsidP="00155997">
            <w:pPr>
              <w:spacing w:before="60"/>
              <w:rPr>
                <w:rFonts w:ascii="Arial" w:hAnsi="Arial" w:cs="Arial"/>
                <w:b/>
                <w:bCs/>
                <w:sz w:val="16"/>
              </w:rPr>
            </w:pPr>
            <w:r>
              <w:rPr>
                <w:rFonts w:ascii="Arial" w:hAnsi="Arial" w:cs="Arial"/>
                <w:b/>
                <w:bCs/>
                <w:sz w:val="16"/>
              </w:rPr>
              <w:t>Return Value</w:t>
            </w:r>
          </w:p>
        </w:tc>
        <w:tc>
          <w:tcPr>
            <w:tcW w:w="4179" w:type="dxa"/>
          </w:tcPr>
          <w:p w:rsidR="00155997" w:rsidRDefault="000B5A42" w:rsidP="00155997">
            <w:pPr>
              <w:spacing w:before="60"/>
              <w:rPr>
                <w:rFonts w:ascii="Arial" w:hAnsi="Arial" w:cs="Arial"/>
                <w:sz w:val="16"/>
              </w:rPr>
            </w:pPr>
            <w:r w:rsidRPr="000B5A42">
              <w:rPr>
                <w:rFonts w:ascii="Arial" w:hAnsi="Arial" w:cs="Arial"/>
                <w:sz w:val="16"/>
              </w:rPr>
              <w:t>SinSignal_Volts_T_u3p13</w:t>
            </w:r>
          </w:p>
        </w:tc>
        <w:tc>
          <w:tcPr>
            <w:tcW w:w="990" w:type="dxa"/>
          </w:tcPr>
          <w:p w:rsidR="00155997" w:rsidRDefault="000B5A42" w:rsidP="00155997">
            <w:pPr>
              <w:spacing w:before="60"/>
              <w:rPr>
                <w:rFonts w:ascii="Arial" w:hAnsi="Arial" w:cs="Arial"/>
                <w:sz w:val="16"/>
              </w:rPr>
            </w:pPr>
            <w:r>
              <w:rPr>
                <w:rFonts w:ascii="Arial" w:hAnsi="Arial" w:cs="Arial"/>
                <w:sz w:val="16"/>
              </w:rPr>
              <w:t>U16</w:t>
            </w:r>
          </w:p>
        </w:tc>
        <w:tc>
          <w:tcPr>
            <w:tcW w:w="990" w:type="dxa"/>
          </w:tcPr>
          <w:p w:rsidR="00155997" w:rsidRDefault="000B5A42" w:rsidP="00155997">
            <w:pPr>
              <w:spacing w:before="60"/>
              <w:rPr>
                <w:rFonts w:ascii="Arial" w:hAnsi="Arial" w:cs="Arial"/>
                <w:sz w:val="16"/>
              </w:rPr>
            </w:pPr>
            <w:r>
              <w:rPr>
                <w:rFonts w:ascii="Arial" w:hAnsi="Arial" w:cs="Arial"/>
                <w:sz w:val="16"/>
              </w:rPr>
              <w:t>0</w:t>
            </w:r>
          </w:p>
        </w:tc>
        <w:tc>
          <w:tcPr>
            <w:tcW w:w="990" w:type="dxa"/>
          </w:tcPr>
          <w:p w:rsidR="00155997" w:rsidRDefault="000B5A42" w:rsidP="00155997">
            <w:pPr>
              <w:spacing w:before="60"/>
              <w:rPr>
                <w:rFonts w:ascii="Arial" w:hAnsi="Arial" w:cs="Arial"/>
                <w:sz w:val="16"/>
              </w:rPr>
            </w:pPr>
            <w:r>
              <w:rPr>
                <w:rFonts w:ascii="Arial" w:hAnsi="Arial" w:cs="Arial"/>
                <w:sz w:val="16"/>
              </w:rPr>
              <w:t>4095</w:t>
            </w:r>
          </w:p>
        </w:tc>
      </w:tr>
    </w:tbl>
    <w:p w:rsidR="000B5A42" w:rsidRDefault="000B5A42" w:rsidP="000B5A42">
      <w:pPr>
        <w:pStyle w:val="Heading4"/>
      </w:pPr>
      <w:r>
        <w:t>Design Rationale</w:t>
      </w:r>
    </w:p>
    <w:p w:rsidR="00E625BC" w:rsidRDefault="000B5A42" w:rsidP="000255D7">
      <w:r>
        <w:t>The actual implementation of this function is in macro form. When called, the function (macro) will return the ADC reading for the corresponding analog input.</w:t>
      </w:r>
    </w:p>
    <w:p w:rsidR="00155997" w:rsidRDefault="00155997" w:rsidP="008B3E94"/>
    <w:p w:rsidR="000B5A42" w:rsidRDefault="000B5A42" w:rsidP="000B5A42">
      <w:pPr>
        <w:pStyle w:val="Heading3"/>
      </w:pPr>
      <w:r>
        <w:t>Get Cosin</w:t>
      </w:r>
      <w:r w:rsidR="00321D8C">
        <w:t>e</w:t>
      </w:r>
      <w:r>
        <w:t xml:space="preserve"> Voltage Macro Function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tblGrid>
      <w:tr w:rsidR="000B5A42" w:rsidTr="008C20DC">
        <w:tc>
          <w:tcPr>
            <w:tcW w:w="1779" w:type="dxa"/>
          </w:tcPr>
          <w:p w:rsidR="000B5A42" w:rsidRDefault="000B5A42" w:rsidP="008C20DC">
            <w:pPr>
              <w:spacing w:before="60"/>
              <w:rPr>
                <w:rFonts w:ascii="Arial" w:hAnsi="Arial" w:cs="Arial"/>
                <w:b/>
                <w:bCs/>
                <w:sz w:val="16"/>
              </w:rPr>
            </w:pPr>
            <w:r>
              <w:rPr>
                <w:rFonts w:ascii="Arial" w:hAnsi="Arial" w:cs="Arial"/>
                <w:b/>
                <w:bCs/>
                <w:sz w:val="16"/>
              </w:rPr>
              <w:t>Function Name</w:t>
            </w:r>
          </w:p>
        </w:tc>
        <w:tc>
          <w:tcPr>
            <w:tcW w:w="4179" w:type="dxa"/>
          </w:tcPr>
          <w:p w:rsidR="000B5A42" w:rsidRPr="00C40560" w:rsidRDefault="000B5A42" w:rsidP="008C20DC">
            <w:pPr>
              <w:spacing w:before="60"/>
              <w:rPr>
                <w:rFonts w:ascii="Arial" w:hAnsi="Arial" w:cs="Arial"/>
                <w:sz w:val="16"/>
                <w:lang w:val="es-ES"/>
              </w:rPr>
            </w:pPr>
            <w:r w:rsidRPr="00C40560">
              <w:rPr>
                <w:rFonts w:ascii="Arial" w:hAnsi="Arial" w:cs="Arial"/>
                <w:sz w:val="16"/>
                <w:lang w:val="es-ES"/>
              </w:rPr>
              <w:t>Adc2_GetCosTheata1_Cnt_u16_m</w:t>
            </w:r>
          </w:p>
        </w:tc>
        <w:tc>
          <w:tcPr>
            <w:tcW w:w="990" w:type="dxa"/>
            <w:shd w:val="pct30" w:color="FFFF00" w:fill="auto"/>
          </w:tcPr>
          <w:p w:rsidR="000B5A42" w:rsidRDefault="000B5A42" w:rsidP="008C20DC">
            <w:pPr>
              <w:spacing w:before="60"/>
              <w:jc w:val="center"/>
              <w:rPr>
                <w:rFonts w:ascii="Arial" w:hAnsi="Arial" w:cs="Arial"/>
                <w:sz w:val="16"/>
              </w:rPr>
            </w:pPr>
            <w:r>
              <w:rPr>
                <w:rFonts w:ascii="Arial" w:hAnsi="Arial" w:cs="Arial"/>
                <w:sz w:val="16"/>
              </w:rPr>
              <w:t>Type</w:t>
            </w:r>
          </w:p>
        </w:tc>
        <w:tc>
          <w:tcPr>
            <w:tcW w:w="990" w:type="dxa"/>
            <w:shd w:val="pct30" w:color="FFFF00" w:fill="auto"/>
          </w:tcPr>
          <w:p w:rsidR="000B5A42" w:rsidRDefault="000B5A42" w:rsidP="008C20DC">
            <w:pPr>
              <w:spacing w:before="60"/>
              <w:jc w:val="center"/>
              <w:rPr>
                <w:rFonts w:ascii="Arial" w:hAnsi="Arial" w:cs="Arial"/>
                <w:sz w:val="16"/>
              </w:rPr>
            </w:pPr>
            <w:r>
              <w:rPr>
                <w:rFonts w:ascii="Arial" w:hAnsi="Arial" w:cs="Arial"/>
                <w:sz w:val="16"/>
              </w:rPr>
              <w:t>Min</w:t>
            </w:r>
          </w:p>
        </w:tc>
        <w:tc>
          <w:tcPr>
            <w:tcW w:w="990" w:type="dxa"/>
            <w:shd w:val="pct30" w:color="FFFF00" w:fill="auto"/>
          </w:tcPr>
          <w:p w:rsidR="000B5A42" w:rsidRDefault="000B5A42" w:rsidP="008C20DC">
            <w:pPr>
              <w:spacing w:before="60"/>
              <w:jc w:val="center"/>
              <w:rPr>
                <w:rFonts w:ascii="Arial" w:hAnsi="Arial" w:cs="Arial"/>
                <w:sz w:val="16"/>
              </w:rPr>
            </w:pPr>
            <w:r>
              <w:rPr>
                <w:rFonts w:ascii="Arial" w:hAnsi="Arial" w:cs="Arial"/>
                <w:sz w:val="16"/>
              </w:rPr>
              <w:t>Max</w:t>
            </w:r>
          </w:p>
        </w:tc>
      </w:tr>
      <w:tr w:rsidR="000B5A42" w:rsidTr="008C20DC">
        <w:tc>
          <w:tcPr>
            <w:tcW w:w="1779" w:type="dxa"/>
          </w:tcPr>
          <w:p w:rsidR="000B5A42" w:rsidRDefault="000B5A42" w:rsidP="008C20DC">
            <w:pPr>
              <w:spacing w:before="60"/>
              <w:rPr>
                <w:rFonts w:ascii="Arial" w:hAnsi="Arial" w:cs="Arial"/>
                <w:b/>
                <w:bCs/>
                <w:sz w:val="16"/>
              </w:rPr>
            </w:pPr>
            <w:r>
              <w:rPr>
                <w:rFonts w:ascii="Arial" w:hAnsi="Arial" w:cs="Arial"/>
                <w:b/>
                <w:bCs/>
                <w:sz w:val="16"/>
              </w:rPr>
              <w:t xml:space="preserve">Arguments Passed </w:t>
            </w:r>
          </w:p>
        </w:tc>
        <w:tc>
          <w:tcPr>
            <w:tcW w:w="4179" w:type="dxa"/>
          </w:tcPr>
          <w:p w:rsidR="000B5A42" w:rsidRDefault="000B5A42" w:rsidP="008C20DC">
            <w:pPr>
              <w:spacing w:before="60"/>
              <w:rPr>
                <w:rFonts w:ascii="Arial" w:hAnsi="Arial" w:cs="Arial"/>
                <w:sz w:val="16"/>
              </w:rPr>
            </w:pPr>
            <w:r>
              <w:rPr>
                <w:rFonts w:ascii="Arial" w:hAnsi="Arial" w:cs="Arial"/>
                <w:sz w:val="16"/>
              </w:rPr>
              <w:t>None</w:t>
            </w:r>
          </w:p>
        </w:tc>
        <w:tc>
          <w:tcPr>
            <w:tcW w:w="990" w:type="dxa"/>
          </w:tcPr>
          <w:p w:rsidR="000B5A42" w:rsidRDefault="000B5A42" w:rsidP="008C20DC">
            <w:pPr>
              <w:spacing w:before="60"/>
              <w:rPr>
                <w:rFonts w:ascii="Arial" w:hAnsi="Arial" w:cs="Arial"/>
                <w:sz w:val="16"/>
              </w:rPr>
            </w:pPr>
          </w:p>
        </w:tc>
        <w:tc>
          <w:tcPr>
            <w:tcW w:w="990" w:type="dxa"/>
          </w:tcPr>
          <w:p w:rsidR="000B5A42" w:rsidRDefault="000B5A42" w:rsidP="008C20DC">
            <w:pPr>
              <w:spacing w:before="60"/>
              <w:rPr>
                <w:rFonts w:ascii="Arial" w:hAnsi="Arial" w:cs="Arial"/>
                <w:sz w:val="16"/>
              </w:rPr>
            </w:pPr>
          </w:p>
        </w:tc>
        <w:tc>
          <w:tcPr>
            <w:tcW w:w="990" w:type="dxa"/>
          </w:tcPr>
          <w:p w:rsidR="000B5A42" w:rsidRDefault="000B5A42" w:rsidP="008C20DC">
            <w:pPr>
              <w:spacing w:before="60"/>
              <w:rPr>
                <w:rFonts w:ascii="Arial" w:hAnsi="Arial" w:cs="Arial"/>
                <w:sz w:val="16"/>
              </w:rPr>
            </w:pPr>
          </w:p>
        </w:tc>
      </w:tr>
      <w:tr w:rsidR="000B5A42" w:rsidTr="008C20DC">
        <w:tc>
          <w:tcPr>
            <w:tcW w:w="1779" w:type="dxa"/>
          </w:tcPr>
          <w:p w:rsidR="000B5A42" w:rsidRDefault="000B5A42" w:rsidP="008C20DC">
            <w:pPr>
              <w:spacing w:before="60"/>
              <w:rPr>
                <w:rFonts w:ascii="Arial" w:hAnsi="Arial" w:cs="Arial"/>
                <w:b/>
                <w:bCs/>
                <w:sz w:val="16"/>
              </w:rPr>
            </w:pPr>
            <w:r>
              <w:rPr>
                <w:rFonts w:ascii="Arial" w:hAnsi="Arial" w:cs="Arial"/>
                <w:b/>
                <w:bCs/>
                <w:sz w:val="16"/>
              </w:rPr>
              <w:t>Return Value</w:t>
            </w:r>
          </w:p>
        </w:tc>
        <w:tc>
          <w:tcPr>
            <w:tcW w:w="4179" w:type="dxa"/>
          </w:tcPr>
          <w:p w:rsidR="000B5A42" w:rsidRDefault="000B5A42" w:rsidP="008C20DC">
            <w:pPr>
              <w:spacing w:before="60"/>
              <w:rPr>
                <w:rFonts w:ascii="Arial" w:hAnsi="Arial" w:cs="Arial"/>
                <w:sz w:val="16"/>
              </w:rPr>
            </w:pPr>
            <w:r w:rsidRPr="000B5A42">
              <w:rPr>
                <w:rFonts w:ascii="Arial" w:hAnsi="Arial" w:cs="Arial"/>
                <w:sz w:val="16"/>
              </w:rPr>
              <w:t>CosSignal_Volts_T_u3p13</w:t>
            </w:r>
          </w:p>
        </w:tc>
        <w:tc>
          <w:tcPr>
            <w:tcW w:w="990" w:type="dxa"/>
          </w:tcPr>
          <w:p w:rsidR="000B5A42" w:rsidRDefault="000B5A42" w:rsidP="008C20DC">
            <w:pPr>
              <w:spacing w:before="60"/>
              <w:rPr>
                <w:rFonts w:ascii="Arial" w:hAnsi="Arial" w:cs="Arial"/>
                <w:sz w:val="16"/>
              </w:rPr>
            </w:pPr>
            <w:r>
              <w:rPr>
                <w:rFonts w:ascii="Arial" w:hAnsi="Arial" w:cs="Arial"/>
                <w:sz w:val="16"/>
              </w:rPr>
              <w:t>U16</w:t>
            </w:r>
          </w:p>
        </w:tc>
        <w:tc>
          <w:tcPr>
            <w:tcW w:w="990" w:type="dxa"/>
          </w:tcPr>
          <w:p w:rsidR="000B5A42" w:rsidRDefault="000B5A42" w:rsidP="008C20DC">
            <w:pPr>
              <w:spacing w:before="60"/>
              <w:rPr>
                <w:rFonts w:ascii="Arial" w:hAnsi="Arial" w:cs="Arial"/>
                <w:sz w:val="16"/>
              </w:rPr>
            </w:pPr>
            <w:r>
              <w:rPr>
                <w:rFonts w:ascii="Arial" w:hAnsi="Arial" w:cs="Arial"/>
                <w:sz w:val="16"/>
              </w:rPr>
              <w:t>0</w:t>
            </w:r>
          </w:p>
        </w:tc>
        <w:tc>
          <w:tcPr>
            <w:tcW w:w="990" w:type="dxa"/>
          </w:tcPr>
          <w:p w:rsidR="000B5A42" w:rsidRDefault="000B5A42" w:rsidP="008C20DC">
            <w:pPr>
              <w:spacing w:before="60"/>
              <w:rPr>
                <w:rFonts w:ascii="Arial" w:hAnsi="Arial" w:cs="Arial"/>
                <w:sz w:val="16"/>
              </w:rPr>
            </w:pPr>
            <w:r>
              <w:rPr>
                <w:rFonts w:ascii="Arial" w:hAnsi="Arial" w:cs="Arial"/>
                <w:sz w:val="16"/>
              </w:rPr>
              <w:t>4095</w:t>
            </w:r>
          </w:p>
        </w:tc>
      </w:tr>
    </w:tbl>
    <w:p w:rsidR="000B5A42" w:rsidRDefault="000B5A42" w:rsidP="000B5A42">
      <w:pPr>
        <w:pStyle w:val="Heading4"/>
      </w:pPr>
      <w:r>
        <w:t>Design Rationale</w:t>
      </w:r>
    </w:p>
    <w:p w:rsidR="000B5A42" w:rsidRPr="00155997" w:rsidRDefault="000B5A42" w:rsidP="000255D7">
      <w:r>
        <w:t>The actual implementation of this function is in macro form. When called, the function (macro) will return the ADC reading for the corresponding analog input.</w:t>
      </w:r>
    </w:p>
    <w:p w:rsidR="00EF0912" w:rsidRDefault="00EF0912" w:rsidP="008B3E94"/>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5B6F0F">
        <w:trPr>
          <w:trHeight w:val="341"/>
        </w:trPr>
        <w:tc>
          <w:tcPr>
            <w:tcW w:w="4455" w:type="dxa"/>
            <w:shd w:val="clear" w:color="auto" w:fill="FFFF99"/>
            <w:vAlign w:val="center"/>
          </w:tcPr>
          <w:p w:rsidR="002C03D8" w:rsidRPr="006A25CC" w:rsidRDefault="002C03D8" w:rsidP="005B6F0F">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5B6F0F">
            <w:pPr>
              <w:spacing w:before="100" w:beforeAutospacing="1" w:after="100" w:afterAutospacing="1"/>
              <w:rPr>
                <w:rFonts w:ascii="Arial" w:hAnsi="Arial" w:cs="Arial"/>
              </w:rPr>
            </w:pPr>
            <w:r>
              <w:rPr>
                <w:rFonts w:ascii="Arial" w:hAnsi="Arial" w:cs="Arial"/>
              </w:rPr>
              <w:t>Value</w:t>
            </w:r>
          </w:p>
        </w:tc>
      </w:tr>
      <w:tr w:rsidR="00985034" w:rsidRPr="004B5BE2" w:rsidTr="00090875">
        <w:trPr>
          <w:trHeight w:val="341"/>
        </w:trPr>
        <w:tc>
          <w:tcPr>
            <w:tcW w:w="4455" w:type="dxa"/>
            <w:vAlign w:val="center"/>
          </w:tcPr>
          <w:p w:rsidR="00985034" w:rsidRPr="00880336" w:rsidRDefault="00985034" w:rsidP="00090875">
            <w:pPr>
              <w:spacing w:before="100" w:beforeAutospacing="1" w:after="100" w:afterAutospacing="1"/>
              <w:rPr>
                <w:rFonts w:ascii="Arial" w:hAnsi="Arial" w:cs="Arial"/>
                <w:sz w:val="16"/>
                <w:szCs w:val="16"/>
              </w:rPr>
            </w:pPr>
            <w:r w:rsidRPr="00880336">
              <w:rPr>
                <w:rFonts w:ascii="Arial" w:hAnsi="Arial" w:cs="Arial"/>
                <w:sz w:val="16"/>
                <w:szCs w:val="16"/>
              </w:rPr>
              <w:t>Rte_InitValue_AlignedCumMtrPosMRF_Deg_f32</w:t>
            </w:r>
          </w:p>
        </w:tc>
        <w:tc>
          <w:tcPr>
            <w:tcW w:w="4455" w:type="dxa"/>
            <w:vAlign w:val="center"/>
          </w:tcPr>
          <w:p w:rsidR="00985034" w:rsidRPr="004B5BE2" w:rsidRDefault="00985034" w:rsidP="00090875">
            <w:pPr>
              <w:spacing w:before="100" w:beforeAutospacing="1" w:after="100" w:afterAutospacing="1"/>
              <w:rPr>
                <w:rFonts w:ascii="Arial" w:hAnsi="Arial" w:cs="Arial"/>
                <w:sz w:val="16"/>
                <w:szCs w:val="16"/>
              </w:rPr>
            </w:pPr>
            <w:r>
              <w:rPr>
                <w:rFonts w:ascii="Arial" w:hAnsi="Arial" w:cs="Arial"/>
                <w:sz w:val="16"/>
                <w:szCs w:val="16"/>
              </w:rPr>
              <w:t>0</w:t>
            </w:r>
          </w:p>
        </w:tc>
      </w:tr>
      <w:tr w:rsidR="002C21D2" w:rsidRPr="004B5BE2" w:rsidTr="00090875">
        <w:trPr>
          <w:trHeight w:val="341"/>
        </w:trPr>
        <w:tc>
          <w:tcPr>
            <w:tcW w:w="4455" w:type="dxa"/>
            <w:vAlign w:val="center"/>
          </w:tcPr>
          <w:p w:rsidR="002C21D2" w:rsidRPr="00880336" w:rsidRDefault="002C21D2" w:rsidP="00090875">
            <w:pPr>
              <w:spacing w:before="100" w:beforeAutospacing="1" w:after="100" w:afterAutospacing="1"/>
              <w:rPr>
                <w:rFonts w:ascii="Arial" w:hAnsi="Arial" w:cs="Arial"/>
                <w:sz w:val="16"/>
                <w:szCs w:val="16"/>
              </w:rPr>
            </w:pPr>
            <w:r w:rsidRPr="00880336">
              <w:rPr>
                <w:rFonts w:ascii="Arial" w:hAnsi="Arial" w:cs="Arial"/>
                <w:sz w:val="16"/>
                <w:szCs w:val="16"/>
              </w:rPr>
              <w:t>Rte_InitValue_CumMtrPosMRF_Deg_f32</w:t>
            </w:r>
          </w:p>
        </w:tc>
        <w:tc>
          <w:tcPr>
            <w:tcW w:w="4455" w:type="dxa"/>
            <w:vAlign w:val="center"/>
          </w:tcPr>
          <w:p w:rsidR="002C21D2" w:rsidRPr="004B5BE2" w:rsidRDefault="002C21D2" w:rsidP="00090875">
            <w:pPr>
              <w:spacing w:before="100" w:beforeAutospacing="1" w:after="100" w:afterAutospacing="1"/>
              <w:rPr>
                <w:rFonts w:ascii="Arial" w:hAnsi="Arial" w:cs="Arial"/>
                <w:sz w:val="16"/>
                <w:szCs w:val="16"/>
              </w:rPr>
            </w:pPr>
            <w:r>
              <w:rPr>
                <w:rFonts w:ascii="Arial" w:hAnsi="Arial" w:cs="Arial"/>
                <w:sz w:val="16"/>
                <w:szCs w:val="16"/>
              </w:rPr>
              <w:t>0</w:t>
            </w:r>
          </w:p>
        </w:tc>
      </w:tr>
      <w:tr w:rsidR="00985034" w:rsidRPr="004B5BE2" w:rsidTr="00090875">
        <w:trPr>
          <w:trHeight w:val="341"/>
        </w:trPr>
        <w:tc>
          <w:tcPr>
            <w:tcW w:w="4455" w:type="dxa"/>
            <w:vAlign w:val="center"/>
          </w:tcPr>
          <w:p w:rsidR="00985034" w:rsidRPr="00880336" w:rsidRDefault="002C21D2" w:rsidP="00090875">
            <w:pPr>
              <w:spacing w:before="100" w:beforeAutospacing="1" w:after="100" w:afterAutospacing="1"/>
              <w:rPr>
                <w:rFonts w:ascii="Arial" w:hAnsi="Arial" w:cs="Arial"/>
                <w:sz w:val="16"/>
                <w:szCs w:val="16"/>
              </w:rPr>
            </w:pPr>
            <w:r>
              <w:rPr>
                <w:rFonts w:ascii="Arial" w:hAnsi="Arial" w:cs="Arial"/>
                <w:sz w:val="16"/>
                <w:szCs w:val="16"/>
              </w:rPr>
              <w:t>Rte_InitValue_CumMtrPosC</w:t>
            </w:r>
            <w:r w:rsidR="00985034" w:rsidRPr="00880336">
              <w:rPr>
                <w:rFonts w:ascii="Arial" w:hAnsi="Arial" w:cs="Arial"/>
                <w:sz w:val="16"/>
                <w:szCs w:val="16"/>
              </w:rPr>
              <w:t>RF_Deg_f32</w:t>
            </w:r>
          </w:p>
        </w:tc>
        <w:tc>
          <w:tcPr>
            <w:tcW w:w="4455" w:type="dxa"/>
            <w:vAlign w:val="center"/>
          </w:tcPr>
          <w:p w:rsidR="00985034" w:rsidRPr="004B5BE2" w:rsidRDefault="00985034" w:rsidP="00090875">
            <w:pPr>
              <w:spacing w:before="100" w:beforeAutospacing="1" w:after="100" w:afterAutospacing="1"/>
              <w:rPr>
                <w:rFonts w:ascii="Arial" w:hAnsi="Arial" w:cs="Arial"/>
                <w:sz w:val="16"/>
                <w:szCs w:val="16"/>
              </w:rPr>
            </w:pPr>
            <w:r>
              <w:rPr>
                <w:rFonts w:ascii="Arial" w:hAnsi="Arial" w:cs="Arial"/>
                <w:sz w:val="16"/>
                <w:szCs w:val="16"/>
              </w:rPr>
              <w:t>0</w:t>
            </w:r>
          </w:p>
        </w:tc>
      </w:tr>
      <w:tr w:rsidR="002C21D2" w:rsidRPr="004B5BE2" w:rsidTr="00090875">
        <w:trPr>
          <w:trHeight w:val="341"/>
        </w:trPr>
        <w:tc>
          <w:tcPr>
            <w:tcW w:w="4455" w:type="dxa"/>
            <w:vAlign w:val="center"/>
          </w:tcPr>
          <w:p w:rsidR="002C21D2" w:rsidRPr="00880336" w:rsidRDefault="002C21D2" w:rsidP="00090875">
            <w:pPr>
              <w:spacing w:before="100" w:beforeAutospacing="1" w:after="100" w:afterAutospacing="1"/>
              <w:rPr>
                <w:rFonts w:ascii="Arial" w:hAnsi="Arial" w:cs="Arial"/>
                <w:sz w:val="16"/>
                <w:szCs w:val="16"/>
              </w:rPr>
            </w:pPr>
            <w:r w:rsidRPr="00880336">
              <w:rPr>
                <w:rFonts w:ascii="Arial" w:hAnsi="Arial" w:cs="Arial"/>
                <w:sz w:val="16"/>
                <w:szCs w:val="16"/>
              </w:rPr>
              <w:t>Rte_InitValue_SysCCumMtrPosMRF_Deg_f32</w:t>
            </w:r>
          </w:p>
        </w:tc>
        <w:tc>
          <w:tcPr>
            <w:tcW w:w="4455" w:type="dxa"/>
            <w:vAlign w:val="center"/>
          </w:tcPr>
          <w:p w:rsidR="002C21D2" w:rsidRPr="004B5BE2" w:rsidRDefault="002C21D2" w:rsidP="00090875">
            <w:pPr>
              <w:spacing w:before="100" w:beforeAutospacing="1" w:after="100" w:afterAutospacing="1"/>
              <w:rPr>
                <w:rFonts w:ascii="Arial" w:hAnsi="Arial" w:cs="Arial"/>
                <w:sz w:val="16"/>
                <w:szCs w:val="16"/>
              </w:rPr>
            </w:pPr>
            <w:r>
              <w:rPr>
                <w:rFonts w:ascii="Arial" w:hAnsi="Arial" w:cs="Arial"/>
                <w:sz w:val="16"/>
                <w:szCs w:val="16"/>
              </w:rPr>
              <w:t>0</w:t>
            </w:r>
          </w:p>
        </w:tc>
      </w:tr>
      <w:tr w:rsidR="00985034" w:rsidRPr="004B5BE2" w:rsidTr="00090875">
        <w:trPr>
          <w:trHeight w:val="341"/>
        </w:trPr>
        <w:tc>
          <w:tcPr>
            <w:tcW w:w="4455" w:type="dxa"/>
            <w:vAlign w:val="center"/>
          </w:tcPr>
          <w:p w:rsidR="00985034" w:rsidRPr="00880336" w:rsidRDefault="002C21D2" w:rsidP="00090875">
            <w:pPr>
              <w:spacing w:before="100" w:beforeAutospacing="1" w:after="100" w:afterAutospacing="1"/>
              <w:rPr>
                <w:rFonts w:ascii="Arial" w:hAnsi="Arial" w:cs="Arial"/>
                <w:sz w:val="16"/>
                <w:szCs w:val="16"/>
              </w:rPr>
            </w:pPr>
            <w:r>
              <w:rPr>
                <w:rFonts w:ascii="Arial" w:hAnsi="Arial" w:cs="Arial"/>
                <w:sz w:val="16"/>
                <w:szCs w:val="16"/>
              </w:rPr>
              <w:t>Rte_InitValue_SysCCumMtrPosC</w:t>
            </w:r>
            <w:r w:rsidR="00985034" w:rsidRPr="00880336">
              <w:rPr>
                <w:rFonts w:ascii="Arial" w:hAnsi="Arial" w:cs="Arial"/>
                <w:sz w:val="16"/>
                <w:szCs w:val="16"/>
              </w:rPr>
              <w:t>RF_Deg_f32</w:t>
            </w:r>
          </w:p>
        </w:tc>
        <w:tc>
          <w:tcPr>
            <w:tcW w:w="4455" w:type="dxa"/>
            <w:vAlign w:val="center"/>
          </w:tcPr>
          <w:p w:rsidR="00985034" w:rsidRPr="004B5BE2" w:rsidRDefault="00985034" w:rsidP="00090875">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7705AD" w:rsidRDefault="007705AD">
      <w:pPr>
        <w:spacing w:after="0"/>
        <w:rPr>
          <w:rFonts w:ascii="Arial" w:hAnsi="Arial"/>
          <w:b/>
          <w:sz w:val="24"/>
        </w:rPr>
      </w:pPr>
      <w:r>
        <w:br w:type="page"/>
      </w:r>
    </w:p>
    <w:p w:rsidR="004A781C" w:rsidRDefault="004A781C">
      <w:pPr>
        <w:pStyle w:val="Heading2"/>
      </w:pPr>
      <w:r>
        <w:lastRenderedPageBreak/>
        <w:t>Initialization Functions</w:t>
      </w:r>
    </w:p>
    <w:p w:rsidR="004A781C" w:rsidRPr="00EC1A7C" w:rsidRDefault="004A781C">
      <w:pPr>
        <w:pStyle w:val="Heading3"/>
        <w:rPr>
          <w:lang w:val="fr-FR"/>
        </w:rPr>
      </w:pPr>
      <w:r w:rsidRPr="00EC1A7C">
        <w:rPr>
          <w:lang w:val="fr-FR"/>
        </w:rPr>
        <w:t xml:space="preserve">Init: </w:t>
      </w:r>
      <w:fldSimple w:instr=" DOCPROPERTY &quot;Module Name&quot;  \* MERGEFORMAT ">
        <w:r w:rsidR="00C96BE8" w:rsidRPr="00C96BE8">
          <w:rPr>
            <w:lang w:val="fr-FR"/>
          </w:rPr>
          <w:t>MtrPos</w:t>
        </w:r>
      </w:fldSimple>
      <w:r w:rsidRPr="00EC1A7C">
        <w:rPr>
          <w:lang w:val="fr-FR"/>
        </w:rPr>
        <w:t>_Init</w:t>
      </w:r>
      <w:r w:rsidR="007D329D">
        <w:rPr>
          <w:lang w:val="fr-FR"/>
        </w:rPr>
        <w:t>1</w:t>
      </w:r>
    </w:p>
    <w:p w:rsidR="004A781C" w:rsidRDefault="004A781C">
      <w:pPr>
        <w:pStyle w:val="Heading4"/>
      </w:pPr>
      <w:r>
        <w:t>Design Rationale</w:t>
      </w:r>
    </w:p>
    <w:p w:rsidR="004A781C" w:rsidRDefault="004A781C">
      <w:r>
        <w:t>None</w:t>
      </w:r>
    </w:p>
    <w:p w:rsidR="00342F64" w:rsidRDefault="00342F64" w:rsidP="00342F64">
      <w:pPr>
        <w:pStyle w:val="Heading4"/>
      </w:pPr>
      <w:r>
        <w:t xml:space="preserve">Module </w:t>
      </w:r>
      <w:r w:rsidR="003369E3">
        <w:t xml:space="preserve">Internal and </w:t>
      </w:r>
      <w:r>
        <w:t>Outputs</w:t>
      </w:r>
    </w:p>
    <w:p w:rsidR="00342F64" w:rsidRDefault="004A5215" w:rsidP="00321D8C">
      <w:pPr>
        <w:jc w:val="center"/>
      </w:pPr>
      <w:r>
        <w:object w:dxaOrig="2091" w:dyaOrig="1656">
          <v:shape id="_x0000_i1028" type="#_x0000_t75" style="width:104.25pt;height:82.35pt" o:ole="">
            <v:imagedata r:id="rId15" o:title=""/>
          </v:shape>
          <o:OLEObject Type="Embed" ProgID="Visio.Drawing.11" ShapeID="_x0000_i1028" DrawAspect="Content" ObjectID="_1438599327" r:id="rId16"/>
        </w:object>
      </w:r>
    </w:p>
    <w:p w:rsidR="00BB3E0A" w:rsidRDefault="00BB3E0A"/>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C96BE8">
          <w:t>MtrPos</w:t>
        </w:r>
      </w:fldSimple>
      <w:r>
        <w:t>_Per</w:t>
      </w:r>
      <w:r w:rsidR="00A46DDD">
        <w:t>1</w:t>
      </w:r>
    </w:p>
    <w:p w:rsidR="004A781C" w:rsidRDefault="004A781C">
      <w:pPr>
        <w:pStyle w:val="Heading4"/>
      </w:pPr>
      <w:r>
        <w:t>Design Rationale</w:t>
      </w:r>
    </w:p>
    <w:p w:rsidR="003F7426" w:rsidRPr="00D97E12" w:rsidRDefault="001329E9">
      <w:pPr>
        <w:rPr>
          <w:rFonts w:ascii="Arial" w:hAnsi="Arial" w:cs="Arial"/>
          <w:sz w:val="16"/>
          <w:szCs w:val="16"/>
        </w:rPr>
      </w:pPr>
      <w:r w:rsidRPr="00D97E12">
        <w:rPr>
          <w:rFonts w:ascii="Arial" w:hAnsi="Arial" w:cs="Arial"/>
          <w:sz w:val="16"/>
          <w:szCs w:val="16"/>
        </w:rPr>
        <w:t xml:space="preserve">The computation of AlignedCumMtrPosMRF_Rev_M_s15p16 </w:t>
      </w:r>
      <w:r w:rsidR="003F7426" w:rsidRPr="00D97E12">
        <w:rPr>
          <w:rFonts w:ascii="Arial" w:hAnsi="Arial" w:cs="Arial"/>
          <w:sz w:val="16"/>
          <w:szCs w:val="16"/>
        </w:rPr>
        <w:t>is optimized</w:t>
      </w:r>
      <w:r w:rsidRPr="00D97E12">
        <w:rPr>
          <w:rFonts w:ascii="Arial" w:hAnsi="Arial" w:cs="Arial"/>
          <w:sz w:val="16"/>
          <w:szCs w:val="16"/>
        </w:rPr>
        <w:t xml:space="preserve"> </w:t>
      </w:r>
      <w:r w:rsidR="003F7426" w:rsidRPr="00D97E12">
        <w:rPr>
          <w:rFonts w:ascii="Arial" w:hAnsi="Arial" w:cs="Arial"/>
          <w:sz w:val="16"/>
          <w:szCs w:val="16"/>
        </w:rPr>
        <w:t>to take advantage of the fact that the relative position is sized to be a modulo 65536 value (i.e. rolls over at the16 bit value boundary).  The operation specified to the compiler is to:</w:t>
      </w:r>
    </w:p>
    <w:p w:rsidR="003F7426" w:rsidRPr="00D97E12" w:rsidRDefault="00D97E12" w:rsidP="003F7426">
      <w:pPr>
        <w:pStyle w:val="ListParagraph"/>
        <w:numPr>
          <w:ilvl w:val="0"/>
          <w:numId w:val="14"/>
        </w:numPr>
      </w:pPr>
      <w:r w:rsidRPr="00D97E12">
        <w:rPr>
          <w:rFonts w:ascii="Arial" w:hAnsi="Arial" w:cs="Arial"/>
          <w:sz w:val="16"/>
          <w:szCs w:val="16"/>
        </w:rPr>
        <w:t>P</w:t>
      </w:r>
      <w:r w:rsidR="003F7426" w:rsidRPr="00D97E12">
        <w:rPr>
          <w:rFonts w:ascii="Arial" w:hAnsi="Arial" w:cs="Arial"/>
          <w:sz w:val="16"/>
          <w:szCs w:val="16"/>
        </w:rPr>
        <w:t>erform an unsigned subtraction of the z-1 and current position</w:t>
      </w:r>
    </w:p>
    <w:p w:rsidR="003F7426" w:rsidRPr="00D97E12" w:rsidRDefault="003F7426" w:rsidP="003F7426">
      <w:pPr>
        <w:pStyle w:val="ListParagraph"/>
        <w:numPr>
          <w:ilvl w:val="0"/>
          <w:numId w:val="14"/>
        </w:numPr>
      </w:pPr>
      <w:r w:rsidRPr="00D97E12">
        <w:rPr>
          <w:rFonts w:ascii="Arial" w:hAnsi="Arial" w:cs="Arial"/>
          <w:sz w:val="16"/>
          <w:szCs w:val="16"/>
        </w:rPr>
        <w:t>Explicitly mask the subtraction result to 16bits to ensure, that in the event that the compiler determines that a 32 bit subtraction is appropriate, the result is masked to only provide the lower 16 bits of the result.</w:t>
      </w:r>
    </w:p>
    <w:p w:rsidR="00D97E12" w:rsidRPr="00D97E12" w:rsidRDefault="00D97E12" w:rsidP="003F7426">
      <w:pPr>
        <w:pStyle w:val="ListParagraph"/>
        <w:numPr>
          <w:ilvl w:val="0"/>
          <w:numId w:val="14"/>
        </w:numPr>
      </w:pPr>
      <w:r w:rsidRPr="00D97E12">
        <w:rPr>
          <w:rFonts w:ascii="Arial" w:hAnsi="Arial" w:cs="Arial"/>
          <w:sz w:val="16"/>
          <w:szCs w:val="16"/>
        </w:rPr>
        <w:t>Cast the unsigned result of the mask as a signed 16 bit value so that rollovers occurring in the subtraction correctly indicate the integer amount of change.</w:t>
      </w:r>
    </w:p>
    <w:p w:rsidR="003F7426" w:rsidRPr="00D97E12" w:rsidRDefault="00D97E12" w:rsidP="003F7426">
      <w:pPr>
        <w:pStyle w:val="ListParagraph"/>
        <w:numPr>
          <w:ilvl w:val="0"/>
          <w:numId w:val="14"/>
        </w:numPr>
      </w:pPr>
      <w:r w:rsidRPr="00D97E12">
        <w:rPr>
          <w:rFonts w:ascii="Arial" w:hAnsi="Arial" w:cs="Arial"/>
          <w:sz w:val="16"/>
          <w:szCs w:val="16"/>
        </w:rPr>
        <w:t>Finally cast the expression up to this point to a signed 32 bit number to promote the signed 16 integer and sign extend it to allow it to be added properly to the 32 bit accumulator,  AlignedCumMtrPosMRF_Rev_M_s15p16</w:t>
      </w:r>
    </w:p>
    <w:p w:rsidR="004A781C" w:rsidRDefault="00D97E12" w:rsidP="00D97E12">
      <w:pPr>
        <w:ind w:left="360"/>
      </w:pPr>
      <w:r>
        <w:t>The above method eliminates any need for a conditional branch expression to handle the rollover points, thus avoiding the branching penalty.</w:t>
      </w:r>
    </w:p>
    <w:p w:rsidR="00D97E12" w:rsidRDefault="00D97E12" w:rsidP="00D97E12">
      <w:pPr>
        <w:ind w:left="360"/>
      </w:pPr>
    </w:p>
    <w:p w:rsidR="004A781C" w:rsidRDefault="004A781C">
      <w:pPr>
        <w:pStyle w:val="Heading4"/>
      </w:pPr>
      <w:r>
        <w:t>Program Flow Start</w:t>
      </w:r>
    </w:p>
    <w:p w:rsidR="004A781C" w:rsidRDefault="00A46DDD">
      <w:r>
        <w:t>N/A</w:t>
      </w:r>
    </w:p>
    <w:p w:rsidR="004A781C" w:rsidRDefault="004A781C">
      <w:pPr>
        <w:pStyle w:val="Heading4"/>
      </w:pPr>
      <w:r>
        <w:lastRenderedPageBreak/>
        <w:t>Store Module Inputs to Local copies</w:t>
      </w:r>
    </w:p>
    <w:p w:rsidR="00D75F2E" w:rsidRDefault="006F380C" w:rsidP="00F73426">
      <w:pPr>
        <w:jc w:val="center"/>
      </w:pPr>
      <w:r>
        <w:object w:dxaOrig="6854" w:dyaOrig="8373">
          <v:shape id="_x0000_i1029" type="#_x0000_t75" style="width:342.7pt;height:418.75pt" o:ole="">
            <v:imagedata r:id="rId17" o:title=""/>
          </v:shape>
          <o:OLEObject Type="Embed" ProgID="Visio.Drawing.11" ShapeID="_x0000_i1029" DrawAspect="Content" ObjectID="_1438599328" r:id="rId18"/>
        </w:object>
      </w:r>
    </w:p>
    <w:p w:rsidR="004A781C" w:rsidRDefault="004548F8">
      <w:pPr>
        <w:pStyle w:val="Heading4"/>
      </w:pPr>
      <w:r>
        <w:lastRenderedPageBreak/>
        <w:t>Signal Processing</w:t>
      </w:r>
    </w:p>
    <w:p w:rsidR="001C4126" w:rsidRDefault="006E29F4" w:rsidP="00F73426">
      <w:pPr>
        <w:jc w:val="center"/>
      </w:pPr>
      <w:r>
        <w:object w:dxaOrig="9827" w:dyaOrig="12412">
          <v:shape id="_x0000_i1030" type="#_x0000_t75" style="width:387.05pt;height:489pt" o:ole="">
            <v:imagedata r:id="rId19" o:title=""/>
          </v:shape>
          <o:OLEObject Type="Embed" ProgID="Visio.Drawing.11" ShapeID="_x0000_i1030" DrawAspect="Content" ObjectID="_1438599329" r:id="rId20"/>
        </w:object>
      </w:r>
    </w:p>
    <w:p w:rsidR="004A781C" w:rsidRDefault="004A781C">
      <w:pPr>
        <w:pStyle w:val="Heading4"/>
      </w:pPr>
      <w:r>
        <w:lastRenderedPageBreak/>
        <w:t>Store Local copy of outputs into Module Outputs</w:t>
      </w:r>
    </w:p>
    <w:p w:rsidR="004A781C" w:rsidRDefault="00254231" w:rsidP="00F73426">
      <w:pPr>
        <w:jc w:val="center"/>
      </w:pPr>
      <w:r>
        <w:object w:dxaOrig="6055" w:dyaOrig="7870">
          <v:shape id="_x0000_i1031" type="#_x0000_t75" style="width:302.4pt;height:394pt" o:ole="">
            <v:imagedata r:id="rId21" o:title=""/>
          </v:shape>
          <o:OLEObject Type="Embed" ProgID="Visio.Drawing.11" ShapeID="_x0000_i1031" DrawAspect="Content" ObjectID="_1438599330" r:id="rId22"/>
        </w:object>
      </w:r>
    </w:p>
    <w:p w:rsidR="004A781C" w:rsidRDefault="004A781C">
      <w:pPr>
        <w:pStyle w:val="Heading4"/>
      </w:pPr>
      <w:r>
        <w:t>Program Flow End</w:t>
      </w:r>
    </w:p>
    <w:p w:rsidR="004371DC" w:rsidRDefault="000C3825" w:rsidP="004371DC">
      <w:r>
        <w:t>N/A</w:t>
      </w:r>
    </w:p>
    <w:p w:rsidR="00BE334C" w:rsidRDefault="00BE334C">
      <w:pPr>
        <w:spacing w:after="0"/>
      </w:pPr>
      <w:r>
        <w:br w:type="page"/>
      </w:r>
    </w:p>
    <w:p w:rsidR="00BE334C" w:rsidRDefault="00BE334C" w:rsidP="004371DC"/>
    <w:p w:rsidR="00BE334C" w:rsidRDefault="00BE334C" w:rsidP="00BE334C">
      <w:pPr>
        <w:pStyle w:val="Heading3"/>
      </w:pPr>
      <w:r>
        <w:t xml:space="preserve">Per: </w:t>
      </w:r>
      <w:fldSimple w:instr=" DOCPROPERTY &quot;Module Name&quot;  \* MERGEFORMAT ">
        <w:r w:rsidR="00C96BE8">
          <w:t>MtrPos</w:t>
        </w:r>
      </w:fldSimple>
      <w:r>
        <w:t>_Per2</w:t>
      </w:r>
    </w:p>
    <w:p w:rsidR="00BE334C" w:rsidRDefault="00BE334C" w:rsidP="00BE334C">
      <w:pPr>
        <w:pStyle w:val="Heading4"/>
      </w:pPr>
      <w:bookmarkStart w:id="146" w:name="_Ref338771779"/>
      <w:r>
        <w:t>Design Rationale</w:t>
      </w:r>
      <w:bookmarkEnd w:id="146"/>
    </w:p>
    <w:p w:rsidR="002C21D2" w:rsidRDefault="006669BB" w:rsidP="00BE334C">
      <w:r>
        <w:t xml:space="preserve">This function accesses the </w:t>
      </w:r>
      <w:r w:rsidRPr="006669BB">
        <w:t>AlignedCumMtrPosMRF_Rev_M_s15p16 signal produced by Per1 which is running in the MtrCtrl ISR.  Ther is no concern for data consistency in this case because the signal is 32 bits wide and it is assumed that the target processor supports atomic 32 data accesses (i.e as is the case for the TMS570).</w:t>
      </w:r>
    </w:p>
    <w:p w:rsidR="002C21D2" w:rsidRDefault="002C21D2" w:rsidP="00BE334C"/>
    <w:p w:rsidR="00BE334C" w:rsidRDefault="00BE334C" w:rsidP="00BE334C">
      <w:r>
        <w:t>This function should be run before MtrPos3_Per1, as the comparisons (in both the main and diverse paths) on the generated signals assume that this order will be followed.</w:t>
      </w:r>
    </w:p>
    <w:p w:rsidR="00BE334C" w:rsidRDefault="00BE334C" w:rsidP="00BE334C">
      <w:pPr>
        <w:pStyle w:val="Heading4"/>
      </w:pPr>
      <w:r>
        <w:t>Program Flow Start</w:t>
      </w:r>
    </w:p>
    <w:p w:rsidR="00BE334C" w:rsidRDefault="00BE334C" w:rsidP="00BE334C">
      <w:r w:rsidRPr="00880336">
        <w:t>Rte_Call_MtrPos2_Per1_CP0_CheckpointReached()</w:t>
      </w:r>
    </w:p>
    <w:p w:rsidR="00BE334C" w:rsidRDefault="00BE334C" w:rsidP="00BE334C">
      <w:pPr>
        <w:pStyle w:val="Heading4"/>
      </w:pPr>
      <w:r>
        <w:t>Store Module Inputs to Local copies</w:t>
      </w:r>
    </w:p>
    <w:p w:rsidR="00BE334C" w:rsidRPr="00880336" w:rsidRDefault="00BE334C" w:rsidP="00BE334C">
      <w:pPr>
        <w:ind w:right="-720"/>
        <w:rPr>
          <w:sz w:val="18"/>
          <w:szCs w:val="18"/>
        </w:rPr>
      </w:pPr>
      <w:r w:rsidRPr="00BE334C">
        <w:rPr>
          <w:sz w:val="18"/>
          <w:szCs w:val="18"/>
        </w:rPr>
        <w:t>Ass</w:t>
      </w:r>
      <w:r>
        <w:rPr>
          <w:sz w:val="18"/>
          <w:szCs w:val="18"/>
        </w:rPr>
        <w:t xml:space="preserve">istAsmPolarity_T_f32 = </w:t>
      </w:r>
      <w:r w:rsidRPr="00BE334C">
        <w:rPr>
          <w:sz w:val="18"/>
          <w:szCs w:val="18"/>
        </w:rPr>
        <w:t>Rte_IRead_MtrPos_Per2_AssistAssemblyPolarity_Cnt_s08()</w:t>
      </w:r>
    </w:p>
    <w:p w:rsidR="00985034" w:rsidRDefault="00985034" w:rsidP="00985034">
      <w:pPr>
        <w:pStyle w:val="Heading4"/>
      </w:pPr>
      <w:r>
        <w:lastRenderedPageBreak/>
        <w:t>Processing of function</w:t>
      </w:r>
    </w:p>
    <w:p w:rsidR="002C21D2" w:rsidRPr="002C21D2" w:rsidRDefault="00C96BE8" w:rsidP="002C21D2">
      <w:r>
        <w:object w:dxaOrig="6174" w:dyaOrig="7080">
          <v:shape id="_x0000_i1032" type="#_x0000_t75" style="width:307.6pt;height:354.25pt" o:ole="">
            <v:imagedata r:id="rId23" o:title=""/>
          </v:shape>
          <o:OLEObject Type="Embed" ProgID="Visio.Drawing.11" ShapeID="_x0000_i1032" DrawAspect="Content" ObjectID="_1438599331" r:id="rId24"/>
        </w:object>
      </w:r>
    </w:p>
    <w:p w:rsidR="00985034" w:rsidRDefault="00985034" w:rsidP="00985034">
      <w:pPr>
        <w:pStyle w:val="Heading4"/>
      </w:pPr>
      <w:r>
        <w:t>Store Local copy of outputs into Module Outputs</w:t>
      </w:r>
    </w:p>
    <w:p w:rsidR="00985034" w:rsidRPr="00985034" w:rsidRDefault="00985034" w:rsidP="00985034">
      <w:pPr>
        <w:ind w:right="-720"/>
        <w:rPr>
          <w:sz w:val="18"/>
          <w:szCs w:val="18"/>
        </w:rPr>
      </w:pPr>
      <w:r w:rsidRPr="00985034">
        <w:rPr>
          <w:sz w:val="18"/>
          <w:szCs w:val="18"/>
        </w:rPr>
        <w:t>Rte_IWrite_MtrPos_Per2_AlignedCumMtrPosMRF_Deg_f32</w:t>
      </w:r>
      <w:r>
        <w:rPr>
          <w:sz w:val="18"/>
          <w:szCs w:val="18"/>
        </w:rPr>
        <w:t>(AlignedCumMtrPosMRF_Deg_T_f32)</w:t>
      </w:r>
    </w:p>
    <w:p w:rsidR="00985034" w:rsidRPr="00985034" w:rsidRDefault="00985034" w:rsidP="00985034">
      <w:pPr>
        <w:ind w:right="-720"/>
        <w:rPr>
          <w:sz w:val="18"/>
          <w:szCs w:val="18"/>
        </w:rPr>
      </w:pPr>
      <w:r w:rsidRPr="00985034">
        <w:rPr>
          <w:sz w:val="18"/>
          <w:szCs w:val="18"/>
        </w:rPr>
        <w:t>Rte_IWrite_MtrPos_Per2_CumMtrPosMRF_</w:t>
      </w:r>
      <w:r>
        <w:rPr>
          <w:sz w:val="18"/>
          <w:szCs w:val="18"/>
        </w:rPr>
        <w:t>Deg_f32(CumMtrPosMRF_Deg_T_f32)</w:t>
      </w:r>
    </w:p>
    <w:p w:rsidR="00985034" w:rsidRPr="00985034" w:rsidRDefault="00985034" w:rsidP="00985034">
      <w:pPr>
        <w:ind w:right="-720"/>
        <w:rPr>
          <w:sz w:val="18"/>
          <w:szCs w:val="18"/>
        </w:rPr>
      </w:pPr>
      <w:r w:rsidRPr="00985034">
        <w:rPr>
          <w:sz w:val="18"/>
          <w:szCs w:val="18"/>
        </w:rPr>
        <w:t>Rte_IWrite_MtrPos_Per2_SysCCumMtrPosMRF_</w:t>
      </w:r>
      <w:r>
        <w:rPr>
          <w:sz w:val="18"/>
          <w:szCs w:val="18"/>
        </w:rPr>
        <w:t>Deg_f32(CumMtrPosMRF_Deg_T_f32)</w:t>
      </w:r>
    </w:p>
    <w:p w:rsidR="00985034" w:rsidRPr="00985034" w:rsidRDefault="00985034" w:rsidP="00985034">
      <w:pPr>
        <w:ind w:right="-720"/>
        <w:rPr>
          <w:sz w:val="18"/>
          <w:szCs w:val="18"/>
        </w:rPr>
      </w:pPr>
      <w:r w:rsidRPr="00985034">
        <w:rPr>
          <w:sz w:val="18"/>
          <w:szCs w:val="18"/>
        </w:rPr>
        <w:t>Rte_IWrite_MtrPos_Per2_CumMtrPosCRF_Deg_f32(CumMtrPosMRF_Deg_T</w:t>
      </w:r>
      <w:r>
        <w:rPr>
          <w:sz w:val="18"/>
          <w:szCs w:val="18"/>
        </w:rPr>
        <w:t>_f32 * AssistAsmPolarity_T_f32)</w:t>
      </w:r>
    </w:p>
    <w:p w:rsidR="00985034" w:rsidRPr="00985034" w:rsidRDefault="00985034" w:rsidP="00985034">
      <w:pPr>
        <w:ind w:right="-720"/>
        <w:rPr>
          <w:sz w:val="18"/>
          <w:szCs w:val="18"/>
        </w:rPr>
      </w:pPr>
      <w:r w:rsidRPr="00985034">
        <w:rPr>
          <w:sz w:val="18"/>
          <w:szCs w:val="18"/>
        </w:rPr>
        <w:t xml:space="preserve">Rte_IWrite_MtrPos_Per2_SysCCumMtrPosCRF_Deg_f32(CumMtrPosMRF_Deg_T_f32 * </w:t>
      </w:r>
      <w:r>
        <w:rPr>
          <w:sz w:val="18"/>
          <w:szCs w:val="18"/>
        </w:rPr>
        <w:t>AssistAsmPolarity_T_f32)</w:t>
      </w:r>
    </w:p>
    <w:p w:rsidR="00985034" w:rsidRDefault="00985034" w:rsidP="00985034">
      <w:pPr>
        <w:pStyle w:val="Heading4"/>
      </w:pPr>
      <w:r>
        <w:t>Program Flow End</w:t>
      </w:r>
    </w:p>
    <w:p w:rsidR="00985034" w:rsidRDefault="00985034" w:rsidP="00985034">
      <w:r>
        <w:t>N/A</w:t>
      </w:r>
    </w:p>
    <w:p w:rsidR="004A781C" w:rsidRDefault="004A781C">
      <w:pPr>
        <w:pStyle w:val="Heading2"/>
      </w:pPr>
      <w:r>
        <w:br w:type="page"/>
      </w:r>
      <w:r>
        <w:lastRenderedPageBreak/>
        <w:t>Fault Recovery Functions</w:t>
      </w:r>
    </w:p>
    <w:p w:rsidR="00321D8C" w:rsidRDefault="00321D8C"/>
    <w:p w:rsidR="004A781C" w:rsidRDefault="003011A1">
      <w:r>
        <w:t>None</w:t>
      </w:r>
    </w:p>
    <w:p w:rsidR="00321D8C" w:rsidRDefault="00321D8C"/>
    <w:p w:rsidR="004A781C" w:rsidRDefault="004A781C">
      <w:pPr>
        <w:pStyle w:val="Heading2"/>
      </w:pPr>
      <w:r>
        <w:t>Shutdown Functions</w:t>
      </w:r>
    </w:p>
    <w:p w:rsidR="00321D8C" w:rsidRDefault="00321D8C"/>
    <w:p w:rsidR="004A781C" w:rsidRDefault="00A127B6">
      <w:r>
        <w:t>None</w:t>
      </w:r>
    </w:p>
    <w:p w:rsidR="00321D8C" w:rsidRDefault="00321D8C"/>
    <w:p w:rsidR="004A781C" w:rsidRDefault="004A781C">
      <w:pPr>
        <w:pStyle w:val="Heading2"/>
      </w:pPr>
      <w:r>
        <w:t>Interrupt Functions</w:t>
      </w:r>
    </w:p>
    <w:p w:rsidR="00321D8C" w:rsidRDefault="00321D8C"/>
    <w:p w:rsidR="004A781C" w:rsidRDefault="007E11DB">
      <w:r>
        <w:t>None</w:t>
      </w:r>
    </w:p>
    <w:p w:rsidR="00321D8C" w:rsidRDefault="00321D8C"/>
    <w:p w:rsidR="004A781C" w:rsidRDefault="004A781C">
      <w:pPr>
        <w:pStyle w:val="Heading2"/>
      </w:pPr>
      <w:r>
        <w:t>Serial Communication Functions</w:t>
      </w:r>
    </w:p>
    <w:p w:rsidR="00A51C93" w:rsidRPr="00CF08C1" w:rsidRDefault="00A51C93" w:rsidP="00A51C93"/>
    <w:p w:rsidR="00BE334C" w:rsidRDefault="00BE334C" w:rsidP="00BE334C">
      <w:pPr>
        <w:pStyle w:val="Heading3"/>
      </w:pPr>
      <w:r>
        <w:t xml:space="preserve">SCom: </w:t>
      </w:r>
      <w:fldSimple w:instr=" DOCPROPERTY &quot;Module Name&quot;  \* MERGEFORMAT ">
        <w:r w:rsidR="00C96BE8">
          <w:t>MtrPos</w:t>
        </w:r>
      </w:fldSimple>
      <w:r>
        <w:t>_SCom_</w:t>
      </w:r>
      <w:r w:rsidRPr="00880336">
        <w:t>ReadEOLMtrCals</w:t>
      </w:r>
    </w:p>
    <w:tbl>
      <w:tblPr>
        <w:tblW w:w="5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2270"/>
      </w:tblGrid>
      <w:tr w:rsidR="00BE334C" w:rsidTr="00090875">
        <w:trPr>
          <w:jc w:val="center"/>
        </w:trPr>
        <w:tc>
          <w:tcPr>
            <w:tcW w:w="2764" w:type="dxa"/>
            <w:tcBorders>
              <w:top w:val="nil"/>
              <w:left w:val="nil"/>
            </w:tcBorders>
          </w:tcPr>
          <w:p w:rsidR="00BE334C" w:rsidRDefault="00BE334C" w:rsidP="00090875">
            <w:pPr>
              <w:spacing w:before="60"/>
              <w:rPr>
                <w:rFonts w:ascii="Arial" w:hAnsi="Arial" w:cs="Arial"/>
                <w:sz w:val="16"/>
              </w:rPr>
            </w:pPr>
            <w:r>
              <w:rPr>
                <w:rFonts w:ascii="Arial" w:hAnsi="Arial" w:cs="Arial"/>
                <w:b/>
                <w:bCs/>
                <w:sz w:val="16"/>
              </w:rPr>
              <w:t>Arguments Passed</w:t>
            </w:r>
          </w:p>
        </w:tc>
        <w:tc>
          <w:tcPr>
            <w:tcW w:w="2270" w:type="dxa"/>
            <w:shd w:val="pct30" w:color="FFFF00" w:fill="auto"/>
          </w:tcPr>
          <w:p w:rsidR="00BE334C" w:rsidRDefault="00BE334C" w:rsidP="00090875">
            <w:pPr>
              <w:spacing w:before="60"/>
              <w:jc w:val="center"/>
              <w:rPr>
                <w:rFonts w:ascii="Arial" w:hAnsi="Arial" w:cs="Arial"/>
                <w:sz w:val="16"/>
              </w:rPr>
            </w:pPr>
            <w:r>
              <w:rPr>
                <w:rFonts w:ascii="Arial" w:hAnsi="Arial" w:cs="Arial"/>
                <w:sz w:val="16"/>
              </w:rPr>
              <w:t>Type</w:t>
            </w:r>
          </w:p>
        </w:tc>
      </w:tr>
      <w:tr w:rsidR="00BE334C" w:rsidTr="00090875">
        <w:trPr>
          <w:jc w:val="center"/>
        </w:trPr>
        <w:tc>
          <w:tcPr>
            <w:tcW w:w="2764" w:type="dxa"/>
          </w:tcPr>
          <w:p w:rsidR="00BE334C" w:rsidRDefault="00BE334C" w:rsidP="00090875">
            <w:pPr>
              <w:spacing w:before="60"/>
              <w:rPr>
                <w:rFonts w:ascii="Arial" w:hAnsi="Arial" w:cs="Arial"/>
                <w:sz w:val="16"/>
              </w:rPr>
            </w:pPr>
            <w:r w:rsidRPr="00880336">
              <w:rPr>
                <w:rFonts w:ascii="Arial" w:hAnsi="Arial" w:cs="Arial"/>
                <w:sz w:val="16"/>
              </w:rPr>
              <w:t>MtrCalDataPtr</w:t>
            </w:r>
          </w:p>
        </w:tc>
        <w:tc>
          <w:tcPr>
            <w:tcW w:w="2270" w:type="dxa"/>
          </w:tcPr>
          <w:p w:rsidR="00BE334C" w:rsidRDefault="00BE334C" w:rsidP="00090875">
            <w:pPr>
              <w:spacing w:before="60"/>
              <w:rPr>
                <w:rFonts w:ascii="Arial" w:hAnsi="Arial" w:cs="Arial"/>
                <w:sz w:val="16"/>
              </w:rPr>
            </w:pPr>
            <w:r w:rsidRPr="00880336">
              <w:rPr>
                <w:rFonts w:ascii="Arial" w:hAnsi="Arial" w:cs="Arial"/>
                <w:sz w:val="16"/>
              </w:rPr>
              <w:t>MtrPosCal_DataType</w:t>
            </w:r>
            <w:r>
              <w:rPr>
                <w:rFonts w:ascii="Arial" w:hAnsi="Arial" w:cs="Arial"/>
                <w:sz w:val="16"/>
              </w:rPr>
              <w:t xml:space="preserve"> *</w:t>
            </w:r>
          </w:p>
        </w:tc>
      </w:tr>
    </w:tbl>
    <w:p w:rsidR="00BE334C" w:rsidRDefault="00BE334C" w:rsidP="00BE334C">
      <w:pPr>
        <w:pStyle w:val="Heading4"/>
      </w:pPr>
      <w:r>
        <w:t>Design Rationale</w:t>
      </w:r>
    </w:p>
    <w:p w:rsidR="00BE334C" w:rsidRDefault="00BE334C" w:rsidP="00BE334C">
      <w:r>
        <w:t>None</w:t>
      </w:r>
    </w:p>
    <w:p w:rsidR="00BE334C" w:rsidRDefault="00BE334C" w:rsidP="00BE334C">
      <w:pPr>
        <w:pStyle w:val="Heading4"/>
      </w:pPr>
      <w:r>
        <w:t>Program Flow Start</w:t>
      </w:r>
    </w:p>
    <w:p w:rsidR="00BE334C" w:rsidRDefault="00BE334C" w:rsidP="00BE334C">
      <w:r>
        <w:t>N/A</w:t>
      </w:r>
    </w:p>
    <w:p w:rsidR="00BE334C" w:rsidRDefault="00BE334C" w:rsidP="00BE334C">
      <w:pPr>
        <w:pStyle w:val="Heading4"/>
      </w:pPr>
      <w:r>
        <w:t>Store Module Inputs to Local copies</w:t>
      </w:r>
    </w:p>
    <w:p w:rsidR="00BE334C" w:rsidRPr="00F141E2" w:rsidRDefault="00BE334C" w:rsidP="00BE334C">
      <w:pPr>
        <w:rPr>
          <w:sz w:val="18"/>
          <w:szCs w:val="18"/>
        </w:rPr>
      </w:pPr>
      <w:r w:rsidRPr="00F141E2">
        <w:rPr>
          <w:sz w:val="18"/>
          <w:szCs w:val="18"/>
        </w:rPr>
        <w:t>None</w:t>
      </w:r>
    </w:p>
    <w:p w:rsidR="00BE334C" w:rsidRDefault="00BE334C" w:rsidP="00BE334C">
      <w:pPr>
        <w:pStyle w:val="Heading4"/>
      </w:pPr>
      <w:r>
        <w:t>Processing of function</w:t>
      </w:r>
    </w:p>
    <w:p w:rsidR="00BE334C" w:rsidRDefault="00BE334C" w:rsidP="00BE334C">
      <w:pPr>
        <w:jc w:val="center"/>
      </w:pPr>
      <w:r>
        <w:object w:dxaOrig="3656" w:dyaOrig="1856">
          <v:shape id="_x0000_i1033" type="#_x0000_t75" style="width:183.15pt;height:92.75pt" o:ole="">
            <v:imagedata r:id="rId25" o:title=""/>
          </v:shape>
          <o:OLEObject Type="Embed" ProgID="Visio.Drawing.11" ShapeID="_x0000_i1033" DrawAspect="Content" ObjectID="_1438599332" r:id="rId26"/>
        </w:object>
      </w:r>
    </w:p>
    <w:p w:rsidR="00BE334C" w:rsidRDefault="00BE334C" w:rsidP="00BE334C">
      <w:pPr>
        <w:pStyle w:val="Heading3"/>
      </w:pPr>
      <w:r>
        <w:t xml:space="preserve">SCom: </w:t>
      </w:r>
      <w:fldSimple w:instr=" DOCPROPERTY &quot;Module Name&quot;  \* MERGEFORMAT ">
        <w:r w:rsidR="00C96BE8">
          <w:t>MtrPos</w:t>
        </w:r>
      </w:fldSimple>
      <w:r>
        <w:t>_SCom_</w:t>
      </w:r>
      <w:r w:rsidRPr="00880336">
        <w:t>SetEOLMtrCals</w:t>
      </w:r>
    </w:p>
    <w:tbl>
      <w:tblPr>
        <w:tblW w:w="5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2270"/>
      </w:tblGrid>
      <w:tr w:rsidR="00BE334C" w:rsidTr="00090875">
        <w:trPr>
          <w:jc w:val="center"/>
        </w:trPr>
        <w:tc>
          <w:tcPr>
            <w:tcW w:w="2764" w:type="dxa"/>
            <w:tcBorders>
              <w:top w:val="nil"/>
              <w:left w:val="nil"/>
            </w:tcBorders>
          </w:tcPr>
          <w:p w:rsidR="00BE334C" w:rsidRDefault="00BE334C" w:rsidP="00090875">
            <w:pPr>
              <w:spacing w:before="60"/>
              <w:rPr>
                <w:rFonts w:ascii="Arial" w:hAnsi="Arial" w:cs="Arial"/>
                <w:sz w:val="16"/>
              </w:rPr>
            </w:pPr>
            <w:r>
              <w:rPr>
                <w:rFonts w:ascii="Arial" w:hAnsi="Arial" w:cs="Arial"/>
                <w:b/>
                <w:bCs/>
                <w:sz w:val="16"/>
              </w:rPr>
              <w:t>Arguments Passed</w:t>
            </w:r>
          </w:p>
        </w:tc>
        <w:tc>
          <w:tcPr>
            <w:tcW w:w="2270" w:type="dxa"/>
            <w:shd w:val="pct30" w:color="FFFF00" w:fill="auto"/>
          </w:tcPr>
          <w:p w:rsidR="00BE334C" w:rsidRDefault="00BE334C" w:rsidP="00090875">
            <w:pPr>
              <w:spacing w:before="60"/>
              <w:jc w:val="center"/>
              <w:rPr>
                <w:rFonts w:ascii="Arial" w:hAnsi="Arial" w:cs="Arial"/>
                <w:sz w:val="16"/>
              </w:rPr>
            </w:pPr>
            <w:r>
              <w:rPr>
                <w:rFonts w:ascii="Arial" w:hAnsi="Arial" w:cs="Arial"/>
                <w:sz w:val="16"/>
              </w:rPr>
              <w:t>Type</w:t>
            </w:r>
          </w:p>
        </w:tc>
      </w:tr>
      <w:tr w:rsidR="00BE334C" w:rsidTr="00090875">
        <w:trPr>
          <w:jc w:val="center"/>
        </w:trPr>
        <w:tc>
          <w:tcPr>
            <w:tcW w:w="2764" w:type="dxa"/>
          </w:tcPr>
          <w:p w:rsidR="00BE334C" w:rsidRDefault="00BE334C" w:rsidP="00090875">
            <w:pPr>
              <w:spacing w:before="60"/>
              <w:rPr>
                <w:rFonts w:ascii="Arial" w:hAnsi="Arial" w:cs="Arial"/>
                <w:sz w:val="16"/>
              </w:rPr>
            </w:pPr>
            <w:r w:rsidRPr="00880336">
              <w:rPr>
                <w:rFonts w:ascii="Arial" w:hAnsi="Arial" w:cs="Arial"/>
                <w:sz w:val="16"/>
              </w:rPr>
              <w:t>MtrCalDataPtr</w:t>
            </w:r>
          </w:p>
        </w:tc>
        <w:tc>
          <w:tcPr>
            <w:tcW w:w="2270" w:type="dxa"/>
          </w:tcPr>
          <w:p w:rsidR="00BE334C" w:rsidRDefault="00BE334C" w:rsidP="00090875">
            <w:pPr>
              <w:spacing w:before="60"/>
              <w:rPr>
                <w:rFonts w:ascii="Arial" w:hAnsi="Arial" w:cs="Arial"/>
                <w:sz w:val="16"/>
              </w:rPr>
            </w:pPr>
            <w:r w:rsidRPr="00880336">
              <w:rPr>
                <w:rFonts w:ascii="Arial" w:hAnsi="Arial" w:cs="Arial"/>
                <w:sz w:val="16"/>
              </w:rPr>
              <w:t>MtrPosCal_DataType</w:t>
            </w:r>
            <w:r>
              <w:rPr>
                <w:rFonts w:ascii="Arial" w:hAnsi="Arial" w:cs="Arial"/>
                <w:sz w:val="16"/>
              </w:rPr>
              <w:t xml:space="preserve"> *</w:t>
            </w:r>
          </w:p>
        </w:tc>
      </w:tr>
    </w:tbl>
    <w:p w:rsidR="00BE334C" w:rsidRDefault="00BE334C" w:rsidP="00BE334C">
      <w:pPr>
        <w:pStyle w:val="Heading4"/>
      </w:pPr>
      <w:r>
        <w:lastRenderedPageBreak/>
        <w:t>Design Rationale</w:t>
      </w:r>
    </w:p>
    <w:p w:rsidR="00BE334C" w:rsidRDefault="00BE334C" w:rsidP="00BE334C">
      <w:pPr>
        <w:pStyle w:val="Heading4"/>
        <w:numPr>
          <w:ilvl w:val="0"/>
          <w:numId w:val="0"/>
        </w:numPr>
        <w:rPr>
          <w:rFonts w:ascii="Times New Roman" w:hAnsi="Times New Roman"/>
          <w:b w:val="0"/>
          <w:sz w:val="20"/>
        </w:rPr>
      </w:pPr>
      <w:r w:rsidRPr="00BE334C">
        <w:rPr>
          <w:rFonts w:ascii="Times New Roman" w:hAnsi="Times New Roman"/>
          <w:b w:val="0"/>
          <w:sz w:val="20"/>
        </w:rPr>
        <w:t>Provide exclusive area around EOL Data update to ensure the data stays consistent.  If the BEMF R/C check</w:t>
      </w:r>
      <w:r>
        <w:rPr>
          <w:rFonts w:ascii="Times New Roman" w:hAnsi="Times New Roman"/>
          <w:b w:val="0"/>
          <w:sz w:val="20"/>
        </w:rPr>
        <w:t>,</w:t>
      </w:r>
      <w:r w:rsidRPr="00BE334C">
        <w:rPr>
          <w:rFonts w:ascii="Times New Roman" w:hAnsi="Times New Roman"/>
          <w:b w:val="0"/>
          <w:sz w:val="20"/>
        </w:rPr>
        <w:t xml:space="preserve"> for example</w:t>
      </w:r>
      <w:r>
        <w:rPr>
          <w:rFonts w:ascii="Times New Roman" w:hAnsi="Times New Roman"/>
          <w:b w:val="0"/>
          <w:sz w:val="20"/>
        </w:rPr>
        <w:t>,</w:t>
      </w:r>
      <w:r w:rsidRPr="00BE334C">
        <w:rPr>
          <w:rFonts w:ascii="Times New Roman" w:hAnsi="Times New Roman"/>
          <w:b w:val="0"/>
          <w:sz w:val="20"/>
        </w:rPr>
        <w:t xml:space="preserve"> pre</w:t>
      </w:r>
      <w:r>
        <w:rPr>
          <w:rFonts w:ascii="Times New Roman" w:hAnsi="Times New Roman"/>
          <w:b w:val="0"/>
          <w:sz w:val="20"/>
        </w:rPr>
        <w:t>-e</w:t>
      </w:r>
      <w:r w:rsidRPr="00BE334C">
        <w:rPr>
          <w:rFonts w:ascii="Times New Roman" w:hAnsi="Times New Roman"/>
          <w:b w:val="0"/>
          <w:sz w:val="20"/>
        </w:rPr>
        <w:t>mpts this update while the BEMF and R_BEMF values are inconsistent, a false failure will be detected.</w:t>
      </w:r>
      <w:r>
        <w:rPr>
          <w:rFonts w:ascii="Times New Roman" w:hAnsi="Times New Roman"/>
          <w:b w:val="0"/>
          <w:sz w:val="20"/>
        </w:rPr>
        <w:t xml:space="preserve"> </w:t>
      </w:r>
      <w:r w:rsidRPr="00BE334C">
        <w:rPr>
          <w:rFonts w:ascii="Times New Roman" w:hAnsi="Times New Roman"/>
          <w:b w:val="0"/>
          <w:sz w:val="20"/>
        </w:rPr>
        <w:t xml:space="preserve"> For simplicity, this implementation of the exclusive area protection does not provide a configurable type of protection, but rather always uses Suspend/Resume interrupts.  If the need arises in the future this design can be updated.</w:t>
      </w:r>
    </w:p>
    <w:p w:rsidR="00BE334C" w:rsidRDefault="00BE334C" w:rsidP="00BE334C">
      <w:pPr>
        <w:pStyle w:val="Heading4"/>
      </w:pPr>
      <w:r>
        <w:t>Program Flow Start</w:t>
      </w:r>
    </w:p>
    <w:p w:rsidR="00BE334C" w:rsidRDefault="00BE334C" w:rsidP="00BE334C">
      <w:r>
        <w:t>N/A</w:t>
      </w:r>
    </w:p>
    <w:p w:rsidR="00BE334C" w:rsidRDefault="00BE334C" w:rsidP="00BE334C">
      <w:pPr>
        <w:pStyle w:val="Heading4"/>
      </w:pPr>
      <w:r>
        <w:t>Store Module Inputs to Local copies</w:t>
      </w:r>
    </w:p>
    <w:p w:rsidR="00BE334C" w:rsidRPr="00F141E2" w:rsidRDefault="00BE334C" w:rsidP="00BE334C">
      <w:pPr>
        <w:rPr>
          <w:sz w:val="18"/>
          <w:szCs w:val="18"/>
        </w:rPr>
      </w:pPr>
      <w:r w:rsidRPr="00F141E2">
        <w:rPr>
          <w:sz w:val="18"/>
          <w:szCs w:val="18"/>
        </w:rPr>
        <w:t>None</w:t>
      </w:r>
    </w:p>
    <w:p w:rsidR="00BE334C" w:rsidRDefault="00BE334C" w:rsidP="00BE334C">
      <w:pPr>
        <w:pStyle w:val="Heading4"/>
      </w:pPr>
      <w:r>
        <w:t>Processing of function</w:t>
      </w:r>
    </w:p>
    <w:p w:rsidR="00BE334C" w:rsidRDefault="00BE334C" w:rsidP="00BE334C">
      <w:pPr>
        <w:jc w:val="center"/>
      </w:pPr>
      <w:r>
        <w:object w:dxaOrig="5456" w:dyaOrig="4280">
          <v:shape id="_x0000_i1034" type="#_x0000_t75" style="width:273pt;height:214.25pt" o:ole="">
            <v:imagedata r:id="rId27" o:title=""/>
          </v:shape>
          <o:OLEObject Type="Embed" ProgID="Visio.Drawing.11" ShapeID="_x0000_i1034" DrawAspect="Content" ObjectID="_1438599333" r:id="rId28"/>
        </w:object>
      </w:r>
    </w:p>
    <w:p w:rsidR="00BE334C" w:rsidRDefault="00BE334C" w:rsidP="00BE334C">
      <w:pPr>
        <w:pStyle w:val="Heading4"/>
      </w:pPr>
      <w:r>
        <w:t>Store Local copy of outputs into Module Outputs</w:t>
      </w:r>
    </w:p>
    <w:p w:rsidR="00BE334C" w:rsidRPr="00F141E2" w:rsidRDefault="00BE334C" w:rsidP="00BE334C">
      <w:pPr>
        <w:rPr>
          <w:sz w:val="18"/>
          <w:szCs w:val="18"/>
        </w:rPr>
      </w:pPr>
      <w:r>
        <w:rPr>
          <w:sz w:val="18"/>
          <w:szCs w:val="18"/>
        </w:rPr>
        <w:t>N/A</w:t>
      </w:r>
    </w:p>
    <w:p w:rsidR="00BE334C" w:rsidRDefault="00BE334C" w:rsidP="00BE334C">
      <w:pPr>
        <w:pStyle w:val="Heading4"/>
      </w:pPr>
      <w:r>
        <w:t>Program Flow End</w:t>
      </w:r>
    </w:p>
    <w:p w:rsidR="00BE334C" w:rsidRDefault="00BE334C" w:rsidP="00BE334C">
      <w:r>
        <w:t>N/A</w:t>
      </w:r>
    </w:p>
    <w:p w:rsidR="00A51C93" w:rsidRPr="00A51C93" w:rsidRDefault="00A51C93" w:rsidP="00A51C93"/>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5B6F0F">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5B6F0F">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5B6F0F">
            <w:pPr>
              <w:spacing w:before="60"/>
              <w:jc w:val="center"/>
              <w:rPr>
                <w:rFonts w:ascii="Arial" w:hAnsi="Arial" w:cs="Arial"/>
                <w:sz w:val="16"/>
              </w:rPr>
            </w:pPr>
            <w:r>
              <w:rPr>
                <w:rFonts w:ascii="Arial" w:hAnsi="Arial" w:cs="Arial"/>
                <w:sz w:val="16"/>
              </w:rPr>
              <w:t>System State(s) in which the function is called</w:t>
            </w:r>
          </w:p>
        </w:tc>
      </w:tr>
      <w:tr w:rsidR="00F61AB6" w:rsidRPr="00381542" w:rsidTr="00B54697">
        <w:tc>
          <w:tcPr>
            <w:tcW w:w="3168" w:type="dxa"/>
            <w:tcBorders>
              <w:top w:val="single" w:sz="6" w:space="0" w:color="auto"/>
              <w:left w:val="single" w:sz="6" w:space="0" w:color="auto"/>
              <w:bottom w:val="single" w:sz="6" w:space="0" w:color="auto"/>
              <w:right w:val="single" w:sz="6" w:space="0" w:color="auto"/>
            </w:tcBorders>
          </w:tcPr>
          <w:p w:rsidR="00F61AB6" w:rsidRPr="004B36FB" w:rsidRDefault="00011A61" w:rsidP="005E00D1">
            <w:pPr>
              <w:spacing w:before="60"/>
              <w:rPr>
                <w:rFonts w:ascii="Arial" w:hAnsi="Arial" w:cs="Arial"/>
                <w:sz w:val="16"/>
                <w:szCs w:val="16"/>
              </w:rPr>
            </w:pPr>
            <w:fldSimple w:instr=" DOCPROPERTY &quot;Module Name&quot;  \* MERGEFORMAT ">
              <w:r w:rsidR="00C96BE8" w:rsidRPr="00C96BE8">
                <w:rPr>
                  <w:rFonts w:ascii="Arial" w:hAnsi="Arial" w:cs="Arial"/>
                  <w:sz w:val="16"/>
                  <w:szCs w:val="16"/>
                </w:rPr>
                <w:t>MtrPos</w:t>
              </w:r>
            </w:fldSimple>
            <w:r w:rsidR="00F61AB6" w:rsidRPr="004B36FB">
              <w:rPr>
                <w:rFonts w:ascii="Arial" w:hAnsi="Arial" w:cs="Arial"/>
                <w:sz w:val="16"/>
                <w:szCs w:val="16"/>
              </w:rPr>
              <w:t>_Init1</w:t>
            </w:r>
          </w:p>
        </w:tc>
        <w:tc>
          <w:tcPr>
            <w:tcW w:w="2070" w:type="dxa"/>
            <w:tcBorders>
              <w:top w:val="single" w:sz="6" w:space="0" w:color="auto"/>
              <w:left w:val="single" w:sz="6" w:space="0" w:color="auto"/>
              <w:bottom w:val="single" w:sz="6" w:space="0" w:color="auto"/>
              <w:right w:val="single" w:sz="6" w:space="0" w:color="auto"/>
            </w:tcBorders>
          </w:tcPr>
          <w:p w:rsidR="00F61AB6" w:rsidRPr="00381542" w:rsidRDefault="00DC7337" w:rsidP="005B6F0F">
            <w:pPr>
              <w:spacing w:before="60"/>
              <w:rPr>
                <w:rFonts w:ascii="Arial" w:hAnsi="Arial" w:cs="Arial"/>
                <w:sz w:val="16"/>
                <w:szCs w:val="16"/>
              </w:rPr>
            </w:pPr>
            <w:r>
              <w:rPr>
                <w:rFonts w:ascii="Arial" w:hAnsi="Arial" w:cs="Arial"/>
                <w:sz w:val="16"/>
                <w:szCs w:val="16"/>
              </w:rPr>
              <w:t>Once</w:t>
            </w:r>
          </w:p>
        </w:tc>
        <w:tc>
          <w:tcPr>
            <w:tcW w:w="3690" w:type="dxa"/>
            <w:tcBorders>
              <w:top w:val="single" w:sz="6" w:space="0" w:color="auto"/>
              <w:left w:val="single" w:sz="6" w:space="0" w:color="auto"/>
              <w:bottom w:val="single" w:sz="6" w:space="0" w:color="auto"/>
              <w:right w:val="single" w:sz="6" w:space="0" w:color="auto"/>
            </w:tcBorders>
          </w:tcPr>
          <w:p w:rsidR="00F61AB6" w:rsidRPr="00381542" w:rsidRDefault="00DC7337" w:rsidP="005B6F0F">
            <w:pPr>
              <w:spacing w:before="60"/>
              <w:rPr>
                <w:rFonts w:ascii="Arial" w:hAnsi="Arial" w:cs="Arial"/>
                <w:sz w:val="16"/>
                <w:szCs w:val="16"/>
              </w:rPr>
            </w:pPr>
            <w:r>
              <w:rPr>
                <w:rFonts w:ascii="Arial" w:hAnsi="Arial" w:cs="Arial"/>
                <w:sz w:val="16"/>
                <w:szCs w:val="16"/>
              </w:rPr>
              <w:t>COLD_INIT</w:t>
            </w:r>
          </w:p>
        </w:tc>
      </w:tr>
      <w:tr w:rsidR="00F61AB6" w:rsidRPr="00381542" w:rsidTr="00B54697">
        <w:tc>
          <w:tcPr>
            <w:tcW w:w="3168" w:type="dxa"/>
            <w:tcBorders>
              <w:top w:val="single" w:sz="6" w:space="0" w:color="auto"/>
              <w:left w:val="single" w:sz="6" w:space="0" w:color="auto"/>
              <w:bottom w:val="single" w:sz="6" w:space="0" w:color="auto"/>
              <w:right w:val="single" w:sz="6" w:space="0" w:color="auto"/>
            </w:tcBorders>
          </w:tcPr>
          <w:p w:rsidR="00F61AB6" w:rsidRPr="004B36FB" w:rsidRDefault="00011A61" w:rsidP="005E00D1">
            <w:pPr>
              <w:spacing w:before="60"/>
              <w:rPr>
                <w:rFonts w:ascii="Arial" w:hAnsi="Arial" w:cs="Arial"/>
                <w:sz w:val="16"/>
                <w:szCs w:val="16"/>
              </w:rPr>
            </w:pPr>
            <w:fldSimple w:instr=" DOCPROPERTY &quot;Module Name&quot;  \* MERGEFORMAT ">
              <w:r w:rsidR="00C96BE8" w:rsidRPr="00C96BE8">
                <w:rPr>
                  <w:rFonts w:ascii="Arial" w:hAnsi="Arial" w:cs="Arial"/>
                  <w:sz w:val="16"/>
                  <w:szCs w:val="16"/>
                </w:rPr>
                <w:t>MtrPos</w:t>
              </w:r>
            </w:fldSimple>
            <w:r w:rsidR="00F61AB6" w:rsidRPr="004B36FB">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F61AB6" w:rsidRPr="00381542" w:rsidRDefault="003D2CA7" w:rsidP="003D2CA7">
            <w:pPr>
              <w:spacing w:before="60"/>
              <w:rPr>
                <w:rFonts w:ascii="Arial" w:hAnsi="Arial" w:cs="Arial"/>
                <w:sz w:val="16"/>
                <w:szCs w:val="16"/>
              </w:rPr>
            </w:pPr>
            <w:r>
              <w:rPr>
                <w:rFonts w:ascii="Arial" w:hAnsi="Arial" w:cs="Arial"/>
                <w:sz w:val="16"/>
                <w:szCs w:val="16"/>
              </w:rPr>
              <w:t>62.5</w:t>
            </w:r>
            <w:r w:rsidR="00DC7337">
              <w:rPr>
                <w:rFonts w:ascii="Arial" w:hAnsi="Arial" w:cs="Arial"/>
                <w:sz w:val="16"/>
                <w:szCs w:val="16"/>
              </w:rPr>
              <w:t xml:space="preserve"> </w:t>
            </w:r>
            <w:r>
              <w:rPr>
                <w:rFonts w:ascii="Arial" w:hAnsi="Arial" w:cs="Arial"/>
                <w:sz w:val="16"/>
                <w:szCs w:val="16"/>
              </w:rPr>
              <w:t>u</w:t>
            </w:r>
            <w:r w:rsidR="00DC7337">
              <w:rPr>
                <w:rFonts w:ascii="Arial" w:hAnsi="Arial" w:cs="Arial"/>
                <w:sz w:val="16"/>
                <w:szCs w:val="16"/>
              </w:rPr>
              <w:t>s</w:t>
            </w:r>
          </w:p>
        </w:tc>
        <w:tc>
          <w:tcPr>
            <w:tcW w:w="3690" w:type="dxa"/>
            <w:tcBorders>
              <w:top w:val="single" w:sz="6" w:space="0" w:color="auto"/>
              <w:left w:val="single" w:sz="6" w:space="0" w:color="auto"/>
              <w:bottom w:val="single" w:sz="6" w:space="0" w:color="auto"/>
              <w:right w:val="single" w:sz="6" w:space="0" w:color="auto"/>
            </w:tcBorders>
          </w:tcPr>
          <w:p w:rsidR="00F61AB6" w:rsidRPr="00381542" w:rsidRDefault="003D2CA7" w:rsidP="005B6F0F">
            <w:pPr>
              <w:spacing w:before="60"/>
              <w:rPr>
                <w:rFonts w:ascii="Arial" w:hAnsi="Arial" w:cs="Arial"/>
                <w:sz w:val="16"/>
                <w:szCs w:val="16"/>
              </w:rPr>
            </w:pPr>
            <w:r>
              <w:rPr>
                <w:rFonts w:ascii="Arial" w:hAnsi="Arial" w:cs="Arial"/>
                <w:sz w:val="16"/>
                <w:szCs w:val="16"/>
              </w:rPr>
              <w:t>ALL</w:t>
            </w:r>
          </w:p>
        </w:tc>
      </w:tr>
      <w:tr w:rsidR="00985034" w:rsidRPr="00381542" w:rsidTr="00090875">
        <w:tc>
          <w:tcPr>
            <w:tcW w:w="3168" w:type="dxa"/>
            <w:tcBorders>
              <w:top w:val="single" w:sz="6" w:space="0" w:color="auto"/>
              <w:left w:val="single" w:sz="6" w:space="0" w:color="auto"/>
              <w:bottom w:val="single" w:sz="6" w:space="0" w:color="auto"/>
              <w:right w:val="single" w:sz="6" w:space="0" w:color="auto"/>
            </w:tcBorders>
          </w:tcPr>
          <w:p w:rsidR="00985034" w:rsidRPr="004B36FB" w:rsidRDefault="00011A61" w:rsidP="00090875">
            <w:pPr>
              <w:spacing w:before="60"/>
              <w:rPr>
                <w:rFonts w:ascii="Arial" w:hAnsi="Arial" w:cs="Arial"/>
                <w:sz w:val="16"/>
                <w:szCs w:val="16"/>
              </w:rPr>
            </w:pPr>
            <w:fldSimple w:instr=" DOCPROPERTY &quot;Module Name&quot;  \* MERGEFORMAT ">
              <w:r w:rsidR="00C96BE8" w:rsidRPr="00C96BE8">
                <w:rPr>
                  <w:rFonts w:ascii="Arial" w:hAnsi="Arial" w:cs="Arial"/>
                  <w:sz w:val="16"/>
                  <w:szCs w:val="16"/>
                </w:rPr>
                <w:t>MtrPos</w:t>
              </w:r>
            </w:fldSimple>
            <w:r w:rsidR="00985034">
              <w:rPr>
                <w:rFonts w:ascii="Arial" w:hAnsi="Arial" w:cs="Arial"/>
                <w:sz w:val="16"/>
                <w:szCs w:val="16"/>
              </w:rPr>
              <w:t>_Per2</w:t>
            </w:r>
          </w:p>
        </w:tc>
        <w:tc>
          <w:tcPr>
            <w:tcW w:w="2070" w:type="dxa"/>
            <w:tcBorders>
              <w:top w:val="single" w:sz="6" w:space="0" w:color="auto"/>
              <w:left w:val="single" w:sz="6" w:space="0" w:color="auto"/>
              <w:bottom w:val="single" w:sz="6" w:space="0" w:color="auto"/>
              <w:right w:val="single" w:sz="6" w:space="0" w:color="auto"/>
            </w:tcBorders>
          </w:tcPr>
          <w:p w:rsidR="00985034" w:rsidRPr="00381542" w:rsidRDefault="00985034" w:rsidP="00090875">
            <w:pPr>
              <w:spacing w:before="60"/>
              <w:rPr>
                <w:rFonts w:ascii="Arial" w:hAnsi="Arial" w:cs="Arial"/>
                <w:sz w:val="16"/>
                <w:szCs w:val="16"/>
              </w:rPr>
            </w:pPr>
            <w:r>
              <w:rPr>
                <w:rFonts w:ascii="Arial" w:hAnsi="Arial" w:cs="Arial"/>
                <w:sz w:val="16"/>
                <w:szCs w:val="16"/>
              </w:rPr>
              <w:t>1 ms</w:t>
            </w:r>
          </w:p>
        </w:tc>
        <w:tc>
          <w:tcPr>
            <w:tcW w:w="3690" w:type="dxa"/>
            <w:tcBorders>
              <w:top w:val="single" w:sz="6" w:space="0" w:color="auto"/>
              <w:left w:val="single" w:sz="6" w:space="0" w:color="auto"/>
              <w:bottom w:val="single" w:sz="6" w:space="0" w:color="auto"/>
              <w:right w:val="single" w:sz="6" w:space="0" w:color="auto"/>
            </w:tcBorders>
          </w:tcPr>
          <w:p w:rsidR="00985034" w:rsidRPr="00381542" w:rsidRDefault="00985034" w:rsidP="00090875">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5B6F0F">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5B6F0F">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5B6F0F">
            <w:pPr>
              <w:spacing w:before="60"/>
              <w:jc w:val="center"/>
              <w:rPr>
                <w:rFonts w:ascii="Arial" w:hAnsi="Arial" w:cs="Arial"/>
                <w:sz w:val="16"/>
              </w:rPr>
            </w:pPr>
            <w:r>
              <w:rPr>
                <w:rFonts w:ascii="Arial" w:hAnsi="Arial" w:cs="Arial"/>
                <w:sz w:val="16"/>
              </w:rPr>
              <w:t>Sub-Module called by (Serial Comm Function Name)</w:t>
            </w:r>
          </w:p>
        </w:tc>
      </w:tr>
      <w:tr w:rsidR="00985034" w:rsidTr="00985034">
        <w:tc>
          <w:tcPr>
            <w:tcW w:w="3618" w:type="dxa"/>
            <w:tcBorders>
              <w:top w:val="single" w:sz="6" w:space="0" w:color="auto"/>
              <w:left w:val="single" w:sz="6" w:space="0" w:color="auto"/>
              <w:bottom w:val="single" w:sz="6" w:space="0" w:color="auto"/>
              <w:right w:val="single" w:sz="6" w:space="0" w:color="auto"/>
            </w:tcBorders>
          </w:tcPr>
          <w:p w:rsidR="00985034" w:rsidRDefault="00985034" w:rsidP="00090875">
            <w:pPr>
              <w:spacing w:before="60"/>
              <w:rPr>
                <w:rFonts w:ascii="Arial" w:hAnsi="Arial" w:cs="Arial"/>
                <w:sz w:val="16"/>
              </w:rPr>
            </w:pPr>
            <w:r w:rsidRPr="00880336">
              <w:rPr>
                <w:rFonts w:ascii="Arial" w:hAnsi="Arial" w:cs="Arial"/>
                <w:sz w:val="16"/>
              </w:rPr>
              <w:t>MtrPos2_SCom_ReadEOLMtrCals</w:t>
            </w:r>
          </w:p>
        </w:tc>
        <w:tc>
          <w:tcPr>
            <w:tcW w:w="5310" w:type="dxa"/>
            <w:tcBorders>
              <w:top w:val="single" w:sz="6" w:space="0" w:color="auto"/>
              <w:left w:val="single" w:sz="6" w:space="0" w:color="auto"/>
              <w:bottom w:val="single" w:sz="6" w:space="0" w:color="auto"/>
              <w:right w:val="single" w:sz="6" w:space="0" w:color="auto"/>
            </w:tcBorders>
          </w:tcPr>
          <w:p w:rsidR="00985034" w:rsidRDefault="00985034" w:rsidP="00090875">
            <w:pPr>
              <w:spacing w:before="60"/>
              <w:rPr>
                <w:rFonts w:ascii="Arial" w:hAnsi="Arial" w:cs="Arial"/>
                <w:sz w:val="16"/>
              </w:rPr>
            </w:pPr>
          </w:p>
        </w:tc>
      </w:tr>
      <w:tr w:rsidR="00985034" w:rsidTr="00985034">
        <w:tc>
          <w:tcPr>
            <w:tcW w:w="3618" w:type="dxa"/>
            <w:tcBorders>
              <w:top w:val="single" w:sz="6" w:space="0" w:color="auto"/>
              <w:left w:val="single" w:sz="6" w:space="0" w:color="auto"/>
              <w:bottom w:val="single" w:sz="4" w:space="0" w:color="auto"/>
              <w:right w:val="single" w:sz="6" w:space="0" w:color="auto"/>
            </w:tcBorders>
          </w:tcPr>
          <w:p w:rsidR="00985034" w:rsidRPr="00880336" w:rsidRDefault="00985034" w:rsidP="00090875">
            <w:pPr>
              <w:spacing w:before="60"/>
              <w:rPr>
                <w:rFonts w:ascii="Arial" w:hAnsi="Arial" w:cs="Arial"/>
                <w:sz w:val="16"/>
              </w:rPr>
            </w:pPr>
            <w:r w:rsidRPr="00880336">
              <w:rPr>
                <w:rFonts w:ascii="Arial" w:hAnsi="Arial" w:cs="Arial"/>
                <w:sz w:val="16"/>
              </w:rPr>
              <w:t>MtrPos2_SCom_SetEOLMtrCals</w:t>
            </w:r>
          </w:p>
        </w:tc>
        <w:tc>
          <w:tcPr>
            <w:tcW w:w="5310" w:type="dxa"/>
            <w:tcBorders>
              <w:top w:val="single" w:sz="6" w:space="0" w:color="auto"/>
              <w:left w:val="single" w:sz="6" w:space="0" w:color="auto"/>
              <w:bottom w:val="single" w:sz="4" w:space="0" w:color="auto"/>
              <w:right w:val="single" w:sz="6" w:space="0" w:color="auto"/>
            </w:tcBorders>
          </w:tcPr>
          <w:p w:rsidR="00985034" w:rsidRDefault="00985034" w:rsidP="00090875">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B36FB" w:rsidRPr="00DF640F" w:rsidTr="00BF364D">
        <w:tc>
          <w:tcPr>
            <w:tcW w:w="4464" w:type="dxa"/>
            <w:tcBorders>
              <w:top w:val="single" w:sz="6" w:space="0" w:color="auto"/>
              <w:left w:val="single" w:sz="6" w:space="0" w:color="auto"/>
              <w:bottom w:val="single" w:sz="6" w:space="0" w:color="auto"/>
              <w:right w:val="single" w:sz="6" w:space="0" w:color="auto"/>
            </w:tcBorders>
          </w:tcPr>
          <w:p w:rsidR="004B36FB" w:rsidRPr="004B36FB" w:rsidRDefault="00011A61" w:rsidP="005E00D1">
            <w:pPr>
              <w:spacing w:before="60"/>
              <w:rPr>
                <w:rFonts w:ascii="Arial" w:hAnsi="Arial" w:cs="Arial"/>
                <w:sz w:val="16"/>
                <w:szCs w:val="16"/>
              </w:rPr>
            </w:pPr>
            <w:fldSimple w:instr=" DOCPROPERTY &quot;Module Name&quot;  \* MERGEFORMAT ">
              <w:r w:rsidR="00C96BE8" w:rsidRPr="00C96BE8">
                <w:rPr>
                  <w:rFonts w:ascii="Arial" w:hAnsi="Arial" w:cs="Arial"/>
                  <w:sz w:val="16"/>
                  <w:szCs w:val="16"/>
                </w:rPr>
                <w:t>MtrPos</w:t>
              </w:r>
            </w:fldSimple>
            <w:r w:rsidR="004B36FB" w:rsidRPr="004B36FB">
              <w:rPr>
                <w:rFonts w:ascii="Arial" w:hAnsi="Arial" w:cs="Arial"/>
                <w:sz w:val="16"/>
                <w:szCs w:val="16"/>
              </w:rPr>
              <w:t>_Init1</w:t>
            </w:r>
          </w:p>
        </w:tc>
        <w:tc>
          <w:tcPr>
            <w:tcW w:w="4464" w:type="dxa"/>
            <w:tcBorders>
              <w:top w:val="single" w:sz="6" w:space="0" w:color="auto"/>
              <w:left w:val="single" w:sz="6" w:space="0" w:color="auto"/>
              <w:bottom w:val="single" w:sz="6" w:space="0" w:color="auto"/>
              <w:right w:val="single" w:sz="6" w:space="0" w:color="auto"/>
            </w:tcBorders>
          </w:tcPr>
          <w:p w:rsidR="004B36FB" w:rsidRPr="00CA1B3C" w:rsidRDefault="000255D7">
            <w:pPr>
              <w:spacing w:before="60"/>
              <w:rPr>
                <w:rFonts w:ascii="Arial" w:hAnsi="Arial" w:cs="Arial"/>
                <w:sz w:val="16"/>
                <w:szCs w:val="16"/>
                <w:lang w:val="fr-FR"/>
              </w:rPr>
            </w:pPr>
            <w:r w:rsidRPr="000255D7">
              <w:rPr>
                <w:rFonts w:ascii="Arial" w:hAnsi="Arial" w:cs="Arial"/>
                <w:sz w:val="16"/>
                <w:szCs w:val="16"/>
                <w:lang w:val="fr-FR"/>
              </w:rPr>
              <w:t>RTE_START_SEC_SA_MTRPOS_APPL_CODE</w:t>
            </w:r>
          </w:p>
        </w:tc>
      </w:tr>
      <w:tr w:rsidR="00985034" w:rsidRPr="004B36FB" w:rsidTr="00090875">
        <w:tc>
          <w:tcPr>
            <w:tcW w:w="4464" w:type="dxa"/>
            <w:tcBorders>
              <w:top w:val="single" w:sz="6" w:space="0" w:color="auto"/>
              <w:left w:val="single" w:sz="6" w:space="0" w:color="auto"/>
              <w:bottom w:val="single" w:sz="6" w:space="0" w:color="auto"/>
              <w:right w:val="single" w:sz="6" w:space="0" w:color="auto"/>
            </w:tcBorders>
          </w:tcPr>
          <w:p w:rsidR="00985034" w:rsidRPr="004B36FB" w:rsidRDefault="00011A61" w:rsidP="00090875">
            <w:pPr>
              <w:spacing w:before="60"/>
              <w:rPr>
                <w:rFonts w:ascii="Arial" w:hAnsi="Arial" w:cs="Arial"/>
                <w:sz w:val="16"/>
                <w:szCs w:val="16"/>
              </w:rPr>
            </w:pPr>
            <w:fldSimple w:instr=" DOCPROPERTY &quot;Module Name&quot;  \* MERGEFORMAT ">
              <w:r w:rsidR="00C96BE8" w:rsidRPr="00C96BE8">
                <w:rPr>
                  <w:rFonts w:ascii="Arial" w:hAnsi="Arial" w:cs="Arial"/>
                  <w:sz w:val="16"/>
                  <w:szCs w:val="16"/>
                </w:rPr>
                <w:t>MtrPos</w:t>
              </w:r>
            </w:fldSimple>
            <w:r w:rsidR="00985034" w:rsidRPr="004B36FB">
              <w:rPr>
                <w:rFonts w:ascii="Arial" w:hAnsi="Arial" w:cs="Arial"/>
                <w:sz w:val="16"/>
                <w:szCs w:val="16"/>
              </w:rPr>
              <w:t>_Per1</w:t>
            </w:r>
          </w:p>
        </w:tc>
        <w:tc>
          <w:tcPr>
            <w:tcW w:w="4464" w:type="dxa"/>
            <w:tcBorders>
              <w:top w:val="single" w:sz="6" w:space="0" w:color="auto"/>
              <w:left w:val="single" w:sz="6" w:space="0" w:color="auto"/>
              <w:bottom w:val="single" w:sz="6" w:space="0" w:color="auto"/>
              <w:right w:val="single" w:sz="6" w:space="0" w:color="auto"/>
            </w:tcBorders>
          </w:tcPr>
          <w:p w:rsidR="00985034" w:rsidRPr="004B36FB" w:rsidRDefault="00985034" w:rsidP="00090875">
            <w:pPr>
              <w:spacing w:before="60"/>
              <w:rPr>
                <w:rFonts w:ascii="Arial" w:hAnsi="Arial" w:cs="Arial"/>
                <w:sz w:val="16"/>
                <w:szCs w:val="16"/>
              </w:rPr>
            </w:pPr>
          </w:p>
        </w:tc>
      </w:tr>
      <w:tr w:rsidR="004B36FB" w:rsidRPr="004B36FB" w:rsidTr="00BF364D">
        <w:tc>
          <w:tcPr>
            <w:tcW w:w="4464" w:type="dxa"/>
            <w:tcBorders>
              <w:top w:val="single" w:sz="6" w:space="0" w:color="auto"/>
              <w:left w:val="single" w:sz="6" w:space="0" w:color="auto"/>
              <w:bottom w:val="single" w:sz="6" w:space="0" w:color="auto"/>
              <w:right w:val="single" w:sz="6" w:space="0" w:color="auto"/>
            </w:tcBorders>
          </w:tcPr>
          <w:p w:rsidR="004B36FB" w:rsidRPr="004B36FB" w:rsidRDefault="00011A61" w:rsidP="005E00D1">
            <w:pPr>
              <w:spacing w:before="60"/>
              <w:rPr>
                <w:rFonts w:ascii="Arial" w:hAnsi="Arial" w:cs="Arial"/>
                <w:sz w:val="16"/>
                <w:szCs w:val="16"/>
              </w:rPr>
            </w:pPr>
            <w:fldSimple w:instr=" DOCPROPERTY &quot;Module Name&quot;  \* MERGEFORMAT ">
              <w:r w:rsidR="00C96BE8" w:rsidRPr="00C96BE8">
                <w:rPr>
                  <w:rFonts w:ascii="Arial" w:hAnsi="Arial" w:cs="Arial"/>
                  <w:sz w:val="16"/>
                  <w:szCs w:val="16"/>
                </w:rPr>
                <w:t>MtrPos</w:t>
              </w:r>
            </w:fldSimple>
            <w:r w:rsidR="004B36FB" w:rsidRPr="004B36FB">
              <w:rPr>
                <w:rFonts w:ascii="Arial" w:hAnsi="Arial" w:cs="Arial"/>
                <w:sz w:val="16"/>
                <w:szCs w:val="16"/>
              </w:rPr>
              <w:t>_Per</w:t>
            </w:r>
            <w:r w:rsidR="00985034">
              <w:rPr>
                <w:rFonts w:ascii="Arial" w:hAnsi="Arial" w:cs="Arial"/>
                <w:sz w:val="16"/>
                <w:szCs w:val="16"/>
              </w:rPr>
              <w:t>2</w:t>
            </w:r>
          </w:p>
        </w:tc>
        <w:tc>
          <w:tcPr>
            <w:tcW w:w="4464" w:type="dxa"/>
            <w:tcBorders>
              <w:top w:val="single" w:sz="6" w:space="0" w:color="auto"/>
              <w:left w:val="single" w:sz="6" w:space="0" w:color="auto"/>
              <w:bottom w:val="single" w:sz="6" w:space="0" w:color="auto"/>
              <w:right w:val="single" w:sz="6" w:space="0" w:color="auto"/>
            </w:tcBorders>
          </w:tcPr>
          <w:p w:rsidR="004B36FB" w:rsidRPr="004B36FB" w:rsidRDefault="004B36FB">
            <w:pPr>
              <w:spacing w:before="60"/>
              <w:rPr>
                <w:rFonts w:ascii="Arial" w:hAnsi="Arial" w:cs="Arial"/>
                <w:sz w:val="16"/>
                <w:szCs w:val="16"/>
              </w:rPr>
            </w:pPr>
          </w:p>
        </w:tc>
      </w:tr>
    </w:tbl>
    <w:p w:rsidR="00BF364D" w:rsidRPr="004B36FB"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502EBE" w:rsidTr="00BF364D">
        <w:tc>
          <w:tcPr>
            <w:tcW w:w="4464" w:type="dxa"/>
            <w:tcBorders>
              <w:top w:val="single" w:sz="6" w:space="0" w:color="auto"/>
              <w:left w:val="single" w:sz="6" w:space="0" w:color="auto"/>
              <w:bottom w:val="single" w:sz="6" w:space="0" w:color="auto"/>
              <w:right w:val="single" w:sz="6" w:space="0" w:color="auto"/>
            </w:tcBorders>
          </w:tcPr>
          <w:p w:rsidR="004A781C" w:rsidRPr="00502EBE" w:rsidRDefault="00502EBE">
            <w:pPr>
              <w:spacing w:before="60"/>
              <w:rPr>
                <w:rFonts w:ascii="Arial" w:hAnsi="Arial" w:cs="Arial"/>
                <w:sz w:val="16"/>
                <w:szCs w:val="16"/>
              </w:rPr>
            </w:pPr>
            <w:r w:rsidRPr="00502EBE">
              <w:rPr>
                <w:rFonts w:ascii="Arial" w:hAnsi="Arial" w:cs="Arial"/>
                <w:sz w:val="16"/>
                <w:szCs w:val="16"/>
              </w:rPr>
              <w:t>SignalCorrect</w:t>
            </w:r>
          </w:p>
        </w:tc>
        <w:tc>
          <w:tcPr>
            <w:tcW w:w="4464" w:type="dxa"/>
            <w:tcBorders>
              <w:top w:val="single" w:sz="6" w:space="0" w:color="auto"/>
              <w:left w:val="single" w:sz="6" w:space="0" w:color="auto"/>
              <w:bottom w:val="single" w:sz="6" w:space="0" w:color="auto"/>
              <w:right w:val="single" w:sz="6" w:space="0" w:color="auto"/>
            </w:tcBorders>
          </w:tcPr>
          <w:p w:rsidR="004A781C" w:rsidRPr="00502EBE" w:rsidRDefault="004A781C">
            <w:pPr>
              <w:spacing w:before="60"/>
              <w:rPr>
                <w:rFonts w:ascii="Arial" w:hAnsi="Arial" w:cs="Arial"/>
                <w:sz w:val="16"/>
                <w:szCs w:val="16"/>
              </w:rPr>
            </w:pPr>
          </w:p>
        </w:tc>
      </w:tr>
      <w:tr w:rsidR="00502EBE" w:rsidRPr="00502EBE" w:rsidTr="00BF364D">
        <w:tc>
          <w:tcPr>
            <w:tcW w:w="4464" w:type="dxa"/>
            <w:tcBorders>
              <w:top w:val="single" w:sz="6" w:space="0" w:color="auto"/>
              <w:left w:val="single" w:sz="6" w:space="0" w:color="auto"/>
              <w:bottom w:val="single" w:sz="6" w:space="0" w:color="auto"/>
              <w:right w:val="single" w:sz="6" w:space="0" w:color="auto"/>
            </w:tcBorders>
          </w:tcPr>
          <w:p w:rsidR="00502EBE" w:rsidRPr="00502EBE" w:rsidRDefault="00502EBE">
            <w:pPr>
              <w:spacing w:before="60"/>
              <w:rPr>
                <w:rFonts w:ascii="Arial" w:hAnsi="Arial" w:cs="Arial"/>
                <w:sz w:val="16"/>
                <w:szCs w:val="16"/>
              </w:rPr>
            </w:pPr>
            <w:r w:rsidRPr="00502EBE">
              <w:rPr>
                <w:rFonts w:ascii="Arial" w:hAnsi="Arial" w:cs="Arial"/>
                <w:sz w:val="16"/>
                <w:szCs w:val="16"/>
              </w:rPr>
              <w:t>QuadCorrect</w:t>
            </w:r>
          </w:p>
        </w:tc>
        <w:tc>
          <w:tcPr>
            <w:tcW w:w="4464" w:type="dxa"/>
            <w:tcBorders>
              <w:top w:val="single" w:sz="6" w:space="0" w:color="auto"/>
              <w:left w:val="single" w:sz="6" w:space="0" w:color="auto"/>
              <w:bottom w:val="single" w:sz="6" w:space="0" w:color="auto"/>
              <w:right w:val="single" w:sz="6" w:space="0" w:color="auto"/>
            </w:tcBorders>
          </w:tcPr>
          <w:p w:rsidR="00502EBE" w:rsidRPr="00502EBE" w:rsidRDefault="00502EBE">
            <w:pPr>
              <w:spacing w:before="60"/>
              <w:rPr>
                <w:rFonts w:ascii="Arial" w:hAnsi="Arial" w:cs="Arial"/>
                <w:sz w:val="16"/>
                <w:szCs w:val="16"/>
              </w:rPr>
            </w:pPr>
          </w:p>
        </w:tc>
      </w:tr>
      <w:tr w:rsidR="00502EBE" w:rsidRPr="00502EBE" w:rsidTr="00BF364D">
        <w:tc>
          <w:tcPr>
            <w:tcW w:w="4464" w:type="dxa"/>
            <w:tcBorders>
              <w:top w:val="single" w:sz="6" w:space="0" w:color="auto"/>
              <w:left w:val="single" w:sz="6" w:space="0" w:color="auto"/>
              <w:bottom w:val="single" w:sz="6" w:space="0" w:color="auto"/>
              <w:right w:val="single" w:sz="6" w:space="0" w:color="auto"/>
            </w:tcBorders>
          </w:tcPr>
          <w:p w:rsidR="00502EBE" w:rsidRPr="00502EBE" w:rsidRDefault="00502EBE">
            <w:pPr>
              <w:spacing w:before="60"/>
              <w:rPr>
                <w:rFonts w:ascii="Arial" w:hAnsi="Arial" w:cs="Arial"/>
                <w:sz w:val="16"/>
                <w:szCs w:val="16"/>
              </w:rPr>
            </w:pPr>
            <w:r w:rsidRPr="00502EBE">
              <w:rPr>
                <w:rFonts w:ascii="Arial" w:hAnsi="Arial" w:cs="Arial"/>
                <w:sz w:val="16"/>
                <w:szCs w:val="16"/>
              </w:rPr>
              <w:t>RoundAndShift13_s32</w:t>
            </w:r>
          </w:p>
        </w:tc>
        <w:tc>
          <w:tcPr>
            <w:tcW w:w="4464" w:type="dxa"/>
            <w:tcBorders>
              <w:top w:val="single" w:sz="6" w:space="0" w:color="auto"/>
              <w:left w:val="single" w:sz="6" w:space="0" w:color="auto"/>
              <w:bottom w:val="single" w:sz="6" w:space="0" w:color="auto"/>
              <w:right w:val="single" w:sz="6" w:space="0" w:color="auto"/>
            </w:tcBorders>
          </w:tcPr>
          <w:p w:rsidR="00502EBE" w:rsidRPr="00502EBE" w:rsidRDefault="00502EBE">
            <w:pPr>
              <w:spacing w:before="60"/>
              <w:rPr>
                <w:rFonts w:ascii="Arial" w:hAnsi="Arial" w:cs="Arial"/>
                <w:sz w:val="16"/>
                <w:szCs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22D79">
      <w:pPr>
        <w:numPr>
          <w:ilvl w:val="0"/>
          <w:numId w:val="6"/>
        </w:numPr>
      </w:pPr>
      <w:r>
        <w:t>INLINE functions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6975CD">
            <w:pPr>
              <w:spacing w:before="60"/>
              <w:rPr>
                <w:rFonts w:ascii="Arial" w:hAnsi="Arial" w:cs="Arial"/>
                <w:sz w:val="16"/>
              </w:rPr>
            </w:pPr>
            <w:r>
              <w:rPr>
                <w:rFonts w:ascii="Arial" w:hAnsi="Arial" w:cs="Arial"/>
                <w:sz w:val="16"/>
              </w:rPr>
              <w:t>1</w:t>
            </w:r>
          </w:p>
        </w:tc>
        <w:tc>
          <w:tcPr>
            <w:tcW w:w="6210" w:type="dxa"/>
          </w:tcPr>
          <w:p w:rsidR="004A781C" w:rsidRDefault="001761EB">
            <w:pPr>
              <w:spacing w:before="60"/>
              <w:rPr>
                <w:rFonts w:ascii="Arial" w:hAnsi="Arial" w:cs="Arial"/>
                <w:sz w:val="16"/>
              </w:rPr>
            </w:pPr>
            <w:r>
              <w:rPr>
                <w:rFonts w:ascii="Arial" w:hAnsi="Arial" w:cs="Arial"/>
                <w:sz w:val="16"/>
              </w:rPr>
              <w:t>Initial MDD version.</w:t>
            </w:r>
          </w:p>
        </w:tc>
        <w:tc>
          <w:tcPr>
            <w:tcW w:w="1080" w:type="dxa"/>
          </w:tcPr>
          <w:p w:rsidR="004A781C" w:rsidRDefault="00DE174E" w:rsidP="003A3E11">
            <w:pPr>
              <w:spacing w:before="60"/>
              <w:rPr>
                <w:rFonts w:ascii="Arial" w:hAnsi="Arial" w:cs="Arial"/>
                <w:sz w:val="16"/>
              </w:rPr>
            </w:pPr>
            <w:r>
              <w:rPr>
                <w:rFonts w:ascii="Arial" w:hAnsi="Arial" w:cs="Arial"/>
                <w:sz w:val="16"/>
              </w:rPr>
              <w:t>11 Jul 12</w:t>
            </w:r>
          </w:p>
        </w:tc>
        <w:tc>
          <w:tcPr>
            <w:tcW w:w="1105" w:type="dxa"/>
          </w:tcPr>
          <w:p w:rsidR="004A781C" w:rsidRDefault="00DE174E">
            <w:pPr>
              <w:spacing w:before="60"/>
              <w:rPr>
                <w:rFonts w:ascii="Arial" w:hAnsi="Arial" w:cs="Arial"/>
                <w:sz w:val="16"/>
              </w:rPr>
            </w:pPr>
            <w:r>
              <w:rPr>
                <w:rFonts w:ascii="Arial" w:hAnsi="Arial" w:cs="Arial"/>
                <w:sz w:val="16"/>
              </w:rPr>
              <w:t>JWJ</w:t>
            </w:r>
          </w:p>
        </w:tc>
      </w:tr>
      <w:tr w:rsidR="001A5C3F">
        <w:tc>
          <w:tcPr>
            <w:tcW w:w="616" w:type="dxa"/>
          </w:tcPr>
          <w:p w:rsidR="001A5C3F" w:rsidRDefault="001A5C3F">
            <w:pPr>
              <w:spacing w:before="60"/>
              <w:rPr>
                <w:rFonts w:ascii="Arial" w:hAnsi="Arial" w:cs="Arial"/>
                <w:sz w:val="16"/>
              </w:rPr>
            </w:pPr>
            <w:r>
              <w:rPr>
                <w:rFonts w:ascii="Arial" w:hAnsi="Arial" w:cs="Arial"/>
                <w:sz w:val="16"/>
              </w:rPr>
              <w:t>2</w:t>
            </w:r>
          </w:p>
        </w:tc>
        <w:tc>
          <w:tcPr>
            <w:tcW w:w="662" w:type="dxa"/>
          </w:tcPr>
          <w:p w:rsidR="001A5C3F" w:rsidRDefault="001A5C3F">
            <w:pPr>
              <w:spacing w:before="60"/>
              <w:rPr>
                <w:rFonts w:ascii="Arial" w:hAnsi="Arial" w:cs="Arial"/>
                <w:sz w:val="16"/>
              </w:rPr>
            </w:pPr>
            <w:r>
              <w:rPr>
                <w:rFonts w:ascii="Arial" w:hAnsi="Arial" w:cs="Arial"/>
                <w:sz w:val="16"/>
              </w:rPr>
              <w:t>2</w:t>
            </w:r>
          </w:p>
        </w:tc>
        <w:tc>
          <w:tcPr>
            <w:tcW w:w="6210" w:type="dxa"/>
          </w:tcPr>
          <w:p w:rsidR="001A5C3F" w:rsidRDefault="001A5C3F">
            <w:pPr>
              <w:spacing w:before="60"/>
              <w:rPr>
                <w:rFonts w:ascii="Arial" w:hAnsi="Arial" w:cs="Arial"/>
                <w:sz w:val="16"/>
              </w:rPr>
            </w:pPr>
            <w:r>
              <w:rPr>
                <w:rFonts w:ascii="Arial" w:hAnsi="Arial" w:cs="Arial"/>
                <w:sz w:val="16"/>
              </w:rPr>
              <w:t>Added missing input/output/module internal variables</w:t>
            </w:r>
          </w:p>
        </w:tc>
        <w:tc>
          <w:tcPr>
            <w:tcW w:w="1080" w:type="dxa"/>
          </w:tcPr>
          <w:p w:rsidR="001A5C3F" w:rsidRDefault="001A5C3F" w:rsidP="003A3E11">
            <w:pPr>
              <w:spacing w:before="60"/>
              <w:rPr>
                <w:rFonts w:ascii="Arial" w:hAnsi="Arial" w:cs="Arial"/>
                <w:sz w:val="16"/>
              </w:rPr>
            </w:pPr>
            <w:r>
              <w:rPr>
                <w:rFonts w:ascii="Arial" w:hAnsi="Arial" w:cs="Arial"/>
                <w:sz w:val="16"/>
              </w:rPr>
              <w:t>13 Jul 12</w:t>
            </w:r>
          </w:p>
        </w:tc>
        <w:tc>
          <w:tcPr>
            <w:tcW w:w="1105" w:type="dxa"/>
          </w:tcPr>
          <w:p w:rsidR="001A5C3F" w:rsidRDefault="001A5C3F">
            <w:pPr>
              <w:spacing w:before="60"/>
              <w:rPr>
                <w:rFonts w:ascii="Arial" w:hAnsi="Arial" w:cs="Arial"/>
                <w:sz w:val="16"/>
              </w:rPr>
            </w:pPr>
            <w:r>
              <w:rPr>
                <w:rFonts w:ascii="Arial" w:hAnsi="Arial" w:cs="Arial"/>
                <w:sz w:val="16"/>
              </w:rPr>
              <w:t>JWJ</w:t>
            </w:r>
          </w:p>
        </w:tc>
      </w:tr>
      <w:tr w:rsidR="00F22D79">
        <w:tc>
          <w:tcPr>
            <w:tcW w:w="616" w:type="dxa"/>
          </w:tcPr>
          <w:p w:rsidR="00F22D79" w:rsidRDefault="00F22D79">
            <w:pPr>
              <w:spacing w:before="60"/>
              <w:rPr>
                <w:rFonts w:ascii="Arial" w:hAnsi="Arial" w:cs="Arial"/>
                <w:sz w:val="16"/>
              </w:rPr>
            </w:pPr>
            <w:r>
              <w:rPr>
                <w:rFonts w:ascii="Arial" w:hAnsi="Arial" w:cs="Arial"/>
                <w:sz w:val="16"/>
              </w:rPr>
              <w:t>3</w:t>
            </w:r>
          </w:p>
        </w:tc>
        <w:tc>
          <w:tcPr>
            <w:tcW w:w="662" w:type="dxa"/>
          </w:tcPr>
          <w:p w:rsidR="00F22D79" w:rsidRDefault="00F22D79">
            <w:pPr>
              <w:spacing w:before="60"/>
              <w:rPr>
                <w:rFonts w:ascii="Arial" w:hAnsi="Arial" w:cs="Arial"/>
                <w:sz w:val="16"/>
              </w:rPr>
            </w:pPr>
            <w:r>
              <w:rPr>
                <w:rFonts w:ascii="Arial" w:hAnsi="Arial" w:cs="Arial"/>
                <w:sz w:val="16"/>
              </w:rPr>
              <w:t>3</w:t>
            </w:r>
          </w:p>
        </w:tc>
        <w:tc>
          <w:tcPr>
            <w:tcW w:w="6210" w:type="dxa"/>
          </w:tcPr>
          <w:p w:rsidR="00F22D79" w:rsidRDefault="00F22D79">
            <w:pPr>
              <w:spacing w:before="60"/>
              <w:rPr>
                <w:rFonts w:ascii="Arial" w:hAnsi="Arial" w:cs="Arial"/>
                <w:sz w:val="16"/>
              </w:rPr>
            </w:pPr>
            <w:r>
              <w:rPr>
                <w:rFonts w:ascii="Arial" w:hAnsi="Arial" w:cs="Arial"/>
                <w:sz w:val="16"/>
              </w:rPr>
              <w:t>Implemented FDD 06B v004</w:t>
            </w:r>
          </w:p>
        </w:tc>
        <w:tc>
          <w:tcPr>
            <w:tcW w:w="1080" w:type="dxa"/>
          </w:tcPr>
          <w:p w:rsidR="00F22D79" w:rsidRDefault="00F22D79" w:rsidP="003A3E11">
            <w:pPr>
              <w:spacing w:before="60"/>
              <w:rPr>
                <w:rFonts w:ascii="Arial" w:hAnsi="Arial" w:cs="Arial"/>
                <w:sz w:val="16"/>
              </w:rPr>
            </w:pPr>
            <w:r>
              <w:rPr>
                <w:rFonts w:ascii="Arial" w:hAnsi="Arial" w:cs="Arial"/>
                <w:sz w:val="16"/>
              </w:rPr>
              <w:t>23-Oct-12</w:t>
            </w:r>
          </w:p>
        </w:tc>
        <w:tc>
          <w:tcPr>
            <w:tcW w:w="1105" w:type="dxa"/>
          </w:tcPr>
          <w:p w:rsidR="00F22D79" w:rsidRDefault="00F22D79">
            <w:pPr>
              <w:spacing w:before="60"/>
              <w:rPr>
                <w:rFonts w:ascii="Arial" w:hAnsi="Arial" w:cs="Arial"/>
                <w:sz w:val="16"/>
              </w:rPr>
            </w:pPr>
            <w:r>
              <w:rPr>
                <w:rFonts w:ascii="Arial" w:hAnsi="Arial" w:cs="Arial"/>
                <w:sz w:val="16"/>
              </w:rPr>
              <w:t>OT</w:t>
            </w:r>
          </w:p>
        </w:tc>
      </w:tr>
      <w:tr w:rsidR="004D50B9">
        <w:tc>
          <w:tcPr>
            <w:tcW w:w="616" w:type="dxa"/>
          </w:tcPr>
          <w:p w:rsidR="004D50B9" w:rsidRDefault="004D50B9">
            <w:pPr>
              <w:spacing w:before="60"/>
              <w:rPr>
                <w:rFonts w:ascii="Arial" w:hAnsi="Arial" w:cs="Arial"/>
                <w:sz w:val="16"/>
              </w:rPr>
            </w:pPr>
            <w:r>
              <w:rPr>
                <w:rFonts w:ascii="Arial" w:hAnsi="Arial" w:cs="Arial"/>
                <w:sz w:val="16"/>
              </w:rPr>
              <w:t>4</w:t>
            </w:r>
          </w:p>
        </w:tc>
        <w:tc>
          <w:tcPr>
            <w:tcW w:w="662" w:type="dxa"/>
          </w:tcPr>
          <w:p w:rsidR="004D50B9" w:rsidRDefault="004D50B9">
            <w:pPr>
              <w:spacing w:before="60"/>
              <w:rPr>
                <w:rFonts w:ascii="Arial" w:hAnsi="Arial" w:cs="Arial"/>
                <w:sz w:val="16"/>
              </w:rPr>
            </w:pPr>
            <w:r>
              <w:rPr>
                <w:rFonts w:ascii="Arial" w:hAnsi="Arial" w:cs="Arial"/>
                <w:sz w:val="16"/>
              </w:rPr>
              <w:t>4</w:t>
            </w:r>
          </w:p>
        </w:tc>
        <w:tc>
          <w:tcPr>
            <w:tcW w:w="6210" w:type="dxa"/>
          </w:tcPr>
          <w:p w:rsidR="004D50B9" w:rsidRDefault="004D50B9">
            <w:pPr>
              <w:spacing w:before="60"/>
              <w:rPr>
                <w:rFonts w:ascii="Arial" w:hAnsi="Arial" w:cs="Arial"/>
                <w:sz w:val="16"/>
              </w:rPr>
            </w:pPr>
            <w:r>
              <w:rPr>
                <w:rFonts w:ascii="Arial" w:hAnsi="Arial" w:cs="Arial"/>
                <w:sz w:val="16"/>
              </w:rPr>
              <w:t>UTP Updates</w:t>
            </w:r>
          </w:p>
        </w:tc>
        <w:tc>
          <w:tcPr>
            <w:tcW w:w="1080" w:type="dxa"/>
          </w:tcPr>
          <w:p w:rsidR="004D50B9" w:rsidRDefault="004D50B9" w:rsidP="003A3E11">
            <w:pPr>
              <w:spacing w:before="60"/>
              <w:rPr>
                <w:rFonts w:ascii="Arial" w:hAnsi="Arial" w:cs="Arial"/>
                <w:sz w:val="16"/>
              </w:rPr>
            </w:pPr>
            <w:r>
              <w:rPr>
                <w:rFonts w:ascii="Arial" w:hAnsi="Arial" w:cs="Arial"/>
                <w:sz w:val="16"/>
              </w:rPr>
              <w:t>21-Nov-12</w:t>
            </w:r>
          </w:p>
        </w:tc>
        <w:tc>
          <w:tcPr>
            <w:tcW w:w="1105" w:type="dxa"/>
          </w:tcPr>
          <w:p w:rsidR="004D50B9" w:rsidRDefault="004D50B9">
            <w:pPr>
              <w:spacing w:before="60"/>
              <w:rPr>
                <w:rFonts w:ascii="Arial" w:hAnsi="Arial" w:cs="Arial"/>
                <w:sz w:val="16"/>
              </w:rPr>
            </w:pPr>
            <w:r>
              <w:rPr>
                <w:rFonts w:ascii="Arial" w:hAnsi="Arial" w:cs="Arial"/>
                <w:sz w:val="16"/>
              </w:rPr>
              <w:t>OT</w:t>
            </w:r>
          </w:p>
        </w:tc>
      </w:tr>
      <w:tr w:rsidR="00985034">
        <w:tc>
          <w:tcPr>
            <w:tcW w:w="616" w:type="dxa"/>
          </w:tcPr>
          <w:p w:rsidR="00985034" w:rsidRDefault="00985034">
            <w:pPr>
              <w:spacing w:before="60"/>
              <w:rPr>
                <w:rFonts w:ascii="Arial" w:hAnsi="Arial" w:cs="Arial"/>
                <w:sz w:val="16"/>
              </w:rPr>
            </w:pPr>
            <w:r>
              <w:rPr>
                <w:rFonts w:ascii="Arial" w:hAnsi="Arial" w:cs="Arial"/>
                <w:sz w:val="16"/>
              </w:rPr>
              <w:t>5</w:t>
            </w:r>
          </w:p>
        </w:tc>
        <w:tc>
          <w:tcPr>
            <w:tcW w:w="662" w:type="dxa"/>
          </w:tcPr>
          <w:p w:rsidR="00985034" w:rsidRDefault="00985034">
            <w:pPr>
              <w:spacing w:before="60"/>
              <w:rPr>
                <w:rFonts w:ascii="Arial" w:hAnsi="Arial" w:cs="Arial"/>
                <w:sz w:val="16"/>
              </w:rPr>
            </w:pPr>
            <w:r>
              <w:rPr>
                <w:rFonts w:ascii="Arial" w:hAnsi="Arial" w:cs="Arial"/>
                <w:sz w:val="16"/>
              </w:rPr>
              <w:t>5</w:t>
            </w:r>
          </w:p>
        </w:tc>
        <w:tc>
          <w:tcPr>
            <w:tcW w:w="6210" w:type="dxa"/>
          </w:tcPr>
          <w:p w:rsidR="00985034" w:rsidRDefault="00985034">
            <w:pPr>
              <w:spacing w:before="60"/>
              <w:rPr>
                <w:rFonts w:ascii="Arial" w:hAnsi="Arial" w:cs="Arial"/>
                <w:sz w:val="16"/>
              </w:rPr>
            </w:pPr>
            <w:r w:rsidRPr="00985034">
              <w:rPr>
                <w:rFonts w:ascii="Arial" w:hAnsi="Arial" w:cs="Arial"/>
                <w:sz w:val="16"/>
              </w:rPr>
              <w:t>Updated Component desig</w:t>
            </w:r>
            <w:r w:rsidR="005D0E35">
              <w:rPr>
                <w:rFonts w:ascii="Arial" w:hAnsi="Arial" w:cs="Arial"/>
                <w:sz w:val="16"/>
              </w:rPr>
              <w:t>n methodology to</w:t>
            </w:r>
            <w:r w:rsidRPr="00985034">
              <w:rPr>
                <w:rFonts w:ascii="Arial" w:hAnsi="Arial" w:cs="Arial"/>
                <w:sz w:val="16"/>
              </w:rPr>
              <w:t xml:space="preserve"> encapsulate component internal data flow</w:t>
            </w:r>
            <w:r>
              <w:rPr>
                <w:rFonts w:ascii="Arial" w:hAnsi="Arial" w:cs="Arial"/>
                <w:sz w:val="16"/>
              </w:rPr>
              <w:t xml:space="preserve"> outside of the Rte.</w:t>
            </w:r>
          </w:p>
        </w:tc>
        <w:tc>
          <w:tcPr>
            <w:tcW w:w="1080" w:type="dxa"/>
          </w:tcPr>
          <w:p w:rsidR="00985034" w:rsidRDefault="00985034" w:rsidP="003A3E11">
            <w:pPr>
              <w:spacing w:before="60"/>
              <w:rPr>
                <w:rFonts w:ascii="Arial" w:hAnsi="Arial" w:cs="Arial"/>
                <w:sz w:val="16"/>
              </w:rPr>
            </w:pPr>
            <w:r>
              <w:rPr>
                <w:rFonts w:ascii="Arial" w:hAnsi="Arial" w:cs="Arial"/>
                <w:sz w:val="16"/>
              </w:rPr>
              <w:t>20-Feb-13</w:t>
            </w:r>
          </w:p>
        </w:tc>
        <w:tc>
          <w:tcPr>
            <w:tcW w:w="1105" w:type="dxa"/>
          </w:tcPr>
          <w:p w:rsidR="00985034" w:rsidRDefault="00985034">
            <w:pPr>
              <w:spacing w:before="60"/>
              <w:rPr>
                <w:rFonts w:ascii="Arial" w:hAnsi="Arial" w:cs="Arial"/>
                <w:sz w:val="16"/>
              </w:rPr>
            </w:pPr>
            <w:r>
              <w:rPr>
                <w:rFonts w:ascii="Arial" w:hAnsi="Arial" w:cs="Arial"/>
                <w:sz w:val="16"/>
              </w:rPr>
              <w:t>JJW</w:t>
            </w:r>
          </w:p>
        </w:tc>
      </w:tr>
      <w:tr w:rsidR="005D0E35">
        <w:tc>
          <w:tcPr>
            <w:tcW w:w="616" w:type="dxa"/>
          </w:tcPr>
          <w:p w:rsidR="005D0E35" w:rsidRDefault="005D0E35">
            <w:pPr>
              <w:spacing w:before="60"/>
              <w:rPr>
                <w:rFonts w:ascii="Arial" w:hAnsi="Arial" w:cs="Arial"/>
                <w:sz w:val="16"/>
              </w:rPr>
            </w:pPr>
            <w:r>
              <w:rPr>
                <w:rFonts w:ascii="Arial" w:hAnsi="Arial" w:cs="Arial"/>
                <w:sz w:val="16"/>
              </w:rPr>
              <w:t>6</w:t>
            </w:r>
          </w:p>
        </w:tc>
        <w:tc>
          <w:tcPr>
            <w:tcW w:w="662" w:type="dxa"/>
          </w:tcPr>
          <w:p w:rsidR="005D0E35" w:rsidRDefault="005D0E35">
            <w:pPr>
              <w:spacing w:before="60"/>
              <w:rPr>
                <w:rFonts w:ascii="Arial" w:hAnsi="Arial" w:cs="Arial"/>
                <w:sz w:val="16"/>
              </w:rPr>
            </w:pPr>
            <w:r>
              <w:rPr>
                <w:rFonts w:ascii="Arial" w:hAnsi="Arial" w:cs="Arial"/>
                <w:sz w:val="16"/>
              </w:rPr>
              <w:t>6</w:t>
            </w:r>
          </w:p>
        </w:tc>
        <w:tc>
          <w:tcPr>
            <w:tcW w:w="6210" w:type="dxa"/>
          </w:tcPr>
          <w:p w:rsidR="005D0E35" w:rsidRPr="00985034" w:rsidRDefault="005D0E35">
            <w:pPr>
              <w:spacing w:before="60"/>
              <w:rPr>
                <w:rFonts w:ascii="Arial" w:hAnsi="Arial" w:cs="Arial"/>
                <w:sz w:val="16"/>
              </w:rPr>
            </w:pPr>
            <w:r>
              <w:rPr>
                <w:rFonts w:ascii="Arial" w:hAnsi="Arial" w:cs="Arial"/>
                <w:sz w:val="16"/>
              </w:rPr>
              <w:t xml:space="preserve">Changed cumulative position algorithm to eliminate the </w:t>
            </w:r>
            <w:r w:rsidR="00F11606">
              <w:rPr>
                <w:rFonts w:ascii="Arial" w:hAnsi="Arial" w:cs="Arial"/>
                <w:sz w:val="16"/>
              </w:rPr>
              <w:t xml:space="preserve">rollover </w:t>
            </w:r>
            <w:r>
              <w:rPr>
                <w:rFonts w:ascii="Arial" w:hAnsi="Arial" w:cs="Arial"/>
                <w:sz w:val="16"/>
              </w:rPr>
              <w:t>synchronization issue between the atan and rollover detection methods.</w:t>
            </w:r>
          </w:p>
        </w:tc>
        <w:tc>
          <w:tcPr>
            <w:tcW w:w="1080" w:type="dxa"/>
          </w:tcPr>
          <w:p w:rsidR="005D0E35" w:rsidRDefault="005D0E35" w:rsidP="003A3E11">
            <w:pPr>
              <w:spacing w:before="60"/>
              <w:rPr>
                <w:rFonts w:ascii="Arial" w:hAnsi="Arial" w:cs="Arial"/>
                <w:sz w:val="16"/>
              </w:rPr>
            </w:pPr>
            <w:r>
              <w:rPr>
                <w:rFonts w:ascii="Arial" w:hAnsi="Arial" w:cs="Arial"/>
                <w:sz w:val="16"/>
              </w:rPr>
              <w:t>20-Mar-13</w:t>
            </w:r>
          </w:p>
        </w:tc>
        <w:tc>
          <w:tcPr>
            <w:tcW w:w="1105" w:type="dxa"/>
          </w:tcPr>
          <w:p w:rsidR="005D0E35" w:rsidRDefault="005D0E35">
            <w:pPr>
              <w:spacing w:before="60"/>
              <w:rPr>
                <w:rFonts w:ascii="Arial" w:hAnsi="Arial" w:cs="Arial"/>
                <w:sz w:val="16"/>
              </w:rPr>
            </w:pPr>
            <w:r>
              <w:rPr>
                <w:rFonts w:ascii="Arial" w:hAnsi="Arial" w:cs="Arial"/>
                <w:sz w:val="16"/>
              </w:rPr>
              <w:t>JJW</w:t>
            </w:r>
          </w:p>
        </w:tc>
      </w:tr>
      <w:tr w:rsidR="00D71675">
        <w:trPr>
          <w:ins w:id="147" w:author="rz3h1n" w:date="2013-06-17T12:54:00Z"/>
        </w:trPr>
        <w:tc>
          <w:tcPr>
            <w:tcW w:w="616" w:type="dxa"/>
          </w:tcPr>
          <w:p w:rsidR="00D71675" w:rsidRDefault="00D71675">
            <w:pPr>
              <w:spacing w:before="60"/>
              <w:rPr>
                <w:ins w:id="148" w:author="rz3h1n" w:date="2013-06-17T12:54:00Z"/>
                <w:rFonts w:ascii="Arial" w:hAnsi="Arial" w:cs="Arial"/>
                <w:sz w:val="16"/>
              </w:rPr>
            </w:pPr>
            <w:ins w:id="149" w:author="rz3h1n" w:date="2013-06-17T12:54:00Z">
              <w:r>
                <w:rPr>
                  <w:rFonts w:ascii="Arial" w:hAnsi="Arial" w:cs="Arial"/>
                  <w:sz w:val="16"/>
                </w:rPr>
                <w:t>7</w:t>
              </w:r>
            </w:ins>
          </w:p>
        </w:tc>
        <w:tc>
          <w:tcPr>
            <w:tcW w:w="662" w:type="dxa"/>
          </w:tcPr>
          <w:p w:rsidR="00D71675" w:rsidRDefault="00D71675">
            <w:pPr>
              <w:spacing w:before="60"/>
              <w:rPr>
                <w:ins w:id="150" w:author="rz3h1n" w:date="2013-06-17T12:54:00Z"/>
                <w:rFonts w:ascii="Arial" w:hAnsi="Arial" w:cs="Arial"/>
                <w:sz w:val="16"/>
              </w:rPr>
            </w:pPr>
            <w:ins w:id="151" w:author="rz3h1n" w:date="2013-06-17T12:54:00Z">
              <w:r>
                <w:rPr>
                  <w:rFonts w:ascii="Arial" w:hAnsi="Arial" w:cs="Arial"/>
                  <w:sz w:val="16"/>
                </w:rPr>
                <w:t>7</w:t>
              </w:r>
            </w:ins>
          </w:p>
        </w:tc>
        <w:tc>
          <w:tcPr>
            <w:tcW w:w="6210" w:type="dxa"/>
          </w:tcPr>
          <w:p w:rsidR="00D71675" w:rsidRDefault="00D71675">
            <w:pPr>
              <w:spacing w:before="60"/>
              <w:rPr>
                <w:ins w:id="152" w:author="rz3h1n" w:date="2013-06-17T12:54:00Z"/>
                <w:rFonts w:ascii="Arial" w:hAnsi="Arial" w:cs="Arial"/>
                <w:sz w:val="16"/>
              </w:rPr>
            </w:pPr>
            <w:ins w:id="153" w:author="rz3h1n" w:date="2013-06-17T12:54:00Z">
              <w:r>
                <w:rPr>
                  <w:rFonts w:ascii="Arial" w:hAnsi="Arial" w:cs="Arial"/>
                  <w:sz w:val="16"/>
                </w:rPr>
                <w:t>MDD  updates as per Src ver 7</w:t>
              </w:r>
            </w:ins>
          </w:p>
        </w:tc>
        <w:tc>
          <w:tcPr>
            <w:tcW w:w="1080" w:type="dxa"/>
          </w:tcPr>
          <w:p w:rsidR="00D71675" w:rsidRDefault="00D71675" w:rsidP="003A3E11">
            <w:pPr>
              <w:spacing w:before="60"/>
              <w:rPr>
                <w:ins w:id="154" w:author="rz3h1n" w:date="2013-06-17T12:54:00Z"/>
                <w:rFonts w:ascii="Arial" w:hAnsi="Arial" w:cs="Arial"/>
                <w:sz w:val="16"/>
              </w:rPr>
            </w:pPr>
            <w:ins w:id="155" w:author="rz3h1n" w:date="2013-06-17T12:54:00Z">
              <w:r>
                <w:rPr>
                  <w:rFonts w:ascii="Arial" w:hAnsi="Arial" w:cs="Arial"/>
                  <w:sz w:val="16"/>
                </w:rPr>
                <w:t>14-june-13</w:t>
              </w:r>
            </w:ins>
          </w:p>
        </w:tc>
        <w:tc>
          <w:tcPr>
            <w:tcW w:w="1105" w:type="dxa"/>
          </w:tcPr>
          <w:p w:rsidR="00D71675" w:rsidRDefault="00D71675">
            <w:pPr>
              <w:spacing w:before="60"/>
              <w:rPr>
                <w:ins w:id="156" w:author="rz3h1n" w:date="2013-06-17T12:54:00Z"/>
                <w:rFonts w:ascii="Arial" w:hAnsi="Arial" w:cs="Arial"/>
                <w:sz w:val="16"/>
              </w:rPr>
            </w:pPr>
            <w:ins w:id="157" w:author="rz3h1n" w:date="2013-06-17T12:54:00Z">
              <w:r>
                <w:rPr>
                  <w:rFonts w:ascii="Arial" w:hAnsi="Arial" w:cs="Arial"/>
                  <w:sz w:val="16"/>
                </w:rPr>
                <w:t>NRAR</w:t>
              </w:r>
            </w:ins>
          </w:p>
        </w:tc>
      </w:tr>
    </w:tbl>
    <w:p w:rsidR="00107819" w:rsidRDefault="00107819"/>
    <w:sectPr w:rsidR="00107819" w:rsidSect="008A3E96">
      <w:headerReference w:type="default" r:id="rId29"/>
      <w:footerReference w:type="default" r:id="rId3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4B8" w:rsidRDefault="000E24B8">
      <w:r>
        <w:separator/>
      </w:r>
    </w:p>
  </w:endnote>
  <w:endnote w:type="continuationSeparator" w:id="0">
    <w:p w:rsidR="000E24B8" w:rsidRDefault="000E24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296" w:rsidRDefault="00411296">
    <w:pPr>
      <w:pStyle w:val="Footer"/>
    </w:pPr>
    <w:r>
      <w:rPr>
        <w:snapToGrid w:val="0"/>
      </w:rPr>
      <w:tab/>
    </w:r>
    <w:fldSimple w:instr=" DOCPROPERTY &quot;Company&quot;  \* MERGEFORMAT ">
      <w:r w:rsidRPr="003D716A">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4B8" w:rsidRDefault="000E24B8">
      <w:r>
        <w:separator/>
      </w:r>
    </w:p>
  </w:footnote>
  <w:footnote w:type="continuationSeparator" w:id="0">
    <w:p w:rsidR="000E24B8" w:rsidRDefault="000E24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296" w:rsidRDefault="00411296">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411296">
      <w:trPr>
        <w:cantSplit/>
      </w:trPr>
      <w:tc>
        <w:tcPr>
          <w:tcW w:w="990" w:type="dxa"/>
        </w:tcPr>
        <w:p w:rsidR="00411296" w:rsidRDefault="00411296">
          <w:pPr>
            <w:pStyle w:val="Header"/>
          </w:pPr>
          <w:r>
            <w:t>Title:</w:t>
          </w:r>
        </w:p>
      </w:tc>
      <w:tc>
        <w:tcPr>
          <w:tcW w:w="5400" w:type="dxa"/>
          <w:gridSpan w:val="3"/>
          <w:vMerge w:val="restart"/>
        </w:tcPr>
        <w:p w:rsidR="00411296" w:rsidRDefault="00011A61">
          <w:pPr>
            <w:pStyle w:val="Header"/>
          </w:pPr>
          <w:fldSimple w:instr=" DOCPROPERTY &quot;Document Title&quot;  \* MERGEFORMAT ">
            <w:r w:rsidR="00411296">
              <w:t>Motor Position</w:t>
            </w:r>
          </w:fldSimple>
        </w:p>
        <w:p w:rsidR="00411296" w:rsidRDefault="00011A61">
          <w:pPr>
            <w:pStyle w:val="Header"/>
          </w:pPr>
          <w:fldSimple w:instr=" DOCPROPERTY &quot;Product Line&quot;  \* MERGEFORMAT ">
            <w:r w:rsidR="00411296">
              <w:t>Gen II+ EPS</w:t>
            </w:r>
          </w:fldSimple>
        </w:p>
      </w:tc>
      <w:tc>
        <w:tcPr>
          <w:tcW w:w="1170" w:type="dxa"/>
        </w:tcPr>
        <w:p w:rsidR="00411296" w:rsidRDefault="00411296">
          <w:pPr>
            <w:pStyle w:val="Header"/>
          </w:pPr>
          <w:r>
            <w:t>Revision:</w:t>
          </w:r>
        </w:p>
      </w:tc>
      <w:tc>
        <w:tcPr>
          <w:tcW w:w="1350" w:type="dxa"/>
        </w:tcPr>
        <w:p w:rsidR="00411296" w:rsidRDefault="00011A61" w:rsidP="004D50B9">
          <w:pPr>
            <w:pStyle w:val="Header"/>
          </w:pPr>
          <w:del w:id="158" w:author="rz3h1n" w:date="2013-06-20T13:53:00Z">
            <w:r w:rsidDel="00411296">
              <w:fldChar w:fldCharType="begin"/>
            </w:r>
            <w:r w:rsidR="00411296" w:rsidDel="00411296">
              <w:delInstrText xml:space="preserve"> DOCPROPERTY "MDDRevNum" \* MERGEFORMAT </w:delInstrText>
            </w:r>
            <w:r w:rsidDel="00411296">
              <w:fldChar w:fldCharType="separate"/>
            </w:r>
            <w:r w:rsidR="00411296" w:rsidDel="00411296">
              <w:delText>6</w:delText>
            </w:r>
            <w:r w:rsidDel="00411296">
              <w:fldChar w:fldCharType="end"/>
            </w:r>
          </w:del>
          <w:ins w:id="159" w:author="rz3h1n" w:date="2013-06-20T13:53:00Z">
            <w:r w:rsidR="00411296">
              <w:t>7</w:t>
            </w:r>
          </w:ins>
        </w:p>
      </w:tc>
    </w:tr>
    <w:tr w:rsidR="00411296">
      <w:trPr>
        <w:cantSplit/>
      </w:trPr>
      <w:tc>
        <w:tcPr>
          <w:tcW w:w="990" w:type="dxa"/>
        </w:tcPr>
        <w:p w:rsidR="00411296" w:rsidRDefault="00411296">
          <w:pPr>
            <w:pStyle w:val="Header"/>
          </w:pPr>
          <w:r>
            <w:t xml:space="preserve">Product:     </w:t>
          </w:r>
        </w:p>
      </w:tc>
      <w:tc>
        <w:tcPr>
          <w:tcW w:w="5400" w:type="dxa"/>
          <w:gridSpan w:val="3"/>
          <w:vMerge/>
        </w:tcPr>
        <w:p w:rsidR="00411296" w:rsidRDefault="00411296">
          <w:pPr>
            <w:pStyle w:val="Header"/>
            <w:jc w:val="center"/>
          </w:pPr>
        </w:p>
      </w:tc>
      <w:tc>
        <w:tcPr>
          <w:tcW w:w="1170" w:type="dxa"/>
        </w:tcPr>
        <w:p w:rsidR="00411296" w:rsidRDefault="00411296">
          <w:pPr>
            <w:pStyle w:val="Header"/>
          </w:pPr>
          <w:r>
            <w:t>Rev. Date:</w:t>
          </w:r>
        </w:p>
      </w:tc>
      <w:tc>
        <w:tcPr>
          <w:tcW w:w="1350" w:type="dxa"/>
        </w:tcPr>
        <w:p w:rsidR="00411296" w:rsidRDefault="00011A61" w:rsidP="00DE174E">
          <w:pPr>
            <w:pStyle w:val="Header"/>
          </w:pPr>
          <w:fldSimple w:instr=" SAVEDATE \@ &quot;d-MMM-yy&quot; \* MERGEFORMAT ">
            <w:ins w:id="160" w:author="rz3h1n" w:date="2013-08-21T14:04:00Z">
              <w:r w:rsidR="00DF640F">
                <w:rPr>
                  <w:noProof/>
                </w:rPr>
                <w:t>15-Jul-13</w:t>
              </w:r>
            </w:ins>
            <w:del w:id="161" w:author="rz3h1n" w:date="2013-06-14T13:32:00Z">
              <w:r w:rsidR="00411296" w:rsidDel="00853A71">
                <w:rPr>
                  <w:noProof/>
                </w:rPr>
                <w:delText>21-Mar-13</w:delText>
              </w:r>
            </w:del>
          </w:fldSimple>
        </w:p>
      </w:tc>
    </w:tr>
    <w:tr w:rsidR="00411296">
      <w:trPr>
        <w:cantSplit/>
      </w:trPr>
      <w:tc>
        <w:tcPr>
          <w:tcW w:w="990" w:type="dxa"/>
        </w:tcPr>
        <w:p w:rsidR="00411296" w:rsidRDefault="00411296">
          <w:pPr>
            <w:pStyle w:val="Header"/>
          </w:pPr>
          <w:r>
            <w:t>Group:</w:t>
          </w:r>
        </w:p>
      </w:tc>
      <w:tc>
        <w:tcPr>
          <w:tcW w:w="1530" w:type="dxa"/>
        </w:tcPr>
        <w:p w:rsidR="00411296" w:rsidRDefault="00411296">
          <w:pPr>
            <w:pStyle w:val="Header"/>
          </w:pPr>
          <w:r>
            <w:t>ESG</w:t>
          </w:r>
        </w:p>
      </w:tc>
      <w:tc>
        <w:tcPr>
          <w:tcW w:w="1260" w:type="dxa"/>
        </w:tcPr>
        <w:p w:rsidR="00411296" w:rsidRDefault="00411296">
          <w:pPr>
            <w:pStyle w:val="Header"/>
          </w:pPr>
          <w:r>
            <w:t>Originator:</w:t>
          </w:r>
        </w:p>
      </w:tc>
      <w:tc>
        <w:tcPr>
          <w:tcW w:w="2610" w:type="dxa"/>
        </w:tcPr>
        <w:p w:rsidR="00411296" w:rsidRDefault="00411296" w:rsidP="00411296">
          <w:pPr>
            <w:pStyle w:val="Header"/>
          </w:pPr>
          <w:del w:id="162" w:author="rz3h1n" w:date="2013-06-20T13:53:00Z">
            <w:r w:rsidDel="00411296">
              <w:delText>Owen Tosh</w:delText>
            </w:r>
          </w:del>
          <w:proofErr w:type="spellStart"/>
          <w:ins w:id="163" w:author="rz3h1n" w:date="2013-06-20T13:53:00Z">
            <w:r>
              <w:t>Niveditha</w:t>
            </w:r>
            <w:proofErr w:type="spellEnd"/>
            <w:r>
              <w:t xml:space="preserve"> Reddy</w:t>
            </w:r>
          </w:ins>
          <w:r>
            <w:t xml:space="preserve"> (</w:t>
          </w:r>
          <w:del w:id="164" w:author="rz3h1n" w:date="2013-06-20T13:54:00Z">
            <w:r w:rsidDel="00411296">
              <w:delText>nzx5jd)</w:delText>
            </w:r>
          </w:del>
          <w:ins w:id="165" w:author="rz3h1n" w:date="2013-06-20T13:54:00Z">
            <w:r>
              <w:t>rz3h1n)</w:t>
            </w:r>
          </w:ins>
        </w:p>
      </w:tc>
      <w:tc>
        <w:tcPr>
          <w:tcW w:w="1170" w:type="dxa"/>
        </w:tcPr>
        <w:p w:rsidR="00411296" w:rsidRDefault="00411296">
          <w:pPr>
            <w:pStyle w:val="Header"/>
          </w:pPr>
          <w:r>
            <w:t>Page:</w:t>
          </w:r>
        </w:p>
      </w:tc>
      <w:tc>
        <w:tcPr>
          <w:tcW w:w="1350" w:type="dxa"/>
        </w:tcPr>
        <w:p w:rsidR="00411296" w:rsidRDefault="00011A61">
          <w:pPr>
            <w:pStyle w:val="Header"/>
          </w:pPr>
          <w:r>
            <w:rPr>
              <w:rStyle w:val="PageNumber"/>
            </w:rPr>
            <w:fldChar w:fldCharType="begin"/>
          </w:r>
          <w:r w:rsidR="00411296">
            <w:rPr>
              <w:rStyle w:val="PageNumber"/>
            </w:rPr>
            <w:instrText xml:space="preserve"> PAGE </w:instrText>
          </w:r>
          <w:r>
            <w:rPr>
              <w:rStyle w:val="PageNumber"/>
            </w:rPr>
            <w:fldChar w:fldCharType="separate"/>
          </w:r>
          <w:r w:rsidR="00AF647E">
            <w:rPr>
              <w:rStyle w:val="PageNumber"/>
              <w:noProof/>
            </w:rPr>
            <w:t>4</w:t>
          </w:r>
          <w:r>
            <w:rPr>
              <w:rStyle w:val="PageNumber"/>
            </w:rPr>
            <w:fldChar w:fldCharType="end"/>
          </w:r>
          <w:r w:rsidR="00411296">
            <w:rPr>
              <w:rStyle w:val="PageNumber"/>
            </w:rPr>
            <w:t xml:space="preserve"> of </w:t>
          </w:r>
          <w:r>
            <w:rPr>
              <w:rStyle w:val="PageNumber"/>
            </w:rPr>
            <w:fldChar w:fldCharType="begin"/>
          </w:r>
          <w:r w:rsidR="00411296">
            <w:rPr>
              <w:rStyle w:val="PageNumber"/>
            </w:rPr>
            <w:instrText xml:space="preserve"> NUMPAGES </w:instrText>
          </w:r>
          <w:r>
            <w:rPr>
              <w:rStyle w:val="PageNumber"/>
            </w:rPr>
            <w:fldChar w:fldCharType="separate"/>
          </w:r>
          <w:r w:rsidR="00AF647E">
            <w:rPr>
              <w:rStyle w:val="PageNumber"/>
              <w:noProof/>
            </w:rPr>
            <w:t>25</w:t>
          </w:r>
          <w:r>
            <w:rPr>
              <w:rStyle w:val="PageNumber"/>
            </w:rPr>
            <w:fldChar w:fldCharType="end"/>
          </w:r>
        </w:p>
      </w:tc>
    </w:tr>
  </w:tbl>
  <w:p w:rsidR="00411296" w:rsidRDefault="00411296">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CD87C51"/>
    <w:multiLevelType w:val="hybridMultilevel"/>
    <w:tmpl w:val="0A6651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011815"/>
    <w:multiLevelType w:val="hybridMultilevel"/>
    <w:tmpl w:val="AFE0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3263D4"/>
    <w:multiLevelType w:val="hybridMultilevel"/>
    <w:tmpl w:val="76DE93B4"/>
    <w:lvl w:ilvl="0" w:tplc="6D6A0B14">
      <w:numFmt w:val="bullet"/>
      <w:lvlText w:val=""/>
      <w:lvlJc w:val="left"/>
      <w:pPr>
        <w:ind w:left="720" w:hanging="360"/>
      </w:pPr>
      <w:rPr>
        <w:rFonts w:ascii="Symbol" w:eastAsia="Times New Roman" w:hAnsi="Symbol" w:cs="Times New Roman"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2">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1"/>
  </w:num>
  <w:num w:numId="3">
    <w:abstractNumId w:val="7"/>
  </w:num>
  <w:num w:numId="4">
    <w:abstractNumId w:val="0"/>
  </w:num>
  <w:num w:numId="5">
    <w:abstractNumId w:val="6"/>
  </w:num>
  <w:num w:numId="6">
    <w:abstractNumId w:val="2"/>
  </w:num>
  <w:num w:numId="7">
    <w:abstractNumId w:val="3"/>
  </w:num>
  <w:num w:numId="8">
    <w:abstractNumId w:val="5"/>
  </w:num>
  <w:num w:numId="9">
    <w:abstractNumId w:val="10"/>
  </w:num>
  <w:num w:numId="10">
    <w:abstractNumId w:val="8"/>
  </w:num>
  <w:num w:numId="11">
    <w:abstractNumId w:val="4"/>
  </w:num>
  <w:num w:numId="12">
    <w:abstractNumId w:val="12"/>
  </w:num>
  <w:num w:numId="13">
    <w:abstractNumId w:val="12"/>
  </w:num>
  <w:num w:numId="14">
    <w:abstractNumId w:val="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C1A7C"/>
    <w:rsid w:val="00006BE0"/>
    <w:rsid w:val="00011A61"/>
    <w:rsid w:val="000255D7"/>
    <w:rsid w:val="00037919"/>
    <w:rsid w:val="00062997"/>
    <w:rsid w:val="000675AB"/>
    <w:rsid w:val="000717C2"/>
    <w:rsid w:val="00090875"/>
    <w:rsid w:val="0009289D"/>
    <w:rsid w:val="000A6CE4"/>
    <w:rsid w:val="000B4D0E"/>
    <w:rsid w:val="000B5A42"/>
    <w:rsid w:val="000B5E85"/>
    <w:rsid w:val="000C2F0B"/>
    <w:rsid w:val="000C3825"/>
    <w:rsid w:val="000E04E4"/>
    <w:rsid w:val="000E24B8"/>
    <w:rsid w:val="000E52BD"/>
    <w:rsid w:val="001019C4"/>
    <w:rsid w:val="00107819"/>
    <w:rsid w:val="001215AD"/>
    <w:rsid w:val="001329E9"/>
    <w:rsid w:val="001346F4"/>
    <w:rsid w:val="00155997"/>
    <w:rsid w:val="00155BEA"/>
    <w:rsid w:val="00157575"/>
    <w:rsid w:val="00161B3F"/>
    <w:rsid w:val="00172320"/>
    <w:rsid w:val="001761EB"/>
    <w:rsid w:val="001775F3"/>
    <w:rsid w:val="00180D27"/>
    <w:rsid w:val="001830A3"/>
    <w:rsid w:val="0019185C"/>
    <w:rsid w:val="001A2951"/>
    <w:rsid w:val="001A299C"/>
    <w:rsid w:val="001A5C3F"/>
    <w:rsid w:val="001B4FDC"/>
    <w:rsid w:val="001B60DF"/>
    <w:rsid w:val="001C04D4"/>
    <w:rsid w:val="001C4126"/>
    <w:rsid w:val="001E3321"/>
    <w:rsid w:val="001E7E91"/>
    <w:rsid w:val="001F09B2"/>
    <w:rsid w:val="00202779"/>
    <w:rsid w:val="0020722A"/>
    <w:rsid w:val="002236B0"/>
    <w:rsid w:val="00235A06"/>
    <w:rsid w:val="00251AC0"/>
    <w:rsid w:val="00254231"/>
    <w:rsid w:val="002720CE"/>
    <w:rsid w:val="00272609"/>
    <w:rsid w:val="00273DDA"/>
    <w:rsid w:val="00290374"/>
    <w:rsid w:val="002943FE"/>
    <w:rsid w:val="002A06EC"/>
    <w:rsid w:val="002B4272"/>
    <w:rsid w:val="002C03D8"/>
    <w:rsid w:val="002C21D2"/>
    <w:rsid w:val="002E7861"/>
    <w:rsid w:val="002F17DC"/>
    <w:rsid w:val="003011A1"/>
    <w:rsid w:val="00313BBA"/>
    <w:rsid w:val="00315335"/>
    <w:rsid w:val="00316C97"/>
    <w:rsid w:val="003204AA"/>
    <w:rsid w:val="00321D8C"/>
    <w:rsid w:val="00331B6E"/>
    <w:rsid w:val="003369E3"/>
    <w:rsid w:val="00342A85"/>
    <w:rsid w:val="00342F64"/>
    <w:rsid w:val="003606A1"/>
    <w:rsid w:val="00362EC6"/>
    <w:rsid w:val="00366E1D"/>
    <w:rsid w:val="00375D53"/>
    <w:rsid w:val="003829EC"/>
    <w:rsid w:val="0039153C"/>
    <w:rsid w:val="003924B0"/>
    <w:rsid w:val="003A3E11"/>
    <w:rsid w:val="003B59BC"/>
    <w:rsid w:val="003C0567"/>
    <w:rsid w:val="003C46B8"/>
    <w:rsid w:val="003C4D3F"/>
    <w:rsid w:val="003D2CA7"/>
    <w:rsid w:val="003D716A"/>
    <w:rsid w:val="003E7840"/>
    <w:rsid w:val="003F7426"/>
    <w:rsid w:val="00411296"/>
    <w:rsid w:val="0042321A"/>
    <w:rsid w:val="00424734"/>
    <w:rsid w:val="00433526"/>
    <w:rsid w:val="004371DC"/>
    <w:rsid w:val="004476B5"/>
    <w:rsid w:val="004510C0"/>
    <w:rsid w:val="004548F8"/>
    <w:rsid w:val="00464FB9"/>
    <w:rsid w:val="00465A2C"/>
    <w:rsid w:val="00491D4B"/>
    <w:rsid w:val="004962CC"/>
    <w:rsid w:val="004A3D67"/>
    <w:rsid w:val="004A5215"/>
    <w:rsid w:val="004A781C"/>
    <w:rsid w:val="004B36FB"/>
    <w:rsid w:val="004B3AB1"/>
    <w:rsid w:val="004B6095"/>
    <w:rsid w:val="004B79CC"/>
    <w:rsid w:val="004C4D1E"/>
    <w:rsid w:val="004D4F0E"/>
    <w:rsid w:val="004D50B9"/>
    <w:rsid w:val="00502DD6"/>
    <w:rsid w:val="00502EBE"/>
    <w:rsid w:val="00503069"/>
    <w:rsid w:val="00517387"/>
    <w:rsid w:val="0051751F"/>
    <w:rsid w:val="0055706A"/>
    <w:rsid w:val="005602D3"/>
    <w:rsid w:val="00562DB3"/>
    <w:rsid w:val="00563143"/>
    <w:rsid w:val="0056446A"/>
    <w:rsid w:val="005656FA"/>
    <w:rsid w:val="00567D3B"/>
    <w:rsid w:val="005754BA"/>
    <w:rsid w:val="00583F78"/>
    <w:rsid w:val="005A4472"/>
    <w:rsid w:val="005B6647"/>
    <w:rsid w:val="005B6F0F"/>
    <w:rsid w:val="005C1DD9"/>
    <w:rsid w:val="005C712D"/>
    <w:rsid w:val="005D0E35"/>
    <w:rsid w:val="005D2987"/>
    <w:rsid w:val="005D5FE4"/>
    <w:rsid w:val="005D68F1"/>
    <w:rsid w:val="005E00D1"/>
    <w:rsid w:val="00605833"/>
    <w:rsid w:val="00634665"/>
    <w:rsid w:val="00644DDF"/>
    <w:rsid w:val="00647F35"/>
    <w:rsid w:val="0065433E"/>
    <w:rsid w:val="006669BB"/>
    <w:rsid w:val="00671DF0"/>
    <w:rsid w:val="00674ADF"/>
    <w:rsid w:val="00695ADD"/>
    <w:rsid w:val="006975CD"/>
    <w:rsid w:val="006A10B8"/>
    <w:rsid w:val="006B0CF2"/>
    <w:rsid w:val="006C2B1B"/>
    <w:rsid w:val="006C655C"/>
    <w:rsid w:val="006D2F89"/>
    <w:rsid w:val="006D33CC"/>
    <w:rsid w:val="006D36C0"/>
    <w:rsid w:val="006D50B8"/>
    <w:rsid w:val="006E29F4"/>
    <w:rsid w:val="006E7A29"/>
    <w:rsid w:val="006F01A3"/>
    <w:rsid w:val="006F380C"/>
    <w:rsid w:val="006F6CC5"/>
    <w:rsid w:val="00706174"/>
    <w:rsid w:val="00711F73"/>
    <w:rsid w:val="00737CE4"/>
    <w:rsid w:val="00744E44"/>
    <w:rsid w:val="00764ED4"/>
    <w:rsid w:val="0076608B"/>
    <w:rsid w:val="00767559"/>
    <w:rsid w:val="007705AD"/>
    <w:rsid w:val="00777012"/>
    <w:rsid w:val="0078469D"/>
    <w:rsid w:val="00791303"/>
    <w:rsid w:val="007A69AC"/>
    <w:rsid w:val="007D329D"/>
    <w:rsid w:val="007E09A2"/>
    <w:rsid w:val="007E11DB"/>
    <w:rsid w:val="007E38C3"/>
    <w:rsid w:val="00803E98"/>
    <w:rsid w:val="00815650"/>
    <w:rsid w:val="008270CA"/>
    <w:rsid w:val="00831813"/>
    <w:rsid w:val="00831DC8"/>
    <w:rsid w:val="00834D23"/>
    <w:rsid w:val="0084132D"/>
    <w:rsid w:val="008452FC"/>
    <w:rsid w:val="00847E23"/>
    <w:rsid w:val="00850C08"/>
    <w:rsid w:val="00851BC9"/>
    <w:rsid w:val="00853A71"/>
    <w:rsid w:val="00862268"/>
    <w:rsid w:val="008917C1"/>
    <w:rsid w:val="0089217C"/>
    <w:rsid w:val="008963D0"/>
    <w:rsid w:val="008A3E96"/>
    <w:rsid w:val="008B3E94"/>
    <w:rsid w:val="008C20DC"/>
    <w:rsid w:val="008E11A2"/>
    <w:rsid w:val="008E2455"/>
    <w:rsid w:val="008E7BE9"/>
    <w:rsid w:val="008F6DBB"/>
    <w:rsid w:val="008F7E3D"/>
    <w:rsid w:val="00900155"/>
    <w:rsid w:val="00905F8B"/>
    <w:rsid w:val="00912CD7"/>
    <w:rsid w:val="00931F92"/>
    <w:rsid w:val="009356D0"/>
    <w:rsid w:val="00937781"/>
    <w:rsid w:val="00952930"/>
    <w:rsid w:val="00955F6A"/>
    <w:rsid w:val="00985034"/>
    <w:rsid w:val="009B1621"/>
    <w:rsid w:val="009E1941"/>
    <w:rsid w:val="00A1120B"/>
    <w:rsid w:val="00A127B6"/>
    <w:rsid w:val="00A13908"/>
    <w:rsid w:val="00A3128C"/>
    <w:rsid w:val="00A31546"/>
    <w:rsid w:val="00A31AD4"/>
    <w:rsid w:val="00A34898"/>
    <w:rsid w:val="00A450F7"/>
    <w:rsid w:val="00A46DDD"/>
    <w:rsid w:val="00A51C93"/>
    <w:rsid w:val="00A525E0"/>
    <w:rsid w:val="00A532D1"/>
    <w:rsid w:val="00A66BB8"/>
    <w:rsid w:val="00A74726"/>
    <w:rsid w:val="00A84293"/>
    <w:rsid w:val="00A84BCA"/>
    <w:rsid w:val="00A9673B"/>
    <w:rsid w:val="00AA4026"/>
    <w:rsid w:val="00AA43AE"/>
    <w:rsid w:val="00AB386A"/>
    <w:rsid w:val="00AC0482"/>
    <w:rsid w:val="00AC1024"/>
    <w:rsid w:val="00AC4699"/>
    <w:rsid w:val="00AD119F"/>
    <w:rsid w:val="00AD6F61"/>
    <w:rsid w:val="00AD731B"/>
    <w:rsid w:val="00AE2287"/>
    <w:rsid w:val="00AF647E"/>
    <w:rsid w:val="00B040D4"/>
    <w:rsid w:val="00B04E71"/>
    <w:rsid w:val="00B07043"/>
    <w:rsid w:val="00B463B1"/>
    <w:rsid w:val="00B47C2A"/>
    <w:rsid w:val="00B54697"/>
    <w:rsid w:val="00B56D9D"/>
    <w:rsid w:val="00B60F37"/>
    <w:rsid w:val="00B62DFF"/>
    <w:rsid w:val="00B63DD8"/>
    <w:rsid w:val="00B65122"/>
    <w:rsid w:val="00B674A5"/>
    <w:rsid w:val="00B84AAA"/>
    <w:rsid w:val="00B87709"/>
    <w:rsid w:val="00BA4298"/>
    <w:rsid w:val="00BA73A5"/>
    <w:rsid w:val="00BB3E0A"/>
    <w:rsid w:val="00BB57B6"/>
    <w:rsid w:val="00BC11FF"/>
    <w:rsid w:val="00BD008B"/>
    <w:rsid w:val="00BD0FF5"/>
    <w:rsid w:val="00BD15D2"/>
    <w:rsid w:val="00BD2807"/>
    <w:rsid w:val="00BD3DFF"/>
    <w:rsid w:val="00BD653A"/>
    <w:rsid w:val="00BE334C"/>
    <w:rsid w:val="00BF364D"/>
    <w:rsid w:val="00C22512"/>
    <w:rsid w:val="00C35BD3"/>
    <w:rsid w:val="00C40560"/>
    <w:rsid w:val="00C42FC1"/>
    <w:rsid w:val="00C45B43"/>
    <w:rsid w:val="00C54526"/>
    <w:rsid w:val="00C67769"/>
    <w:rsid w:val="00C72FFA"/>
    <w:rsid w:val="00C81A16"/>
    <w:rsid w:val="00C81D7D"/>
    <w:rsid w:val="00C82C23"/>
    <w:rsid w:val="00C92075"/>
    <w:rsid w:val="00C96BE8"/>
    <w:rsid w:val="00CA1B3C"/>
    <w:rsid w:val="00CA34E4"/>
    <w:rsid w:val="00CA788B"/>
    <w:rsid w:val="00CC14A7"/>
    <w:rsid w:val="00CC5E23"/>
    <w:rsid w:val="00CD2CD5"/>
    <w:rsid w:val="00CF08C1"/>
    <w:rsid w:val="00CF4DC1"/>
    <w:rsid w:val="00CF64B3"/>
    <w:rsid w:val="00D1473F"/>
    <w:rsid w:val="00D21519"/>
    <w:rsid w:val="00D25737"/>
    <w:rsid w:val="00D36C2A"/>
    <w:rsid w:val="00D47C17"/>
    <w:rsid w:val="00D572B1"/>
    <w:rsid w:val="00D57CA1"/>
    <w:rsid w:val="00D71675"/>
    <w:rsid w:val="00D75939"/>
    <w:rsid w:val="00D75F2E"/>
    <w:rsid w:val="00D94BDD"/>
    <w:rsid w:val="00D97E12"/>
    <w:rsid w:val="00DB3839"/>
    <w:rsid w:val="00DC0B15"/>
    <w:rsid w:val="00DC7337"/>
    <w:rsid w:val="00DC7E08"/>
    <w:rsid w:val="00DD5944"/>
    <w:rsid w:val="00DE174E"/>
    <w:rsid w:val="00DE4889"/>
    <w:rsid w:val="00DF2454"/>
    <w:rsid w:val="00DF640F"/>
    <w:rsid w:val="00E24F8D"/>
    <w:rsid w:val="00E51092"/>
    <w:rsid w:val="00E5472B"/>
    <w:rsid w:val="00E55D6C"/>
    <w:rsid w:val="00E61BD3"/>
    <w:rsid w:val="00E625BC"/>
    <w:rsid w:val="00E733AD"/>
    <w:rsid w:val="00EC0D65"/>
    <w:rsid w:val="00EC1A7C"/>
    <w:rsid w:val="00EF0912"/>
    <w:rsid w:val="00F10473"/>
    <w:rsid w:val="00F11606"/>
    <w:rsid w:val="00F164AD"/>
    <w:rsid w:val="00F22D79"/>
    <w:rsid w:val="00F42374"/>
    <w:rsid w:val="00F53414"/>
    <w:rsid w:val="00F60742"/>
    <w:rsid w:val="00F61AB6"/>
    <w:rsid w:val="00F648ED"/>
    <w:rsid w:val="00F66502"/>
    <w:rsid w:val="00F71D7F"/>
    <w:rsid w:val="00F73426"/>
    <w:rsid w:val="00F859B0"/>
    <w:rsid w:val="00FA5EEE"/>
    <w:rsid w:val="00FB2942"/>
    <w:rsid w:val="00FB432D"/>
    <w:rsid w:val="00FC479C"/>
    <w:rsid w:val="00FD5A5E"/>
    <w:rsid w:val="00FD7B2E"/>
    <w:rsid w:val="00FE2EDF"/>
    <w:rsid w:val="00FF2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E96"/>
    <w:pPr>
      <w:spacing w:after="120"/>
    </w:pPr>
  </w:style>
  <w:style w:type="paragraph" w:styleId="Heading1">
    <w:name w:val="heading 1"/>
    <w:basedOn w:val="Normal"/>
    <w:next w:val="Normal"/>
    <w:qFormat/>
    <w:rsid w:val="008A3E96"/>
    <w:pPr>
      <w:keepNext/>
      <w:numPr>
        <w:numId w:val="1"/>
      </w:numPr>
      <w:spacing w:before="240"/>
      <w:outlineLvl w:val="0"/>
    </w:pPr>
    <w:rPr>
      <w:rFonts w:ascii="Arial" w:hAnsi="Arial"/>
      <w:b/>
      <w:kern w:val="28"/>
      <w:sz w:val="28"/>
    </w:rPr>
  </w:style>
  <w:style w:type="paragraph" w:styleId="Heading2">
    <w:name w:val="heading 2"/>
    <w:basedOn w:val="Normal"/>
    <w:next w:val="Normal"/>
    <w:qFormat/>
    <w:rsid w:val="008A3E96"/>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8A3E96"/>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8A3E96"/>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8A3E96"/>
    <w:pPr>
      <w:numPr>
        <w:ilvl w:val="4"/>
        <w:numId w:val="1"/>
      </w:numPr>
      <w:spacing w:before="240" w:after="60"/>
      <w:outlineLvl w:val="4"/>
    </w:pPr>
    <w:rPr>
      <w:sz w:val="22"/>
    </w:rPr>
  </w:style>
  <w:style w:type="paragraph" w:styleId="Heading6">
    <w:name w:val="heading 6"/>
    <w:basedOn w:val="Normal"/>
    <w:next w:val="Normal"/>
    <w:qFormat/>
    <w:rsid w:val="008A3E96"/>
    <w:pPr>
      <w:numPr>
        <w:ilvl w:val="5"/>
        <w:numId w:val="1"/>
      </w:numPr>
      <w:spacing w:before="240" w:after="60"/>
      <w:outlineLvl w:val="5"/>
    </w:pPr>
    <w:rPr>
      <w:i/>
      <w:sz w:val="22"/>
    </w:rPr>
  </w:style>
  <w:style w:type="paragraph" w:styleId="Heading7">
    <w:name w:val="heading 7"/>
    <w:basedOn w:val="Normal"/>
    <w:next w:val="Normal"/>
    <w:qFormat/>
    <w:rsid w:val="008A3E96"/>
    <w:pPr>
      <w:numPr>
        <w:ilvl w:val="6"/>
        <w:numId w:val="1"/>
      </w:numPr>
      <w:spacing w:before="240" w:after="60"/>
      <w:outlineLvl w:val="6"/>
    </w:pPr>
    <w:rPr>
      <w:rFonts w:ascii="Arial" w:hAnsi="Arial"/>
    </w:rPr>
  </w:style>
  <w:style w:type="paragraph" w:styleId="Heading8">
    <w:name w:val="heading 8"/>
    <w:basedOn w:val="Normal"/>
    <w:next w:val="Normal"/>
    <w:qFormat/>
    <w:rsid w:val="008A3E96"/>
    <w:pPr>
      <w:numPr>
        <w:ilvl w:val="7"/>
        <w:numId w:val="1"/>
      </w:numPr>
      <w:spacing w:before="240" w:after="60"/>
      <w:outlineLvl w:val="7"/>
    </w:pPr>
    <w:rPr>
      <w:rFonts w:ascii="Arial" w:hAnsi="Arial"/>
      <w:i/>
    </w:rPr>
  </w:style>
  <w:style w:type="paragraph" w:styleId="Heading9">
    <w:name w:val="heading 9"/>
    <w:basedOn w:val="Normal"/>
    <w:next w:val="Normal"/>
    <w:qFormat/>
    <w:rsid w:val="008A3E9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8A3E96"/>
    <w:rPr>
      <w:sz w:val="24"/>
    </w:rPr>
  </w:style>
  <w:style w:type="paragraph" w:styleId="DocumentMap">
    <w:name w:val="Document Map"/>
    <w:basedOn w:val="Normal"/>
    <w:semiHidden/>
    <w:rsid w:val="008A3E96"/>
    <w:pPr>
      <w:shd w:val="clear" w:color="auto" w:fill="000080"/>
    </w:pPr>
    <w:rPr>
      <w:rFonts w:ascii="Tahoma" w:hAnsi="Tahoma"/>
    </w:rPr>
  </w:style>
  <w:style w:type="paragraph" w:styleId="Caption">
    <w:name w:val="caption"/>
    <w:basedOn w:val="Normal"/>
    <w:next w:val="Normal"/>
    <w:qFormat/>
    <w:rsid w:val="008A3E96"/>
    <w:pPr>
      <w:keepNext/>
      <w:spacing w:before="120"/>
      <w:jc w:val="center"/>
    </w:pPr>
  </w:style>
  <w:style w:type="paragraph" w:customStyle="1" w:styleId="TableHeading">
    <w:name w:val="Table Heading"/>
    <w:basedOn w:val="Normal"/>
    <w:rsid w:val="008A3E96"/>
    <w:pPr>
      <w:keepNext/>
      <w:spacing w:before="60" w:after="60"/>
      <w:jc w:val="center"/>
    </w:pPr>
    <w:rPr>
      <w:rFonts w:ascii="Arial" w:hAnsi="Arial"/>
      <w:b/>
      <w:sz w:val="22"/>
    </w:rPr>
  </w:style>
  <w:style w:type="paragraph" w:customStyle="1" w:styleId="Body6">
    <w:name w:val="Body 6"/>
    <w:basedOn w:val="NormalIndent"/>
    <w:rsid w:val="008A3E96"/>
    <w:pPr>
      <w:ind w:left="432"/>
      <w:jc w:val="both"/>
    </w:pPr>
  </w:style>
  <w:style w:type="paragraph" w:customStyle="1" w:styleId="Body7">
    <w:name w:val="Body 7"/>
    <w:basedOn w:val="Normal"/>
    <w:rsid w:val="008A3E96"/>
    <w:pPr>
      <w:ind w:left="864"/>
      <w:jc w:val="both"/>
    </w:pPr>
  </w:style>
  <w:style w:type="paragraph" w:styleId="NormalIndent">
    <w:name w:val="Normal Indent"/>
    <w:basedOn w:val="Normal"/>
    <w:semiHidden/>
    <w:rsid w:val="008A3E96"/>
    <w:pPr>
      <w:ind w:left="720"/>
    </w:pPr>
  </w:style>
  <w:style w:type="paragraph" w:customStyle="1" w:styleId="t0">
    <w:name w:val="t0"/>
    <w:rsid w:val="008A3E96"/>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8A3E96"/>
    <w:pPr>
      <w:ind w:left="360" w:right="806"/>
    </w:pPr>
    <w:rPr>
      <w:rFonts w:ascii="Arial" w:hAnsi="Arial"/>
      <w:color w:val="000000"/>
      <w:sz w:val="24"/>
    </w:rPr>
  </w:style>
  <w:style w:type="paragraph" w:styleId="BodyText">
    <w:name w:val="Body Text"/>
    <w:basedOn w:val="Normal"/>
    <w:semiHidden/>
    <w:rsid w:val="008A3E96"/>
    <w:pPr>
      <w:spacing w:after="160"/>
    </w:pPr>
    <w:rPr>
      <w:rFonts w:ascii="Arial" w:hAnsi="Arial"/>
    </w:rPr>
  </w:style>
  <w:style w:type="paragraph" w:customStyle="1" w:styleId="Normal1">
    <w:name w:val="Normal1"/>
    <w:basedOn w:val="Normal"/>
    <w:rsid w:val="008A3E96"/>
    <w:rPr>
      <w:rFonts w:ascii="Arial" w:hAnsi="Arial"/>
      <w:sz w:val="24"/>
    </w:rPr>
  </w:style>
  <w:style w:type="paragraph" w:styleId="Header">
    <w:name w:val="header"/>
    <w:basedOn w:val="Normal"/>
    <w:semiHidden/>
    <w:rsid w:val="008A3E96"/>
    <w:pPr>
      <w:tabs>
        <w:tab w:val="center" w:pos="4320"/>
        <w:tab w:val="right" w:pos="8640"/>
      </w:tabs>
    </w:pPr>
    <w:rPr>
      <w:rFonts w:ascii="Arial" w:hAnsi="Arial"/>
    </w:rPr>
  </w:style>
  <w:style w:type="paragraph" w:styleId="Footer">
    <w:name w:val="footer"/>
    <w:basedOn w:val="Normal"/>
    <w:semiHidden/>
    <w:rsid w:val="008A3E96"/>
    <w:pPr>
      <w:tabs>
        <w:tab w:val="center" w:pos="4320"/>
        <w:tab w:val="right" w:pos="8640"/>
      </w:tabs>
    </w:pPr>
  </w:style>
  <w:style w:type="character" w:styleId="PageNumber">
    <w:name w:val="page number"/>
    <w:basedOn w:val="DefaultParagraphFont"/>
    <w:semiHidden/>
    <w:rsid w:val="008A3E96"/>
  </w:style>
  <w:style w:type="paragraph" w:styleId="PlainText">
    <w:name w:val="Plain Text"/>
    <w:basedOn w:val="Normal"/>
    <w:semiHidden/>
    <w:rsid w:val="008A3E96"/>
    <w:rPr>
      <w:rFonts w:ascii="Courier New" w:hAnsi="Courier New"/>
    </w:rPr>
  </w:style>
  <w:style w:type="paragraph" w:styleId="TOC2">
    <w:name w:val="toc 2"/>
    <w:basedOn w:val="Normal"/>
    <w:next w:val="Normal"/>
    <w:autoRedefine/>
    <w:semiHidden/>
    <w:rsid w:val="008A3E96"/>
    <w:pPr>
      <w:tabs>
        <w:tab w:val="right" w:leader="dot" w:pos="9294"/>
      </w:tabs>
      <w:ind w:left="240"/>
      <w:jc w:val="both"/>
    </w:pPr>
  </w:style>
  <w:style w:type="paragraph" w:customStyle="1" w:styleId="TableItems">
    <w:name w:val="Table Items"/>
    <w:basedOn w:val="Normal"/>
    <w:rsid w:val="008A3E96"/>
    <w:pPr>
      <w:keepNext/>
      <w:spacing w:before="60" w:after="60"/>
      <w:jc w:val="center"/>
    </w:pPr>
  </w:style>
  <w:style w:type="paragraph" w:styleId="BalloonText">
    <w:name w:val="Balloon Text"/>
    <w:basedOn w:val="Normal"/>
    <w:link w:val="BalloonTextChar"/>
    <w:uiPriority w:val="99"/>
    <w:semiHidden/>
    <w:unhideWhenUsed/>
    <w:rsid w:val="00B651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122"/>
    <w:rPr>
      <w:rFonts w:ascii="Tahoma" w:hAnsi="Tahoma" w:cs="Tahoma"/>
      <w:sz w:val="16"/>
      <w:szCs w:val="16"/>
    </w:rPr>
  </w:style>
  <w:style w:type="paragraph" w:styleId="ListParagraph">
    <w:name w:val="List Paragraph"/>
    <w:basedOn w:val="Normal"/>
    <w:uiPriority w:val="34"/>
    <w:qFormat/>
    <w:rsid w:val="003924B0"/>
    <w:pPr>
      <w:ind w:left="720"/>
      <w:contextualSpacing/>
    </w:pPr>
  </w:style>
</w:styles>
</file>

<file path=word/webSettings.xml><?xml version="1.0" encoding="utf-8"?>
<w:webSettings xmlns:r="http://schemas.openxmlformats.org/officeDocument/2006/relationships" xmlns:w="http://schemas.openxmlformats.org/wordprocessingml/2006/main">
  <w:divs>
    <w:div w:id="1238899211">
      <w:bodyDiv w:val="1"/>
      <w:marLeft w:val="0"/>
      <w:marRight w:val="0"/>
      <w:marTop w:val="0"/>
      <w:marBottom w:val="0"/>
      <w:divBdr>
        <w:top w:val="none" w:sz="0" w:space="0" w:color="auto"/>
        <w:left w:val="none" w:sz="0" w:space="0" w:color="auto"/>
        <w:bottom w:val="none" w:sz="0" w:space="0" w:color="auto"/>
        <w:right w:val="none" w:sz="0" w:space="0" w:color="auto"/>
      </w:divBdr>
    </w:div>
    <w:div w:id="16285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 Design Document - Template 2.2b+.dotx</Template>
  <TotalTime>203</TotalTime>
  <Pages>25</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13658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xznxs9</dc:creator>
  <cp:keywords/>
  <dc:description/>
  <cp:lastModifiedBy>rz3h1n</cp:lastModifiedBy>
  <cp:revision>19</cp:revision>
  <cp:lastPrinted>2011-03-21T13:34:00Z</cp:lastPrinted>
  <dcterms:created xsi:type="dcterms:W3CDTF">2013-06-13T19:12:00Z</dcterms:created>
  <dcterms:modified xsi:type="dcterms:W3CDTF">2013-08-21T18:07:00Z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Motor Position</vt:lpwstr>
  </property>
  <property fmtid="{D5CDD505-2E9C-101B-9397-08002B2CF9AE}" pid="3" name="MDDRevNum">
    <vt:lpwstr>6</vt:lpwstr>
  </property>
  <property fmtid="{D5CDD505-2E9C-101B-9397-08002B2CF9AE}" pid="4" name="Module Layer">
    <vt:lpwstr>0</vt:lpwstr>
  </property>
  <property fmtid="{D5CDD505-2E9C-101B-9397-08002B2CF9AE}" pid="5" name="Module Name">
    <vt:lpwstr>MtrPos</vt:lpwstr>
  </property>
  <property fmtid="{D5CDD505-2E9C-101B-9397-08002B2CF9AE}" pid="6" name="Product Line">
    <vt:lpwstr>Gen II+ EPS</vt:lpwstr>
  </property>
</Properties>
</file>