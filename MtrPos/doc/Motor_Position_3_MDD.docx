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C56BE8">
        <w:fldChar w:fldCharType="begin"/>
      </w:r>
      <w:r w:rsidR="00C56BE8">
        <w:instrText xml:space="preserve"> DOCPROPERTY "Document Title"  \* MERGEFORMAT </w:instrText>
      </w:r>
      <w:r w:rsidR="00C56BE8">
        <w:fldChar w:fldCharType="separate"/>
      </w:r>
      <w:r w:rsidR="00497FFA">
        <w:t>Motor Position 3</w:t>
      </w:r>
      <w:r w:rsidR="00C56BE8">
        <w:fldChar w:fldCharType="end"/>
      </w:r>
    </w:p>
    <w:p w:rsidR="004A781C" w:rsidRDefault="004A781C">
      <w:pPr>
        <w:pStyle w:val="Heading1"/>
      </w:pPr>
      <w:r>
        <w:t>High-Level Description</w:t>
      </w:r>
    </w:p>
    <w:p w:rsidR="004A781C" w:rsidRDefault="009C1AB1">
      <w:r>
        <w:t xml:space="preserve">This module implements the systematic coverage for </w:t>
      </w:r>
      <w:proofErr w:type="spellStart"/>
      <w:r>
        <w:t>MtrPos</w:t>
      </w:r>
      <w:proofErr w:type="spellEnd"/>
      <w:r>
        <w:t xml:space="preserve">.  This includes calculating an alternate </w:t>
      </w:r>
      <w:proofErr w:type="spellStart"/>
      <w:r>
        <w:t>MechMtrPos</w:t>
      </w:r>
      <w:proofErr w:type="spellEnd"/>
      <w:r>
        <w:t xml:space="preserve"> signal and performing diagnostics.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rPr>
          <w:ins w:id="0" w:author="Julien, Jared" w:date="2013-10-18T09:50:00Z"/>
        </w:rPr>
      </w:pPr>
    </w:p>
    <w:p w:rsidR="00046F27" w:rsidRDefault="00046F27" w:rsidP="00F141E2">
      <w:pPr>
        <w:jc w:val="center"/>
      </w:pPr>
      <w:ins w:id="1" w:author="Julien, Jared" w:date="2013-10-18T09:53:00Z">
        <w:r>
          <w:rPr>
            <w:noProof/>
          </w:rPr>
          <w:drawing>
            <wp:inline distT="0" distB="0" distL="0" distR="0">
              <wp:extent cx="1820545" cy="1141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0545" cy="1141095"/>
                      </a:xfrm>
                      <a:prstGeom prst="rect">
                        <a:avLst/>
                      </a:prstGeom>
                      <a:noFill/>
                      <a:ln>
                        <a:noFill/>
                      </a:ln>
                    </pic:spPr>
                  </pic:pic>
                </a:graphicData>
              </a:graphic>
            </wp:inline>
          </w:drawing>
        </w:r>
      </w:ins>
      <w:bookmarkStart w:id="2" w:name="_GoBack"/>
      <w:bookmarkEnd w:id="2"/>
    </w:p>
    <w:p w:rsidR="004A781C" w:rsidRDefault="00B11E22">
      <w:del w:id="3" w:author="Julien, Jared" w:date="2013-10-18T09:50:00Z">
        <w:r w:rsidDel="00046F27">
          <w:rPr>
            <w:noProof/>
          </w:rPr>
          <w:drawing>
            <wp:inline distT="0" distB="0" distL="0" distR="0" wp14:anchorId="64FF7D13" wp14:editId="386E3A3D">
              <wp:extent cx="2385000" cy="2043000"/>
              <wp:effectExtent l="19050" t="0" r="0" b="0"/>
              <wp:docPr id="2" name="Picture 1" descr="mtrpo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rpos3.emf"/>
                      <pic:cNvPicPr/>
                    </pic:nvPicPr>
                    <pic:blipFill>
                      <a:blip r:embed="rId9" cstate="print"/>
                      <a:stretch>
                        <a:fillRect/>
                      </a:stretch>
                    </pic:blipFill>
                    <pic:spPr>
                      <a:xfrm>
                        <a:off x="0" y="0"/>
                        <a:ext cx="2385000" cy="2043000"/>
                      </a:xfrm>
                      <a:prstGeom prst="rect">
                        <a:avLst/>
                      </a:prstGeom>
                    </pic:spPr>
                  </pic:pic>
                </a:graphicData>
              </a:graphic>
            </wp:inline>
          </w:drawing>
        </w:r>
      </w:del>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9C1AB1" w:rsidP="00F141E2">
            <w:pPr>
              <w:spacing w:before="100" w:beforeAutospacing="1" w:after="100" w:afterAutospacing="1"/>
              <w:rPr>
                <w:rFonts w:ascii="Arial" w:hAnsi="Arial" w:cs="Arial"/>
                <w:sz w:val="16"/>
                <w:szCs w:val="16"/>
              </w:rPr>
            </w:pPr>
            <w:r w:rsidRPr="009C1AB1">
              <w:rPr>
                <w:rFonts w:ascii="Arial" w:hAnsi="Arial" w:cs="Arial"/>
                <w:sz w:val="16"/>
                <w:szCs w:val="16"/>
              </w:rPr>
              <w:t>InvSin2Scaled_Volt_f32</w:t>
            </w: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r w:rsidR="009C1AB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9C1AB1" w:rsidRPr="004B5BE2" w:rsidRDefault="009C1AB1" w:rsidP="00F141E2">
            <w:pPr>
              <w:spacing w:before="100" w:beforeAutospacing="1" w:after="100" w:afterAutospacing="1"/>
              <w:rPr>
                <w:rFonts w:ascii="Arial" w:hAnsi="Arial" w:cs="Arial"/>
                <w:sz w:val="16"/>
                <w:szCs w:val="16"/>
              </w:rPr>
            </w:pPr>
            <w:r w:rsidRPr="009C1AB1">
              <w:rPr>
                <w:rFonts w:ascii="Arial" w:hAnsi="Arial" w:cs="Arial"/>
                <w:sz w:val="16"/>
                <w:szCs w:val="16"/>
              </w:rPr>
              <w:t>InvCos2Scaled_Volt_f32</w:t>
            </w:r>
          </w:p>
        </w:tc>
        <w:tc>
          <w:tcPr>
            <w:tcW w:w="4455" w:type="dxa"/>
            <w:vAlign w:val="center"/>
          </w:tcPr>
          <w:p w:rsidR="009C1AB1" w:rsidRPr="004B5BE2" w:rsidRDefault="009C1AB1"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2988"/>
        <w:gridCol w:w="1530"/>
        <w:gridCol w:w="1170"/>
        <w:gridCol w:w="1170"/>
        <w:gridCol w:w="2070"/>
      </w:tblGrid>
      <w:tr w:rsidR="00B92C71" w:rsidTr="00B92C71">
        <w:tc>
          <w:tcPr>
            <w:tcW w:w="298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53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B92C71">
        <w:tc>
          <w:tcPr>
            <w:tcW w:w="2988" w:type="dxa"/>
            <w:tcBorders>
              <w:top w:val="single" w:sz="6" w:space="0" w:color="auto"/>
              <w:left w:val="single" w:sz="6" w:space="0" w:color="auto"/>
              <w:bottom w:val="single" w:sz="6" w:space="0" w:color="auto"/>
              <w:right w:val="single" w:sz="6" w:space="0" w:color="auto"/>
            </w:tcBorders>
          </w:tcPr>
          <w:p w:rsidR="00BD008B" w:rsidRPr="00046F27" w:rsidRDefault="00907A82" w:rsidP="00F957FA">
            <w:pPr>
              <w:keepNext/>
              <w:spacing w:before="60"/>
              <w:jc w:val="center"/>
              <w:rPr>
                <w:rFonts w:ascii="Arial" w:hAnsi="Arial" w:cs="Arial"/>
                <w:sz w:val="16"/>
                <w:lang w:val="es-ES"/>
              </w:rPr>
            </w:pPr>
            <w:r w:rsidRPr="00046F27">
              <w:rPr>
                <w:rFonts w:ascii="Arial" w:hAnsi="Arial" w:cs="Arial"/>
                <w:sz w:val="16"/>
                <w:lang w:val="es-ES"/>
              </w:rPr>
              <w:t>MtrPos3_SysCValidityFltAcc_Cnt_M_u16</w:t>
            </w:r>
          </w:p>
        </w:tc>
        <w:tc>
          <w:tcPr>
            <w:tcW w:w="1530" w:type="dxa"/>
            <w:tcBorders>
              <w:top w:val="single" w:sz="6" w:space="0" w:color="auto"/>
              <w:left w:val="single" w:sz="6" w:space="0" w:color="auto"/>
              <w:bottom w:val="single" w:sz="6" w:space="0" w:color="auto"/>
              <w:right w:val="single" w:sz="6" w:space="0" w:color="auto"/>
            </w:tcBorders>
          </w:tcPr>
          <w:p w:rsidR="00BD008B" w:rsidRDefault="009C1AB1" w:rsidP="00F957FA">
            <w:pPr>
              <w:spacing w:before="60"/>
              <w:rPr>
                <w:rFonts w:ascii="Arial" w:hAnsi="Arial" w:cs="Arial"/>
                <w:sz w:val="16"/>
              </w:rPr>
            </w:pPr>
            <w:r>
              <w:rPr>
                <w:rFonts w:ascii="Arial" w:hAnsi="Arial" w:cs="Arial"/>
                <w:sz w:val="16"/>
              </w:rPr>
              <w:t>1</w:t>
            </w:r>
          </w:p>
        </w:tc>
        <w:tc>
          <w:tcPr>
            <w:tcW w:w="1170" w:type="dxa"/>
            <w:tcBorders>
              <w:top w:val="single" w:sz="6" w:space="0" w:color="auto"/>
              <w:left w:val="single" w:sz="6" w:space="0" w:color="auto"/>
              <w:bottom w:val="single" w:sz="6" w:space="0" w:color="auto"/>
              <w:right w:val="single" w:sz="6" w:space="0" w:color="auto"/>
            </w:tcBorders>
          </w:tcPr>
          <w:p w:rsidR="00BD008B" w:rsidRDefault="009C1AB1" w:rsidP="00F957FA">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BD008B" w:rsidRDefault="009C1AB1" w:rsidP="00F957FA">
            <w:pPr>
              <w:spacing w:before="60"/>
              <w:rPr>
                <w:rFonts w:ascii="Arial" w:hAnsi="Arial" w:cs="Arial"/>
                <w:sz w:val="16"/>
              </w:rPr>
            </w:pPr>
            <w:r>
              <w:rPr>
                <w:rFonts w:ascii="Arial" w:hAnsi="Arial" w:cs="Arial"/>
                <w:sz w:val="16"/>
              </w:rPr>
              <w:t>FULL</w:t>
            </w:r>
          </w:p>
        </w:tc>
        <w:tc>
          <w:tcPr>
            <w:tcW w:w="2070" w:type="dxa"/>
            <w:tcBorders>
              <w:top w:val="single" w:sz="6" w:space="0" w:color="auto"/>
              <w:left w:val="single" w:sz="6" w:space="0" w:color="auto"/>
              <w:bottom w:val="single" w:sz="6" w:space="0" w:color="auto"/>
              <w:right w:val="single" w:sz="6" w:space="0" w:color="auto"/>
            </w:tcBorders>
          </w:tcPr>
          <w:p w:rsidR="00BD008B" w:rsidRDefault="009C1AB1" w:rsidP="00F957FA">
            <w:pPr>
              <w:spacing w:before="60"/>
              <w:rPr>
                <w:rFonts w:ascii="Arial" w:hAnsi="Arial" w:cs="Arial"/>
                <w:sz w:val="16"/>
              </w:rPr>
            </w:pPr>
            <w:r w:rsidRPr="009C1AB1">
              <w:rPr>
                <w:rFonts w:ascii="Arial" w:hAnsi="Arial" w:cs="Arial"/>
                <w:sz w:val="16"/>
              </w:rPr>
              <w:t>MTRPOS3_START_SEC_VAR_CLEARED_16</w:t>
            </w:r>
          </w:p>
        </w:tc>
      </w:tr>
      <w:tr w:rsidR="009C1AB1" w:rsidTr="00B92C71">
        <w:tc>
          <w:tcPr>
            <w:tcW w:w="2988" w:type="dxa"/>
            <w:tcBorders>
              <w:top w:val="single" w:sz="6" w:space="0" w:color="auto"/>
              <w:left w:val="single" w:sz="6" w:space="0" w:color="auto"/>
              <w:bottom w:val="single" w:sz="6" w:space="0" w:color="auto"/>
              <w:right w:val="single" w:sz="6" w:space="0" w:color="auto"/>
            </w:tcBorders>
          </w:tcPr>
          <w:p w:rsidR="009C1AB1" w:rsidRDefault="00347DFC" w:rsidP="00F957FA">
            <w:pPr>
              <w:spacing w:before="60"/>
              <w:rPr>
                <w:rFonts w:ascii="Arial" w:hAnsi="Arial" w:cs="Arial"/>
                <w:sz w:val="16"/>
              </w:rPr>
            </w:pPr>
            <w:r>
              <w:rPr>
                <w:rFonts w:ascii="Arial" w:hAnsi="Arial" w:cs="Arial"/>
                <w:sz w:val="16"/>
              </w:rPr>
              <w:t>MtrPos3_</w:t>
            </w:r>
            <w:r w:rsidR="009C1AB1" w:rsidRPr="009C1AB1">
              <w:rPr>
                <w:rFonts w:ascii="Arial" w:hAnsi="Arial" w:cs="Arial"/>
                <w:sz w:val="16"/>
              </w:rPr>
              <w:t>SysCCorrFltAcc_Cnt_M_u16</w:t>
            </w:r>
          </w:p>
        </w:tc>
        <w:tc>
          <w:tcPr>
            <w:tcW w:w="153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Pr>
                <w:rFonts w:ascii="Arial" w:hAnsi="Arial" w:cs="Arial"/>
                <w:sz w:val="16"/>
              </w:rPr>
              <w:t>1</w:t>
            </w:r>
          </w:p>
        </w:tc>
        <w:tc>
          <w:tcPr>
            <w:tcW w:w="117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Pr>
                <w:rFonts w:ascii="Arial" w:hAnsi="Arial" w:cs="Arial"/>
                <w:sz w:val="16"/>
              </w:rPr>
              <w:t>FULL</w:t>
            </w:r>
          </w:p>
        </w:tc>
        <w:tc>
          <w:tcPr>
            <w:tcW w:w="207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sidRPr="009C1AB1">
              <w:rPr>
                <w:rFonts w:ascii="Arial" w:hAnsi="Arial" w:cs="Arial"/>
                <w:sz w:val="16"/>
              </w:rPr>
              <w:t>MTRPOS3_START_SEC_VAR_CLEARED_16</w:t>
            </w:r>
          </w:p>
        </w:tc>
      </w:tr>
      <w:tr w:rsidR="009C1AB1" w:rsidTr="00B92C71">
        <w:tc>
          <w:tcPr>
            <w:tcW w:w="2988" w:type="dxa"/>
            <w:tcBorders>
              <w:top w:val="single" w:sz="6" w:space="0" w:color="auto"/>
              <w:left w:val="single" w:sz="6" w:space="0" w:color="auto"/>
              <w:bottom w:val="single" w:sz="6" w:space="0" w:color="auto"/>
              <w:right w:val="single" w:sz="6" w:space="0" w:color="auto"/>
            </w:tcBorders>
          </w:tcPr>
          <w:p w:rsidR="009C1AB1" w:rsidRPr="00046F27" w:rsidRDefault="00907A82" w:rsidP="00F957FA">
            <w:pPr>
              <w:keepNext/>
              <w:spacing w:before="60"/>
              <w:jc w:val="center"/>
              <w:rPr>
                <w:rFonts w:ascii="Arial" w:hAnsi="Arial" w:cs="Arial"/>
                <w:sz w:val="16"/>
                <w:lang w:val="es-ES"/>
              </w:rPr>
            </w:pPr>
            <w:r w:rsidRPr="00046F27">
              <w:rPr>
                <w:rFonts w:ascii="Arial" w:hAnsi="Arial" w:cs="Arial"/>
                <w:sz w:val="16"/>
                <w:lang w:val="es-ES"/>
              </w:rPr>
              <w:t>MtrPos3_DiagCorrectedMtrPos_Rev_M_f32</w:t>
            </w:r>
          </w:p>
        </w:tc>
        <w:tc>
          <w:tcPr>
            <w:tcW w:w="153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Pr>
                <w:rFonts w:ascii="Arial" w:hAnsi="Arial" w:cs="Arial"/>
                <w:sz w:val="16"/>
              </w:rPr>
              <w:t>1</w:t>
            </w:r>
          </w:p>
        </w:tc>
        <w:tc>
          <w:tcPr>
            <w:tcW w:w="2070" w:type="dxa"/>
            <w:tcBorders>
              <w:top w:val="single" w:sz="6" w:space="0" w:color="auto"/>
              <w:left w:val="single" w:sz="6" w:space="0" w:color="auto"/>
              <w:bottom w:val="single" w:sz="6" w:space="0" w:color="auto"/>
              <w:right w:val="single" w:sz="6" w:space="0" w:color="auto"/>
            </w:tcBorders>
          </w:tcPr>
          <w:p w:rsidR="009C1AB1" w:rsidRDefault="009C1AB1" w:rsidP="00F957FA">
            <w:pPr>
              <w:spacing w:before="60"/>
              <w:rPr>
                <w:rFonts w:ascii="Arial" w:hAnsi="Arial" w:cs="Arial"/>
                <w:sz w:val="16"/>
              </w:rPr>
            </w:pPr>
            <w:r w:rsidRPr="009C1AB1">
              <w:rPr>
                <w:rFonts w:ascii="Arial" w:hAnsi="Arial" w:cs="Arial"/>
                <w:sz w:val="16"/>
              </w:rPr>
              <w:t>MTRPOS3_START_SEC_VAR_CLEARED_32</w:t>
            </w:r>
          </w:p>
        </w:tc>
      </w:tr>
      <w:tr w:rsidR="00347DFC" w:rsidRPr="00347DFC" w:rsidTr="00B92C71">
        <w:tc>
          <w:tcPr>
            <w:tcW w:w="2988" w:type="dxa"/>
            <w:tcBorders>
              <w:top w:val="single" w:sz="6" w:space="0" w:color="auto"/>
              <w:left w:val="single" w:sz="6" w:space="0" w:color="auto"/>
              <w:bottom w:val="single" w:sz="6" w:space="0" w:color="auto"/>
              <w:right w:val="single" w:sz="6" w:space="0" w:color="auto"/>
            </w:tcBorders>
          </w:tcPr>
          <w:p w:rsidR="00347DFC" w:rsidRPr="00347DFC" w:rsidRDefault="00347DFC" w:rsidP="00F957FA">
            <w:pPr>
              <w:spacing w:before="60"/>
              <w:rPr>
                <w:rFonts w:ascii="Arial" w:hAnsi="Arial" w:cs="Arial"/>
                <w:sz w:val="16"/>
                <w:lang w:val="es-ES"/>
              </w:rPr>
            </w:pPr>
            <w:r w:rsidRPr="00347DFC">
              <w:rPr>
                <w:rFonts w:ascii="Arial" w:hAnsi="Arial" w:cs="Arial"/>
                <w:sz w:val="16"/>
                <w:lang w:val="es-ES"/>
              </w:rPr>
              <w:t>MtrPos3_DiagMechMtrPos_Rev_M_f32</w:t>
            </w:r>
          </w:p>
        </w:tc>
        <w:tc>
          <w:tcPr>
            <w:tcW w:w="1530" w:type="dxa"/>
            <w:tcBorders>
              <w:top w:val="single" w:sz="6" w:space="0" w:color="auto"/>
              <w:left w:val="single" w:sz="6" w:space="0" w:color="auto"/>
              <w:bottom w:val="single" w:sz="6" w:space="0" w:color="auto"/>
              <w:right w:val="single" w:sz="6" w:space="0" w:color="auto"/>
            </w:tcBorders>
          </w:tcPr>
          <w:p w:rsidR="00347DFC" w:rsidRPr="00046F27" w:rsidRDefault="00347DFC" w:rsidP="00046F27">
            <w:pPr>
              <w:keepNext/>
              <w:spacing w:before="60"/>
              <w:rPr>
                <w:rFonts w:ascii="Arial" w:hAnsi="Arial" w:cs="Arial"/>
                <w:sz w:val="16"/>
                <w:lang w:val="es-ES"/>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347DFC" w:rsidRPr="00046F27" w:rsidRDefault="004A6637" w:rsidP="00046F27">
            <w:pPr>
              <w:keepNext/>
              <w:spacing w:before="60"/>
              <w:rPr>
                <w:rFonts w:ascii="Arial" w:hAnsi="Arial" w:cs="Arial"/>
                <w:sz w:val="16"/>
                <w:lang w:val="es-ES"/>
              </w:rPr>
            </w:pPr>
            <w:r>
              <w:rPr>
                <w:rFonts w:ascii="Arial" w:hAnsi="Arial" w:cs="Arial"/>
                <w:sz w:val="16"/>
                <w:lang w:val="es-ES"/>
              </w:rPr>
              <w:t>0</w:t>
            </w:r>
          </w:p>
        </w:tc>
        <w:tc>
          <w:tcPr>
            <w:tcW w:w="1170" w:type="dxa"/>
            <w:tcBorders>
              <w:top w:val="single" w:sz="6" w:space="0" w:color="auto"/>
              <w:left w:val="single" w:sz="6" w:space="0" w:color="auto"/>
              <w:bottom w:val="single" w:sz="6" w:space="0" w:color="auto"/>
              <w:right w:val="single" w:sz="6" w:space="0" w:color="auto"/>
            </w:tcBorders>
          </w:tcPr>
          <w:p w:rsidR="00347DFC" w:rsidRPr="00046F27" w:rsidRDefault="004A6637" w:rsidP="00046F27">
            <w:pPr>
              <w:keepNext/>
              <w:spacing w:before="60"/>
              <w:rPr>
                <w:rFonts w:ascii="Arial" w:hAnsi="Arial" w:cs="Arial"/>
                <w:sz w:val="16"/>
                <w:lang w:val="es-ES"/>
              </w:rPr>
            </w:pPr>
            <w:r>
              <w:rPr>
                <w:rFonts w:ascii="Arial" w:hAnsi="Arial" w:cs="Arial"/>
                <w:sz w:val="16"/>
                <w:lang w:val="es-ES"/>
              </w:rPr>
              <w:t>1</w:t>
            </w:r>
          </w:p>
        </w:tc>
        <w:tc>
          <w:tcPr>
            <w:tcW w:w="2070" w:type="dxa"/>
            <w:tcBorders>
              <w:top w:val="single" w:sz="6" w:space="0" w:color="auto"/>
              <w:left w:val="single" w:sz="6" w:space="0" w:color="auto"/>
              <w:bottom w:val="single" w:sz="6" w:space="0" w:color="auto"/>
              <w:right w:val="single" w:sz="6" w:space="0" w:color="auto"/>
            </w:tcBorders>
          </w:tcPr>
          <w:p w:rsidR="00347DFC" w:rsidRPr="00347DFC" w:rsidRDefault="00347DFC" w:rsidP="00F957FA">
            <w:pPr>
              <w:spacing w:before="60"/>
              <w:rPr>
                <w:rFonts w:ascii="Arial" w:hAnsi="Arial" w:cs="Arial"/>
                <w:sz w:val="16"/>
              </w:rPr>
            </w:pPr>
            <w:r w:rsidRPr="009C1AB1">
              <w:rPr>
                <w:rFonts w:ascii="Arial" w:hAnsi="Arial" w:cs="Arial"/>
                <w:sz w:val="16"/>
              </w:rPr>
              <w:t>MTRPOS3_START_SEC_VAR_CLEARED_32</w:t>
            </w:r>
          </w:p>
        </w:tc>
      </w:tr>
      <w:tr w:rsidR="00347DFC" w:rsidTr="00B92C71">
        <w:tc>
          <w:tcPr>
            <w:tcW w:w="2988" w:type="dxa"/>
            <w:tcBorders>
              <w:top w:val="single" w:sz="6" w:space="0" w:color="auto"/>
              <w:left w:val="single" w:sz="6" w:space="0" w:color="auto"/>
              <w:bottom w:val="single" w:sz="6" w:space="0" w:color="auto"/>
              <w:right w:val="single" w:sz="6" w:space="0" w:color="auto"/>
            </w:tcBorders>
          </w:tcPr>
          <w:p w:rsidR="00347DFC" w:rsidRDefault="00347DFC" w:rsidP="00A8154A">
            <w:pPr>
              <w:spacing w:before="60"/>
              <w:rPr>
                <w:rFonts w:ascii="Arial" w:hAnsi="Arial" w:cs="Arial"/>
                <w:sz w:val="16"/>
              </w:rPr>
            </w:pPr>
            <w:r w:rsidRPr="00347DFC">
              <w:rPr>
                <w:rFonts w:ascii="Arial" w:hAnsi="Arial" w:cs="Arial"/>
                <w:sz w:val="16"/>
              </w:rPr>
              <w:t>MtrPos3_SysCErrorTerm_Rev_D_f32</w:t>
            </w:r>
          </w:p>
        </w:tc>
        <w:tc>
          <w:tcPr>
            <w:tcW w:w="153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347DFC" w:rsidRDefault="00557E2B" w:rsidP="00F957FA">
            <w:pPr>
              <w:spacing w:before="60"/>
              <w:rPr>
                <w:rFonts w:ascii="Arial" w:hAnsi="Arial" w:cs="Arial"/>
                <w:sz w:val="16"/>
              </w:rPr>
            </w:pPr>
            <w:r>
              <w:rPr>
                <w:rFonts w:ascii="Arial" w:hAnsi="Arial" w:cs="Arial"/>
                <w:sz w:val="16"/>
              </w:rPr>
              <w:t>1</w:t>
            </w:r>
          </w:p>
        </w:tc>
        <w:tc>
          <w:tcPr>
            <w:tcW w:w="207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sidRPr="009C1AB1">
              <w:rPr>
                <w:rFonts w:ascii="Arial" w:hAnsi="Arial" w:cs="Arial"/>
                <w:sz w:val="16"/>
              </w:rPr>
              <w:t>MTRPOS3_START_SEC_VAR_CLEARED_32</w:t>
            </w:r>
          </w:p>
        </w:tc>
      </w:tr>
      <w:tr w:rsidR="00347DFC" w:rsidTr="00B92C71">
        <w:tc>
          <w:tcPr>
            <w:tcW w:w="2988"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Pr>
                <w:rFonts w:ascii="Arial" w:hAnsi="Arial" w:cs="Arial"/>
                <w:sz w:val="16"/>
              </w:rPr>
              <w:t>MtrPos3_</w:t>
            </w:r>
            <w:r w:rsidRPr="009C1AB1">
              <w:rPr>
                <w:rFonts w:ascii="Arial" w:hAnsi="Arial" w:cs="Arial"/>
                <w:sz w:val="16"/>
              </w:rPr>
              <w:t>SysCValidErr_VoltsSqrd_D_f32</w:t>
            </w:r>
          </w:p>
        </w:tc>
        <w:tc>
          <w:tcPr>
            <w:tcW w:w="153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347DFC" w:rsidRDefault="00557E2B" w:rsidP="00F957FA">
            <w:pPr>
              <w:spacing w:before="60"/>
              <w:rPr>
                <w:rFonts w:ascii="Arial" w:hAnsi="Arial" w:cs="Arial"/>
                <w:sz w:val="16"/>
              </w:rPr>
            </w:pPr>
            <w:r>
              <w:rPr>
                <w:rFonts w:ascii="Arial" w:hAnsi="Arial" w:cs="Arial"/>
                <w:sz w:val="16"/>
              </w:rPr>
              <w:t>6</w:t>
            </w:r>
            <w:r w:rsidR="00347DFC">
              <w:rPr>
                <w:rFonts w:ascii="Arial" w:hAnsi="Arial" w:cs="Arial"/>
                <w:sz w:val="16"/>
              </w:rPr>
              <w:t>.</w:t>
            </w:r>
            <w:r>
              <w:rPr>
                <w:rFonts w:ascii="Arial" w:hAnsi="Arial" w:cs="Arial"/>
                <w:sz w:val="16"/>
              </w:rPr>
              <w:t>2</w:t>
            </w:r>
            <w:r w:rsidR="00347DFC">
              <w:rPr>
                <w:rFonts w:ascii="Arial" w:hAnsi="Arial" w:cs="Arial"/>
                <w:sz w:val="16"/>
              </w:rPr>
              <w:t>5</w:t>
            </w:r>
          </w:p>
        </w:tc>
        <w:tc>
          <w:tcPr>
            <w:tcW w:w="207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sidRPr="009C1AB1">
              <w:rPr>
                <w:rFonts w:ascii="Arial" w:hAnsi="Arial" w:cs="Arial"/>
                <w:sz w:val="16"/>
              </w:rPr>
              <w:t>MTRPOS3_START_SEC_VAR_CLEARED_32</w:t>
            </w:r>
          </w:p>
        </w:tc>
      </w:tr>
      <w:tr w:rsidR="00347DFC" w:rsidTr="00B92C71">
        <w:tc>
          <w:tcPr>
            <w:tcW w:w="2988"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p>
        </w:tc>
        <w:tc>
          <w:tcPr>
            <w:tcW w:w="153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p>
        </w:tc>
        <w:tc>
          <w:tcPr>
            <w:tcW w:w="207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9C1AB1" w:rsidP="00F957FA">
            <w:pPr>
              <w:spacing w:before="60"/>
              <w:rPr>
                <w:rFonts w:ascii="Arial" w:hAnsi="Arial" w:cs="Arial"/>
                <w:sz w:val="16"/>
              </w:rPr>
            </w:pPr>
            <w:proofErr w:type="spellStart"/>
            <w:r w:rsidRPr="009C1AB1">
              <w:rPr>
                <w:rFonts w:ascii="Arial" w:hAnsi="Arial" w:cs="Arial"/>
                <w:sz w:val="16"/>
              </w:rPr>
              <w:t>TaylorATanTblType</w:t>
            </w:r>
            <w:proofErr w:type="spellEnd"/>
          </w:p>
        </w:tc>
        <w:tc>
          <w:tcPr>
            <w:tcW w:w="2160" w:type="dxa"/>
          </w:tcPr>
          <w:p w:rsidR="003C4D3F" w:rsidRDefault="009C1AB1" w:rsidP="00F957FA">
            <w:pPr>
              <w:spacing w:before="60"/>
              <w:rPr>
                <w:rFonts w:ascii="Arial" w:hAnsi="Arial" w:cs="Arial"/>
                <w:sz w:val="16"/>
              </w:rPr>
            </w:pPr>
            <w:r w:rsidRPr="009C1AB1">
              <w:rPr>
                <w:rFonts w:ascii="Arial" w:hAnsi="Arial" w:cs="Arial"/>
                <w:sz w:val="16"/>
              </w:rPr>
              <w:t>offset_f32</w:t>
            </w:r>
          </w:p>
          <w:p w:rsidR="009C1AB1" w:rsidRDefault="009C1AB1" w:rsidP="00F957FA">
            <w:pPr>
              <w:spacing w:before="60"/>
              <w:rPr>
                <w:rFonts w:ascii="Arial" w:hAnsi="Arial" w:cs="Arial"/>
                <w:sz w:val="16"/>
              </w:rPr>
            </w:pPr>
            <w:r w:rsidRPr="009C1AB1">
              <w:rPr>
                <w:rFonts w:ascii="Arial" w:hAnsi="Arial" w:cs="Arial"/>
                <w:sz w:val="16"/>
              </w:rPr>
              <w:t>slope_s08</w:t>
            </w:r>
          </w:p>
          <w:p w:rsidR="009C1AB1" w:rsidRDefault="009C1AB1" w:rsidP="00F957FA">
            <w:pPr>
              <w:spacing w:before="60"/>
              <w:rPr>
                <w:rFonts w:ascii="Arial" w:hAnsi="Arial" w:cs="Arial"/>
                <w:sz w:val="16"/>
              </w:rPr>
            </w:pPr>
            <w:proofErr w:type="spellStart"/>
            <w:r w:rsidRPr="009C1AB1">
              <w:rPr>
                <w:rFonts w:ascii="Arial" w:hAnsi="Arial" w:cs="Arial"/>
                <w:sz w:val="16"/>
              </w:rPr>
              <w:t>SinMinVal_lgc</w:t>
            </w:r>
            <w:proofErr w:type="spellEnd"/>
          </w:p>
        </w:tc>
        <w:tc>
          <w:tcPr>
            <w:tcW w:w="1440" w:type="dxa"/>
          </w:tcPr>
          <w:p w:rsidR="003C4D3F" w:rsidRDefault="009C1AB1" w:rsidP="00F957FA">
            <w:pPr>
              <w:spacing w:before="60"/>
              <w:rPr>
                <w:rFonts w:ascii="Arial" w:hAnsi="Arial" w:cs="Arial"/>
                <w:sz w:val="16"/>
              </w:rPr>
            </w:pPr>
            <w:r>
              <w:rPr>
                <w:rFonts w:ascii="Arial" w:hAnsi="Arial" w:cs="Arial"/>
                <w:sz w:val="16"/>
              </w:rPr>
              <w:t>float32</w:t>
            </w:r>
          </w:p>
          <w:p w:rsidR="009C1AB1" w:rsidRDefault="009C1AB1" w:rsidP="00F957FA">
            <w:pPr>
              <w:spacing w:before="60"/>
              <w:rPr>
                <w:rFonts w:ascii="Arial" w:hAnsi="Arial" w:cs="Arial"/>
                <w:sz w:val="16"/>
              </w:rPr>
            </w:pPr>
            <w:r>
              <w:rPr>
                <w:rFonts w:ascii="Arial" w:hAnsi="Arial" w:cs="Arial"/>
                <w:sz w:val="16"/>
              </w:rPr>
              <w:t>sint8</w:t>
            </w:r>
          </w:p>
          <w:p w:rsidR="009C1AB1" w:rsidRDefault="009C1AB1" w:rsidP="00F957FA">
            <w:pPr>
              <w:spacing w:before="60"/>
              <w:rPr>
                <w:rFonts w:ascii="Arial" w:hAnsi="Arial" w:cs="Arial"/>
                <w:sz w:val="16"/>
              </w:rPr>
            </w:pPr>
            <w:proofErr w:type="spellStart"/>
            <w:r>
              <w:rPr>
                <w:rFonts w:ascii="Arial" w:hAnsi="Arial" w:cs="Arial"/>
                <w:sz w:val="16"/>
              </w:rPr>
              <w:t>boolean</w:t>
            </w:r>
            <w:proofErr w:type="spellEnd"/>
          </w:p>
        </w:tc>
        <w:tc>
          <w:tcPr>
            <w:tcW w:w="992" w:type="dxa"/>
          </w:tcPr>
          <w:p w:rsidR="003C4D3F" w:rsidRDefault="009C1AB1" w:rsidP="00F957FA">
            <w:pPr>
              <w:spacing w:before="60"/>
              <w:rPr>
                <w:rFonts w:ascii="Arial" w:hAnsi="Arial" w:cs="Arial"/>
                <w:sz w:val="16"/>
              </w:rPr>
            </w:pPr>
            <w:r>
              <w:rPr>
                <w:rFonts w:ascii="Arial" w:hAnsi="Arial" w:cs="Arial"/>
                <w:sz w:val="16"/>
              </w:rPr>
              <w:t>0</w:t>
            </w:r>
          </w:p>
          <w:p w:rsidR="009C1AB1" w:rsidRDefault="009C1AB1" w:rsidP="00F957FA">
            <w:pPr>
              <w:spacing w:before="60"/>
              <w:rPr>
                <w:rFonts w:ascii="Arial" w:hAnsi="Arial" w:cs="Arial"/>
                <w:sz w:val="16"/>
              </w:rPr>
            </w:pPr>
            <w:r>
              <w:rPr>
                <w:rFonts w:ascii="Arial" w:hAnsi="Arial" w:cs="Arial"/>
                <w:sz w:val="16"/>
              </w:rPr>
              <w:t>-1</w:t>
            </w:r>
          </w:p>
          <w:p w:rsidR="009C1AB1" w:rsidRDefault="009C1AB1" w:rsidP="00F957FA">
            <w:pPr>
              <w:spacing w:before="60"/>
              <w:rPr>
                <w:rFonts w:ascii="Arial" w:hAnsi="Arial" w:cs="Arial"/>
                <w:sz w:val="16"/>
              </w:rPr>
            </w:pPr>
            <w:r>
              <w:rPr>
                <w:rFonts w:ascii="Arial" w:hAnsi="Arial" w:cs="Arial"/>
                <w:sz w:val="16"/>
              </w:rPr>
              <w:t>FALSE</w:t>
            </w:r>
          </w:p>
        </w:tc>
        <w:tc>
          <w:tcPr>
            <w:tcW w:w="993" w:type="dxa"/>
          </w:tcPr>
          <w:p w:rsidR="003C4D3F" w:rsidRDefault="009C1AB1" w:rsidP="00F957FA">
            <w:pPr>
              <w:spacing w:before="60"/>
              <w:rPr>
                <w:rFonts w:ascii="Arial" w:hAnsi="Arial" w:cs="Arial"/>
                <w:sz w:val="16"/>
              </w:rPr>
            </w:pPr>
            <w:r>
              <w:rPr>
                <w:rFonts w:ascii="Arial" w:hAnsi="Arial" w:cs="Arial"/>
                <w:sz w:val="16"/>
              </w:rPr>
              <w:t>2π</w:t>
            </w:r>
          </w:p>
          <w:p w:rsidR="009C1AB1" w:rsidRDefault="009C1AB1" w:rsidP="00F957FA">
            <w:pPr>
              <w:spacing w:before="60"/>
              <w:rPr>
                <w:rFonts w:ascii="Arial" w:hAnsi="Arial" w:cs="Arial"/>
                <w:sz w:val="16"/>
              </w:rPr>
            </w:pPr>
            <w:r>
              <w:rPr>
                <w:rFonts w:ascii="Arial" w:hAnsi="Arial" w:cs="Arial"/>
                <w:sz w:val="16"/>
              </w:rPr>
              <w:t>1</w:t>
            </w:r>
          </w:p>
          <w:p w:rsidR="009C1AB1" w:rsidRDefault="009C1AB1" w:rsidP="00F957FA">
            <w:pPr>
              <w:spacing w:before="60"/>
              <w:rPr>
                <w:rFonts w:ascii="Arial" w:hAnsi="Arial" w:cs="Arial"/>
                <w:sz w:val="16"/>
              </w:rPr>
            </w:pPr>
            <w:r>
              <w:rPr>
                <w:rFonts w:ascii="Arial" w:hAnsi="Arial" w:cs="Arial"/>
                <w:sz w:val="16"/>
              </w:rPr>
              <w:t>TRUE</w:t>
            </w:r>
          </w:p>
        </w:tc>
      </w:tr>
    </w:tbl>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608"/>
      </w:tblGrid>
      <w:tr w:rsidR="004A781C" w:rsidTr="009C1AB1">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9C1AB1">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9C1AB1" w:rsidP="00F141E2">
            <w:pPr>
              <w:spacing w:before="60"/>
              <w:rPr>
                <w:rFonts w:ascii="Arial" w:hAnsi="Arial" w:cs="Arial"/>
                <w:sz w:val="16"/>
              </w:rPr>
            </w:pPr>
            <w:r w:rsidRPr="009C1AB1">
              <w:rPr>
                <w:rFonts w:ascii="Arial" w:hAnsi="Arial" w:cs="Arial"/>
                <w:sz w:val="16"/>
              </w:rPr>
              <w:t>k_NominalOffset_Volts_f32</w:t>
            </w:r>
          </w:p>
        </w:tc>
      </w:tr>
      <w:tr w:rsidR="004A781C" w:rsidTr="009C1AB1">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9C1AB1">
            <w:pPr>
              <w:spacing w:before="60"/>
              <w:rPr>
                <w:rFonts w:ascii="Arial" w:hAnsi="Arial" w:cs="Arial"/>
                <w:sz w:val="16"/>
              </w:rPr>
            </w:pPr>
            <w:r w:rsidRPr="009C1AB1">
              <w:rPr>
                <w:rFonts w:ascii="Arial" w:hAnsi="Arial" w:cs="Arial"/>
                <w:sz w:val="16"/>
              </w:rPr>
              <w:t>k_CorrelationError_Rev_f32</w:t>
            </w:r>
          </w:p>
        </w:tc>
      </w:tr>
      <w:tr w:rsidR="009C1AB1" w:rsidTr="009C1AB1">
        <w:trPr>
          <w:jc w:val="center"/>
        </w:trPr>
        <w:tc>
          <w:tcPr>
            <w:tcW w:w="4608" w:type="dxa"/>
            <w:tcBorders>
              <w:top w:val="single" w:sz="4" w:space="0" w:color="auto"/>
              <w:left w:val="single" w:sz="4" w:space="0" w:color="auto"/>
              <w:bottom w:val="single" w:sz="4" w:space="0" w:color="auto"/>
              <w:right w:val="single" w:sz="4" w:space="0" w:color="auto"/>
            </w:tcBorders>
          </w:tcPr>
          <w:p w:rsidR="009C1AB1" w:rsidRDefault="009C1AB1">
            <w:pPr>
              <w:spacing w:before="60"/>
              <w:rPr>
                <w:rFonts w:ascii="Arial" w:hAnsi="Arial" w:cs="Arial"/>
                <w:sz w:val="16"/>
              </w:rPr>
            </w:pPr>
            <w:proofErr w:type="spellStart"/>
            <w:r w:rsidRPr="009C1AB1">
              <w:rPr>
                <w:rFonts w:ascii="Arial" w:hAnsi="Arial" w:cs="Arial"/>
                <w:sz w:val="16"/>
              </w:rPr>
              <w:t>k_MtrPosCorrDiag_Cnt_str</w:t>
            </w:r>
            <w:proofErr w:type="spellEnd"/>
          </w:p>
        </w:tc>
      </w:tr>
      <w:tr w:rsidR="009C1AB1" w:rsidTr="009C1AB1">
        <w:trPr>
          <w:jc w:val="center"/>
        </w:trPr>
        <w:tc>
          <w:tcPr>
            <w:tcW w:w="4608" w:type="dxa"/>
            <w:tcBorders>
              <w:top w:val="single" w:sz="4" w:space="0" w:color="auto"/>
              <w:left w:val="single" w:sz="4" w:space="0" w:color="auto"/>
              <w:bottom w:val="single" w:sz="4" w:space="0" w:color="auto"/>
              <w:right w:val="single" w:sz="4" w:space="0" w:color="auto"/>
            </w:tcBorders>
          </w:tcPr>
          <w:p w:rsidR="009C1AB1" w:rsidRDefault="009C1AB1">
            <w:pPr>
              <w:spacing w:before="60"/>
              <w:rPr>
                <w:rFonts w:ascii="Arial" w:hAnsi="Arial" w:cs="Arial"/>
                <w:sz w:val="16"/>
              </w:rPr>
            </w:pPr>
            <w:r w:rsidRPr="009C1AB1">
              <w:rPr>
                <w:rFonts w:ascii="Arial" w:hAnsi="Arial" w:cs="Arial"/>
                <w:sz w:val="16"/>
              </w:rPr>
              <w:t>k_SysCValMinError_VoltsSqrd_f32</w:t>
            </w:r>
          </w:p>
        </w:tc>
      </w:tr>
      <w:tr w:rsidR="009C1AB1" w:rsidTr="009C1AB1">
        <w:trPr>
          <w:jc w:val="center"/>
        </w:trPr>
        <w:tc>
          <w:tcPr>
            <w:tcW w:w="4608" w:type="dxa"/>
            <w:tcBorders>
              <w:top w:val="single" w:sz="4" w:space="0" w:color="auto"/>
              <w:left w:val="single" w:sz="4" w:space="0" w:color="auto"/>
              <w:bottom w:val="single" w:sz="4" w:space="0" w:color="auto"/>
              <w:right w:val="single" w:sz="4" w:space="0" w:color="auto"/>
            </w:tcBorders>
          </w:tcPr>
          <w:p w:rsidR="009C1AB1" w:rsidRDefault="009C1AB1">
            <w:pPr>
              <w:spacing w:before="60"/>
              <w:rPr>
                <w:rFonts w:ascii="Arial" w:hAnsi="Arial" w:cs="Arial"/>
                <w:sz w:val="16"/>
              </w:rPr>
            </w:pPr>
            <w:r w:rsidRPr="009C1AB1">
              <w:rPr>
                <w:rFonts w:ascii="Arial" w:hAnsi="Arial" w:cs="Arial"/>
                <w:sz w:val="16"/>
              </w:rPr>
              <w:t>k_SysCValMaxError_VoltsSqrd_f32</w:t>
            </w:r>
          </w:p>
        </w:tc>
      </w:tr>
      <w:tr w:rsidR="009C1AB1" w:rsidTr="009C1AB1">
        <w:trPr>
          <w:jc w:val="center"/>
        </w:trPr>
        <w:tc>
          <w:tcPr>
            <w:tcW w:w="4608" w:type="dxa"/>
            <w:tcBorders>
              <w:top w:val="single" w:sz="4" w:space="0" w:color="auto"/>
              <w:left w:val="single" w:sz="4" w:space="0" w:color="auto"/>
              <w:bottom w:val="single" w:sz="4" w:space="0" w:color="auto"/>
              <w:right w:val="single" w:sz="4" w:space="0" w:color="auto"/>
            </w:tcBorders>
          </w:tcPr>
          <w:p w:rsidR="009C1AB1" w:rsidRDefault="009C1AB1">
            <w:pPr>
              <w:spacing w:before="60"/>
              <w:rPr>
                <w:rFonts w:ascii="Arial" w:hAnsi="Arial" w:cs="Arial"/>
                <w:sz w:val="16"/>
              </w:rPr>
            </w:pPr>
            <w:proofErr w:type="spellStart"/>
            <w:r w:rsidRPr="009C1AB1">
              <w:rPr>
                <w:rFonts w:ascii="Arial" w:hAnsi="Arial" w:cs="Arial"/>
                <w:sz w:val="16"/>
              </w:rPr>
              <w:t>k_SysCMtrPosValDiag_Cnt_str</w:t>
            </w:r>
            <w:proofErr w:type="spellEnd"/>
          </w:p>
        </w:tc>
      </w:tr>
    </w:tbl>
    <w:p w:rsidR="00367A22" w:rsidRDefault="00367A22" w:rsidP="00367A22">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618"/>
        <w:gridCol w:w="1950"/>
        <w:gridCol w:w="1680"/>
        <w:gridCol w:w="1680"/>
      </w:tblGrid>
      <w:tr w:rsidR="00DE4889" w:rsidTr="009C1AB1">
        <w:tc>
          <w:tcPr>
            <w:tcW w:w="361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95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9C1AB1">
        <w:tc>
          <w:tcPr>
            <w:tcW w:w="3618"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r w:rsidRPr="009C1AB1">
              <w:rPr>
                <w:rFonts w:ascii="Arial" w:hAnsi="Arial" w:cs="Arial"/>
                <w:sz w:val="16"/>
              </w:rPr>
              <w:t>NUMOCTANTS_CNT_u16</w:t>
            </w:r>
          </w:p>
        </w:tc>
        <w:tc>
          <w:tcPr>
            <w:tcW w:w="1950"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r>
              <w:rPr>
                <w:rFonts w:ascii="Arial" w:hAnsi="Arial" w:cs="Arial"/>
                <w:sz w:val="16"/>
              </w:rPr>
              <w:t>8</w:t>
            </w:r>
          </w:p>
        </w:tc>
      </w:tr>
      <w:tr w:rsidR="00DE4889" w:rsidTr="009C1AB1">
        <w:tc>
          <w:tcPr>
            <w:tcW w:w="3618"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r w:rsidRPr="009C1AB1">
              <w:rPr>
                <w:rFonts w:ascii="Arial" w:hAnsi="Arial" w:cs="Arial"/>
                <w:sz w:val="16"/>
              </w:rPr>
              <w:t>D_HALF_ULS_F32</w:t>
            </w:r>
          </w:p>
        </w:tc>
        <w:tc>
          <w:tcPr>
            <w:tcW w:w="1950"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9C1AB1" w:rsidP="00F957FA">
            <w:pPr>
              <w:spacing w:before="60"/>
              <w:rPr>
                <w:rFonts w:ascii="Arial" w:hAnsi="Arial" w:cs="Arial"/>
                <w:sz w:val="16"/>
              </w:rPr>
            </w:pPr>
            <w:r>
              <w:rPr>
                <w:rFonts w:ascii="Arial" w:hAnsi="Arial" w:cs="Arial"/>
                <w:sz w:val="16"/>
              </w:rPr>
              <w:t>0.5</w:t>
            </w:r>
          </w:p>
        </w:tc>
      </w:tr>
      <w:tr w:rsidR="00367A22" w:rsidTr="009C1AB1">
        <w:tc>
          <w:tcPr>
            <w:tcW w:w="3618" w:type="dxa"/>
            <w:tcBorders>
              <w:top w:val="single" w:sz="6" w:space="0" w:color="auto"/>
              <w:left w:val="single" w:sz="6" w:space="0" w:color="auto"/>
              <w:bottom w:val="single" w:sz="6" w:space="0" w:color="auto"/>
              <w:right w:val="single" w:sz="6" w:space="0" w:color="auto"/>
            </w:tcBorders>
          </w:tcPr>
          <w:p w:rsidR="00367A22" w:rsidRPr="009C1AB1" w:rsidRDefault="00367A22" w:rsidP="00F957FA">
            <w:pPr>
              <w:spacing w:before="60"/>
              <w:rPr>
                <w:rFonts w:ascii="Arial" w:hAnsi="Arial" w:cs="Arial"/>
                <w:sz w:val="16"/>
              </w:rPr>
            </w:pPr>
            <w:r w:rsidRPr="00367A22">
              <w:rPr>
                <w:rFonts w:ascii="Arial" w:hAnsi="Arial" w:cs="Arial"/>
                <w:sz w:val="16"/>
              </w:rPr>
              <w:t>D_THREE_ULS_F32</w:t>
            </w:r>
          </w:p>
        </w:tc>
        <w:tc>
          <w:tcPr>
            <w:tcW w:w="1950" w:type="dxa"/>
            <w:tcBorders>
              <w:top w:val="single" w:sz="6" w:space="0" w:color="auto"/>
              <w:left w:val="single" w:sz="6" w:space="0" w:color="auto"/>
              <w:bottom w:val="single" w:sz="6" w:space="0" w:color="auto"/>
              <w:right w:val="single" w:sz="6" w:space="0" w:color="auto"/>
            </w:tcBorders>
          </w:tcPr>
          <w:p w:rsidR="00367A22" w:rsidRDefault="00367A22" w:rsidP="004F3331">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67A22" w:rsidRDefault="00367A22" w:rsidP="004F3331">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367A22" w:rsidRDefault="00367A22" w:rsidP="00F957FA">
            <w:pPr>
              <w:spacing w:before="60"/>
              <w:rPr>
                <w:rFonts w:ascii="Arial" w:hAnsi="Arial" w:cs="Arial"/>
                <w:sz w:val="16"/>
              </w:rPr>
            </w:pPr>
            <w:r>
              <w:rPr>
                <w:rFonts w:ascii="Arial" w:hAnsi="Arial" w:cs="Arial"/>
                <w:sz w:val="16"/>
              </w:rPr>
              <w:t>3</w:t>
            </w:r>
          </w:p>
        </w:tc>
      </w:tr>
      <w:tr w:rsidR="00347DFC" w:rsidTr="009C1AB1">
        <w:tc>
          <w:tcPr>
            <w:tcW w:w="3618" w:type="dxa"/>
            <w:tcBorders>
              <w:top w:val="single" w:sz="6" w:space="0" w:color="auto"/>
              <w:left w:val="single" w:sz="6" w:space="0" w:color="auto"/>
              <w:bottom w:val="single" w:sz="6" w:space="0" w:color="auto"/>
              <w:right w:val="single" w:sz="6" w:space="0" w:color="auto"/>
            </w:tcBorders>
          </w:tcPr>
          <w:p w:rsidR="00347DFC" w:rsidRPr="00367A22" w:rsidRDefault="00347DFC" w:rsidP="00F957FA">
            <w:pPr>
              <w:spacing w:before="60"/>
              <w:rPr>
                <w:rFonts w:ascii="Arial" w:hAnsi="Arial" w:cs="Arial"/>
                <w:sz w:val="16"/>
              </w:rPr>
            </w:pPr>
            <w:r w:rsidRPr="00347DFC">
              <w:rPr>
                <w:rFonts w:ascii="Arial" w:hAnsi="Arial" w:cs="Arial"/>
                <w:sz w:val="16"/>
              </w:rPr>
              <w:t>D_ELECREVPMECHREV_ULS_U16</w:t>
            </w:r>
          </w:p>
        </w:tc>
        <w:tc>
          <w:tcPr>
            <w:tcW w:w="1950" w:type="dxa"/>
            <w:tcBorders>
              <w:top w:val="single" w:sz="6" w:space="0" w:color="auto"/>
              <w:left w:val="single" w:sz="6" w:space="0" w:color="auto"/>
              <w:bottom w:val="single" w:sz="6" w:space="0" w:color="auto"/>
              <w:right w:val="single" w:sz="6" w:space="0" w:color="auto"/>
            </w:tcBorders>
          </w:tcPr>
          <w:p w:rsidR="00347DFC" w:rsidRDefault="00347DFC" w:rsidP="004F3331">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347DFC" w:rsidRDefault="00347DFC" w:rsidP="004F3331">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Pr>
                <w:rFonts w:ascii="Arial" w:hAnsi="Arial" w:cs="Arial"/>
                <w:sz w:val="16"/>
              </w:rPr>
              <w:t>3</w:t>
            </w:r>
          </w:p>
        </w:tc>
      </w:tr>
      <w:tr w:rsidR="00347DFC" w:rsidTr="009C1AB1">
        <w:tc>
          <w:tcPr>
            <w:tcW w:w="3618" w:type="dxa"/>
            <w:tcBorders>
              <w:top w:val="single" w:sz="6" w:space="0" w:color="auto"/>
              <w:left w:val="single" w:sz="6" w:space="0" w:color="auto"/>
              <w:bottom w:val="single" w:sz="6" w:space="0" w:color="auto"/>
              <w:right w:val="single" w:sz="6" w:space="0" w:color="auto"/>
            </w:tcBorders>
          </w:tcPr>
          <w:p w:rsidR="00347DFC" w:rsidRPr="00347DFC" w:rsidRDefault="00347DFC" w:rsidP="00F957FA">
            <w:pPr>
              <w:spacing w:before="60"/>
              <w:rPr>
                <w:rFonts w:ascii="Arial" w:hAnsi="Arial" w:cs="Arial"/>
                <w:sz w:val="16"/>
              </w:rPr>
            </w:pPr>
            <w:r w:rsidRPr="00347DFC">
              <w:rPr>
                <w:rFonts w:ascii="Arial" w:hAnsi="Arial" w:cs="Arial"/>
                <w:sz w:val="16"/>
              </w:rPr>
              <w:t>D_MASK16BITS_CNT_U32</w:t>
            </w:r>
          </w:p>
        </w:tc>
        <w:tc>
          <w:tcPr>
            <w:tcW w:w="1950" w:type="dxa"/>
            <w:tcBorders>
              <w:top w:val="single" w:sz="6" w:space="0" w:color="auto"/>
              <w:left w:val="single" w:sz="6" w:space="0" w:color="auto"/>
              <w:bottom w:val="single" w:sz="6" w:space="0" w:color="auto"/>
              <w:right w:val="single" w:sz="6" w:space="0" w:color="auto"/>
            </w:tcBorders>
          </w:tcPr>
          <w:p w:rsidR="00347DFC" w:rsidRDefault="00347DFC" w:rsidP="004F3331">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347DFC" w:rsidRDefault="00347DFC" w:rsidP="004F3331">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347DFC" w:rsidRDefault="00347DFC" w:rsidP="00F957FA">
            <w:pPr>
              <w:spacing w:before="60"/>
              <w:rPr>
                <w:rFonts w:ascii="Arial" w:hAnsi="Arial" w:cs="Arial"/>
                <w:sz w:val="16"/>
              </w:rPr>
            </w:pPr>
            <w:r w:rsidRPr="00347DFC">
              <w:rPr>
                <w:rFonts w:ascii="Arial" w:hAnsi="Arial" w:cs="Arial"/>
                <w:sz w:val="16"/>
              </w:rPr>
              <w:t>0x0000FFFFUL</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608"/>
      </w:tblGrid>
      <w:tr w:rsidR="004A781C" w:rsidTr="00367A22">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367A22">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367A22">
            <w:pPr>
              <w:spacing w:before="60"/>
              <w:rPr>
                <w:rFonts w:ascii="Arial" w:hAnsi="Arial" w:cs="Arial"/>
                <w:sz w:val="16"/>
              </w:rPr>
            </w:pPr>
            <w:r w:rsidRPr="00367A22">
              <w:rPr>
                <w:rFonts w:ascii="Arial" w:hAnsi="Arial" w:cs="Arial"/>
                <w:sz w:val="16"/>
              </w:rPr>
              <w:t>D_ZERO_ULS_F32</w:t>
            </w:r>
          </w:p>
        </w:tc>
      </w:tr>
      <w:tr w:rsidR="00367A22" w:rsidTr="00367A22">
        <w:trPr>
          <w:jc w:val="center"/>
        </w:trPr>
        <w:tc>
          <w:tcPr>
            <w:tcW w:w="4608" w:type="dxa"/>
            <w:tcBorders>
              <w:top w:val="single" w:sz="4" w:space="0" w:color="auto"/>
              <w:left w:val="single" w:sz="4" w:space="0" w:color="auto"/>
              <w:bottom w:val="single" w:sz="4" w:space="0" w:color="auto"/>
              <w:right w:val="single" w:sz="4" w:space="0" w:color="auto"/>
            </w:tcBorders>
          </w:tcPr>
          <w:p w:rsidR="00367A22" w:rsidRPr="00367A22" w:rsidRDefault="00367A22">
            <w:pPr>
              <w:spacing w:before="60"/>
              <w:rPr>
                <w:rFonts w:ascii="Arial" w:hAnsi="Arial" w:cs="Arial"/>
                <w:sz w:val="16"/>
              </w:rPr>
            </w:pPr>
            <w:r>
              <w:rPr>
                <w:rFonts w:ascii="Arial" w:hAnsi="Arial" w:cs="Arial"/>
                <w:sz w:val="16"/>
              </w:rPr>
              <w:t>D_</w:t>
            </w:r>
            <w:r w:rsidRPr="00367A22">
              <w:rPr>
                <w:rFonts w:ascii="Arial" w:hAnsi="Arial" w:cs="Arial"/>
                <w:sz w:val="16"/>
              </w:rPr>
              <w:t>PI_ULS_F32</w:t>
            </w:r>
          </w:p>
        </w:tc>
      </w:tr>
      <w:tr w:rsidR="004A781C" w:rsidTr="00367A22">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367A22">
            <w:pPr>
              <w:spacing w:before="60"/>
              <w:rPr>
                <w:rFonts w:ascii="Arial" w:hAnsi="Arial" w:cs="Arial"/>
                <w:sz w:val="16"/>
              </w:rPr>
            </w:pPr>
            <w:r w:rsidRPr="00367A22">
              <w:rPr>
                <w:rFonts w:ascii="Arial" w:hAnsi="Arial" w:cs="Arial"/>
                <w:sz w:val="16"/>
              </w:rPr>
              <w:t>D_2PI_ULS_F32</w:t>
            </w:r>
          </w:p>
        </w:tc>
      </w:tr>
      <w:tr w:rsidR="00367A22" w:rsidTr="00367A22">
        <w:trPr>
          <w:jc w:val="center"/>
        </w:trPr>
        <w:tc>
          <w:tcPr>
            <w:tcW w:w="4608" w:type="dxa"/>
            <w:tcBorders>
              <w:top w:val="single" w:sz="4" w:space="0" w:color="auto"/>
              <w:left w:val="single" w:sz="4" w:space="0" w:color="auto"/>
              <w:bottom w:val="single" w:sz="4" w:space="0" w:color="auto"/>
              <w:right w:val="single" w:sz="4" w:space="0" w:color="auto"/>
            </w:tcBorders>
          </w:tcPr>
          <w:p w:rsidR="00367A22" w:rsidRPr="00367A22" w:rsidRDefault="00367A22">
            <w:pPr>
              <w:spacing w:before="60"/>
              <w:rPr>
                <w:rFonts w:ascii="Arial" w:hAnsi="Arial" w:cs="Arial"/>
                <w:sz w:val="16"/>
              </w:rPr>
            </w:pPr>
            <w:r w:rsidRPr="00367A22">
              <w:rPr>
                <w:rFonts w:ascii="Arial" w:hAnsi="Arial" w:cs="Arial"/>
                <w:sz w:val="16"/>
              </w:rPr>
              <w:t>D_ONE_ULS_F32</w:t>
            </w:r>
          </w:p>
        </w:tc>
      </w:tr>
      <w:tr w:rsidR="00367A22" w:rsidTr="00367A22">
        <w:trPr>
          <w:jc w:val="center"/>
        </w:trPr>
        <w:tc>
          <w:tcPr>
            <w:tcW w:w="4608" w:type="dxa"/>
            <w:tcBorders>
              <w:top w:val="single" w:sz="4" w:space="0" w:color="auto"/>
              <w:left w:val="single" w:sz="4" w:space="0" w:color="auto"/>
              <w:bottom w:val="single" w:sz="4" w:space="0" w:color="auto"/>
              <w:right w:val="single" w:sz="4" w:space="0" w:color="auto"/>
            </w:tcBorders>
          </w:tcPr>
          <w:p w:rsidR="00367A22" w:rsidRPr="00367A22" w:rsidRDefault="00367A22">
            <w:pPr>
              <w:spacing w:before="60"/>
              <w:rPr>
                <w:rFonts w:ascii="Arial" w:hAnsi="Arial" w:cs="Arial"/>
                <w:sz w:val="16"/>
              </w:rPr>
            </w:pPr>
            <w:r w:rsidRPr="00367A22">
              <w:rPr>
                <w:rFonts w:ascii="Arial" w:hAnsi="Arial" w:cs="Arial"/>
                <w:sz w:val="16"/>
              </w:rPr>
              <w:t>D_ZERO_CNT_U16</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348"/>
        <w:gridCol w:w="1710"/>
        <w:gridCol w:w="1710"/>
        <w:gridCol w:w="2160"/>
      </w:tblGrid>
      <w:tr w:rsidR="00B92C71" w:rsidTr="00367A22">
        <w:tc>
          <w:tcPr>
            <w:tcW w:w="334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216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367A22">
        <w:tc>
          <w:tcPr>
            <w:tcW w:w="3348" w:type="dxa"/>
            <w:tcBorders>
              <w:top w:val="single" w:sz="6" w:space="0" w:color="auto"/>
              <w:left w:val="single" w:sz="6" w:space="0" w:color="auto"/>
              <w:bottom w:val="single" w:sz="6" w:space="0" w:color="auto"/>
              <w:right w:val="single" w:sz="6" w:space="0" w:color="auto"/>
            </w:tcBorders>
          </w:tcPr>
          <w:p w:rsidR="008B3E94" w:rsidRDefault="009C1AB1" w:rsidP="00F957FA">
            <w:pPr>
              <w:spacing w:before="60"/>
              <w:rPr>
                <w:rFonts w:ascii="Arial" w:hAnsi="Arial" w:cs="Arial"/>
                <w:sz w:val="16"/>
              </w:rPr>
            </w:pPr>
            <w:proofErr w:type="spellStart"/>
            <w:r w:rsidRPr="009C1AB1">
              <w:rPr>
                <w:rFonts w:ascii="Arial" w:hAnsi="Arial" w:cs="Arial"/>
                <w:sz w:val="16"/>
              </w:rPr>
              <w:t>TaylorATanTbl</w:t>
            </w:r>
            <w:proofErr w:type="spellEnd"/>
            <w:r w:rsidR="00367A22" w:rsidRPr="00367A22">
              <w:rPr>
                <w:rFonts w:ascii="Arial" w:hAnsi="Arial" w:cs="Arial"/>
                <w:sz w:val="16"/>
              </w:rPr>
              <w:t>[NUMOCTANTS_CNT_u16]</w:t>
            </w:r>
          </w:p>
        </w:tc>
        <w:tc>
          <w:tcPr>
            <w:tcW w:w="1710" w:type="dxa"/>
            <w:tcBorders>
              <w:top w:val="single" w:sz="6" w:space="0" w:color="auto"/>
              <w:left w:val="single" w:sz="6" w:space="0" w:color="auto"/>
              <w:bottom w:val="single" w:sz="6" w:space="0" w:color="auto"/>
              <w:right w:val="single" w:sz="6" w:space="0" w:color="auto"/>
            </w:tcBorders>
          </w:tcPr>
          <w:p w:rsidR="008B3E94" w:rsidRDefault="009C1AB1" w:rsidP="00F957FA">
            <w:pPr>
              <w:spacing w:before="60"/>
              <w:rPr>
                <w:rFonts w:ascii="Arial" w:hAnsi="Arial" w:cs="Arial"/>
                <w:sz w:val="16"/>
              </w:rPr>
            </w:pPr>
            <w:proofErr w:type="spellStart"/>
            <w:r w:rsidRPr="009C1AB1">
              <w:rPr>
                <w:rFonts w:ascii="Arial" w:hAnsi="Arial" w:cs="Arial"/>
                <w:sz w:val="16"/>
              </w:rPr>
              <w:t>TaylorATanTblType</w:t>
            </w:r>
            <w:proofErr w:type="spellEnd"/>
          </w:p>
        </w:tc>
        <w:tc>
          <w:tcPr>
            <w:tcW w:w="1710" w:type="dxa"/>
            <w:tcBorders>
              <w:top w:val="single" w:sz="6" w:space="0" w:color="auto"/>
              <w:left w:val="single" w:sz="6" w:space="0" w:color="auto"/>
              <w:bottom w:val="single" w:sz="6" w:space="0" w:color="auto"/>
              <w:right w:val="single" w:sz="6" w:space="0" w:color="auto"/>
            </w:tcBorders>
          </w:tcPr>
          <w:p w:rsidR="009C1AB1" w:rsidRPr="009C1AB1" w:rsidRDefault="009C1AB1" w:rsidP="009C1AB1">
            <w:pPr>
              <w:spacing w:before="60"/>
              <w:rPr>
                <w:rFonts w:ascii="Arial" w:hAnsi="Arial" w:cs="Arial"/>
                <w:sz w:val="16"/>
              </w:rPr>
            </w:pPr>
            <w:r w:rsidRPr="009C1AB1">
              <w:rPr>
                <w:rFonts w:ascii="Arial" w:hAnsi="Arial" w:cs="Arial"/>
                <w:sz w:val="16"/>
              </w:rPr>
              <w:t>{0, 1, TRUE},</w:t>
            </w:r>
          </w:p>
          <w:p w:rsidR="009C1AB1" w:rsidRPr="009C1AB1" w:rsidRDefault="00507DEA" w:rsidP="009C1AB1">
            <w:pPr>
              <w:spacing w:before="60"/>
              <w:rPr>
                <w:rFonts w:ascii="Arial" w:hAnsi="Arial" w:cs="Arial"/>
                <w:sz w:val="16"/>
              </w:rPr>
            </w:pPr>
            <w:r>
              <w:rPr>
                <w:rFonts w:ascii="Arial" w:hAnsi="Arial" w:cs="Arial"/>
                <w:sz w:val="16"/>
              </w:rPr>
              <w:t>{ π/2</w:t>
            </w:r>
            <w:r w:rsidR="009C1AB1" w:rsidRPr="009C1AB1">
              <w:rPr>
                <w:rFonts w:ascii="Arial" w:hAnsi="Arial" w:cs="Arial"/>
                <w:sz w:val="16"/>
              </w:rPr>
              <w:t>, -1, FALSE},</w:t>
            </w:r>
          </w:p>
          <w:p w:rsidR="009C1AB1" w:rsidRPr="009C1AB1" w:rsidRDefault="00507DEA" w:rsidP="009C1AB1">
            <w:pPr>
              <w:spacing w:before="60"/>
              <w:rPr>
                <w:rFonts w:ascii="Arial" w:hAnsi="Arial" w:cs="Arial"/>
                <w:sz w:val="16"/>
              </w:rPr>
            </w:pPr>
            <w:r>
              <w:rPr>
                <w:rFonts w:ascii="Arial" w:hAnsi="Arial" w:cs="Arial"/>
                <w:sz w:val="16"/>
              </w:rPr>
              <w:t>{ π/2</w:t>
            </w:r>
            <w:r w:rsidR="009C1AB1" w:rsidRPr="009C1AB1">
              <w:rPr>
                <w:rFonts w:ascii="Arial" w:hAnsi="Arial" w:cs="Arial"/>
                <w:sz w:val="16"/>
              </w:rPr>
              <w:t>, 1, FALSE},</w:t>
            </w:r>
          </w:p>
          <w:p w:rsidR="009C1AB1" w:rsidRPr="009C1AB1" w:rsidRDefault="009C1AB1" w:rsidP="009C1AB1">
            <w:pPr>
              <w:spacing w:before="60"/>
              <w:rPr>
                <w:rFonts w:ascii="Arial" w:hAnsi="Arial" w:cs="Arial"/>
                <w:sz w:val="16"/>
              </w:rPr>
            </w:pPr>
            <w:r w:rsidRPr="009C1AB1">
              <w:rPr>
                <w:rFonts w:ascii="Arial" w:hAnsi="Arial" w:cs="Arial"/>
                <w:sz w:val="16"/>
              </w:rPr>
              <w:t>{</w:t>
            </w:r>
            <w:r w:rsidR="00507DEA">
              <w:rPr>
                <w:rFonts w:ascii="Arial" w:hAnsi="Arial" w:cs="Arial"/>
                <w:sz w:val="16"/>
              </w:rPr>
              <w:t xml:space="preserve"> π</w:t>
            </w:r>
            <w:r w:rsidRPr="009C1AB1">
              <w:rPr>
                <w:rFonts w:ascii="Arial" w:hAnsi="Arial" w:cs="Arial"/>
                <w:sz w:val="16"/>
              </w:rPr>
              <w:t>, -1, TRUE},</w:t>
            </w:r>
          </w:p>
          <w:p w:rsidR="009C1AB1" w:rsidRPr="009C1AB1" w:rsidRDefault="009C1AB1" w:rsidP="009C1AB1">
            <w:pPr>
              <w:spacing w:before="60"/>
              <w:rPr>
                <w:rFonts w:ascii="Arial" w:hAnsi="Arial" w:cs="Arial"/>
                <w:sz w:val="16"/>
              </w:rPr>
            </w:pPr>
            <w:r w:rsidRPr="009C1AB1">
              <w:rPr>
                <w:rFonts w:ascii="Arial" w:hAnsi="Arial" w:cs="Arial"/>
                <w:sz w:val="16"/>
              </w:rPr>
              <w:t>{</w:t>
            </w:r>
            <w:r w:rsidR="00507DEA">
              <w:rPr>
                <w:rFonts w:ascii="Arial" w:hAnsi="Arial" w:cs="Arial"/>
                <w:sz w:val="16"/>
              </w:rPr>
              <w:t xml:space="preserve"> π</w:t>
            </w:r>
            <w:r w:rsidRPr="009C1AB1">
              <w:rPr>
                <w:rFonts w:ascii="Arial" w:hAnsi="Arial" w:cs="Arial"/>
                <w:sz w:val="16"/>
              </w:rPr>
              <w:t>, 1, TRUE},</w:t>
            </w:r>
          </w:p>
          <w:p w:rsidR="009C1AB1" w:rsidRPr="009C1AB1" w:rsidRDefault="00507DEA" w:rsidP="009C1AB1">
            <w:pPr>
              <w:spacing w:before="60"/>
              <w:rPr>
                <w:rFonts w:ascii="Arial" w:hAnsi="Arial" w:cs="Arial"/>
                <w:sz w:val="16"/>
              </w:rPr>
            </w:pPr>
            <w:r>
              <w:rPr>
                <w:rFonts w:ascii="Arial" w:hAnsi="Arial" w:cs="Arial"/>
                <w:sz w:val="16"/>
              </w:rPr>
              <w:t>{3 π/2</w:t>
            </w:r>
            <w:r w:rsidR="009C1AB1" w:rsidRPr="009C1AB1">
              <w:rPr>
                <w:rFonts w:ascii="Arial" w:hAnsi="Arial" w:cs="Arial"/>
                <w:sz w:val="16"/>
              </w:rPr>
              <w:t>, -1, FALSE},</w:t>
            </w:r>
          </w:p>
          <w:p w:rsidR="009C1AB1" w:rsidRPr="009C1AB1" w:rsidRDefault="00507DEA" w:rsidP="009C1AB1">
            <w:pPr>
              <w:spacing w:before="60"/>
              <w:rPr>
                <w:rFonts w:ascii="Arial" w:hAnsi="Arial" w:cs="Arial"/>
                <w:sz w:val="16"/>
              </w:rPr>
            </w:pPr>
            <w:r>
              <w:rPr>
                <w:rFonts w:ascii="Arial" w:hAnsi="Arial" w:cs="Arial"/>
                <w:sz w:val="16"/>
              </w:rPr>
              <w:t>{3 π/2</w:t>
            </w:r>
            <w:r w:rsidR="009C1AB1" w:rsidRPr="009C1AB1">
              <w:rPr>
                <w:rFonts w:ascii="Arial" w:hAnsi="Arial" w:cs="Arial"/>
                <w:sz w:val="16"/>
              </w:rPr>
              <w:t>, 1, FALSE},</w:t>
            </w:r>
          </w:p>
          <w:p w:rsidR="008B3E94" w:rsidRDefault="009C1AB1" w:rsidP="009C1AB1">
            <w:pPr>
              <w:spacing w:before="60"/>
              <w:rPr>
                <w:rFonts w:ascii="Arial" w:hAnsi="Arial" w:cs="Arial"/>
                <w:sz w:val="16"/>
              </w:rPr>
            </w:pPr>
            <w:r w:rsidRPr="009C1AB1">
              <w:rPr>
                <w:rFonts w:ascii="Arial" w:hAnsi="Arial" w:cs="Arial"/>
                <w:sz w:val="16"/>
              </w:rPr>
              <w:t>{2</w:t>
            </w:r>
            <w:r w:rsidR="00507DEA">
              <w:rPr>
                <w:rFonts w:ascii="Arial" w:hAnsi="Arial" w:cs="Arial"/>
                <w:sz w:val="16"/>
              </w:rPr>
              <w:t xml:space="preserve"> π</w:t>
            </w:r>
            <w:r w:rsidRPr="009C1AB1">
              <w:rPr>
                <w:rFonts w:ascii="Arial" w:hAnsi="Arial" w:cs="Arial"/>
                <w:sz w:val="16"/>
              </w:rPr>
              <w:t>, -1, TRUE}</w:t>
            </w:r>
          </w:p>
        </w:tc>
        <w:tc>
          <w:tcPr>
            <w:tcW w:w="2160" w:type="dxa"/>
            <w:tcBorders>
              <w:top w:val="single" w:sz="6" w:space="0" w:color="auto"/>
              <w:left w:val="single" w:sz="6" w:space="0" w:color="auto"/>
              <w:bottom w:val="single" w:sz="6" w:space="0" w:color="auto"/>
              <w:right w:val="single" w:sz="6" w:space="0" w:color="auto"/>
            </w:tcBorders>
          </w:tcPr>
          <w:p w:rsidR="008B3E94" w:rsidRDefault="00507DEA" w:rsidP="00F957FA">
            <w:pPr>
              <w:spacing w:before="60"/>
              <w:rPr>
                <w:rFonts w:ascii="Arial" w:hAnsi="Arial" w:cs="Arial"/>
                <w:sz w:val="16"/>
              </w:rPr>
            </w:pPr>
            <w:r w:rsidRPr="00507DEA">
              <w:rPr>
                <w:rFonts w:ascii="Arial" w:hAnsi="Arial" w:cs="Arial"/>
                <w:sz w:val="16"/>
              </w:rPr>
              <w:t>MTRPOS3_START_SEC_CONST_UNSPECIFIED</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367A22" w:rsidP="008B3E94">
      <w:pPr>
        <w:numPr>
          <w:ilvl w:val="0"/>
          <w:numId w:val="5"/>
        </w:numPr>
        <w:spacing w:after="0"/>
      </w:pPr>
      <w:r w:rsidRPr="00367A22">
        <w:t>Abs_f32_m</w:t>
      </w:r>
    </w:p>
    <w:p w:rsidR="00367A22" w:rsidRDefault="00367A22" w:rsidP="008B3E94">
      <w:pPr>
        <w:numPr>
          <w:ilvl w:val="0"/>
          <w:numId w:val="5"/>
        </w:numPr>
        <w:spacing w:after="0"/>
      </w:pPr>
      <w:proofErr w:type="spellStart"/>
      <w:r w:rsidRPr="00367A22">
        <w:t>DiagPStep_m</w:t>
      </w:r>
      <w:proofErr w:type="spellEnd"/>
    </w:p>
    <w:p w:rsidR="00367A22" w:rsidRDefault="00367A22" w:rsidP="008B3E94">
      <w:pPr>
        <w:numPr>
          <w:ilvl w:val="0"/>
          <w:numId w:val="5"/>
        </w:numPr>
        <w:spacing w:after="0"/>
      </w:pPr>
      <w:proofErr w:type="spellStart"/>
      <w:r w:rsidRPr="00367A22">
        <w:t>DiagNStep_m</w:t>
      </w:r>
      <w:proofErr w:type="spellEnd"/>
    </w:p>
    <w:p w:rsidR="00367A22" w:rsidRDefault="00367A22" w:rsidP="008B3E94">
      <w:pPr>
        <w:numPr>
          <w:ilvl w:val="0"/>
          <w:numId w:val="5"/>
        </w:numPr>
        <w:spacing w:after="0"/>
      </w:pPr>
      <w:proofErr w:type="spellStart"/>
      <w:r w:rsidRPr="00367A22">
        <w:t>DiagFailed_m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C863F3" w:rsidRDefault="00C863F3" w:rsidP="00C863F3">
      <w:pPr>
        <w:spacing w:after="0"/>
      </w:pPr>
    </w:p>
    <w:p w:rsidR="008F6DBB" w:rsidRDefault="00C863F3" w:rsidP="00C863F3">
      <w:pPr>
        <w:spacing w:after="0"/>
      </w:pPr>
      <w:r>
        <w:t>None</w:t>
      </w:r>
    </w:p>
    <w:p w:rsidR="00C863F3" w:rsidRDefault="00C863F3" w:rsidP="00C863F3">
      <w:pPr>
        <w:spacing w:after="0"/>
      </w:pPr>
    </w:p>
    <w:p w:rsidR="008B3E94" w:rsidRDefault="008B3E94" w:rsidP="008B3E94">
      <w:pPr>
        <w:pStyle w:val="Heading2"/>
      </w:pPr>
      <w:r>
        <w:t>Local Functions/Macros Used by this MDD only</w:t>
      </w:r>
    </w:p>
    <w:p w:rsidR="00C863F3" w:rsidRDefault="00C863F3" w:rsidP="00C863F3">
      <w:pPr>
        <w:spacing w:after="0"/>
      </w:pPr>
    </w:p>
    <w:p w:rsidR="00C863F3" w:rsidRDefault="00C863F3" w:rsidP="00C863F3">
      <w:pPr>
        <w:spacing w:after="0"/>
      </w:pPr>
      <w:r>
        <w:t>None</w:t>
      </w:r>
    </w:p>
    <w:p w:rsidR="00C863F3" w:rsidRDefault="00C863F3" w:rsidP="00C863F3">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C863F3" w:rsidRPr="004B5BE2" w:rsidTr="00F957FA">
        <w:trPr>
          <w:trHeight w:val="341"/>
        </w:trPr>
        <w:tc>
          <w:tcPr>
            <w:tcW w:w="4455" w:type="dxa"/>
            <w:vAlign w:val="center"/>
          </w:tcPr>
          <w:p w:rsidR="00C863F3" w:rsidRPr="004B5BE2" w:rsidRDefault="00C863F3" w:rsidP="00F141E2">
            <w:pPr>
              <w:spacing w:before="100" w:beforeAutospacing="1" w:after="100" w:afterAutospacing="1"/>
              <w:rPr>
                <w:rFonts w:ascii="Arial" w:hAnsi="Arial" w:cs="Arial"/>
                <w:sz w:val="16"/>
                <w:szCs w:val="16"/>
              </w:rPr>
            </w:pPr>
            <w:r w:rsidRPr="00C863F3">
              <w:rPr>
                <w:rFonts w:ascii="Arial" w:hAnsi="Arial" w:cs="Arial"/>
                <w:sz w:val="16"/>
                <w:szCs w:val="16"/>
              </w:rPr>
              <w:t>Rte_InitValue_InvCos2Scaled_Volt_f32</w:t>
            </w:r>
          </w:p>
        </w:tc>
        <w:tc>
          <w:tcPr>
            <w:tcW w:w="4455" w:type="dxa"/>
            <w:vAlign w:val="center"/>
          </w:tcPr>
          <w:p w:rsidR="00C863F3" w:rsidRPr="004B5BE2" w:rsidRDefault="00C863F3"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C863F3" w:rsidRPr="004B5BE2" w:rsidTr="00F957FA">
        <w:trPr>
          <w:trHeight w:val="341"/>
        </w:trPr>
        <w:tc>
          <w:tcPr>
            <w:tcW w:w="4455" w:type="dxa"/>
            <w:vAlign w:val="center"/>
          </w:tcPr>
          <w:p w:rsidR="00C863F3" w:rsidRPr="004B5BE2" w:rsidRDefault="00C863F3" w:rsidP="00F141E2">
            <w:pPr>
              <w:spacing w:before="100" w:beforeAutospacing="1" w:after="100" w:afterAutospacing="1"/>
              <w:rPr>
                <w:rFonts w:ascii="Arial" w:hAnsi="Arial" w:cs="Arial"/>
                <w:sz w:val="16"/>
                <w:szCs w:val="16"/>
              </w:rPr>
            </w:pPr>
            <w:r w:rsidRPr="00C863F3">
              <w:rPr>
                <w:rFonts w:ascii="Arial" w:hAnsi="Arial" w:cs="Arial"/>
                <w:sz w:val="16"/>
                <w:szCs w:val="16"/>
              </w:rPr>
              <w:t>Rte_InitValue_InvSin2Scaled_Volt_f32</w:t>
            </w:r>
          </w:p>
        </w:tc>
        <w:tc>
          <w:tcPr>
            <w:tcW w:w="4455" w:type="dxa"/>
            <w:vAlign w:val="center"/>
          </w:tcPr>
          <w:p w:rsidR="00C863F3" w:rsidRPr="004B5BE2" w:rsidRDefault="00C863F3"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C863F3" w:rsidRDefault="00C863F3"/>
    <w:p w:rsidR="004A781C" w:rsidRDefault="00F141E2">
      <w:r>
        <w:t>None</w:t>
      </w:r>
    </w:p>
    <w:p w:rsidR="004A781C" w:rsidRDefault="004A781C">
      <w:pPr>
        <w:pStyle w:val="Heading2"/>
      </w:pPr>
      <w:r>
        <w:br w:type="page"/>
      </w:r>
      <w:r>
        <w:lastRenderedPageBreak/>
        <w:t>Periodic Functions</w:t>
      </w:r>
    </w:p>
    <w:p w:rsidR="00C863F3" w:rsidRDefault="00C863F3" w:rsidP="00C863F3">
      <w:pPr>
        <w:pStyle w:val="Heading3"/>
      </w:pPr>
      <w:r>
        <w:t xml:space="preserve">Per: </w:t>
      </w:r>
      <w:r w:rsidR="00C56BE8">
        <w:fldChar w:fldCharType="begin"/>
      </w:r>
      <w:r w:rsidR="00C56BE8">
        <w:instrText xml:space="preserve"> DOCPROPERTY "Module Name"  \* MERGEFORMAT </w:instrText>
      </w:r>
      <w:r w:rsidR="00C56BE8">
        <w:fldChar w:fldCharType="separate"/>
      </w:r>
      <w:r>
        <w:t>MtrPos3</w:t>
      </w:r>
      <w:r w:rsidR="00C56BE8">
        <w:fldChar w:fldCharType="end"/>
      </w:r>
      <w:r>
        <w:t>_Per1</w:t>
      </w:r>
    </w:p>
    <w:p w:rsidR="00C863F3" w:rsidRDefault="00C863F3" w:rsidP="00C863F3">
      <w:pPr>
        <w:pStyle w:val="Heading4"/>
      </w:pPr>
      <w:bookmarkStart w:id="4" w:name="_Ref338771691"/>
      <w:r>
        <w:t>Design Rationale</w:t>
      </w:r>
      <w:bookmarkEnd w:id="4"/>
    </w:p>
    <w:p w:rsidR="00C863F3" w:rsidRDefault="00C863F3" w:rsidP="00C863F3">
      <w:r>
        <w:t>This function should be run after MtrPos2_Per1, as the comparisons (in both the main and diverse paths) on the generated signals assume that this order will be followed.</w:t>
      </w:r>
    </w:p>
    <w:p w:rsidR="00C863F3" w:rsidRDefault="00C863F3" w:rsidP="00C863F3">
      <w:pPr>
        <w:pStyle w:val="Heading4"/>
      </w:pPr>
      <w:r>
        <w:t>Program Flow Start</w:t>
      </w:r>
    </w:p>
    <w:p w:rsidR="00C863F3" w:rsidRDefault="00C863F3" w:rsidP="00C863F3">
      <w:r w:rsidRPr="00C863F3">
        <w:t>Rte_Call_MtrPos3_Per1_CP0_</w:t>
      </w:r>
      <w:proofErr w:type="gramStart"/>
      <w:r w:rsidRPr="00C863F3">
        <w:t>CheckpointReached()</w:t>
      </w:r>
      <w:proofErr w:type="gramEnd"/>
    </w:p>
    <w:p w:rsidR="00C863F3" w:rsidRDefault="00C863F3" w:rsidP="00C863F3">
      <w:pPr>
        <w:pStyle w:val="Heading4"/>
      </w:pPr>
      <w:r>
        <w:t>Store Module Inputs to Local copies</w:t>
      </w:r>
    </w:p>
    <w:p w:rsidR="00C863F3" w:rsidRPr="00C863F3" w:rsidRDefault="00C863F3" w:rsidP="00C863F3">
      <w:pPr>
        <w:rPr>
          <w:sz w:val="18"/>
          <w:szCs w:val="18"/>
        </w:rPr>
      </w:pPr>
      <w:r w:rsidRPr="00C863F3">
        <w:rPr>
          <w:sz w:val="18"/>
          <w:szCs w:val="18"/>
        </w:rPr>
        <w:t>InvCos2_Volts_T_f32 = Rte_IRead_MtrPos</w:t>
      </w:r>
      <w:r>
        <w:rPr>
          <w:sz w:val="18"/>
          <w:szCs w:val="18"/>
        </w:rPr>
        <w:t>3_Per1_InvCos2Scaled_Volt_</w:t>
      </w:r>
      <w:proofErr w:type="gramStart"/>
      <w:r>
        <w:rPr>
          <w:sz w:val="18"/>
          <w:szCs w:val="18"/>
        </w:rPr>
        <w:t>f32()</w:t>
      </w:r>
      <w:proofErr w:type="gramEnd"/>
    </w:p>
    <w:p w:rsidR="00C863F3" w:rsidRPr="00F141E2" w:rsidRDefault="00C863F3" w:rsidP="00C863F3">
      <w:pPr>
        <w:rPr>
          <w:sz w:val="18"/>
          <w:szCs w:val="18"/>
        </w:rPr>
      </w:pPr>
      <w:r w:rsidRPr="00C863F3">
        <w:rPr>
          <w:sz w:val="18"/>
          <w:szCs w:val="18"/>
        </w:rPr>
        <w:t>InvSin2_Volts_T_f32 = Rte_IRead_MtrPos3_Per1_InvSin2Scaled_Volt_</w:t>
      </w:r>
      <w:proofErr w:type="gramStart"/>
      <w:r w:rsidRPr="00C863F3">
        <w:rPr>
          <w:sz w:val="18"/>
          <w:szCs w:val="18"/>
        </w:rPr>
        <w:t>f32()</w:t>
      </w:r>
      <w:proofErr w:type="gramEnd"/>
    </w:p>
    <w:p w:rsidR="00C863F3" w:rsidRDefault="008D313F" w:rsidP="00C863F3">
      <w:pPr>
        <w:pStyle w:val="Heading4"/>
      </w:pPr>
      <w:r w:rsidRPr="008D313F">
        <w:lastRenderedPageBreak/>
        <w:t>Compute Alternate Motor Position</w:t>
      </w:r>
    </w:p>
    <w:p w:rsidR="00C863F3" w:rsidRDefault="00046F27" w:rsidP="00C863F3">
      <w:pPr>
        <w:jc w:val="center"/>
      </w:pPr>
      <w:r>
        <w:object w:dxaOrig="14280" w:dyaOrig="15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61.7pt" o:ole="">
            <v:imagedata r:id="rId10" o:title=""/>
          </v:shape>
          <o:OLEObject Type="Embed" ProgID="Visio.Drawing.11" ShapeID="_x0000_i1025" DrawAspect="Content" ObjectID="_1443595199" r:id="rId11"/>
        </w:object>
      </w:r>
    </w:p>
    <w:p w:rsidR="00C863F3" w:rsidRDefault="00C863F3" w:rsidP="00C863F3">
      <w:pPr>
        <w:pStyle w:val="Heading4"/>
      </w:pPr>
      <w:r>
        <w:t>Store Local copy of outputs into Module Outputs</w:t>
      </w:r>
    </w:p>
    <w:p w:rsidR="00C863F3" w:rsidRDefault="00C863F3" w:rsidP="00C863F3">
      <w:pPr>
        <w:pStyle w:val="Heading4"/>
      </w:pPr>
      <w:r>
        <w:t>Program Flow End</w:t>
      </w:r>
    </w:p>
    <w:p w:rsidR="00C863F3" w:rsidRDefault="00C863F3" w:rsidP="00C863F3">
      <w:r w:rsidRPr="00C863F3">
        <w:t>Rte_Call_MtrPos3_Per1_CP1_</w:t>
      </w:r>
      <w:proofErr w:type="gramStart"/>
      <w:r w:rsidRPr="00C863F3">
        <w:t>CheckpointReached()</w:t>
      </w:r>
      <w:proofErr w:type="gramEnd"/>
    </w:p>
    <w:p w:rsidR="00C863F3" w:rsidRDefault="00C863F3">
      <w:pPr>
        <w:spacing w:after="0"/>
        <w:rPr>
          <w:rFonts w:ascii="Arial" w:hAnsi="Arial"/>
          <w:b/>
          <w:sz w:val="24"/>
        </w:rPr>
      </w:pPr>
      <w:r>
        <w:lastRenderedPageBreak/>
        <w:br w:type="page"/>
      </w:r>
    </w:p>
    <w:p w:rsidR="00C863F3" w:rsidRDefault="00C863F3" w:rsidP="00C863F3">
      <w:pPr>
        <w:pStyle w:val="Heading3"/>
      </w:pPr>
      <w:r>
        <w:lastRenderedPageBreak/>
        <w:t xml:space="preserve">Per: </w:t>
      </w:r>
      <w:r w:rsidR="00C56BE8">
        <w:fldChar w:fldCharType="begin"/>
      </w:r>
      <w:r w:rsidR="00C56BE8">
        <w:instrText xml:space="preserve"> DOCPROPERTY "Module Name"  \* MERGEFORMAT </w:instrText>
      </w:r>
      <w:r w:rsidR="00C56BE8">
        <w:fldChar w:fldCharType="separate"/>
      </w:r>
      <w:r>
        <w:t>MtrPos3</w:t>
      </w:r>
      <w:r w:rsidR="00C56BE8">
        <w:fldChar w:fldCharType="end"/>
      </w:r>
      <w:r>
        <w:t>_Per2</w:t>
      </w:r>
    </w:p>
    <w:p w:rsidR="00C863F3" w:rsidRDefault="00C863F3" w:rsidP="00C863F3">
      <w:pPr>
        <w:pStyle w:val="Heading4"/>
      </w:pPr>
      <w:r>
        <w:t>Design Rationale</w:t>
      </w:r>
    </w:p>
    <w:p w:rsidR="00C863F3" w:rsidRDefault="00C863F3" w:rsidP="00C863F3">
      <w:r>
        <w:t>None</w:t>
      </w:r>
    </w:p>
    <w:p w:rsidR="00C863F3" w:rsidRDefault="00C863F3" w:rsidP="00C863F3">
      <w:pPr>
        <w:pStyle w:val="Heading4"/>
      </w:pPr>
      <w:r>
        <w:t>Program Flow Start</w:t>
      </w:r>
    </w:p>
    <w:p w:rsidR="00C863F3" w:rsidRDefault="002A621B" w:rsidP="00C863F3">
      <w:r w:rsidRPr="002A621B">
        <w:t>Rte_Call_MtrPos3_Per2_CP0_</w:t>
      </w:r>
      <w:proofErr w:type="gramStart"/>
      <w:r w:rsidRPr="002A621B">
        <w:t>CheckpointReached()</w:t>
      </w:r>
      <w:proofErr w:type="gramEnd"/>
    </w:p>
    <w:p w:rsidR="00C863F3" w:rsidRDefault="00C863F3" w:rsidP="00C863F3">
      <w:pPr>
        <w:pStyle w:val="Heading4"/>
      </w:pPr>
      <w:r>
        <w:t>Store Module Inputs to Local copies</w:t>
      </w:r>
    </w:p>
    <w:p w:rsidR="00046F27" w:rsidRDefault="00046F27" w:rsidP="002A621B">
      <w:pPr>
        <w:rPr>
          <w:ins w:id="5" w:author="Julien, Jared" w:date="2013-10-18T09:48:00Z"/>
          <w:sz w:val="18"/>
          <w:szCs w:val="18"/>
        </w:rPr>
      </w:pPr>
      <w:ins w:id="6" w:author="Julien, Jared" w:date="2013-10-18T09:48:00Z">
        <w:r w:rsidRPr="00046F27">
          <w:rPr>
            <w:sz w:val="18"/>
            <w:szCs w:val="18"/>
          </w:rPr>
          <w:t>CorrectedMtrPos_Rev_T_f32 = Rte_IRead_MtrPos3_Per2_CorrectedMtrPos_Rev_</w:t>
        </w:r>
        <w:proofErr w:type="gramStart"/>
        <w:r w:rsidRPr="00046F27">
          <w:rPr>
            <w:sz w:val="18"/>
            <w:szCs w:val="18"/>
          </w:rPr>
          <w:t>f32()</w:t>
        </w:r>
        <w:proofErr w:type="gramEnd"/>
      </w:ins>
    </w:p>
    <w:p w:rsidR="002A621B" w:rsidRPr="002A621B" w:rsidRDefault="002A621B" w:rsidP="002A621B">
      <w:pPr>
        <w:rPr>
          <w:sz w:val="18"/>
          <w:szCs w:val="18"/>
        </w:rPr>
      </w:pPr>
      <w:r w:rsidRPr="002A621B">
        <w:rPr>
          <w:sz w:val="18"/>
          <w:szCs w:val="18"/>
        </w:rPr>
        <w:t>InvCos2_Volts_T_f32 = Rte_IRead_MtrPos</w:t>
      </w:r>
      <w:r>
        <w:rPr>
          <w:sz w:val="18"/>
          <w:szCs w:val="18"/>
        </w:rPr>
        <w:t>3_Per2_InvCos2Scaled_Volt_</w:t>
      </w:r>
      <w:proofErr w:type="gramStart"/>
      <w:r>
        <w:rPr>
          <w:sz w:val="18"/>
          <w:szCs w:val="18"/>
        </w:rPr>
        <w:t>f32()</w:t>
      </w:r>
      <w:proofErr w:type="gramEnd"/>
    </w:p>
    <w:p w:rsidR="00C863F3" w:rsidRPr="00F141E2" w:rsidRDefault="002A621B" w:rsidP="002A621B">
      <w:pPr>
        <w:rPr>
          <w:sz w:val="18"/>
          <w:szCs w:val="18"/>
        </w:rPr>
      </w:pPr>
      <w:r w:rsidRPr="002A621B">
        <w:rPr>
          <w:sz w:val="18"/>
          <w:szCs w:val="18"/>
        </w:rPr>
        <w:t>InvSin2_Volts_T_f32 = Rte_IRead_MtrPos3_Per2_InvSin2Scaled_Volt_</w:t>
      </w:r>
      <w:proofErr w:type="gramStart"/>
      <w:r w:rsidRPr="002A621B">
        <w:rPr>
          <w:sz w:val="18"/>
          <w:szCs w:val="18"/>
        </w:rPr>
        <w:t>f32()</w:t>
      </w:r>
      <w:proofErr w:type="gramEnd"/>
    </w:p>
    <w:p w:rsidR="00C863F3" w:rsidRDefault="008D313F" w:rsidP="00C863F3">
      <w:pPr>
        <w:pStyle w:val="Heading4"/>
      </w:pPr>
      <w:r>
        <w:lastRenderedPageBreak/>
        <w:t>Correlation Diagnostic</w:t>
      </w:r>
    </w:p>
    <w:p w:rsidR="00C863F3" w:rsidRDefault="00046F27" w:rsidP="00C863F3">
      <w:pPr>
        <w:jc w:val="center"/>
      </w:pPr>
      <w:r>
        <w:object w:dxaOrig="8275" w:dyaOrig="10941">
          <v:shape id="_x0000_i1026" type="#_x0000_t75" style="width:413.5pt;height:546.3pt" o:ole="">
            <v:imagedata r:id="rId12" o:title=""/>
          </v:shape>
          <o:OLEObject Type="Embed" ProgID="Visio.Drawing.11" ShapeID="_x0000_i1026" DrawAspect="Content" ObjectID="_1443595200" r:id="rId13"/>
        </w:object>
      </w:r>
    </w:p>
    <w:p w:rsidR="008D313F" w:rsidRDefault="008D313F" w:rsidP="008D313F">
      <w:pPr>
        <w:pStyle w:val="Heading4"/>
      </w:pPr>
      <w:r>
        <w:lastRenderedPageBreak/>
        <w:t>Secondary Sensor Validity Diagnostic</w:t>
      </w:r>
    </w:p>
    <w:p w:rsidR="008D313F" w:rsidRDefault="00046F27" w:rsidP="00C863F3">
      <w:pPr>
        <w:jc w:val="center"/>
      </w:pPr>
      <w:r>
        <w:object w:dxaOrig="8990" w:dyaOrig="9465">
          <v:shape id="_x0000_i1027" type="#_x0000_t75" style="width:449.15pt;height:472.95pt" o:ole="">
            <v:imagedata r:id="rId14" o:title=""/>
          </v:shape>
          <o:OLEObject Type="Embed" ProgID="Visio.Drawing.11" ShapeID="_x0000_i1027" DrawAspect="Content" ObjectID="_1443595201" r:id="rId15"/>
        </w:object>
      </w:r>
    </w:p>
    <w:p w:rsidR="008D313F" w:rsidRDefault="008D313F">
      <w:pPr>
        <w:spacing w:after="0"/>
        <w:rPr>
          <w:rFonts w:ascii="Arial" w:hAnsi="Arial"/>
          <w:b/>
          <w:sz w:val="24"/>
        </w:rPr>
      </w:pPr>
      <w:r>
        <w:br w:type="page"/>
      </w:r>
    </w:p>
    <w:p w:rsidR="00C863F3" w:rsidRDefault="00C863F3" w:rsidP="00C863F3">
      <w:pPr>
        <w:pStyle w:val="Heading4"/>
      </w:pPr>
      <w:r>
        <w:lastRenderedPageBreak/>
        <w:t>Store Local copy of outputs into Module Outputs</w:t>
      </w:r>
    </w:p>
    <w:p w:rsidR="002A621B" w:rsidRPr="002A621B" w:rsidRDefault="00771499" w:rsidP="002A621B">
      <w:pPr>
        <w:rPr>
          <w:sz w:val="18"/>
          <w:szCs w:val="18"/>
        </w:rPr>
      </w:pPr>
      <w:r>
        <w:rPr>
          <w:sz w:val="18"/>
          <w:szCs w:val="18"/>
        </w:rPr>
        <w:t>MtrPos3_</w:t>
      </w:r>
      <w:r w:rsidRPr="00771499">
        <w:rPr>
          <w:sz w:val="18"/>
          <w:szCs w:val="18"/>
        </w:rPr>
        <w:t>SysCErrorTerm</w:t>
      </w:r>
      <w:r w:rsidR="002A621B" w:rsidRPr="002A621B">
        <w:rPr>
          <w:sz w:val="18"/>
          <w:szCs w:val="18"/>
        </w:rPr>
        <w:t>_Rev_D_f</w:t>
      </w:r>
      <w:r w:rsidR="002A621B">
        <w:rPr>
          <w:sz w:val="18"/>
          <w:szCs w:val="18"/>
        </w:rPr>
        <w:t xml:space="preserve">32 = </w:t>
      </w:r>
      <w:r w:rsidRPr="00771499">
        <w:rPr>
          <w:sz w:val="18"/>
          <w:szCs w:val="18"/>
        </w:rPr>
        <w:t>SysCErrorTerm</w:t>
      </w:r>
      <w:r w:rsidR="002A621B">
        <w:rPr>
          <w:sz w:val="18"/>
          <w:szCs w:val="18"/>
        </w:rPr>
        <w:t>_Rev_T_f32</w:t>
      </w:r>
    </w:p>
    <w:p w:rsidR="002A621B" w:rsidRPr="002A621B" w:rsidRDefault="00771499" w:rsidP="002A621B">
      <w:pPr>
        <w:rPr>
          <w:sz w:val="18"/>
          <w:szCs w:val="18"/>
        </w:rPr>
      </w:pPr>
      <w:r>
        <w:rPr>
          <w:sz w:val="18"/>
          <w:szCs w:val="18"/>
        </w:rPr>
        <w:t>MtrPos3_</w:t>
      </w:r>
      <w:r w:rsidR="002A621B" w:rsidRPr="002A621B">
        <w:rPr>
          <w:sz w:val="18"/>
          <w:szCs w:val="18"/>
        </w:rPr>
        <w:t>SysCValidErr_VoltsSqrd_D_f3</w:t>
      </w:r>
      <w:r w:rsidR="002A621B">
        <w:rPr>
          <w:sz w:val="18"/>
          <w:szCs w:val="18"/>
        </w:rPr>
        <w:t xml:space="preserve">2 = </w:t>
      </w:r>
      <w:r>
        <w:rPr>
          <w:sz w:val="18"/>
          <w:szCs w:val="18"/>
        </w:rPr>
        <w:t>SysC</w:t>
      </w:r>
      <w:r w:rsidR="002A621B">
        <w:rPr>
          <w:sz w:val="18"/>
          <w:szCs w:val="18"/>
        </w:rPr>
        <w:t>ValidErr_VoltsSqrd_T_f32</w:t>
      </w:r>
    </w:p>
    <w:p w:rsidR="00C863F3" w:rsidRDefault="00C863F3" w:rsidP="00C863F3">
      <w:pPr>
        <w:pStyle w:val="Heading4"/>
      </w:pPr>
      <w:r>
        <w:t>Program Flow End</w:t>
      </w:r>
    </w:p>
    <w:p w:rsidR="00C863F3" w:rsidRDefault="002A621B" w:rsidP="00C863F3">
      <w:r w:rsidRPr="002A621B">
        <w:t>Rte_Call_MtrPos3_Per2_CP1_</w:t>
      </w:r>
      <w:proofErr w:type="gramStart"/>
      <w:r w:rsidRPr="002A621B">
        <w:t>CheckpointReached()</w:t>
      </w:r>
      <w:proofErr w:type="gramEnd"/>
    </w:p>
    <w:p w:rsidR="004A781C" w:rsidRDefault="004A781C"/>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610246" w:rsidRDefault="00610246"/>
    <w:p w:rsidR="004A781C" w:rsidRDefault="00F141E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610246">
      <w:r>
        <w:t xml:space="preserve">See section </w:t>
      </w:r>
      <w:r w:rsidR="00907A82">
        <w:fldChar w:fldCharType="begin"/>
      </w:r>
      <w:r>
        <w:instrText xml:space="preserve"> REF _Ref338771691 \r \h </w:instrText>
      </w:r>
      <w:r w:rsidR="00907A82">
        <w:fldChar w:fldCharType="separate"/>
      </w:r>
      <w:r w:rsidR="008D313F">
        <w:t>6.3.1.1</w:t>
      </w:r>
      <w:r w:rsidR="00907A82">
        <w:fldChar w:fldCharType="end"/>
      </w:r>
      <w:r>
        <w:t xml:space="preserve"> for details on </w:t>
      </w:r>
      <w:r w:rsidR="0091715A">
        <w:t>task organization.</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7B4B40" w:rsidP="00F957FA">
            <w:pPr>
              <w:spacing w:before="60"/>
              <w:rPr>
                <w:rFonts w:ascii="Arial" w:hAnsi="Arial" w:cs="Arial"/>
                <w:sz w:val="16"/>
                <w:szCs w:val="16"/>
              </w:rPr>
            </w:pPr>
            <w:r w:rsidRPr="007B4B40">
              <w:rPr>
                <w:rFonts w:ascii="Arial" w:hAnsi="Arial" w:cs="Arial"/>
                <w:sz w:val="16"/>
                <w:szCs w:val="16"/>
              </w:rPr>
              <w:t>MtrPos3_Per1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B4B40"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B4B40" w:rsidP="00F957FA">
            <w:pPr>
              <w:spacing w:before="60"/>
              <w:rPr>
                <w:rFonts w:ascii="Arial" w:hAnsi="Arial" w:cs="Arial"/>
                <w:sz w:val="16"/>
                <w:szCs w:val="16"/>
              </w:rPr>
            </w:pPr>
            <w:r>
              <w:rPr>
                <w:rFonts w:ascii="Arial" w:hAnsi="Arial" w:cs="Arial"/>
                <w:sz w:val="16"/>
                <w:szCs w:val="16"/>
              </w:rPr>
              <w:t>ALL</w:t>
            </w:r>
          </w:p>
        </w:tc>
      </w:tr>
      <w:tr w:rsidR="00610246" w:rsidRPr="00381542" w:rsidTr="00B54697">
        <w:tc>
          <w:tcPr>
            <w:tcW w:w="3168" w:type="dxa"/>
            <w:tcBorders>
              <w:top w:val="single" w:sz="6" w:space="0" w:color="auto"/>
              <w:left w:val="single" w:sz="6" w:space="0" w:color="auto"/>
              <w:bottom w:val="single" w:sz="6" w:space="0" w:color="auto"/>
              <w:right w:val="single" w:sz="6" w:space="0" w:color="auto"/>
            </w:tcBorders>
          </w:tcPr>
          <w:p w:rsidR="00610246" w:rsidRPr="00381542" w:rsidRDefault="007B4B40" w:rsidP="00F957FA">
            <w:pPr>
              <w:spacing w:before="60"/>
              <w:rPr>
                <w:rFonts w:ascii="Arial" w:hAnsi="Arial" w:cs="Arial"/>
                <w:sz w:val="16"/>
                <w:szCs w:val="16"/>
              </w:rPr>
            </w:pPr>
            <w:r w:rsidRPr="007B4B40">
              <w:rPr>
                <w:rFonts w:ascii="Arial" w:hAnsi="Arial" w:cs="Arial"/>
                <w:sz w:val="16"/>
                <w:szCs w:val="16"/>
              </w:rPr>
              <w:t>MtrPos3_Per2</w:t>
            </w:r>
          </w:p>
        </w:tc>
        <w:tc>
          <w:tcPr>
            <w:tcW w:w="2070" w:type="dxa"/>
            <w:tcBorders>
              <w:top w:val="single" w:sz="6" w:space="0" w:color="auto"/>
              <w:left w:val="single" w:sz="6" w:space="0" w:color="auto"/>
              <w:bottom w:val="single" w:sz="6" w:space="0" w:color="auto"/>
              <w:right w:val="single" w:sz="6" w:space="0" w:color="auto"/>
            </w:tcBorders>
          </w:tcPr>
          <w:p w:rsidR="00610246" w:rsidRPr="00381542" w:rsidRDefault="007B4B40" w:rsidP="00F957FA">
            <w:pPr>
              <w:spacing w:before="60"/>
              <w:rPr>
                <w:rFonts w:ascii="Arial" w:hAnsi="Arial" w:cs="Arial"/>
                <w:sz w:val="16"/>
                <w:szCs w:val="16"/>
              </w:rPr>
            </w:pPr>
            <w:r>
              <w:rPr>
                <w:rFonts w:ascii="Arial" w:hAnsi="Arial" w:cs="Arial"/>
                <w:sz w:val="16"/>
                <w:szCs w:val="16"/>
              </w:rPr>
              <w:t>4 ms</w:t>
            </w:r>
          </w:p>
        </w:tc>
        <w:tc>
          <w:tcPr>
            <w:tcW w:w="3690" w:type="dxa"/>
            <w:tcBorders>
              <w:top w:val="single" w:sz="6" w:space="0" w:color="auto"/>
              <w:left w:val="single" w:sz="6" w:space="0" w:color="auto"/>
              <w:bottom w:val="single" w:sz="6" w:space="0" w:color="auto"/>
              <w:right w:val="single" w:sz="6" w:space="0" w:color="auto"/>
            </w:tcBorders>
          </w:tcPr>
          <w:p w:rsidR="00610246" w:rsidRPr="00381542" w:rsidRDefault="007B4B40"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B4B40"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RPr="00557E2B" w:rsidTr="00BF364D">
        <w:tc>
          <w:tcPr>
            <w:tcW w:w="4464" w:type="dxa"/>
            <w:tcBorders>
              <w:top w:val="single" w:sz="6" w:space="0" w:color="auto"/>
              <w:left w:val="single" w:sz="6" w:space="0" w:color="auto"/>
              <w:bottom w:val="single" w:sz="6" w:space="0" w:color="auto"/>
              <w:right w:val="single" w:sz="6" w:space="0" w:color="auto"/>
            </w:tcBorders>
          </w:tcPr>
          <w:p w:rsidR="004A781C" w:rsidRDefault="007B4B40">
            <w:pPr>
              <w:spacing w:before="60"/>
              <w:rPr>
                <w:rFonts w:ascii="Arial" w:hAnsi="Arial" w:cs="Arial"/>
                <w:sz w:val="16"/>
              </w:rPr>
            </w:pPr>
            <w:r w:rsidRPr="007B4B40">
              <w:rPr>
                <w:rFonts w:ascii="Arial" w:hAnsi="Arial" w:cs="Arial"/>
                <w:sz w:val="16"/>
              </w:rPr>
              <w:t>MtrPos3_Per1</w:t>
            </w:r>
          </w:p>
        </w:tc>
        <w:tc>
          <w:tcPr>
            <w:tcW w:w="4464" w:type="dxa"/>
            <w:tcBorders>
              <w:top w:val="single" w:sz="6" w:space="0" w:color="auto"/>
              <w:left w:val="single" w:sz="6" w:space="0" w:color="auto"/>
              <w:bottom w:val="single" w:sz="6" w:space="0" w:color="auto"/>
              <w:right w:val="single" w:sz="6" w:space="0" w:color="auto"/>
            </w:tcBorders>
          </w:tcPr>
          <w:p w:rsidR="004A781C" w:rsidRPr="009836A4" w:rsidRDefault="007B4B40">
            <w:pPr>
              <w:spacing w:before="60"/>
              <w:rPr>
                <w:rFonts w:ascii="Arial" w:hAnsi="Arial" w:cs="Arial"/>
                <w:sz w:val="16"/>
                <w:lang w:val="fr-FR"/>
              </w:rPr>
            </w:pPr>
            <w:r w:rsidRPr="009836A4">
              <w:rPr>
                <w:rFonts w:ascii="Arial" w:hAnsi="Arial" w:cs="Arial"/>
                <w:sz w:val="16"/>
                <w:lang w:val="fr-FR"/>
              </w:rPr>
              <w:t>RTE_START_SEC_SA_MTRPOS3_APPL_CODE</w:t>
            </w:r>
          </w:p>
        </w:tc>
      </w:tr>
      <w:tr w:rsidR="007B4B40" w:rsidRPr="00557E2B" w:rsidTr="00BF364D">
        <w:tc>
          <w:tcPr>
            <w:tcW w:w="4464" w:type="dxa"/>
            <w:tcBorders>
              <w:top w:val="single" w:sz="6" w:space="0" w:color="auto"/>
              <w:left w:val="single" w:sz="6" w:space="0" w:color="auto"/>
              <w:bottom w:val="single" w:sz="6" w:space="0" w:color="auto"/>
              <w:right w:val="single" w:sz="6" w:space="0" w:color="auto"/>
            </w:tcBorders>
          </w:tcPr>
          <w:p w:rsidR="007B4B40" w:rsidRDefault="007B4B40">
            <w:pPr>
              <w:spacing w:before="60"/>
              <w:rPr>
                <w:rFonts w:ascii="Arial" w:hAnsi="Arial" w:cs="Arial"/>
                <w:sz w:val="16"/>
              </w:rPr>
            </w:pPr>
            <w:r w:rsidRPr="007B4B40">
              <w:rPr>
                <w:rFonts w:ascii="Arial" w:hAnsi="Arial" w:cs="Arial"/>
                <w:sz w:val="16"/>
              </w:rPr>
              <w:t>MtrPos3_Per2</w:t>
            </w:r>
          </w:p>
        </w:tc>
        <w:tc>
          <w:tcPr>
            <w:tcW w:w="4464" w:type="dxa"/>
            <w:tcBorders>
              <w:top w:val="single" w:sz="6" w:space="0" w:color="auto"/>
              <w:left w:val="single" w:sz="6" w:space="0" w:color="auto"/>
              <w:bottom w:val="single" w:sz="6" w:space="0" w:color="auto"/>
              <w:right w:val="single" w:sz="6" w:space="0" w:color="auto"/>
            </w:tcBorders>
          </w:tcPr>
          <w:p w:rsidR="007B4B40" w:rsidRPr="009836A4" w:rsidRDefault="007B4B40">
            <w:pPr>
              <w:spacing w:before="60"/>
              <w:rPr>
                <w:rFonts w:ascii="Arial" w:hAnsi="Arial" w:cs="Arial"/>
                <w:sz w:val="16"/>
                <w:lang w:val="fr-FR"/>
              </w:rPr>
            </w:pPr>
            <w:r w:rsidRPr="009836A4">
              <w:rPr>
                <w:rFonts w:ascii="Arial" w:hAnsi="Arial" w:cs="Arial"/>
                <w:sz w:val="16"/>
                <w:lang w:val="fr-FR"/>
              </w:rPr>
              <w:t>RTE_START_SEC_SA_MTRPOS3_APPL_CODE</w:t>
            </w:r>
          </w:p>
        </w:tc>
      </w:tr>
    </w:tbl>
    <w:p w:rsidR="00BF364D" w:rsidRPr="009836A4"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B4B40">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7B4B40">
            <w:pPr>
              <w:spacing w:before="60"/>
              <w:rPr>
                <w:rFonts w:ascii="Arial" w:hAnsi="Arial" w:cs="Arial"/>
                <w:sz w:val="16"/>
              </w:rPr>
            </w:pPr>
            <w:r>
              <w:rPr>
                <w:rFonts w:ascii="Arial" w:hAnsi="Arial" w:cs="Arial"/>
                <w:sz w:val="16"/>
              </w:rPr>
              <w:t>23-Oct-12</w:t>
            </w:r>
          </w:p>
        </w:tc>
        <w:tc>
          <w:tcPr>
            <w:tcW w:w="1105" w:type="dxa"/>
          </w:tcPr>
          <w:p w:rsidR="004A781C" w:rsidRDefault="007B4B40">
            <w:pPr>
              <w:spacing w:before="60"/>
              <w:rPr>
                <w:rFonts w:ascii="Arial" w:hAnsi="Arial" w:cs="Arial"/>
                <w:sz w:val="16"/>
              </w:rPr>
            </w:pPr>
            <w:r>
              <w:rPr>
                <w:rFonts w:ascii="Arial" w:hAnsi="Arial" w:cs="Arial"/>
                <w:sz w:val="16"/>
              </w:rPr>
              <w:t>OT</w:t>
            </w:r>
          </w:p>
        </w:tc>
      </w:tr>
      <w:tr w:rsidR="00C101F8">
        <w:tc>
          <w:tcPr>
            <w:tcW w:w="616" w:type="dxa"/>
          </w:tcPr>
          <w:p w:rsidR="00C101F8" w:rsidRDefault="00C101F8">
            <w:pPr>
              <w:spacing w:before="60"/>
              <w:rPr>
                <w:rFonts w:ascii="Arial" w:hAnsi="Arial" w:cs="Arial"/>
                <w:sz w:val="16"/>
              </w:rPr>
            </w:pPr>
            <w:r>
              <w:rPr>
                <w:rFonts w:ascii="Arial" w:hAnsi="Arial" w:cs="Arial"/>
                <w:sz w:val="16"/>
              </w:rPr>
              <w:t>2</w:t>
            </w:r>
          </w:p>
        </w:tc>
        <w:tc>
          <w:tcPr>
            <w:tcW w:w="662" w:type="dxa"/>
          </w:tcPr>
          <w:p w:rsidR="00C101F8" w:rsidRDefault="00C101F8">
            <w:pPr>
              <w:spacing w:before="60"/>
              <w:rPr>
                <w:rFonts w:ascii="Arial" w:hAnsi="Arial" w:cs="Arial"/>
                <w:sz w:val="16"/>
              </w:rPr>
            </w:pPr>
            <w:r>
              <w:rPr>
                <w:rFonts w:ascii="Arial" w:hAnsi="Arial" w:cs="Arial"/>
                <w:sz w:val="16"/>
              </w:rPr>
              <w:t>2.0</w:t>
            </w:r>
          </w:p>
        </w:tc>
        <w:tc>
          <w:tcPr>
            <w:tcW w:w="6210" w:type="dxa"/>
          </w:tcPr>
          <w:p w:rsidR="00C101F8" w:rsidRDefault="00C101F8" w:rsidP="00C101F8">
            <w:pPr>
              <w:spacing w:before="60"/>
              <w:rPr>
                <w:rFonts w:ascii="Arial" w:hAnsi="Arial" w:cs="Arial"/>
                <w:sz w:val="16"/>
              </w:rPr>
            </w:pPr>
            <w:r>
              <w:rPr>
                <w:rFonts w:ascii="Arial" w:hAnsi="Arial" w:cs="Arial"/>
                <w:sz w:val="16"/>
              </w:rPr>
              <w:t xml:space="preserve">MDD </w:t>
            </w:r>
            <w:proofErr w:type="spellStart"/>
            <w:r>
              <w:rPr>
                <w:rFonts w:ascii="Arial" w:hAnsi="Arial" w:cs="Arial"/>
                <w:sz w:val="16"/>
              </w:rPr>
              <w:t>catchup</w:t>
            </w:r>
            <w:proofErr w:type="spellEnd"/>
            <w:r>
              <w:rPr>
                <w:rFonts w:ascii="Arial" w:hAnsi="Arial" w:cs="Arial"/>
                <w:sz w:val="16"/>
              </w:rPr>
              <w:t xml:space="preserve"> matching SRC </w:t>
            </w:r>
            <w:proofErr w:type="spellStart"/>
            <w:r>
              <w:rPr>
                <w:rFonts w:ascii="Arial" w:hAnsi="Arial" w:cs="Arial"/>
                <w:sz w:val="16"/>
              </w:rPr>
              <w:t>ver</w:t>
            </w:r>
            <w:proofErr w:type="spellEnd"/>
            <w:r>
              <w:rPr>
                <w:rFonts w:ascii="Arial" w:hAnsi="Arial" w:cs="Arial"/>
                <w:sz w:val="16"/>
              </w:rPr>
              <w:t xml:space="preserve"> 4 </w:t>
            </w:r>
          </w:p>
        </w:tc>
        <w:tc>
          <w:tcPr>
            <w:tcW w:w="1080" w:type="dxa"/>
          </w:tcPr>
          <w:p w:rsidR="00C101F8" w:rsidRDefault="00C101F8">
            <w:pPr>
              <w:spacing w:before="60"/>
              <w:rPr>
                <w:rFonts w:ascii="Arial" w:hAnsi="Arial" w:cs="Arial"/>
                <w:sz w:val="16"/>
              </w:rPr>
            </w:pPr>
            <w:r>
              <w:rPr>
                <w:rFonts w:ascii="Arial" w:hAnsi="Arial" w:cs="Arial"/>
                <w:sz w:val="16"/>
              </w:rPr>
              <w:t>14-June-13</w:t>
            </w:r>
          </w:p>
        </w:tc>
        <w:tc>
          <w:tcPr>
            <w:tcW w:w="1105" w:type="dxa"/>
          </w:tcPr>
          <w:p w:rsidR="00C101F8" w:rsidRDefault="00C101F8">
            <w:pPr>
              <w:spacing w:before="60"/>
              <w:rPr>
                <w:rFonts w:ascii="Arial" w:hAnsi="Arial" w:cs="Arial"/>
                <w:sz w:val="16"/>
              </w:rPr>
            </w:pPr>
            <w:r>
              <w:rPr>
                <w:rFonts w:ascii="Arial" w:hAnsi="Arial" w:cs="Arial"/>
                <w:sz w:val="16"/>
              </w:rPr>
              <w:t>NRAR</w:t>
            </w:r>
          </w:p>
        </w:tc>
      </w:tr>
      <w:tr w:rsidR="00046F27">
        <w:trPr>
          <w:ins w:id="7" w:author="Julien, Jared" w:date="2013-10-18T09:46:00Z"/>
        </w:trPr>
        <w:tc>
          <w:tcPr>
            <w:tcW w:w="616" w:type="dxa"/>
          </w:tcPr>
          <w:p w:rsidR="00046F27" w:rsidRDefault="00046F27">
            <w:pPr>
              <w:spacing w:before="60"/>
              <w:rPr>
                <w:ins w:id="8" w:author="Julien, Jared" w:date="2013-10-18T09:46:00Z"/>
                <w:rFonts w:ascii="Arial" w:hAnsi="Arial" w:cs="Arial"/>
                <w:sz w:val="16"/>
              </w:rPr>
            </w:pPr>
            <w:ins w:id="9" w:author="Julien, Jared" w:date="2013-10-18T09:47:00Z">
              <w:r>
                <w:rPr>
                  <w:rFonts w:ascii="Arial" w:hAnsi="Arial" w:cs="Arial"/>
                  <w:sz w:val="16"/>
                </w:rPr>
                <w:t>3</w:t>
              </w:r>
            </w:ins>
          </w:p>
        </w:tc>
        <w:tc>
          <w:tcPr>
            <w:tcW w:w="662" w:type="dxa"/>
          </w:tcPr>
          <w:p w:rsidR="00046F27" w:rsidRDefault="00046F27">
            <w:pPr>
              <w:spacing w:before="60"/>
              <w:rPr>
                <w:ins w:id="10" w:author="Julien, Jared" w:date="2013-10-18T09:46:00Z"/>
                <w:rFonts w:ascii="Arial" w:hAnsi="Arial" w:cs="Arial"/>
                <w:sz w:val="16"/>
              </w:rPr>
            </w:pPr>
            <w:ins w:id="11" w:author="Julien, Jared" w:date="2013-10-18T09:46:00Z">
              <w:r>
                <w:rPr>
                  <w:rFonts w:ascii="Arial" w:hAnsi="Arial" w:cs="Arial"/>
                  <w:sz w:val="16"/>
                </w:rPr>
                <w:t>3</w:t>
              </w:r>
            </w:ins>
          </w:p>
        </w:tc>
        <w:tc>
          <w:tcPr>
            <w:tcW w:w="6210" w:type="dxa"/>
          </w:tcPr>
          <w:p w:rsidR="00046F27" w:rsidRDefault="00046F27" w:rsidP="00C101F8">
            <w:pPr>
              <w:spacing w:before="60"/>
              <w:rPr>
                <w:ins w:id="12" w:author="Julien, Jared" w:date="2013-10-18T09:46:00Z"/>
                <w:rFonts w:ascii="Arial" w:hAnsi="Arial" w:cs="Arial"/>
                <w:sz w:val="16"/>
              </w:rPr>
            </w:pPr>
            <w:ins w:id="13" w:author="Julien, Jared" w:date="2013-10-18T09:47:00Z">
              <w:r>
                <w:rPr>
                  <w:rFonts w:ascii="Arial" w:hAnsi="Arial" w:cs="Arial"/>
                  <w:sz w:val="16"/>
                </w:rPr>
                <w:t xml:space="preserve">Anomaly 4947 fix to correct </w:t>
              </w:r>
              <w:proofErr w:type="spellStart"/>
              <w:r>
                <w:rPr>
                  <w:rFonts w:ascii="Arial" w:hAnsi="Arial" w:cs="Arial"/>
                  <w:sz w:val="16"/>
                </w:rPr>
                <w:t>MtrPos</w:t>
              </w:r>
              <w:proofErr w:type="spellEnd"/>
              <w:r>
                <w:rPr>
                  <w:rFonts w:ascii="Arial" w:hAnsi="Arial" w:cs="Arial"/>
                  <w:sz w:val="16"/>
                </w:rPr>
                <w:t xml:space="preserve"> correlation issues cause by buffering</w:t>
              </w:r>
            </w:ins>
          </w:p>
        </w:tc>
        <w:tc>
          <w:tcPr>
            <w:tcW w:w="1080" w:type="dxa"/>
          </w:tcPr>
          <w:p w:rsidR="00046F27" w:rsidRDefault="00046F27">
            <w:pPr>
              <w:spacing w:before="60"/>
              <w:rPr>
                <w:ins w:id="14" w:author="Julien, Jared" w:date="2013-10-18T09:46:00Z"/>
                <w:rFonts w:ascii="Arial" w:hAnsi="Arial" w:cs="Arial"/>
                <w:sz w:val="16"/>
              </w:rPr>
            </w:pPr>
            <w:ins w:id="15" w:author="Julien, Jared" w:date="2013-10-18T09:47:00Z">
              <w:r>
                <w:rPr>
                  <w:rFonts w:ascii="Arial" w:hAnsi="Arial" w:cs="Arial"/>
                  <w:sz w:val="16"/>
                </w:rPr>
                <w:t>18-Oct-13</w:t>
              </w:r>
            </w:ins>
          </w:p>
        </w:tc>
        <w:tc>
          <w:tcPr>
            <w:tcW w:w="1105" w:type="dxa"/>
          </w:tcPr>
          <w:p w:rsidR="00046F27" w:rsidRDefault="00046F27">
            <w:pPr>
              <w:spacing w:before="60"/>
              <w:rPr>
                <w:ins w:id="16" w:author="Julien, Jared" w:date="2013-10-18T09:46:00Z"/>
                <w:rFonts w:ascii="Arial" w:hAnsi="Arial" w:cs="Arial"/>
                <w:sz w:val="16"/>
              </w:rPr>
            </w:pPr>
            <w:ins w:id="17" w:author="Julien, Jared" w:date="2013-10-18T09:47:00Z">
              <w:r>
                <w:rPr>
                  <w:rFonts w:ascii="Arial" w:hAnsi="Arial" w:cs="Arial"/>
                  <w:sz w:val="16"/>
                </w:rPr>
                <w:t>Jared</w:t>
              </w:r>
            </w:ins>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BE8" w:rsidRDefault="00C56BE8">
      <w:r>
        <w:separator/>
      </w:r>
    </w:p>
  </w:endnote>
  <w:endnote w:type="continuationSeparator" w:id="0">
    <w:p w:rsidR="00C56BE8" w:rsidRDefault="00C5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Footer"/>
    </w:pPr>
    <w:r>
      <w:rPr>
        <w:snapToGrid w:val="0"/>
      </w:rPr>
      <w:tab/>
    </w:r>
    <w:r w:rsidR="00C56BE8">
      <w:fldChar w:fldCharType="begin"/>
    </w:r>
    <w:r w:rsidR="00C56BE8">
      <w:instrText xml:space="preserve"> DOCPROPERTY "Company"  \* MERGEFORMAT </w:instrText>
    </w:r>
    <w:r w:rsidR="00C56BE8">
      <w:fldChar w:fldCharType="separate"/>
    </w:r>
    <w:r w:rsidR="00191CD0" w:rsidRPr="00191CD0">
      <w:rPr>
        <w:rFonts w:ascii="Times" w:hAnsi="Times"/>
        <w:caps/>
        <w:snapToGrid w:val="0"/>
      </w:rPr>
      <w:t>Nexteer</w:t>
    </w:r>
    <w:r w:rsidR="00C56BE8">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BE8" w:rsidRDefault="00C56BE8">
      <w:r>
        <w:separator/>
      </w:r>
    </w:p>
  </w:footnote>
  <w:footnote w:type="continuationSeparator" w:id="0">
    <w:p w:rsidR="00C56BE8" w:rsidRDefault="00C56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C56BE8">
          <w:pPr>
            <w:pStyle w:val="Header"/>
          </w:pPr>
          <w:r>
            <w:fldChar w:fldCharType="begin"/>
          </w:r>
          <w:r>
            <w:instrText xml:space="preserve"> DOCPROPERTY "Document Title"  \* MERGEFORMAT </w:instrText>
          </w:r>
          <w:r>
            <w:fldChar w:fldCharType="separate"/>
          </w:r>
          <w:r w:rsidR="00497FFA">
            <w:t>Motor Position 3</w:t>
          </w:r>
          <w:r>
            <w:fldChar w:fldCharType="end"/>
          </w:r>
        </w:p>
        <w:p w:rsidR="00F957FA" w:rsidRDefault="00C56BE8"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191CD0">
            <w:t>Gen II+ EPS EA3</w:t>
          </w:r>
          <w:r>
            <w:fldChar w:fldCharType="end"/>
          </w:r>
          <w:r w:rsidR="00F957FA">
            <w:tab/>
          </w:r>
        </w:p>
      </w:tc>
      <w:tc>
        <w:tcPr>
          <w:tcW w:w="1170" w:type="dxa"/>
        </w:tcPr>
        <w:p w:rsidR="00F957FA" w:rsidRDefault="00F957FA">
          <w:pPr>
            <w:pStyle w:val="Header"/>
          </w:pPr>
          <w:r>
            <w:t>Revision:</w:t>
          </w:r>
        </w:p>
      </w:tc>
      <w:tc>
        <w:tcPr>
          <w:tcW w:w="1350" w:type="dxa"/>
        </w:tcPr>
        <w:p w:rsidR="00F957FA" w:rsidRDefault="00C56BE8">
          <w:pPr>
            <w:pStyle w:val="Header"/>
          </w:pPr>
          <w:del w:id="18" w:author="Julien, Jared" w:date="2013-10-18T09:48:00Z">
            <w:r w:rsidDel="00046F27">
              <w:fldChar w:fldCharType="begin"/>
            </w:r>
            <w:r w:rsidDel="00046F27">
              <w:delInstrText xml:space="preserve"> DOCPROPERTY "MDDRevNum" \* MERGEFORMAT </w:delInstrText>
            </w:r>
            <w:r w:rsidDel="00046F27">
              <w:fldChar w:fldCharType="separate"/>
            </w:r>
            <w:r w:rsidR="00347DFC" w:rsidDel="00046F27">
              <w:delText>2</w:delText>
            </w:r>
            <w:r w:rsidR="00191CD0" w:rsidDel="00046F27">
              <w:delText>.0</w:delText>
            </w:r>
            <w:r w:rsidDel="00046F27">
              <w:fldChar w:fldCharType="end"/>
            </w:r>
          </w:del>
          <w:ins w:id="19" w:author="Julien, Jared" w:date="2013-10-18T09:48:00Z">
            <w:r w:rsidR="00046F27">
              <w:t>3.0</w:t>
            </w:r>
          </w:ins>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C56BE8" w:rsidP="00347DFC">
          <w:pPr>
            <w:pStyle w:val="Header"/>
          </w:pPr>
          <w:del w:id="20" w:author="Julien, Jared" w:date="2013-10-18T09:49:00Z">
            <w:r w:rsidDel="00046F27">
              <w:fldChar w:fldCharType="begin"/>
            </w:r>
            <w:r w:rsidDel="00046F27">
              <w:delInstrText xml:space="preserve"> SAVEDATE \@ "d-MMM-yy" \* MERGEFORMAT </w:delInstrText>
            </w:r>
            <w:r w:rsidDel="00046F27">
              <w:fldChar w:fldCharType="separate"/>
            </w:r>
            <w:r w:rsidR="00046F27" w:rsidDel="00046F27">
              <w:rPr>
                <w:noProof/>
              </w:rPr>
              <w:delText>27-Jun-13</w:delText>
            </w:r>
            <w:r w:rsidDel="00046F27">
              <w:rPr>
                <w:noProof/>
              </w:rPr>
              <w:fldChar w:fldCharType="end"/>
            </w:r>
            <w:r w:rsidR="00347DFC" w:rsidDel="00046F27">
              <w:delText>3</w:delText>
            </w:r>
          </w:del>
          <w:ins w:id="21" w:author="Julien, Jared" w:date="2013-10-18T09:49:00Z">
            <w:r w:rsidR="00046F27">
              <w:t>18-Oct-13</w:t>
            </w:r>
          </w:ins>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347DFC">
          <w:pPr>
            <w:pStyle w:val="Header"/>
          </w:pPr>
          <w:del w:id="22" w:author="Julien, Jared" w:date="2013-10-18T09:48:00Z">
            <w:r w:rsidDel="00046F27">
              <w:delText>Niveditha Reddy</w:delText>
            </w:r>
          </w:del>
          <w:ins w:id="23" w:author="Julien, Jared" w:date="2013-10-18T09:48:00Z">
            <w:r w:rsidR="00046F27">
              <w:t xml:space="preserve">Jared </w:t>
            </w:r>
            <w:proofErr w:type="spellStart"/>
            <w:r w:rsidR="00046F27">
              <w:t>Julien</w:t>
            </w:r>
          </w:ins>
          <w:proofErr w:type="spellEnd"/>
        </w:p>
      </w:tc>
      <w:tc>
        <w:tcPr>
          <w:tcW w:w="1170" w:type="dxa"/>
        </w:tcPr>
        <w:p w:rsidR="00F957FA" w:rsidRDefault="00F957FA">
          <w:pPr>
            <w:pStyle w:val="Header"/>
          </w:pPr>
          <w:r>
            <w:t>Page:</w:t>
          </w:r>
        </w:p>
      </w:tc>
      <w:tc>
        <w:tcPr>
          <w:tcW w:w="1350" w:type="dxa"/>
        </w:tcPr>
        <w:p w:rsidR="00F957FA" w:rsidRDefault="00907A82">
          <w:pPr>
            <w:pStyle w:val="Header"/>
          </w:pPr>
          <w:r>
            <w:rPr>
              <w:rStyle w:val="PageNumber"/>
            </w:rPr>
            <w:fldChar w:fldCharType="begin"/>
          </w:r>
          <w:r w:rsidR="00F957FA">
            <w:rPr>
              <w:rStyle w:val="PageNumber"/>
            </w:rPr>
            <w:instrText xml:space="preserve"> PAGE </w:instrText>
          </w:r>
          <w:r>
            <w:rPr>
              <w:rStyle w:val="PageNumber"/>
            </w:rPr>
            <w:fldChar w:fldCharType="separate"/>
          </w:r>
          <w:r w:rsidR="003B425E">
            <w:rPr>
              <w:rStyle w:val="PageNumber"/>
              <w:noProof/>
            </w:rPr>
            <w:t>2</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3B425E">
            <w:rPr>
              <w:rStyle w:val="PageNumber"/>
              <w:noProof/>
            </w:rPr>
            <w:t>19</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41EC8"/>
    <w:rsid w:val="000453BC"/>
    <w:rsid w:val="00046F27"/>
    <w:rsid w:val="0010117A"/>
    <w:rsid w:val="00107819"/>
    <w:rsid w:val="0013504B"/>
    <w:rsid w:val="00163B05"/>
    <w:rsid w:val="001865D1"/>
    <w:rsid w:val="00191CD0"/>
    <w:rsid w:val="001A574F"/>
    <w:rsid w:val="001B60DF"/>
    <w:rsid w:val="001F09B2"/>
    <w:rsid w:val="0020722A"/>
    <w:rsid w:val="00245AA6"/>
    <w:rsid w:val="00251AC0"/>
    <w:rsid w:val="002A621B"/>
    <w:rsid w:val="002C03D8"/>
    <w:rsid w:val="002D4E25"/>
    <w:rsid w:val="00315335"/>
    <w:rsid w:val="00326521"/>
    <w:rsid w:val="00335EB6"/>
    <w:rsid w:val="00347DFC"/>
    <w:rsid w:val="00367A22"/>
    <w:rsid w:val="003B425E"/>
    <w:rsid w:val="003B7645"/>
    <w:rsid w:val="003C4D3F"/>
    <w:rsid w:val="00497FFA"/>
    <w:rsid w:val="004A6637"/>
    <w:rsid w:val="004A781C"/>
    <w:rsid w:val="004C20BB"/>
    <w:rsid w:val="00507DEA"/>
    <w:rsid w:val="0054084C"/>
    <w:rsid w:val="00544A4C"/>
    <w:rsid w:val="00557E2B"/>
    <w:rsid w:val="005D5FE4"/>
    <w:rsid w:val="005D783D"/>
    <w:rsid w:val="00610246"/>
    <w:rsid w:val="00616853"/>
    <w:rsid w:val="00674ADF"/>
    <w:rsid w:val="006C56BB"/>
    <w:rsid w:val="006D33CC"/>
    <w:rsid w:val="006F01A3"/>
    <w:rsid w:val="00706174"/>
    <w:rsid w:val="00771499"/>
    <w:rsid w:val="007A69AC"/>
    <w:rsid w:val="007B4B40"/>
    <w:rsid w:val="007D7356"/>
    <w:rsid w:val="008242F0"/>
    <w:rsid w:val="0083325C"/>
    <w:rsid w:val="008535B2"/>
    <w:rsid w:val="008B3E94"/>
    <w:rsid w:val="008D313F"/>
    <w:rsid w:val="008F6DBB"/>
    <w:rsid w:val="00907A82"/>
    <w:rsid w:val="0091715A"/>
    <w:rsid w:val="00937013"/>
    <w:rsid w:val="00941EC8"/>
    <w:rsid w:val="00955F6A"/>
    <w:rsid w:val="00957470"/>
    <w:rsid w:val="00970E89"/>
    <w:rsid w:val="009836A4"/>
    <w:rsid w:val="009B08E9"/>
    <w:rsid w:val="009B20B2"/>
    <w:rsid w:val="009C1AB1"/>
    <w:rsid w:val="00A8154A"/>
    <w:rsid w:val="00AD731B"/>
    <w:rsid w:val="00B11E22"/>
    <w:rsid w:val="00B407CB"/>
    <w:rsid w:val="00B54697"/>
    <w:rsid w:val="00B92C71"/>
    <w:rsid w:val="00BD008B"/>
    <w:rsid w:val="00BD15D2"/>
    <w:rsid w:val="00BD3DFF"/>
    <w:rsid w:val="00BF364D"/>
    <w:rsid w:val="00C101F8"/>
    <w:rsid w:val="00C35BD3"/>
    <w:rsid w:val="00C56BE8"/>
    <w:rsid w:val="00C72FFA"/>
    <w:rsid w:val="00C863F3"/>
    <w:rsid w:val="00CB6F5E"/>
    <w:rsid w:val="00CB7279"/>
    <w:rsid w:val="00D12BE1"/>
    <w:rsid w:val="00D12E55"/>
    <w:rsid w:val="00D94BDD"/>
    <w:rsid w:val="00DB381F"/>
    <w:rsid w:val="00DC7E08"/>
    <w:rsid w:val="00DE4889"/>
    <w:rsid w:val="00E20A31"/>
    <w:rsid w:val="00E5069E"/>
    <w:rsid w:val="00E5472B"/>
    <w:rsid w:val="00E57C42"/>
    <w:rsid w:val="00E703C5"/>
    <w:rsid w:val="00EF4E9E"/>
    <w:rsid w:val="00F141E2"/>
    <w:rsid w:val="00F648ED"/>
    <w:rsid w:val="00F82E8E"/>
    <w:rsid w:val="00F85E20"/>
    <w:rsid w:val="00F957FA"/>
    <w:rsid w:val="00F9716F"/>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D4E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304</TotalTime>
  <Pages>19</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6741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Julien, Jared</cp:lastModifiedBy>
  <cp:revision>14</cp:revision>
  <cp:lastPrinted>2011-03-21T13:34:00Z</cp:lastPrinted>
  <dcterms:created xsi:type="dcterms:W3CDTF">2013-06-14T15:01:00Z</dcterms:created>
  <dcterms:modified xsi:type="dcterms:W3CDTF">2013-10-18T13:53:00Z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Motor Position 3</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MtrPos3</vt:lpwstr>
  </property>
  <property fmtid="{D5CDD505-2E9C-101B-9397-08002B2CF9AE}" pid="6" name="Product Line">
    <vt:lpwstr>Gen II+ EPS EA3</vt:lpwstr>
  </property>
</Properties>
</file>