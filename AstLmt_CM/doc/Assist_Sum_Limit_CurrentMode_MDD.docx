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F141E2">
      <w:pPr>
        <w:pStyle w:val="Heading1"/>
        <w:numPr>
          <w:ilvl w:val="0"/>
          <w:numId w:val="0"/>
        </w:numPr>
      </w:pPr>
      <w:r>
        <w:t xml:space="preserve">Module – </w:t>
      </w:r>
      <w:r w:rsidR="005B77EF">
        <w:fldChar w:fldCharType="begin"/>
      </w:r>
      <w:r w:rsidR="005B77EF">
        <w:instrText xml:space="preserve"> DOCPROPERTY "Document Title"  \* MERGEFORMAT </w:instrText>
      </w:r>
      <w:r w:rsidR="005B77EF">
        <w:fldChar w:fldCharType="separate"/>
      </w:r>
      <w:r w:rsidR="00DF1B8E">
        <w:t>Assist Sum and Limit (Current Mode)</w:t>
      </w:r>
      <w:r w:rsidR="005B77EF">
        <w:fldChar w:fldCharType="end"/>
      </w:r>
    </w:p>
    <w:p w:rsidR="004A781C" w:rsidRDefault="004A781C">
      <w:pPr>
        <w:pStyle w:val="Heading1"/>
      </w:pPr>
      <w:r>
        <w:t>High-Level Description</w:t>
      </w:r>
    </w:p>
    <w:p w:rsidR="004A781C" w:rsidRDefault="006F6C3B">
      <w:r>
        <w:t>This module combines and limits the various assist command signals from EPS modules.  It puts out several torque commands from different points in the summation and limiting process.</w:t>
      </w:r>
    </w:p>
    <w:p w:rsidR="00F141E2" w:rsidRPr="00F141E2" w:rsidRDefault="004A781C" w:rsidP="00F141E2">
      <w:pPr>
        <w:pStyle w:val="Heading1"/>
      </w:pPr>
      <w:r>
        <w:lastRenderedPageBreak/>
        <w:t>Figures</w:t>
      </w:r>
    </w:p>
    <w:p w:rsidR="004A781C" w:rsidRDefault="00F141E2" w:rsidP="00F141E2">
      <w:pPr>
        <w:pStyle w:val="Heading2"/>
      </w:pPr>
      <w:r>
        <w:t>Component Diagram</w:t>
      </w:r>
    </w:p>
    <w:p w:rsidR="00F141E2" w:rsidRDefault="008F69E4" w:rsidP="00F4473B">
      <w:del w:id="0" w:author="Sengottaiyan, Selva" w:date="2013-11-25T10:29:00Z">
        <w:r w:rsidDel="006C6B82">
          <w:rPr>
            <w:noProof/>
          </w:rPr>
          <w:lastRenderedPageBreak/>
          <w:drawing>
            <wp:inline distT="0" distB="0" distL="0" distR="0" wp14:anchorId="4C77C8F4" wp14:editId="2A6510E8">
              <wp:extent cx="2981960" cy="3840480"/>
              <wp:effectExtent l="1905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2981960" cy="3840480"/>
                      </a:xfrm>
                      <a:prstGeom prst="rect">
                        <a:avLst/>
                      </a:prstGeom>
                      <a:noFill/>
                      <a:ln w="9525">
                        <a:noFill/>
                        <a:miter lim="800000"/>
                        <a:headEnd/>
                        <a:tailEnd/>
                      </a:ln>
                    </pic:spPr>
                  </pic:pic>
                </a:graphicData>
              </a:graphic>
            </wp:inline>
          </w:drawing>
        </w:r>
      </w:del>
      <w:ins w:id="1" w:author="Sengottaiyan, Selva" w:date="2013-11-25T10:30:00Z">
        <w:r w:rsidR="006C6B82">
          <w:rPr>
            <w:noProof/>
          </w:rPr>
          <w:lastRenderedPageBreak/>
          <w:drawing>
            <wp:inline distT="0" distB="0" distL="0" distR="0">
              <wp:extent cx="3305175" cy="375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175" cy="3752850"/>
                      </a:xfrm>
                      <a:prstGeom prst="rect">
                        <a:avLst/>
                      </a:prstGeom>
                      <a:noFill/>
                      <a:ln>
                        <a:noFill/>
                      </a:ln>
                    </pic:spPr>
                  </pic:pic>
                </a:graphicData>
              </a:graphic>
            </wp:inline>
          </w:drawing>
        </w:r>
      </w:ins>
    </w:p>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AssistCmd_MtrNm_f32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LimitPercentFiltered_Uls_f32</w:t>
            </w: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AssistEOTDamping_MtrNm_f32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AssistEOTGain_Uls_f32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AssistEOTLimit_MtrNm_f32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PreLimitForStall_MtrNm_f32</w:t>
            </w: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PreLimitTorque_MtrNm_f32</w:t>
            </w: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AssistStallLimit_MtrNm_f32</w:t>
            </w:r>
          </w:p>
        </w:tc>
        <w:tc>
          <w:tcPr>
            <w:tcW w:w="4455" w:type="dxa"/>
            <w:vAlign w:val="center"/>
          </w:tcPr>
          <w:p w:rsidR="006F6C3B" w:rsidRPr="004B5BE2" w:rsidRDefault="003C1EAD" w:rsidP="006F6C3B">
            <w:pPr>
              <w:spacing w:before="100" w:beforeAutospacing="1" w:after="100" w:afterAutospacing="1"/>
              <w:rPr>
                <w:rFonts w:ascii="Arial" w:hAnsi="Arial" w:cs="Arial"/>
                <w:sz w:val="16"/>
                <w:szCs w:val="16"/>
              </w:rPr>
            </w:pPr>
            <w:r w:rsidRPr="003C1EAD">
              <w:rPr>
                <w:rFonts w:ascii="Arial" w:hAnsi="Arial" w:cs="Arial"/>
                <w:sz w:val="16"/>
                <w:szCs w:val="16"/>
              </w:rPr>
              <w:t>SumLimTrqCmd_MtrNm_T_f32</w:t>
            </w: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AssistVehSpdLimit_MtrNm_f32</w:t>
            </w:r>
          </w:p>
        </w:tc>
        <w:tc>
          <w:tcPr>
            <w:tcW w:w="4455" w:type="dxa"/>
            <w:vAlign w:val="center"/>
          </w:tcPr>
          <w:p w:rsidR="006F6C3B" w:rsidRPr="004B5BE2" w:rsidRDefault="006C6B82" w:rsidP="006F6C3B">
            <w:pPr>
              <w:spacing w:before="100" w:beforeAutospacing="1" w:after="100" w:afterAutospacing="1"/>
              <w:rPr>
                <w:rFonts w:ascii="Arial" w:hAnsi="Arial" w:cs="Arial"/>
                <w:sz w:val="16"/>
                <w:szCs w:val="16"/>
              </w:rPr>
            </w:pPr>
            <w:ins w:id="2" w:author="Sengottaiyan, Selva" w:date="2013-11-25T10:30:00Z">
              <w:r w:rsidRPr="006C6B82">
                <w:rPr>
                  <w:rFonts w:ascii="Arial" w:hAnsi="Arial" w:cs="Arial"/>
                  <w:sz w:val="16"/>
                  <w:szCs w:val="16"/>
                </w:rPr>
                <w:t>TrqLimitMin_MtrNm_f32</w:t>
              </w:r>
            </w:ins>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CombinedDamping_MtrNm_f32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proofErr w:type="spellStart"/>
            <w:r w:rsidRPr="006F6C3B">
              <w:rPr>
                <w:rFonts w:ascii="Arial" w:hAnsi="Arial" w:cs="Arial"/>
                <w:sz w:val="16"/>
                <w:szCs w:val="16"/>
              </w:rPr>
              <w:t>DefeatLimitService_Cnt_lgc</w:t>
            </w:r>
            <w:proofErr w:type="spellEnd"/>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LimitedReturn_MtrNm_f32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proofErr w:type="spellStart"/>
            <w:r w:rsidRPr="006F6C3B">
              <w:rPr>
                <w:rFonts w:ascii="Arial" w:hAnsi="Arial" w:cs="Arial"/>
                <w:sz w:val="16"/>
                <w:szCs w:val="16"/>
              </w:rPr>
              <w:t>LrnPnCtrCCDisable_Cnt_lgc</w:t>
            </w:r>
            <w:proofErr w:type="spellEnd"/>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proofErr w:type="spellStart"/>
            <w:r w:rsidRPr="006F6C3B">
              <w:rPr>
                <w:rFonts w:ascii="Arial" w:hAnsi="Arial" w:cs="Arial"/>
                <w:sz w:val="16"/>
                <w:szCs w:val="16"/>
              </w:rPr>
              <w:t>LrnPnCtrEnable_Cnt_lgc</w:t>
            </w:r>
            <w:proofErr w:type="spellEnd"/>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LrnPnCtrTCmd_MtrNm_f32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OpTrqOvr_MtrNm_f32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OutputRampMult_Uls_f32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proofErr w:type="spellStart"/>
            <w:r w:rsidRPr="006F6C3B">
              <w:rPr>
                <w:rFonts w:ascii="Arial" w:hAnsi="Arial" w:cs="Arial"/>
                <w:sz w:val="16"/>
                <w:szCs w:val="16"/>
              </w:rPr>
              <w:t>PosServCCDisable_Cnt_lgc</w:t>
            </w:r>
            <w:proofErr w:type="spellEnd"/>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PowerLimitPerc_Uls_f32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PrkAssistCmd_MtrNm_f32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PullCompCmd_MtrNm_f32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ThermalLimitPerc_Uls_f32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ThermalLimit_MtrNm_f32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2410CF"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2410CF" w:rsidRPr="006F6C3B" w:rsidRDefault="002410CF" w:rsidP="006F6C3B">
            <w:pPr>
              <w:spacing w:before="100" w:beforeAutospacing="1" w:after="100" w:afterAutospacing="1"/>
              <w:rPr>
                <w:rFonts w:ascii="Arial" w:hAnsi="Arial" w:cs="Arial"/>
                <w:sz w:val="16"/>
                <w:szCs w:val="16"/>
              </w:rPr>
            </w:pPr>
            <w:r w:rsidRPr="002410CF">
              <w:rPr>
                <w:rFonts w:ascii="Arial" w:hAnsi="Arial" w:cs="Arial"/>
                <w:sz w:val="16"/>
                <w:szCs w:val="16"/>
              </w:rPr>
              <w:t>VehSpd_Kph_f32</w:t>
            </w:r>
          </w:p>
        </w:tc>
        <w:tc>
          <w:tcPr>
            <w:tcW w:w="4455" w:type="dxa"/>
            <w:vAlign w:val="center"/>
          </w:tcPr>
          <w:p w:rsidR="002410CF" w:rsidRPr="004B5BE2" w:rsidRDefault="002410CF"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WheelImbalanceCmd_MtrNm_f32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bl>
    <w:p w:rsidR="006F6C3B" w:rsidRDefault="006F6C3B">
      <w:pPr>
        <w:spacing w:after="0"/>
        <w:rPr>
          <w:rFonts w:ascii="Arial" w:hAnsi="Arial"/>
          <w:b/>
          <w:sz w:val="24"/>
        </w:rPr>
      </w:pPr>
      <w:r>
        <w:br w:type="page"/>
      </w:r>
    </w:p>
    <w:p w:rsidR="004A781C" w:rsidRDefault="004A781C">
      <w:pPr>
        <w:pStyle w:val="Heading2"/>
      </w:pPr>
      <w:r>
        <w:lastRenderedPageBreak/>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90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08"/>
        <w:gridCol w:w="1440"/>
        <w:gridCol w:w="1215"/>
        <w:gridCol w:w="1210"/>
        <w:gridCol w:w="2345"/>
      </w:tblGrid>
      <w:tr w:rsidR="00BD008B" w:rsidTr="002410CF">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34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2410CF" w:rsidTr="002410CF">
        <w:tc>
          <w:tcPr>
            <w:tcW w:w="2808" w:type="dxa"/>
            <w:tcBorders>
              <w:top w:val="single" w:sz="6" w:space="0" w:color="auto"/>
              <w:left w:val="single" w:sz="6" w:space="0" w:color="auto"/>
              <w:bottom w:val="single" w:sz="6" w:space="0" w:color="auto"/>
              <w:right w:val="single" w:sz="6" w:space="0" w:color="auto"/>
            </w:tcBorders>
          </w:tcPr>
          <w:p w:rsidR="002410CF" w:rsidRDefault="006C6B82" w:rsidP="00F957FA">
            <w:pPr>
              <w:spacing w:before="60"/>
              <w:rPr>
                <w:rFonts w:ascii="Arial" w:hAnsi="Arial" w:cs="Arial"/>
                <w:sz w:val="16"/>
              </w:rPr>
            </w:pPr>
            <w:ins w:id="3" w:author="Sengottaiyan, Selva" w:date="2013-11-25T10:31:00Z">
              <w:r w:rsidRPr="006C6B82">
                <w:rPr>
                  <w:rFonts w:ascii="Arial" w:hAnsi="Arial" w:cs="Arial"/>
                  <w:sz w:val="16"/>
                </w:rPr>
                <w:t>AstLmt_</w:t>
              </w:r>
            </w:ins>
            <w:r w:rsidR="002410CF" w:rsidRPr="002410CF">
              <w:rPr>
                <w:rFonts w:ascii="Arial" w:hAnsi="Arial" w:cs="Arial"/>
                <w:sz w:val="16"/>
              </w:rPr>
              <w:t>ManualTrqCmd_MtrNm_M_f32</w:t>
            </w:r>
          </w:p>
        </w:tc>
        <w:tc>
          <w:tcPr>
            <w:tcW w:w="1440" w:type="dxa"/>
            <w:tcBorders>
              <w:top w:val="single" w:sz="6" w:space="0" w:color="auto"/>
              <w:left w:val="single" w:sz="6" w:space="0" w:color="auto"/>
              <w:bottom w:val="single" w:sz="6" w:space="0" w:color="auto"/>
              <w:right w:val="single" w:sz="6" w:space="0" w:color="auto"/>
            </w:tcBorders>
          </w:tcPr>
          <w:p w:rsidR="002410CF" w:rsidRDefault="002410CF"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410CF" w:rsidRDefault="002410CF" w:rsidP="00F957FA">
            <w:pPr>
              <w:spacing w:before="60"/>
              <w:rPr>
                <w:rFonts w:ascii="Arial" w:hAnsi="Arial" w:cs="Arial"/>
                <w:sz w:val="16"/>
              </w:rPr>
            </w:pPr>
            <w:r>
              <w:rPr>
                <w:rFonts w:ascii="Arial" w:hAnsi="Arial" w:cs="Arial"/>
                <w:sz w:val="16"/>
              </w:rPr>
              <w:t>-8.8</w:t>
            </w:r>
          </w:p>
        </w:tc>
        <w:tc>
          <w:tcPr>
            <w:tcW w:w="1210" w:type="dxa"/>
            <w:tcBorders>
              <w:top w:val="single" w:sz="6" w:space="0" w:color="auto"/>
              <w:left w:val="single" w:sz="6" w:space="0" w:color="auto"/>
              <w:bottom w:val="single" w:sz="6" w:space="0" w:color="auto"/>
              <w:right w:val="single" w:sz="6" w:space="0" w:color="auto"/>
            </w:tcBorders>
          </w:tcPr>
          <w:p w:rsidR="002410CF" w:rsidRDefault="002410CF" w:rsidP="00F957FA">
            <w:pPr>
              <w:spacing w:before="60"/>
              <w:rPr>
                <w:rFonts w:ascii="Arial" w:hAnsi="Arial" w:cs="Arial"/>
                <w:sz w:val="16"/>
              </w:rPr>
            </w:pPr>
            <w:r>
              <w:rPr>
                <w:rFonts w:ascii="Arial" w:hAnsi="Arial" w:cs="Arial"/>
                <w:sz w:val="16"/>
              </w:rPr>
              <w:t>8.8</w:t>
            </w:r>
          </w:p>
        </w:tc>
        <w:tc>
          <w:tcPr>
            <w:tcW w:w="2345" w:type="dxa"/>
            <w:tcBorders>
              <w:top w:val="single" w:sz="6" w:space="0" w:color="auto"/>
              <w:left w:val="single" w:sz="6" w:space="0" w:color="auto"/>
              <w:bottom w:val="single" w:sz="6" w:space="0" w:color="auto"/>
              <w:right w:val="single" w:sz="6" w:space="0" w:color="auto"/>
            </w:tcBorders>
          </w:tcPr>
          <w:p w:rsidR="002410CF" w:rsidRDefault="002410CF" w:rsidP="00F957FA">
            <w:pPr>
              <w:spacing w:before="60"/>
              <w:rPr>
                <w:rFonts w:ascii="Arial" w:hAnsi="Arial" w:cs="Arial"/>
                <w:sz w:val="16"/>
              </w:rPr>
            </w:pPr>
            <w:r w:rsidRPr="002410CF">
              <w:rPr>
                <w:rFonts w:ascii="Arial" w:hAnsi="Arial" w:cs="Arial"/>
                <w:sz w:val="16"/>
              </w:rPr>
              <w:t>ASTLMT_START_SEC_VAR_CLEARED_32</w:t>
            </w:r>
          </w:p>
        </w:tc>
      </w:tr>
      <w:tr w:rsidR="002410CF" w:rsidTr="002410CF">
        <w:tc>
          <w:tcPr>
            <w:tcW w:w="2808" w:type="dxa"/>
            <w:tcBorders>
              <w:top w:val="single" w:sz="6" w:space="0" w:color="auto"/>
              <w:left w:val="single" w:sz="6" w:space="0" w:color="auto"/>
              <w:bottom w:val="single" w:sz="6" w:space="0" w:color="auto"/>
              <w:right w:val="single" w:sz="6" w:space="0" w:color="auto"/>
            </w:tcBorders>
          </w:tcPr>
          <w:p w:rsidR="002410CF" w:rsidRDefault="006C6B82" w:rsidP="00F957FA">
            <w:pPr>
              <w:spacing w:before="60"/>
              <w:rPr>
                <w:rFonts w:ascii="Arial" w:hAnsi="Arial" w:cs="Arial"/>
                <w:sz w:val="16"/>
              </w:rPr>
            </w:pPr>
            <w:proofErr w:type="spellStart"/>
            <w:ins w:id="4" w:author="Sengottaiyan, Selva" w:date="2013-11-25T10:31:00Z">
              <w:r w:rsidRPr="006C6B82">
                <w:rPr>
                  <w:rFonts w:ascii="Arial" w:hAnsi="Arial" w:cs="Arial"/>
                  <w:sz w:val="16"/>
                </w:rPr>
                <w:t>AstLmt_</w:t>
              </w:r>
            </w:ins>
            <w:r w:rsidR="002410CF" w:rsidRPr="002410CF">
              <w:rPr>
                <w:rFonts w:ascii="Arial" w:hAnsi="Arial" w:cs="Arial"/>
                <w:sz w:val="16"/>
              </w:rPr>
              <w:t>ManualTrqCmdEn_Cnt_M_lgc</w:t>
            </w:r>
            <w:proofErr w:type="spellEnd"/>
          </w:p>
        </w:tc>
        <w:tc>
          <w:tcPr>
            <w:tcW w:w="1440" w:type="dxa"/>
            <w:tcBorders>
              <w:top w:val="single" w:sz="6" w:space="0" w:color="auto"/>
              <w:left w:val="single" w:sz="6" w:space="0" w:color="auto"/>
              <w:bottom w:val="single" w:sz="6" w:space="0" w:color="auto"/>
              <w:right w:val="single" w:sz="6" w:space="0" w:color="auto"/>
            </w:tcBorders>
          </w:tcPr>
          <w:p w:rsidR="002410CF" w:rsidRDefault="002410CF" w:rsidP="00F957FA">
            <w:pPr>
              <w:spacing w:before="60"/>
              <w:rPr>
                <w:rFonts w:ascii="Arial" w:hAnsi="Arial" w:cs="Arial"/>
                <w:sz w:val="16"/>
              </w:rPr>
            </w:pPr>
            <w:r>
              <w:rPr>
                <w:rFonts w:ascii="Arial" w:hAnsi="Arial" w:cs="Arial"/>
                <w:sz w:val="16"/>
              </w:rPr>
              <w:t>n/a</w:t>
            </w:r>
          </w:p>
        </w:tc>
        <w:tc>
          <w:tcPr>
            <w:tcW w:w="1215" w:type="dxa"/>
            <w:tcBorders>
              <w:top w:val="single" w:sz="6" w:space="0" w:color="auto"/>
              <w:left w:val="single" w:sz="6" w:space="0" w:color="auto"/>
              <w:bottom w:val="single" w:sz="6" w:space="0" w:color="auto"/>
              <w:right w:val="single" w:sz="6" w:space="0" w:color="auto"/>
            </w:tcBorders>
          </w:tcPr>
          <w:p w:rsidR="002410CF" w:rsidRDefault="002410CF" w:rsidP="00F957FA">
            <w:pPr>
              <w:spacing w:before="60"/>
              <w:rPr>
                <w:rFonts w:ascii="Arial" w:hAnsi="Arial" w:cs="Arial"/>
                <w:sz w:val="16"/>
              </w:rPr>
            </w:pPr>
            <w:r>
              <w:rPr>
                <w:rFonts w:ascii="Arial" w:hAnsi="Arial" w:cs="Arial"/>
                <w:sz w:val="16"/>
              </w:rPr>
              <w:t>FALSE</w:t>
            </w:r>
          </w:p>
        </w:tc>
        <w:tc>
          <w:tcPr>
            <w:tcW w:w="1210" w:type="dxa"/>
            <w:tcBorders>
              <w:top w:val="single" w:sz="6" w:space="0" w:color="auto"/>
              <w:left w:val="single" w:sz="6" w:space="0" w:color="auto"/>
              <w:bottom w:val="single" w:sz="6" w:space="0" w:color="auto"/>
              <w:right w:val="single" w:sz="6" w:space="0" w:color="auto"/>
            </w:tcBorders>
          </w:tcPr>
          <w:p w:rsidR="002410CF" w:rsidRDefault="002410CF" w:rsidP="00F957FA">
            <w:pPr>
              <w:spacing w:before="60"/>
              <w:rPr>
                <w:rFonts w:ascii="Arial" w:hAnsi="Arial" w:cs="Arial"/>
                <w:sz w:val="16"/>
              </w:rPr>
            </w:pPr>
            <w:r>
              <w:rPr>
                <w:rFonts w:ascii="Arial" w:hAnsi="Arial" w:cs="Arial"/>
                <w:sz w:val="16"/>
              </w:rPr>
              <w:t>TRUE</w:t>
            </w:r>
          </w:p>
        </w:tc>
        <w:tc>
          <w:tcPr>
            <w:tcW w:w="2345" w:type="dxa"/>
            <w:tcBorders>
              <w:top w:val="single" w:sz="6" w:space="0" w:color="auto"/>
              <w:left w:val="single" w:sz="6" w:space="0" w:color="auto"/>
              <w:bottom w:val="single" w:sz="6" w:space="0" w:color="auto"/>
              <w:right w:val="single" w:sz="6" w:space="0" w:color="auto"/>
            </w:tcBorders>
          </w:tcPr>
          <w:p w:rsidR="002410CF" w:rsidRDefault="002410CF" w:rsidP="006C6B82">
            <w:pPr>
              <w:spacing w:before="60"/>
              <w:rPr>
                <w:rFonts w:ascii="Arial" w:hAnsi="Arial" w:cs="Arial"/>
                <w:sz w:val="16"/>
              </w:rPr>
            </w:pPr>
            <w:r w:rsidRPr="002410CF">
              <w:rPr>
                <w:rFonts w:ascii="Arial" w:hAnsi="Arial" w:cs="Arial"/>
                <w:sz w:val="16"/>
              </w:rPr>
              <w:t>ASTLMT_START_SEC_VAR_CLEARED_</w:t>
            </w:r>
            <w:del w:id="5" w:author="Sengottaiyan, Selva" w:date="2013-11-25T10:31:00Z">
              <w:r w:rsidRPr="002410CF" w:rsidDel="006C6B82">
                <w:rPr>
                  <w:rFonts w:ascii="Arial" w:hAnsi="Arial" w:cs="Arial"/>
                  <w:sz w:val="16"/>
                </w:rPr>
                <w:delText>UNSPECIFIED</w:delText>
              </w:r>
            </w:del>
            <w:ins w:id="6" w:author="Sengottaiyan, Selva" w:date="2013-11-25T10:31:00Z">
              <w:r w:rsidR="006C6B82">
                <w:rPr>
                  <w:rFonts w:ascii="Arial" w:hAnsi="Arial" w:cs="Arial"/>
                  <w:sz w:val="16"/>
                </w:rPr>
                <w:t>BOOLEAN</w:t>
              </w:r>
            </w:ins>
          </w:p>
        </w:tc>
      </w:tr>
      <w:tr w:rsidR="005B29BC" w:rsidTr="002410CF">
        <w:tc>
          <w:tcPr>
            <w:tcW w:w="2808" w:type="dxa"/>
            <w:tcBorders>
              <w:top w:val="single" w:sz="6" w:space="0" w:color="auto"/>
              <w:left w:val="single" w:sz="6" w:space="0" w:color="auto"/>
              <w:bottom w:val="single" w:sz="6" w:space="0" w:color="auto"/>
              <w:right w:val="single" w:sz="6" w:space="0" w:color="auto"/>
            </w:tcBorders>
          </w:tcPr>
          <w:p w:rsidR="005B29BC" w:rsidRPr="002410CF" w:rsidRDefault="006C6B82" w:rsidP="00F957FA">
            <w:pPr>
              <w:spacing w:before="60"/>
              <w:rPr>
                <w:rFonts w:ascii="Arial" w:hAnsi="Arial" w:cs="Arial"/>
                <w:sz w:val="16"/>
              </w:rPr>
            </w:pPr>
            <w:proofErr w:type="spellStart"/>
            <w:ins w:id="7" w:author="Sengottaiyan, Selva" w:date="2013-11-25T10:31:00Z">
              <w:r w:rsidRPr="006C6B82">
                <w:rPr>
                  <w:rFonts w:ascii="Arial" w:hAnsi="Arial" w:cs="Arial"/>
                  <w:sz w:val="16"/>
                </w:rPr>
                <w:t>AstLmt_</w:t>
              </w:r>
            </w:ins>
            <w:r w:rsidR="005B29BC" w:rsidRPr="005B29BC">
              <w:rPr>
                <w:rFonts w:ascii="Arial" w:hAnsi="Arial" w:cs="Arial"/>
                <w:sz w:val="16"/>
              </w:rPr>
              <w:t>SteeringAsstDefeat_Cnt_M_lgc</w:t>
            </w:r>
            <w:proofErr w:type="spellEnd"/>
          </w:p>
        </w:tc>
        <w:tc>
          <w:tcPr>
            <w:tcW w:w="1440" w:type="dxa"/>
            <w:tcBorders>
              <w:top w:val="single" w:sz="6" w:space="0" w:color="auto"/>
              <w:left w:val="single" w:sz="6" w:space="0" w:color="auto"/>
              <w:bottom w:val="single" w:sz="6" w:space="0" w:color="auto"/>
              <w:right w:val="single" w:sz="6" w:space="0" w:color="auto"/>
            </w:tcBorders>
          </w:tcPr>
          <w:p w:rsidR="005B29BC" w:rsidRDefault="005B29BC" w:rsidP="00F957FA">
            <w:pPr>
              <w:spacing w:before="60"/>
              <w:rPr>
                <w:rFonts w:ascii="Arial" w:hAnsi="Arial" w:cs="Arial"/>
                <w:sz w:val="16"/>
              </w:rPr>
            </w:pPr>
            <w:r>
              <w:rPr>
                <w:rFonts w:ascii="Arial" w:hAnsi="Arial" w:cs="Arial"/>
                <w:sz w:val="16"/>
              </w:rPr>
              <w:t>n/a</w:t>
            </w:r>
          </w:p>
        </w:tc>
        <w:tc>
          <w:tcPr>
            <w:tcW w:w="1215" w:type="dxa"/>
            <w:tcBorders>
              <w:top w:val="single" w:sz="6" w:space="0" w:color="auto"/>
              <w:left w:val="single" w:sz="6" w:space="0" w:color="auto"/>
              <w:bottom w:val="single" w:sz="6" w:space="0" w:color="auto"/>
              <w:right w:val="single" w:sz="6" w:space="0" w:color="auto"/>
            </w:tcBorders>
          </w:tcPr>
          <w:p w:rsidR="005B29BC" w:rsidRDefault="005B29BC" w:rsidP="00F957FA">
            <w:pPr>
              <w:spacing w:before="60"/>
              <w:rPr>
                <w:rFonts w:ascii="Arial" w:hAnsi="Arial" w:cs="Arial"/>
                <w:sz w:val="16"/>
              </w:rPr>
            </w:pPr>
            <w:r>
              <w:rPr>
                <w:rFonts w:ascii="Arial" w:hAnsi="Arial" w:cs="Arial"/>
                <w:sz w:val="16"/>
              </w:rPr>
              <w:t>FALSE</w:t>
            </w:r>
          </w:p>
        </w:tc>
        <w:tc>
          <w:tcPr>
            <w:tcW w:w="1210" w:type="dxa"/>
            <w:tcBorders>
              <w:top w:val="single" w:sz="6" w:space="0" w:color="auto"/>
              <w:left w:val="single" w:sz="6" w:space="0" w:color="auto"/>
              <w:bottom w:val="single" w:sz="6" w:space="0" w:color="auto"/>
              <w:right w:val="single" w:sz="6" w:space="0" w:color="auto"/>
            </w:tcBorders>
          </w:tcPr>
          <w:p w:rsidR="005B29BC" w:rsidRDefault="005B29BC" w:rsidP="00F957FA">
            <w:pPr>
              <w:spacing w:before="60"/>
              <w:rPr>
                <w:rFonts w:ascii="Arial" w:hAnsi="Arial" w:cs="Arial"/>
                <w:sz w:val="16"/>
              </w:rPr>
            </w:pPr>
            <w:r>
              <w:rPr>
                <w:rFonts w:ascii="Arial" w:hAnsi="Arial" w:cs="Arial"/>
                <w:sz w:val="16"/>
              </w:rPr>
              <w:t>TRUE</w:t>
            </w:r>
          </w:p>
        </w:tc>
        <w:tc>
          <w:tcPr>
            <w:tcW w:w="2345" w:type="dxa"/>
            <w:tcBorders>
              <w:top w:val="single" w:sz="6" w:space="0" w:color="auto"/>
              <w:left w:val="single" w:sz="6" w:space="0" w:color="auto"/>
              <w:bottom w:val="single" w:sz="6" w:space="0" w:color="auto"/>
              <w:right w:val="single" w:sz="6" w:space="0" w:color="auto"/>
            </w:tcBorders>
          </w:tcPr>
          <w:p w:rsidR="005B29BC" w:rsidRPr="002410CF" w:rsidRDefault="005B29BC" w:rsidP="006C6B82">
            <w:pPr>
              <w:spacing w:before="60"/>
              <w:rPr>
                <w:rFonts w:ascii="Arial" w:hAnsi="Arial" w:cs="Arial"/>
                <w:sz w:val="16"/>
              </w:rPr>
            </w:pPr>
            <w:r w:rsidRPr="002410CF">
              <w:rPr>
                <w:rFonts w:ascii="Arial" w:hAnsi="Arial" w:cs="Arial"/>
                <w:sz w:val="16"/>
              </w:rPr>
              <w:t>ASTLMT_START_SEC_VAR_CLEARED_</w:t>
            </w:r>
            <w:del w:id="8" w:author="Sengottaiyan, Selva" w:date="2013-11-25T10:31:00Z">
              <w:r w:rsidRPr="002410CF" w:rsidDel="006C6B82">
                <w:rPr>
                  <w:rFonts w:ascii="Arial" w:hAnsi="Arial" w:cs="Arial"/>
                  <w:sz w:val="16"/>
                </w:rPr>
                <w:delText>UNSPECIFIED</w:delText>
              </w:r>
            </w:del>
            <w:ins w:id="9" w:author="Sengottaiyan, Selva" w:date="2013-11-25T10:31:00Z">
              <w:r w:rsidR="006C6B82">
                <w:rPr>
                  <w:rFonts w:ascii="Arial" w:hAnsi="Arial" w:cs="Arial"/>
                  <w:sz w:val="16"/>
                </w:rPr>
                <w:t>BOOLEAN</w:t>
              </w:r>
            </w:ins>
          </w:p>
        </w:tc>
      </w:tr>
    </w:tbl>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6F6C3B" w:rsidP="00F957FA">
            <w:pPr>
              <w:spacing w:before="60"/>
              <w:rPr>
                <w:rFonts w:ascii="Arial" w:hAnsi="Arial" w:cs="Arial"/>
                <w:sz w:val="16"/>
              </w:rPr>
            </w:pPr>
            <w:r>
              <w:rPr>
                <w:rFonts w:ascii="Arial" w:hAnsi="Arial" w:cs="Arial"/>
                <w:sz w:val="16"/>
              </w:rPr>
              <w:t>None</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AB0017" w:rsidP="00F141E2">
            <w:pPr>
              <w:spacing w:before="60"/>
              <w:rPr>
                <w:rFonts w:ascii="Arial" w:hAnsi="Arial" w:cs="Arial"/>
                <w:sz w:val="16"/>
              </w:rPr>
            </w:pPr>
            <w:r w:rsidRPr="00AB0017">
              <w:rPr>
                <w:rFonts w:ascii="Arial" w:hAnsi="Arial" w:cs="Arial"/>
                <w:sz w:val="16"/>
              </w:rPr>
              <w:t>k_SumLimPlCmpLimit_MtrNm_f32</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AB0017" w:rsidP="00F957FA">
            <w:pPr>
              <w:spacing w:before="60"/>
              <w:rPr>
                <w:rFonts w:ascii="Arial" w:hAnsi="Arial" w:cs="Arial"/>
                <w:sz w:val="16"/>
              </w:rPr>
            </w:pPr>
            <w:r>
              <w:rPr>
                <w:rFonts w:ascii="Arial" w:hAnsi="Arial" w:cs="Arial"/>
                <w:sz w:val="16"/>
              </w:rPr>
              <w:t>None</w:t>
            </w: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AB0017">
            <w:pPr>
              <w:spacing w:before="60"/>
              <w:rPr>
                <w:rFonts w:ascii="Arial" w:hAnsi="Arial" w:cs="Arial"/>
                <w:sz w:val="16"/>
              </w:rPr>
            </w:pPr>
            <w:r w:rsidRPr="00AB0017">
              <w:rPr>
                <w:rFonts w:ascii="Arial" w:hAnsi="Arial" w:cs="Arial"/>
                <w:sz w:val="16"/>
              </w:rPr>
              <w:t>D_ZERO_ULS_F32</w:t>
            </w:r>
          </w:p>
        </w:tc>
      </w:tr>
      <w:tr w:rsidR="004A781C" w:rsidTr="00966B85">
        <w:trPr>
          <w:jc w:val="center"/>
        </w:trPr>
        <w:tc>
          <w:tcPr>
            <w:tcW w:w="4608" w:type="dxa"/>
            <w:tcBorders>
              <w:top w:val="nil"/>
              <w:left w:val="single" w:sz="6" w:space="0" w:color="auto"/>
              <w:bottom w:val="single" w:sz="6" w:space="0" w:color="auto"/>
              <w:right w:val="single" w:sz="6" w:space="0" w:color="auto"/>
            </w:tcBorders>
          </w:tcPr>
          <w:p w:rsidR="004A781C" w:rsidRDefault="00AB0017">
            <w:pPr>
              <w:spacing w:before="60"/>
              <w:rPr>
                <w:rFonts w:ascii="Arial" w:hAnsi="Arial" w:cs="Arial"/>
                <w:sz w:val="16"/>
              </w:rPr>
            </w:pPr>
            <w:r w:rsidRPr="00AB0017">
              <w:rPr>
                <w:rFonts w:ascii="Arial" w:hAnsi="Arial" w:cs="Arial"/>
                <w:sz w:val="16"/>
              </w:rPr>
              <w:t>D_ZERO_CNT_S8</w:t>
            </w:r>
          </w:p>
        </w:tc>
      </w:tr>
      <w:tr w:rsidR="00966B85" w:rsidTr="00966B85">
        <w:trPr>
          <w:jc w:val="center"/>
        </w:trPr>
        <w:tc>
          <w:tcPr>
            <w:tcW w:w="4608" w:type="dxa"/>
            <w:tcBorders>
              <w:top w:val="nil"/>
              <w:left w:val="single" w:sz="6" w:space="0" w:color="auto"/>
              <w:bottom w:val="single" w:sz="6" w:space="0" w:color="auto"/>
              <w:right w:val="single" w:sz="6" w:space="0" w:color="auto"/>
            </w:tcBorders>
          </w:tcPr>
          <w:p w:rsidR="00966B85" w:rsidRPr="00AB0017" w:rsidRDefault="00966B85">
            <w:pPr>
              <w:spacing w:before="60"/>
              <w:rPr>
                <w:rFonts w:ascii="Arial" w:hAnsi="Arial" w:cs="Arial"/>
                <w:sz w:val="16"/>
              </w:rPr>
            </w:pPr>
            <w:r w:rsidRPr="00966B85">
              <w:rPr>
                <w:rFonts w:ascii="Arial" w:hAnsi="Arial" w:cs="Arial"/>
                <w:sz w:val="16"/>
              </w:rPr>
              <w:t>D_ONE_ULS_F32</w:t>
            </w:r>
          </w:p>
        </w:tc>
      </w:tr>
      <w:tr w:rsidR="00966B85" w:rsidTr="00966B85">
        <w:trPr>
          <w:jc w:val="center"/>
        </w:trPr>
        <w:tc>
          <w:tcPr>
            <w:tcW w:w="4608" w:type="dxa"/>
            <w:tcBorders>
              <w:top w:val="nil"/>
              <w:left w:val="single" w:sz="6" w:space="0" w:color="auto"/>
              <w:bottom w:val="single" w:sz="6" w:space="0" w:color="auto"/>
              <w:right w:val="single" w:sz="6" w:space="0" w:color="auto"/>
            </w:tcBorders>
          </w:tcPr>
          <w:p w:rsidR="00966B85" w:rsidRPr="00AB0017" w:rsidRDefault="00966B85">
            <w:pPr>
              <w:spacing w:before="60"/>
              <w:rPr>
                <w:rFonts w:ascii="Arial" w:hAnsi="Arial" w:cs="Arial"/>
                <w:sz w:val="16"/>
              </w:rPr>
            </w:pPr>
            <w:r w:rsidRPr="00966B85">
              <w:rPr>
                <w:rFonts w:ascii="Arial" w:hAnsi="Arial" w:cs="Arial"/>
                <w:sz w:val="16"/>
              </w:rPr>
              <w:t>D_MTRTRQCMDLOLMT_MTRNM_F32</w:t>
            </w:r>
          </w:p>
        </w:tc>
      </w:tr>
      <w:tr w:rsidR="00966B85">
        <w:trPr>
          <w:jc w:val="center"/>
        </w:trPr>
        <w:tc>
          <w:tcPr>
            <w:tcW w:w="4608" w:type="dxa"/>
            <w:tcBorders>
              <w:top w:val="nil"/>
              <w:left w:val="single" w:sz="6" w:space="0" w:color="auto"/>
              <w:bottom w:val="single" w:sz="6" w:space="0" w:color="auto"/>
              <w:right w:val="single" w:sz="6" w:space="0" w:color="auto"/>
            </w:tcBorders>
          </w:tcPr>
          <w:p w:rsidR="00966B85" w:rsidRPr="00AB0017" w:rsidRDefault="00966B85">
            <w:pPr>
              <w:spacing w:before="60"/>
              <w:rPr>
                <w:rFonts w:ascii="Arial" w:hAnsi="Arial" w:cs="Arial"/>
                <w:sz w:val="16"/>
              </w:rPr>
            </w:pPr>
            <w:r w:rsidRPr="00966B85">
              <w:rPr>
                <w:rFonts w:ascii="Arial" w:hAnsi="Arial" w:cs="Arial"/>
                <w:sz w:val="16"/>
              </w:rPr>
              <w:t>D_MTRTRQCMDHILMT_MTRNM_F32</w:t>
            </w:r>
          </w:p>
        </w:tc>
      </w:tr>
      <w:tr w:rsidR="002410CF" w:rsidTr="002410CF">
        <w:trPr>
          <w:jc w:val="center"/>
        </w:trPr>
        <w:tc>
          <w:tcPr>
            <w:tcW w:w="4608" w:type="dxa"/>
            <w:tcBorders>
              <w:top w:val="nil"/>
              <w:left w:val="single" w:sz="6" w:space="0" w:color="auto"/>
              <w:bottom w:val="single" w:sz="6" w:space="0" w:color="auto"/>
              <w:right w:val="single" w:sz="6" w:space="0" w:color="auto"/>
            </w:tcBorders>
          </w:tcPr>
          <w:p w:rsidR="002410CF" w:rsidRPr="00AB0017" w:rsidRDefault="002410CF" w:rsidP="00DC73AC">
            <w:pPr>
              <w:spacing w:before="60"/>
              <w:rPr>
                <w:rFonts w:ascii="Arial" w:hAnsi="Arial" w:cs="Arial"/>
                <w:sz w:val="16"/>
              </w:rPr>
            </w:pPr>
            <w:r w:rsidRPr="002410CF">
              <w:rPr>
                <w:rFonts w:ascii="Arial" w:hAnsi="Arial" w:cs="Arial"/>
                <w:sz w:val="16"/>
              </w:rPr>
              <w:t>FLT_EPSILON</w:t>
            </w:r>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AB0017"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AB0017" w:rsidP="008B3E94">
      <w:pPr>
        <w:numPr>
          <w:ilvl w:val="0"/>
          <w:numId w:val="5"/>
        </w:numPr>
        <w:spacing w:after="0"/>
      </w:pPr>
      <w:r w:rsidRPr="00AB0017">
        <w:t>Abs_f32_m</w:t>
      </w:r>
    </w:p>
    <w:p w:rsidR="00AB0017" w:rsidRDefault="00AB0017" w:rsidP="008B3E94">
      <w:pPr>
        <w:numPr>
          <w:ilvl w:val="0"/>
          <w:numId w:val="5"/>
        </w:numPr>
        <w:spacing w:after="0"/>
      </w:pPr>
      <w:r w:rsidRPr="00AB0017">
        <w:t>Sign_f32_m</w:t>
      </w:r>
    </w:p>
    <w:p w:rsidR="00AB0017" w:rsidRDefault="00AB0017" w:rsidP="008B3E94">
      <w:pPr>
        <w:numPr>
          <w:ilvl w:val="0"/>
          <w:numId w:val="5"/>
        </w:numPr>
        <w:spacing w:after="0"/>
      </w:pPr>
      <w:proofErr w:type="spellStart"/>
      <w:r w:rsidRPr="00AB0017">
        <w:t>Min_m</w:t>
      </w:r>
      <w:proofErr w:type="spellEnd"/>
    </w:p>
    <w:p w:rsidR="00AB0017" w:rsidRDefault="00AB0017" w:rsidP="008B3E94">
      <w:pPr>
        <w:numPr>
          <w:ilvl w:val="0"/>
          <w:numId w:val="5"/>
        </w:numPr>
        <w:spacing w:after="0"/>
      </w:pPr>
      <w:proofErr w:type="spellStart"/>
      <w:r w:rsidRPr="00AB0017">
        <w:t>Max_m</w:t>
      </w:r>
      <w:proofErr w:type="spellEnd"/>
    </w:p>
    <w:p w:rsidR="00AB0017" w:rsidRDefault="00AB0017" w:rsidP="008B3E94">
      <w:pPr>
        <w:numPr>
          <w:ilvl w:val="0"/>
          <w:numId w:val="5"/>
        </w:numPr>
        <w:spacing w:after="0"/>
      </w:pPr>
      <w:proofErr w:type="spellStart"/>
      <w:r w:rsidRPr="00AB0017">
        <w:t>Limit_m</w:t>
      </w:r>
      <w:proofErr w:type="spellEnd"/>
    </w:p>
    <w:p w:rsidR="008B3E94" w:rsidRDefault="008B3E94" w:rsidP="008B3E94">
      <w:pPr>
        <w:spacing w:after="0"/>
        <w:ind w:left="720"/>
      </w:pPr>
    </w:p>
    <w:p w:rsidR="008B3E94" w:rsidRDefault="008B3E94" w:rsidP="008B3E94">
      <w:pPr>
        <w:pStyle w:val="Heading2"/>
      </w:pPr>
      <w:r>
        <w:t>Data Hiding Functions</w:t>
      </w:r>
    </w:p>
    <w:p w:rsidR="008B3E94" w:rsidRDefault="00886A0D" w:rsidP="00886A0D">
      <w:pPr>
        <w:pStyle w:val="ListParagraph"/>
        <w:numPr>
          <w:ilvl w:val="0"/>
          <w:numId w:val="11"/>
        </w:numPr>
        <w:spacing w:after="0"/>
      </w:pPr>
      <w:proofErr w:type="spellStart"/>
      <w:r w:rsidRPr="00886A0D">
        <w:t>Rte_Call_SteeringAsstDefeat_WriteBlock</w:t>
      </w:r>
      <w:proofErr w:type="spellEnd"/>
    </w:p>
    <w:p w:rsidR="00886A0D" w:rsidRDefault="00886A0D" w:rsidP="00886A0D">
      <w:pPr>
        <w:pStyle w:val="ListParagraph"/>
        <w:numPr>
          <w:ilvl w:val="0"/>
          <w:numId w:val="11"/>
        </w:numPr>
        <w:spacing w:after="0"/>
      </w:pPr>
      <w:proofErr w:type="spellStart"/>
      <w:r w:rsidRPr="00886A0D">
        <w:t>Rte_Pim_SteerAsstDefeat</w:t>
      </w:r>
      <w:proofErr w:type="spellEnd"/>
    </w:p>
    <w:p w:rsidR="001B60DF" w:rsidRDefault="001B60DF" w:rsidP="001B60DF">
      <w:pPr>
        <w:pStyle w:val="Heading2"/>
      </w:pPr>
      <w:r>
        <w:t xml:space="preserve">Global Functions/Macros Defined by this </w:t>
      </w:r>
      <w:r w:rsidR="00674ADF">
        <w:t>Module</w:t>
      </w:r>
    </w:p>
    <w:p w:rsidR="00AB0017" w:rsidRDefault="00AB0017" w:rsidP="00AB0017">
      <w:pPr>
        <w:spacing w:after="0"/>
      </w:pPr>
    </w:p>
    <w:p w:rsidR="008F6DBB" w:rsidRDefault="00AB0017" w:rsidP="00AB0017">
      <w:pPr>
        <w:spacing w:after="0"/>
      </w:pPr>
      <w:r>
        <w:t>None</w:t>
      </w:r>
    </w:p>
    <w:p w:rsidR="00AB0017" w:rsidRDefault="00AB0017" w:rsidP="00AB0017">
      <w:pPr>
        <w:spacing w:after="0"/>
      </w:pPr>
    </w:p>
    <w:p w:rsidR="008B3E94" w:rsidRDefault="008B3E94" w:rsidP="008B3E94">
      <w:pPr>
        <w:pStyle w:val="Heading2"/>
      </w:pPr>
      <w:r>
        <w:t>Local Functions/Macros Used by this MDD only</w:t>
      </w:r>
    </w:p>
    <w:p w:rsidR="00AB0017" w:rsidRDefault="00AB0017" w:rsidP="00AB0017">
      <w:pPr>
        <w:spacing w:after="0"/>
      </w:pPr>
    </w:p>
    <w:p w:rsidR="00AB0017" w:rsidRDefault="00AB0017" w:rsidP="00AB0017">
      <w:pPr>
        <w:spacing w:after="0"/>
      </w:pPr>
      <w:r>
        <w:t>None</w:t>
      </w:r>
    </w:p>
    <w:p w:rsidR="00AB0017" w:rsidRDefault="00AB0017" w:rsidP="00AB0017">
      <w:pPr>
        <w:spacing w:after="0"/>
      </w:pP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6"/>
        <w:gridCol w:w="4204"/>
      </w:tblGrid>
      <w:tr w:rsidR="002C03D8" w:rsidRPr="006A25CC" w:rsidTr="00AB0017">
        <w:trPr>
          <w:trHeight w:val="341"/>
        </w:trPr>
        <w:tc>
          <w:tcPr>
            <w:tcW w:w="4706"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204"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Rte_InitValue_AssistCmd_MtrNm_f32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Rte_InitValue_AssistEOTDamping_MtrNm_f32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Rte_InitValue_AssistEOTGain_Uls_f32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1</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Rte_InitValue_AssistEOTLimit_MtrNm_f32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8.8</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Rte_InitValue_AssistStallLimit_MtrNm_f32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8.8</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Rte_InitValue_AssistVehSpdLimit_MtrNm_f32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8.8</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Rte_InitValue_CombinedDamping_MtrNm_f32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proofErr w:type="spellStart"/>
            <w:r w:rsidRPr="00AB0017">
              <w:rPr>
                <w:rFonts w:ascii="Arial" w:hAnsi="Arial" w:cs="Arial"/>
                <w:sz w:val="16"/>
                <w:szCs w:val="16"/>
              </w:rPr>
              <w:t>Rte_InitValue_DefeatLimitService_Cnt_lgc</w:t>
            </w:r>
            <w:proofErr w:type="spellEnd"/>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FALSE</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Rte_InitValue_LimitPercentFiltered_Uls_f32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Rte_InitValue_LimitedReturn_MtrNm_f32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proofErr w:type="spellStart"/>
            <w:r w:rsidRPr="00AB0017">
              <w:rPr>
                <w:rFonts w:ascii="Arial" w:hAnsi="Arial" w:cs="Arial"/>
                <w:sz w:val="16"/>
                <w:szCs w:val="16"/>
              </w:rPr>
              <w:t>Rte_InitValue_LrnPnCtrCCDisable_Cnt_lgc</w:t>
            </w:r>
            <w:proofErr w:type="spellEnd"/>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FALSE</w:t>
            </w:r>
          </w:p>
        </w:tc>
      </w:tr>
      <w:tr w:rsidR="00AB0017" w:rsidRPr="004B5BE2" w:rsidTr="00AB0017">
        <w:trPr>
          <w:trHeight w:val="341"/>
        </w:trPr>
        <w:tc>
          <w:tcPr>
            <w:tcW w:w="4706" w:type="dxa"/>
            <w:vAlign w:val="center"/>
          </w:tcPr>
          <w:p w:rsidR="00AB0017" w:rsidRPr="00F85CDA" w:rsidRDefault="00AB0017" w:rsidP="00AB0017">
            <w:pPr>
              <w:spacing w:before="100" w:beforeAutospacing="1" w:after="100" w:afterAutospacing="1"/>
              <w:rPr>
                <w:rFonts w:ascii="Arial" w:hAnsi="Arial" w:cs="Arial"/>
                <w:sz w:val="16"/>
                <w:szCs w:val="16"/>
                <w:lang w:val="fr-FR"/>
              </w:rPr>
            </w:pPr>
            <w:proofErr w:type="spellStart"/>
            <w:r w:rsidRPr="00F85CDA">
              <w:rPr>
                <w:rFonts w:ascii="Arial" w:hAnsi="Arial" w:cs="Arial"/>
                <w:sz w:val="16"/>
                <w:szCs w:val="16"/>
                <w:lang w:val="fr-FR"/>
              </w:rPr>
              <w:t>Rte_InitValue_LrnPnCtrEnable_Cnt_lgc</w:t>
            </w:r>
            <w:proofErr w:type="spellEnd"/>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FALSE</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Rte_InitValue_LrnPnCtrTCmd_MtrNm_f32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Rte_InitValue_OpTrqOvr_MtrNm_f32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Rte_InitValue_OutputRampMult_Uls_f32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F85CDA" w:rsidRDefault="00AB0017" w:rsidP="00AB0017">
            <w:pPr>
              <w:spacing w:before="100" w:beforeAutospacing="1" w:after="100" w:afterAutospacing="1"/>
              <w:rPr>
                <w:rFonts w:ascii="Arial" w:hAnsi="Arial" w:cs="Arial"/>
                <w:sz w:val="16"/>
                <w:szCs w:val="16"/>
                <w:lang w:val="fr-FR"/>
              </w:rPr>
            </w:pPr>
            <w:proofErr w:type="spellStart"/>
            <w:r w:rsidRPr="00F85CDA">
              <w:rPr>
                <w:rFonts w:ascii="Arial" w:hAnsi="Arial" w:cs="Arial"/>
                <w:sz w:val="16"/>
                <w:szCs w:val="16"/>
                <w:lang w:val="fr-FR"/>
              </w:rPr>
              <w:t>Rte_InitValue_PosServCCDisable_Cnt_lgc</w:t>
            </w:r>
            <w:proofErr w:type="spellEnd"/>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FALSE</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Rte_InitValue_PowerLimitPerc_Uls_f32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w:t>
            </w:r>
            <w:r w:rsidR="00167FCD">
              <w:rPr>
                <w:rFonts w:ascii="Arial" w:hAnsi="Arial" w:cs="Arial"/>
                <w:sz w:val="16"/>
                <w:szCs w:val="16"/>
              </w:rPr>
              <w:t>SumLimTrqCmd</w:t>
            </w:r>
            <w:r w:rsidRPr="00AB0017">
              <w:rPr>
                <w:rFonts w:ascii="Arial" w:hAnsi="Arial" w:cs="Arial"/>
                <w:sz w:val="16"/>
                <w:szCs w:val="16"/>
              </w:rPr>
              <w:t>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Rte_InitValue_PreLimitForStall_MtrNm_f32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Rte_InitValue_PreLimitTorque_MtrNm_f32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Rte_InitValue_PrkAssistCmd_MtrNm_f32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Rte_InitValue_PullCompCmd_MtrNm_f32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Rte_InitValue_ThermalLimit_MtrNm_f32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8.8</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Rte_InitValue_ThermalLimitPerc_Uls_f32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2410CF" w:rsidRPr="004B5BE2" w:rsidTr="00AB0017">
        <w:trPr>
          <w:trHeight w:val="341"/>
        </w:trPr>
        <w:tc>
          <w:tcPr>
            <w:tcW w:w="4706" w:type="dxa"/>
            <w:vAlign w:val="center"/>
          </w:tcPr>
          <w:p w:rsidR="002410CF" w:rsidRPr="00AB0017" w:rsidRDefault="002410CF" w:rsidP="00AB0017">
            <w:pPr>
              <w:spacing w:before="100" w:beforeAutospacing="1" w:after="100" w:afterAutospacing="1"/>
              <w:rPr>
                <w:rFonts w:ascii="Arial" w:hAnsi="Arial" w:cs="Arial"/>
                <w:sz w:val="16"/>
                <w:szCs w:val="16"/>
              </w:rPr>
            </w:pPr>
            <w:r w:rsidRPr="002410CF">
              <w:rPr>
                <w:rFonts w:ascii="Arial" w:hAnsi="Arial" w:cs="Arial"/>
                <w:sz w:val="16"/>
                <w:szCs w:val="16"/>
              </w:rPr>
              <w:t>Rte_InitValue_VehSpd_Kph_f32</w:t>
            </w:r>
          </w:p>
        </w:tc>
        <w:tc>
          <w:tcPr>
            <w:tcW w:w="4204" w:type="dxa"/>
            <w:vAlign w:val="center"/>
          </w:tcPr>
          <w:p w:rsidR="002410CF" w:rsidRPr="00AB0017" w:rsidRDefault="002410CF" w:rsidP="00AB0017">
            <w:pPr>
              <w:spacing w:before="100" w:beforeAutospacing="1" w:after="100" w:afterAutospacing="1"/>
              <w:rPr>
                <w:rFonts w:ascii="Arial" w:hAnsi="Arial" w:cs="Arial"/>
                <w:sz w:val="16"/>
                <w:szCs w:val="16"/>
              </w:rPr>
            </w:pPr>
            <w:r>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Rte_InitValue_WheelImbalanceCmd_MtrNm_f32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bl>
    <w:p w:rsidR="002410CF" w:rsidRDefault="002410CF" w:rsidP="002410CF"/>
    <w:p w:rsidR="002410CF" w:rsidRDefault="002410CF" w:rsidP="002410CF"/>
    <w:p w:rsidR="004A781C" w:rsidRDefault="004A781C">
      <w:pPr>
        <w:pStyle w:val="Heading2"/>
      </w:pPr>
      <w:r>
        <w:lastRenderedPageBreak/>
        <w:t>Initialization Functions</w:t>
      </w:r>
    </w:p>
    <w:p w:rsidR="005B29BC" w:rsidRDefault="00E24060" w:rsidP="005B29BC">
      <w:pPr>
        <w:pStyle w:val="Heading3"/>
      </w:pPr>
      <w:proofErr w:type="spellStart"/>
      <w:r>
        <w:t>Init</w:t>
      </w:r>
      <w:proofErr w:type="spellEnd"/>
      <w:r>
        <w:t xml:space="preserve">: </w:t>
      </w:r>
      <w:proofErr w:type="spellStart"/>
      <w:r w:rsidR="005B29BC" w:rsidRPr="005B29BC">
        <w:t>AstLmt_Init</w:t>
      </w:r>
      <w:proofErr w:type="spellEnd"/>
    </w:p>
    <w:p w:rsidR="00E24060" w:rsidRDefault="00E24060" w:rsidP="00E24060">
      <w:pPr>
        <w:pStyle w:val="Heading4"/>
      </w:pPr>
      <w:r>
        <w:t>Design Rationale</w:t>
      </w:r>
    </w:p>
    <w:p w:rsidR="00E24060" w:rsidRDefault="00E24060" w:rsidP="00E24060">
      <w:pPr>
        <w:pStyle w:val="Heading4"/>
      </w:pPr>
      <w:r>
        <w:t>Program Flow Start</w:t>
      </w:r>
    </w:p>
    <w:p w:rsidR="00E24060" w:rsidRDefault="00E24060" w:rsidP="00E24060">
      <w:r>
        <w:t>N/A</w:t>
      </w:r>
    </w:p>
    <w:p w:rsidR="00E24060" w:rsidRDefault="00E24060" w:rsidP="00E24060">
      <w:pPr>
        <w:pStyle w:val="Heading4"/>
      </w:pPr>
      <w:r>
        <w:t>Store Module Inputs to Local Copies</w:t>
      </w:r>
    </w:p>
    <w:p w:rsidR="00E24060" w:rsidRPr="00F020B6" w:rsidRDefault="00E24060" w:rsidP="00E24060">
      <w:r>
        <w:t>N/A</w:t>
      </w:r>
    </w:p>
    <w:p w:rsidR="00E24060" w:rsidRDefault="00E24060" w:rsidP="00E24060">
      <w:pPr>
        <w:pStyle w:val="Heading4"/>
      </w:pPr>
      <w:r>
        <w:t>(Processing of function)…..</w:t>
      </w:r>
    </w:p>
    <w:p w:rsidR="005B29BC" w:rsidRDefault="005B29BC" w:rsidP="005B29BC"/>
    <w:p w:rsidR="005B29BC" w:rsidRPr="005B29BC" w:rsidRDefault="00A64919" w:rsidP="005B29BC">
      <w:proofErr w:type="spellStart"/>
      <w:ins w:id="10" w:author="Sengottaiyan, Selva" w:date="2013-11-25T10:37:00Z">
        <w:r w:rsidRPr="00A64919">
          <w:t>AstLmt_SteeringAsstDefeat_Cnt_M_lgc</w:t>
        </w:r>
        <w:proofErr w:type="spellEnd"/>
        <w:r>
          <w:t xml:space="preserve"> </w:t>
        </w:r>
      </w:ins>
      <w:del w:id="11" w:author="Sengottaiyan, Selva" w:date="2013-11-25T10:37:00Z">
        <w:r w:rsidR="005B29BC" w:rsidRPr="005B29BC" w:rsidDel="00A64919">
          <w:delText>SteeringAsstDefeat_Cnt_M_lgc</w:delText>
        </w:r>
      </w:del>
      <w:r w:rsidR="005B29BC">
        <w:t xml:space="preserve"> </w:t>
      </w:r>
      <w:r w:rsidR="005B29BC" w:rsidRPr="005B29BC">
        <w:t>= *</w:t>
      </w:r>
      <w:proofErr w:type="spellStart"/>
      <w:r w:rsidR="005B29BC" w:rsidRPr="005B29BC">
        <w:t>Rte_Pim_</w:t>
      </w:r>
      <w:proofErr w:type="gramStart"/>
      <w:r w:rsidR="005B29BC" w:rsidRPr="005B29BC">
        <w:t>SteerAsstDefeat</w:t>
      </w:r>
      <w:proofErr w:type="spellEnd"/>
      <w:r w:rsidR="005B29BC" w:rsidRPr="005B29BC">
        <w:t>()</w:t>
      </w:r>
      <w:proofErr w:type="gramEnd"/>
    </w:p>
    <w:p w:rsidR="005B29BC" w:rsidRPr="005B29BC" w:rsidRDefault="005B29BC" w:rsidP="005B29BC">
      <w:pPr>
        <w:ind w:left="576"/>
      </w:pPr>
    </w:p>
    <w:p w:rsidR="00E24060" w:rsidRDefault="00E24060" w:rsidP="00E24060">
      <w:pPr>
        <w:pStyle w:val="Heading4"/>
      </w:pPr>
      <w:r>
        <w:t>Store Local copy of outputs into Module Outputs</w:t>
      </w:r>
    </w:p>
    <w:p w:rsidR="00E24060" w:rsidRPr="00F020B6" w:rsidRDefault="00E24060" w:rsidP="00E24060">
      <w:r>
        <w:t>N/A</w:t>
      </w:r>
    </w:p>
    <w:p w:rsidR="00E24060" w:rsidRDefault="00E24060" w:rsidP="00E24060">
      <w:pPr>
        <w:pStyle w:val="Heading4"/>
      </w:pPr>
      <w:r>
        <w:t>Program Flow End</w:t>
      </w:r>
    </w:p>
    <w:p w:rsidR="00E24060" w:rsidRPr="00F020B6" w:rsidRDefault="00E24060" w:rsidP="00E24060">
      <w:r>
        <w:t>N/A</w:t>
      </w:r>
    </w:p>
    <w:p w:rsidR="004A781C" w:rsidRDefault="004A781C" w:rsidP="005B29BC">
      <w:pPr>
        <w:pStyle w:val="Heading2"/>
        <w:numPr>
          <w:ilvl w:val="0"/>
          <w:numId w:val="0"/>
        </w:numPr>
      </w:pPr>
      <w:r>
        <w:br w:type="page"/>
      </w:r>
      <w:r>
        <w:lastRenderedPageBreak/>
        <w:t>Periodic Functions</w:t>
      </w:r>
    </w:p>
    <w:p w:rsidR="004A781C" w:rsidRDefault="004A781C">
      <w:pPr>
        <w:pStyle w:val="Heading3"/>
      </w:pPr>
      <w:r>
        <w:t xml:space="preserve">Per: </w:t>
      </w:r>
      <w:r w:rsidR="005B77EF">
        <w:fldChar w:fldCharType="begin"/>
      </w:r>
      <w:r w:rsidR="005B77EF">
        <w:instrText xml:space="preserve"> DOCPROPERTY "Module Name"  \* MERGEFORMAT </w:instrText>
      </w:r>
      <w:r w:rsidR="005B77EF">
        <w:fldChar w:fldCharType="separate"/>
      </w:r>
      <w:r w:rsidR="00DF1B8E">
        <w:t>AstLmt</w:t>
      </w:r>
      <w:r w:rsidR="005B77EF">
        <w:fldChar w:fldCharType="end"/>
      </w:r>
      <w:r w:rsidR="00AB0017">
        <w:t>_Per1</w:t>
      </w:r>
    </w:p>
    <w:p w:rsidR="004A781C" w:rsidRDefault="004A781C">
      <w:pPr>
        <w:pStyle w:val="Heading4"/>
      </w:pPr>
      <w:r>
        <w:t>Design Rationale</w:t>
      </w:r>
    </w:p>
    <w:p w:rsidR="004A781C" w:rsidRDefault="00AB0017">
      <w:r>
        <w:t xml:space="preserve">While the FDD specifies the </w:t>
      </w:r>
      <w:proofErr w:type="spellStart"/>
      <w:r>
        <w:t>LimitPercentFiltered</w:t>
      </w:r>
      <w:proofErr w:type="spellEnd"/>
      <w:r>
        <w:t xml:space="preserve"> output to be populated every 10 ms, the overhead required for another periodic function would be greater than including the single </w:t>
      </w:r>
      <w:proofErr w:type="spellStart"/>
      <w:r>
        <w:t>Max_m</w:t>
      </w:r>
      <w:proofErr w:type="spellEnd"/>
      <w:r>
        <w:t>() macro in the main 2 ms periodic function.</w:t>
      </w:r>
    </w:p>
    <w:p w:rsidR="004A781C" w:rsidRDefault="004A781C">
      <w:pPr>
        <w:pStyle w:val="Heading4"/>
      </w:pPr>
      <w:r>
        <w:t>Program Flow Start</w:t>
      </w:r>
    </w:p>
    <w:p w:rsidR="004A781C" w:rsidRDefault="00F141E2">
      <w:r>
        <w:t>N/A</w:t>
      </w:r>
    </w:p>
    <w:p w:rsidR="004A781C" w:rsidRDefault="004A781C">
      <w:pPr>
        <w:pStyle w:val="Heading4"/>
      </w:pPr>
      <w:r>
        <w:t>Store Module Inputs to Local copies</w:t>
      </w:r>
    </w:p>
    <w:p w:rsidR="00CF066C" w:rsidRPr="00CF066C" w:rsidRDefault="00CF066C" w:rsidP="00CF066C">
      <w:pPr>
        <w:rPr>
          <w:sz w:val="18"/>
          <w:szCs w:val="18"/>
        </w:rPr>
      </w:pPr>
      <w:r w:rsidRPr="00CF066C">
        <w:rPr>
          <w:sz w:val="18"/>
          <w:szCs w:val="18"/>
        </w:rPr>
        <w:t>AssistCmd_MtrNm_T_f32 = Rte_IRead_AstLmt_Per1_AssistCmd_MtrNm_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AssistEOTDamping_MtrNm_T_f32 = Rte_IRead_AstLmt_Per1_AssistEOTDamping_MtrNm_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AssistEOTGain_Uls_T_f32 = Rte_IRead_AstLmt_Per1_AssistEOTGain_Uls_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AssistEOTLimit_MtrNm_T_f32 = Rte_IRead_AstLmt_Per1_AssistEOTLimit_MtrNm_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AssistStallLimit_MtrNm_T_f32 = Rte_IRead_AstLmt_Per1_AssistStallLimit_MtrNm_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AssistVehSpdLimit_MtrNm_T_f32 = Rte_IRead_AstLmt_Per1_AssistVehSpdLimit_MtrNm_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CombinedDamping_MtrNm_T_f32 = Rte_IRead_AstLmt_Per1_CombinedDamping_MtrNm_</w:t>
      </w:r>
      <w:proofErr w:type="gramStart"/>
      <w:r w:rsidRPr="00CF066C">
        <w:rPr>
          <w:sz w:val="18"/>
          <w:szCs w:val="18"/>
        </w:rPr>
        <w:t>f32()</w:t>
      </w:r>
      <w:proofErr w:type="gramEnd"/>
    </w:p>
    <w:p w:rsidR="00CF066C" w:rsidRPr="00CF066C" w:rsidRDefault="00CF066C" w:rsidP="00CF066C">
      <w:pPr>
        <w:rPr>
          <w:sz w:val="18"/>
          <w:szCs w:val="18"/>
        </w:rPr>
      </w:pPr>
      <w:proofErr w:type="spellStart"/>
      <w:r w:rsidRPr="00CF066C">
        <w:rPr>
          <w:sz w:val="18"/>
          <w:szCs w:val="18"/>
        </w:rPr>
        <w:t>DefeatLimitService_Cnt_T_lgc</w:t>
      </w:r>
      <w:proofErr w:type="spellEnd"/>
      <w:r w:rsidRPr="00CF066C">
        <w:rPr>
          <w:sz w:val="18"/>
          <w:szCs w:val="18"/>
        </w:rPr>
        <w:t xml:space="preserve"> = Rte_IRead_AstLmt_Per1_DefeatLimitService_Cnt_</w:t>
      </w:r>
      <w:proofErr w:type="gramStart"/>
      <w:r w:rsidRPr="00CF066C">
        <w:rPr>
          <w:sz w:val="18"/>
          <w:szCs w:val="18"/>
        </w:rPr>
        <w:t>lgc()</w:t>
      </w:r>
      <w:proofErr w:type="gramEnd"/>
    </w:p>
    <w:p w:rsidR="00CF066C" w:rsidRPr="00CF066C" w:rsidRDefault="00CF066C" w:rsidP="00CF066C">
      <w:pPr>
        <w:rPr>
          <w:sz w:val="18"/>
          <w:szCs w:val="18"/>
        </w:rPr>
      </w:pPr>
      <w:r w:rsidRPr="00CF066C">
        <w:rPr>
          <w:sz w:val="18"/>
          <w:szCs w:val="18"/>
        </w:rPr>
        <w:t>LimitedReturn_MtrNm_T_f32 = Rte_IRead_AstLmt_Per1_LimitedReturn_MtrNm_</w:t>
      </w:r>
      <w:proofErr w:type="gramStart"/>
      <w:r w:rsidRPr="00CF066C">
        <w:rPr>
          <w:sz w:val="18"/>
          <w:szCs w:val="18"/>
        </w:rPr>
        <w:t>f32()</w:t>
      </w:r>
      <w:proofErr w:type="gramEnd"/>
    </w:p>
    <w:p w:rsidR="00CF066C" w:rsidRPr="00CF066C" w:rsidRDefault="00CF066C" w:rsidP="00CF066C">
      <w:pPr>
        <w:rPr>
          <w:sz w:val="18"/>
          <w:szCs w:val="18"/>
        </w:rPr>
      </w:pPr>
      <w:proofErr w:type="spellStart"/>
      <w:r w:rsidRPr="00CF066C">
        <w:rPr>
          <w:sz w:val="18"/>
          <w:szCs w:val="18"/>
        </w:rPr>
        <w:t>LrnPnCtrCCDisable_Cnt_T_lgc</w:t>
      </w:r>
      <w:proofErr w:type="spellEnd"/>
      <w:r w:rsidRPr="00CF066C">
        <w:rPr>
          <w:sz w:val="18"/>
          <w:szCs w:val="18"/>
        </w:rPr>
        <w:t xml:space="preserve"> = Rte_IRead_AstLmt_Per1_LrnPnCtrCCDisable_Cnt_</w:t>
      </w:r>
      <w:proofErr w:type="gramStart"/>
      <w:r w:rsidRPr="00CF066C">
        <w:rPr>
          <w:sz w:val="18"/>
          <w:szCs w:val="18"/>
        </w:rPr>
        <w:t>lgc()</w:t>
      </w:r>
      <w:proofErr w:type="gramEnd"/>
    </w:p>
    <w:p w:rsidR="00CF066C" w:rsidRPr="00CF066C" w:rsidRDefault="00CF066C" w:rsidP="00CF066C">
      <w:pPr>
        <w:rPr>
          <w:sz w:val="18"/>
          <w:szCs w:val="18"/>
        </w:rPr>
      </w:pPr>
      <w:proofErr w:type="spellStart"/>
      <w:r w:rsidRPr="00CF066C">
        <w:rPr>
          <w:sz w:val="18"/>
          <w:szCs w:val="18"/>
        </w:rPr>
        <w:t>LrnPnCtrEnable_Cnt_T_lgc</w:t>
      </w:r>
      <w:proofErr w:type="spellEnd"/>
      <w:r w:rsidRPr="00CF066C">
        <w:rPr>
          <w:sz w:val="18"/>
          <w:szCs w:val="18"/>
        </w:rPr>
        <w:t xml:space="preserve"> = Rte_IRead_AstLmt_Per1_LrnPnCtrEnable_Cnt_</w:t>
      </w:r>
      <w:proofErr w:type="gramStart"/>
      <w:r w:rsidRPr="00CF066C">
        <w:rPr>
          <w:sz w:val="18"/>
          <w:szCs w:val="18"/>
        </w:rPr>
        <w:t>lgc()</w:t>
      </w:r>
      <w:proofErr w:type="gramEnd"/>
    </w:p>
    <w:p w:rsidR="00CF066C" w:rsidRPr="00CF066C" w:rsidRDefault="00CF066C" w:rsidP="00CF066C">
      <w:pPr>
        <w:rPr>
          <w:sz w:val="18"/>
          <w:szCs w:val="18"/>
        </w:rPr>
      </w:pPr>
      <w:r w:rsidRPr="00CF066C">
        <w:rPr>
          <w:sz w:val="18"/>
          <w:szCs w:val="18"/>
        </w:rPr>
        <w:t>LrnPnCtrTCmd_MtrNm_T_f32 = Rte_IRead_AstLmt_Per1_LrnPnCtrTCmd_MtrNm_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OpTrqOvr_MtrNm_T_f32 = Rte_IRead_AstLmt_Per1_OpTrqOvr_MtrNm_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OutputRampMult_Uls_T_f32 = Rte_IRead_AstLmt_Per1_OutputRampMult_Uls_</w:t>
      </w:r>
      <w:proofErr w:type="gramStart"/>
      <w:r w:rsidRPr="00CF066C">
        <w:rPr>
          <w:sz w:val="18"/>
          <w:szCs w:val="18"/>
        </w:rPr>
        <w:t>f32()</w:t>
      </w:r>
      <w:proofErr w:type="gramEnd"/>
    </w:p>
    <w:p w:rsidR="00CF066C" w:rsidRPr="00CF066C" w:rsidRDefault="00CF066C" w:rsidP="00CF066C">
      <w:pPr>
        <w:rPr>
          <w:sz w:val="18"/>
          <w:szCs w:val="18"/>
        </w:rPr>
      </w:pPr>
      <w:proofErr w:type="spellStart"/>
      <w:r w:rsidRPr="00CF066C">
        <w:rPr>
          <w:sz w:val="18"/>
          <w:szCs w:val="18"/>
        </w:rPr>
        <w:t>PosServCCDisable_Cnt_T_lgc</w:t>
      </w:r>
      <w:proofErr w:type="spellEnd"/>
      <w:r w:rsidRPr="00CF066C">
        <w:rPr>
          <w:sz w:val="18"/>
          <w:szCs w:val="18"/>
        </w:rPr>
        <w:t xml:space="preserve"> = Rte_IRead_AstLmt_Per1_PosServCCDisable_Cnt_</w:t>
      </w:r>
      <w:proofErr w:type="gramStart"/>
      <w:r w:rsidRPr="00CF066C">
        <w:rPr>
          <w:sz w:val="18"/>
          <w:szCs w:val="18"/>
        </w:rPr>
        <w:t>lgc()</w:t>
      </w:r>
      <w:proofErr w:type="gramEnd"/>
    </w:p>
    <w:p w:rsidR="00CF066C" w:rsidRPr="00CF066C" w:rsidRDefault="00CF066C" w:rsidP="00CF066C">
      <w:pPr>
        <w:rPr>
          <w:sz w:val="18"/>
          <w:szCs w:val="18"/>
        </w:rPr>
      </w:pPr>
      <w:r w:rsidRPr="00CF066C">
        <w:rPr>
          <w:sz w:val="18"/>
          <w:szCs w:val="18"/>
        </w:rPr>
        <w:t>PowerLimitPerc_Uls_T_f32 = Rte_IRead_AstLmt_Per1_PowerLimitPerc_Uls_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PrkAssistCmd_MtrNm_T_f32 = Rte_IRead_AstLmt_Per1_PrkAssistCmd_MtrNm_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PullCompCmd_MtrNm_T_f32 = Rte_IRead_AstLmt_Per1_PullCompCmd_MtrNm_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ThermalLimitPerc_Uls_T_f32 = Rte_IRead_AstLmt_Per1_ThermalLimitPerc_Uls_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ThermalLimit_MtrNm_T_f32 = Rte_IRead_AstLmt_Per1_ThermalLimit_MtrNm_</w:t>
      </w:r>
      <w:proofErr w:type="gramStart"/>
      <w:r w:rsidRPr="00CF066C">
        <w:rPr>
          <w:sz w:val="18"/>
          <w:szCs w:val="18"/>
        </w:rPr>
        <w:t>f32()</w:t>
      </w:r>
      <w:proofErr w:type="gramEnd"/>
    </w:p>
    <w:p w:rsidR="002410CF" w:rsidRDefault="002410CF" w:rsidP="00CF066C">
      <w:pPr>
        <w:rPr>
          <w:sz w:val="18"/>
          <w:szCs w:val="18"/>
        </w:rPr>
      </w:pPr>
      <w:r w:rsidRPr="002410CF">
        <w:rPr>
          <w:sz w:val="18"/>
          <w:szCs w:val="18"/>
        </w:rPr>
        <w:t>VehSpd_Kph_T_f32 = Rte_IRead_AstLmt_Per1_VehSpd_Kph_</w:t>
      </w:r>
      <w:proofErr w:type="gramStart"/>
      <w:r w:rsidRPr="002410CF">
        <w:rPr>
          <w:sz w:val="18"/>
          <w:szCs w:val="18"/>
        </w:rPr>
        <w:t>f32()</w:t>
      </w:r>
      <w:proofErr w:type="gramEnd"/>
    </w:p>
    <w:p w:rsidR="004A781C" w:rsidRPr="00F141E2" w:rsidRDefault="00CF066C" w:rsidP="00CF066C">
      <w:pPr>
        <w:rPr>
          <w:sz w:val="18"/>
          <w:szCs w:val="18"/>
        </w:rPr>
      </w:pPr>
      <w:r w:rsidRPr="00CF066C">
        <w:rPr>
          <w:sz w:val="18"/>
          <w:szCs w:val="18"/>
        </w:rPr>
        <w:t>WheelImbalanceCmd_MtrNm_T_f32 = Rte_IRead_AstLmt_Per1_WheelImbalanceCmd_MtrNm_</w:t>
      </w:r>
      <w:proofErr w:type="gramStart"/>
      <w:r w:rsidRPr="00CF066C">
        <w:rPr>
          <w:sz w:val="18"/>
          <w:szCs w:val="18"/>
        </w:rPr>
        <w:t>f32()</w:t>
      </w:r>
      <w:proofErr w:type="gramEnd"/>
    </w:p>
    <w:p w:rsidR="00401199" w:rsidRDefault="00401199">
      <w:pPr>
        <w:spacing w:after="0"/>
        <w:rPr>
          <w:rFonts w:ascii="Arial" w:hAnsi="Arial"/>
          <w:b/>
          <w:sz w:val="24"/>
        </w:rPr>
      </w:pPr>
      <w:r>
        <w:br w:type="page"/>
      </w:r>
    </w:p>
    <w:p w:rsidR="004A781C" w:rsidRDefault="00401199">
      <w:pPr>
        <w:pStyle w:val="Heading4"/>
      </w:pPr>
      <w:r>
        <w:lastRenderedPageBreak/>
        <w:t>Preconditioning and Command summation</w:t>
      </w:r>
    </w:p>
    <w:p w:rsidR="004A781C" w:rsidRDefault="00A64919" w:rsidP="00F141E2">
      <w:pPr>
        <w:jc w:val="center"/>
      </w:pPr>
      <w:r>
        <w:object w:dxaOrig="13190" w:dyaOrig="1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4.75pt;height:512.15pt" o:ole="">
            <v:imagedata r:id="rId11" o:title=""/>
          </v:shape>
          <o:OLEObject Type="Embed" ProgID="Visio.Drawing.11" ShapeID="_x0000_i1025" DrawAspect="Content" ObjectID="_1447063846" r:id="rId12"/>
        </w:object>
      </w:r>
    </w:p>
    <w:p w:rsidR="00401199" w:rsidDel="00A64919" w:rsidRDefault="00401199" w:rsidP="00012E44">
      <w:pPr>
        <w:pStyle w:val="Heading4"/>
        <w:jc w:val="center"/>
        <w:rPr>
          <w:del w:id="12" w:author="Sengottaiyan, Selva" w:date="2013-11-25T10:40:00Z"/>
        </w:rPr>
      </w:pPr>
      <w:r>
        <w:lastRenderedPageBreak/>
        <w:t>Apply Gain and Limit</w:t>
      </w:r>
    </w:p>
    <w:p w:rsidR="0061512C" w:rsidRPr="0061512C" w:rsidRDefault="00A64919" w:rsidP="00012E44">
      <w:pPr>
        <w:pStyle w:val="Heading4"/>
        <w:jc w:val="center"/>
      </w:pPr>
      <w:del w:id="13" w:author="Sengottaiyan, Selva" w:date="2013-11-25T10:40:00Z">
        <w:r w:rsidDel="00A64919">
          <w:object w:dxaOrig="5815" w:dyaOrig="9595">
            <v:shape id="_x0000_i1026" type="#_x0000_t75" style="width:289.9pt;height:478.35pt" o:ole="">
              <v:imagedata r:id="rId13" o:title=""/>
            </v:shape>
            <o:OLEObject Type="Embed" ProgID="Visio.Drawing.11" ShapeID="_x0000_i1026" DrawAspect="Content" ObjectID="_1447063847" r:id="rId14"/>
          </w:object>
        </w:r>
      </w:del>
      <w:ins w:id="14" w:author="Sengottaiyan, Selva" w:date="2013-11-25T10:40:00Z">
        <w:r>
          <w:object w:dxaOrig="6900" w:dyaOrig="10860">
            <v:shape id="_x0000_i1027" type="#_x0000_t75" style="width:344.95pt;height:542.8pt" o:ole="">
              <v:imagedata r:id="rId15" o:title=""/>
            </v:shape>
            <o:OLEObject Type="Embed" ProgID="Visio.Drawing.11" ShapeID="_x0000_i1027" DrawAspect="Content" ObjectID="_1447063848" r:id="rId16"/>
          </w:object>
        </w:r>
      </w:ins>
    </w:p>
    <w:p w:rsidR="00401199" w:rsidRDefault="00401199" w:rsidP="00F141E2">
      <w:pPr>
        <w:jc w:val="center"/>
      </w:pPr>
    </w:p>
    <w:p w:rsidR="00401199" w:rsidRDefault="00012E44" w:rsidP="00401199">
      <w:pPr>
        <w:pStyle w:val="Heading4"/>
      </w:pPr>
      <w:r w:rsidRPr="00012E44">
        <w:lastRenderedPageBreak/>
        <w:t>Assist Reduction Level</w:t>
      </w:r>
    </w:p>
    <w:p w:rsidR="00012E44" w:rsidRPr="00012E44" w:rsidRDefault="00012E44" w:rsidP="00012E44"/>
    <w:p w:rsidR="00401199" w:rsidRDefault="00282F2E" w:rsidP="00F141E2">
      <w:pPr>
        <w:jc w:val="center"/>
      </w:pPr>
      <w:r>
        <w:object w:dxaOrig="5815" w:dyaOrig="4780">
          <v:shape id="_x0000_i1028" type="#_x0000_t75" style="width:289.9pt;height:238.55pt" o:ole="">
            <v:imagedata r:id="rId17" o:title=""/>
          </v:shape>
          <o:OLEObject Type="Embed" ProgID="Visio.Drawing.11" ShapeID="_x0000_i1028" DrawAspect="Content" ObjectID="_1447063849" r:id="rId18"/>
        </w:object>
      </w:r>
    </w:p>
    <w:p w:rsidR="00CF066C" w:rsidRDefault="00CF066C">
      <w:pPr>
        <w:spacing w:after="0"/>
        <w:rPr>
          <w:rFonts w:ascii="Arial" w:hAnsi="Arial"/>
          <w:b/>
          <w:sz w:val="24"/>
        </w:rPr>
      </w:pPr>
      <w:r>
        <w:br w:type="page"/>
      </w:r>
    </w:p>
    <w:p w:rsidR="004A781C" w:rsidRDefault="004A781C">
      <w:pPr>
        <w:pStyle w:val="Heading4"/>
      </w:pPr>
      <w:r>
        <w:lastRenderedPageBreak/>
        <w:t>Store Local copy of outputs into Module Outputs</w:t>
      </w:r>
    </w:p>
    <w:p w:rsidR="00CF066C" w:rsidRDefault="00CF066C" w:rsidP="00CF066C">
      <w:pPr>
        <w:rPr>
          <w:ins w:id="15" w:author="Sengottaiyan, Selva" w:date="2013-11-27T13:22:00Z"/>
          <w:sz w:val="18"/>
          <w:szCs w:val="18"/>
        </w:rPr>
      </w:pPr>
      <w:r w:rsidRPr="00CF066C">
        <w:rPr>
          <w:sz w:val="18"/>
          <w:szCs w:val="18"/>
        </w:rPr>
        <w:t>Rte_IWrite_AstLmt_Per1_LimitPercentFiltered_Uls_</w:t>
      </w:r>
      <w:proofErr w:type="gramStart"/>
      <w:r w:rsidRPr="00CF066C">
        <w:rPr>
          <w:sz w:val="18"/>
          <w:szCs w:val="18"/>
        </w:rPr>
        <w:t>f32(</w:t>
      </w:r>
      <w:proofErr w:type="gramEnd"/>
      <w:r>
        <w:rPr>
          <w:sz w:val="18"/>
          <w:szCs w:val="18"/>
        </w:rPr>
        <w:t>LimitPercentFiltered_Uls_T_f32)</w:t>
      </w:r>
    </w:p>
    <w:p w:rsidR="00CA1A86" w:rsidRPr="00CF066C" w:rsidRDefault="00CA1A86" w:rsidP="00CF066C">
      <w:pPr>
        <w:rPr>
          <w:sz w:val="18"/>
          <w:szCs w:val="18"/>
        </w:rPr>
      </w:pPr>
      <w:ins w:id="16" w:author="Sengottaiyan, Selva" w:date="2013-11-27T13:23:00Z">
        <w:r w:rsidRPr="00CA1A86">
          <w:rPr>
            <w:sz w:val="18"/>
            <w:szCs w:val="18"/>
          </w:rPr>
          <w:t>Rte_IWrite_AstLmt_Per1_TrqLimitMin_MtrNm_</w:t>
        </w:r>
        <w:proofErr w:type="gramStart"/>
        <w:r w:rsidRPr="00CA1A86">
          <w:rPr>
            <w:sz w:val="18"/>
            <w:szCs w:val="18"/>
          </w:rPr>
          <w:t>f32(</w:t>
        </w:r>
        <w:proofErr w:type="gramEnd"/>
        <w:r w:rsidRPr="00CA1A86">
          <w:rPr>
            <w:sz w:val="18"/>
            <w:szCs w:val="18"/>
          </w:rPr>
          <w:t>TrqLimitMin_MtrNm_T_f32);</w:t>
        </w:r>
      </w:ins>
    </w:p>
    <w:p w:rsidR="00CF066C" w:rsidRPr="00CF066C" w:rsidRDefault="00CF066C" w:rsidP="00CF066C">
      <w:pPr>
        <w:rPr>
          <w:sz w:val="18"/>
          <w:szCs w:val="18"/>
        </w:rPr>
      </w:pPr>
      <w:r w:rsidRPr="00CF066C">
        <w:rPr>
          <w:sz w:val="18"/>
          <w:szCs w:val="18"/>
        </w:rPr>
        <w:t>Rte_IWrite_AstLmt_Per1_PostLimitForAssistSumCC_MtrNm_</w:t>
      </w:r>
      <w:proofErr w:type="gramStart"/>
      <w:r w:rsidRPr="00CF066C">
        <w:rPr>
          <w:sz w:val="18"/>
          <w:szCs w:val="18"/>
        </w:rPr>
        <w:t>f32(</w:t>
      </w:r>
      <w:proofErr w:type="gramEnd"/>
      <w:r w:rsidRPr="00CF066C">
        <w:rPr>
          <w:sz w:val="18"/>
          <w:szCs w:val="18"/>
        </w:rPr>
        <w:t>PostL</w:t>
      </w:r>
      <w:r>
        <w:rPr>
          <w:sz w:val="18"/>
          <w:szCs w:val="18"/>
        </w:rPr>
        <w:t>imitForAssistSumCC_MtrNm_T_f32)</w:t>
      </w:r>
    </w:p>
    <w:p w:rsidR="00CF066C" w:rsidRPr="00CF066C" w:rsidRDefault="00CF066C" w:rsidP="00CF066C">
      <w:pPr>
        <w:rPr>
          <w:sz w:val="18"/>
          <w:szCs w:val="18"/>
        </w:rPr>
      </w:pPr>
      <w:r w:rsidRPr="00CF066C">
        <w:rPr>
          <w:sz w:val="18"/>
          <w:szCs w:val="18"/>
        </w:rPr>
        <w:t>Rte_IWrite_AstLmt_Per1_</w:t>
      </w:r>
      <w:r w:rsidR="00167FCD">
        <w:rPr>
          <w:sz w:val="18"/>
          <w:szCs w:val="18"/>
        </w:rPr>
        <w:t>SumLimTrqCmd</w:t>
      </w:r>
      <w:r w:rsidRPr="00CF066C">
        <w:rPr>
          <w:sz w:val="18"/>
          <w:szCs w:val="18"/>
        </w:rPr>
        <w:t>_MtrNm_</w:t>
      </w:r>
      <w:proofErr w:type="gramStart"/>
      <w:r w:rsidRPr="00CF066C">
        <w:rPr>
          <w:sz w:val="18"/>
          <w:szCs w:val="18"/>
        </w:rPr>
        <w:t>f3</w:t>
      </w:r>
      <w:r>
        <w:rPr>
          <w:sz w:val="18"/>
          <w:szCs w:val="18"/>
        </w:rPr>
        <w:t>2(</w:t>
      </w:r>
      <w:proofErr w:type="gramEnd"/>
      <w:r w:rsidR="00167FCD">
        <w:rPr>
          <w:sz w:val="18"/>
          <w:szCs w:val="18"/>
        </w:rPr>
        <w:t>SumLimTrqCmd</w:t>
      </w:r>
      <w:r>
        <w:rPr>
          <w:sz w:val="18"/>
          <w:szCs w:val="18"/>
        </w:rPr>
        <w:t>_MtrNm_T_f32)</w:t>
      </w:r>
    </w:p>
    <w:p w:rsidR="00CF066C" w:rsidRPr="00CF066C" w:rsidRDefault="00CF066C" w:rsidP="00CF066C">
      <w:pPr>
        <w:rPr>
          <w:sz w:val="18"/>
          <w:szCs w:val="18"/>
        </w:rPr>
      </w:pPr>
      <w:r w:rsidRPr="00CF066C">
        <w:rPr>
          <w:sz w:val="18"/>
          <w:szCs w:val="18"/>
        </w:rPr>
        <w:t>Rte_IWrite_AstLmt_Per1_PreLimitForStall_MtrNm_</w:t>
      </w:r>
      <w:proofErr w:type="gramStart"/>
      <w:r w:rsidRPr="00CF066C">
        <w:rPr>
          <w:sz w:val="18"/>
          <w:szCs w:val="18"/>
        </w:rPr>
        <w:t>f3</w:t>
      </w:r>
      <w:r>
        <w:rPr>
          <w:sz w:val="18"/>
          <w:szCs w:val="18"/>
        </w:rPr>
        <w:t>2(</w:t>
      </w:r>
      <w:proofErr w:type="gramEnd"/>
      <w:r>
        <w:rPr>
          <w:sz w:val="18"/>
          <w:szCs w:val="18"/>
        </w:rPr>
        <w:t>PreLimitForStall_MtrNm_T_f32)</w:t>
      </w:r>
    </w:p>
    <w:p w:rsidR="004A781C" w:rsidRPr="00F141E2" w:rsidRDefault="00CF066C" w:rsidP="00CF066C">
      <w:pPr>
        <w:rPr>
          <w:sz w:val="18"/>
          <w:szCs w:val="18"/>
        </w:rPr>
      </w:pPr>
      <w:r w:rsidRPr="00CF066C">
        <w:rPr>
          <w:sz w:val="18"/>
          <w:szCs w:val="18"/>
        </w:rPr>
        <w:t>Rte_IWrite_AstLmt_Per1_PreLimitTorque_MtrNm_</w:t>
      </w:r>
      <w:proofErr w:type="gramStart"/>
      <w:r>
        <w:rPr>
          <w:sz w:val="18"/>
          <w:szCs w:val="18"/>
        </w:rPr>
        <w:t>f32(</w:t>
      </w:r>
      <w:proofErr w:type="gramEnd"/>
      <w:r>
        <w:rPr>
          <w:sz w:val="18"/>
          <w:szCs w:val="18"/>
        </w:rPr>
        <w:t>PreLimitTorque_MtrNm_T_f32)</w:t>
      </w:r>
    </w:p>
    <w:p w:rsidR="004A781C" w:rsidRDefault="004A781C">
      <w:pPr>
        <w:pStyle w:val="Heading4"/>
      </w:pPr>
      <w:r>
        <w:t>Program Flow End</w:t>
      </w:r>
    </w:p>
    <w:p w:rsidR="004A781C" w:rsidRDefault="00F141E2">
      <w:r>
        <w:t>N/A</w:t>
      </w:r>
    </w:p>
    <w:p w:rsidR="004A781C" w:rsidRDefault="004A781C">
      <w:pPr>
        <w:pStyle w:val="Heading2"/>
      </w:pPr>
      <w:r>
        <w:br w:type="page"/>
      </w:r>
      <w:r>
        <w:lastRenderedPageBreak/>
        <w:t>Fault Recovery Functions</w:t>
      </w:r>
    </w:p>
    <w:p w:rsidR="00F141E2" w:rsidRDefault="00F141E2"/>
    <w:p w:rsidR="004A781C" w:rsidRDefault="00F141E2">
      <w:r>
        <w:t>None</w:t>
      </w:r>
    </w:p>
    <w:p w:rsidR="00F141E2" w:rsidRDefault="00F141E2"/>
    <w:p w:rsidR="004A781C" w:rsidRDefault="004A781C">
      <w:pPr>
        <w:pStyle w:val="Heading2"/>
      </w:pPr>
      <w:r>
        <w:t>Shutdown Functions</w:t>
      </w:r>
    </w:p>
    <w:p w:rsidR="00F141E2" w:rsidRDefault="00F141E2"/>
    <w:p w:rsidR="004A781C" w:rsidRDefault="00F141E2">
      <w:r>
        <w:t>None</w:t>
      </w:r>
    </w:p>
    <w:p w:rsidR="00F141E2" w:rsidRDefault="00F141E2"/>
    <w:p w:rsidR="004A781C" w:rsidRDefault="004A781C">
      <w:pPr>
        <w:pStyle w:val="Heading2"/>
      </w:pPr>
      <w:r>
        <w:t>Interrupt Functions</w:t>
      </w:r>
    </w:p>
    <w:p w:rsidR="00F141E2" w:rsidRDefault="00F141E2"/>
    <w:p w:rsidR="004A781C" w:rsidRDefault="00F141E2">
      <w:r>
        <w:t>None</w:t>
      </w:r>
    </w:p>
    <w:p w:rsidR="00DF1B8E" w:rsidRDefault="00DF1B8E">
      <w:pPr>
        <w:spacing w:after="0"/>
      </w:pPr>
      <w:r>
        <w:br w:type="page"/>
      </w:r>
    </w:p>
    <w:p w:rsidR="004A781C" w:rsidRDefault="004A781C">
      <w:pPr>
        <w:pStyle w:val="Heading2"/>
      </w:pPr>
      <w:r>
        <w:lastRenderedPageBreak/>
        <w:t>Serial Communication Functions</w:t>
      </w:r>
    </w:p>
    <w:p w:rsidR="00DF1B8E" w:rsidRDefault="00DF1B8E" w:rsidP="00DF1B8E">
      <w:pPr>
        <w:pStyle w:val="Heading3"/>
      </w:pPr>
      <w:proofErr w:type="spellStart"/>
      <w:r>
        <w:t>SCom</w:t>
      </w:r>
      <w:proofErr w:type="spellEnd"/>
      <w:r>
        <w:t xml:space="preserve">: </w:t>
      </w:r>
      <w:r w:rsidR="00CE7A5F">
        <w:fldChar w:fldCharType="begin"/>
      </w:r>
      <w:r>
        <w:instrText xml:space="preserve"> DOCPROPERTY "Module Name"  \* MERGEFORMAT </w:instrText>
      </w:r>
      <w:r w:rsidR="00CE7A5F">
        <w:fldChar w:fldCharType="separate"/>
      </w:r>
      <w:proofErr w:type="spellStart"/>
      <w:r>
        <w:t>AstLmt</w:t>
      </w:r>
      <w:r w:rsidR="00CE7A5F">
        <w:fldChar w:fldCharType="end"/>
      </w:r>
      <w:r>
        <w:t>_SCom_ManualTrqCmd</w:t>
      </w:r>
      <w:proofErr w:type="spellEnd"/>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7"/>
        <w:gridCol w:w="3536"/>
        <w:gridCol w:w="1382"/>
        <w:gridCol w:w="723"/>
        <w:gridCol w:w="795"/>
        <w:gridCol w:w="595"/>
      </w:tblGrid>
      <w:tr w:rsidR="00E96A09" w:rsidTr="00B43152">
        <w:tc>
          <w:tcPr>
            <w:tcW w:w="2083" w:type="dxa"/>
            <w:tcBorders>
              <w:top w:val="nil"/>
              <w:left w:val="nil"/>
              <w:right w:val="nil"/>
            </w:tcBorders>
            <w:shd w:val="clear" w:color="auto" w:fill="auto"/>
          </w:tcPr>
          <w:p w:rsidR="00DF1B8E" w:rsidRDefault="00DF1B8E" w:rsidP="00DC73AC">
            <w:pPr>
              <w:spacing w:before="60"/>
              <w:rPr>
                <w:rFonts w:ascii="Arial" w:hAnsi="Arial" w:cs="Arial"/>
                <w:b/>
                <w:bCs/>
                <w:sz w:val="16"/>
              </w:rPr>
            </w:pPr>
          </w:p>
        </w:tc>
        <w:tc>
          <w:tcPr>
            <w:tcW w:w="3875" w:type="dxa"/>
            <w:tcBorders>
              <w:top w:val="nil"/>
              <w:left w:val="nil"/>
            </w:tcBorders>
            <w:shd w:val="clear" w:color="auto" w:fill="auto"/>
          </w:tcPr>
          <w:p w:rsidR="00DF1B8E" w:rsidRDefault="00DF1B8E" w:rsidP="00DC73AC">
            <w:pPr>
              <w:spacing w:before="60"/>
              <w:rPr>
                <w:rFonts w:ascii="Arial" w:hAnsi="Arial" w:cs="Arial"/>
                <w:sz w:val="16"/>
              </w:rPr>
            </w:pPr>
          </w:p>
        </w:tc>
        <w:tc>
          <w:tcPr>
            <w:tcW w:w="1159" w:type="dxa"/>
            <w:shd w:val="pct30" w:color="FFFF00" w:fill="auto"/>
          </w:tcPr>
          <w:p w:rsidR="00DF1B8E" w:rsidRDefault="00DF1B8E" w:rsidP="00DC73AC">
            <w:pPr>
              <w:spacing w:before="60"/>
              <w:jc w:val="center"/>
              <w:rPr>
                <w:rFonts w:ascii="Arial" w:hAnsi="Arial" w:cs="Arial"/>
                <w:sz w:val="16"/>
              </w:rPr>
            </w:pPr>
            <w:r>
              <w:rPr>
                <w:rFonts w:ascii="Arial" w:hAnsi="Arial" w:cs="Arial"/>
                <w:sz w:val="16"/>
              </w:rPr>
              <w:t>Type</w:t>
            </w:r>
          </w:p>
        </w:tc>
        <w:tc>
          <w:tcPr>
            <w:tcW w:w="607" w:type="dxa"/>
            <w:shd w:val="pct30" w:color="FFFF00" w:fill="auto"/>
          </w:tcPr>
          <w:p w:rsidR="00DF1B8E" w:rsidRDefault="00DF1B8E" w:rsidP="00DC73AC">
            <w:pPr>
              <w:spacing w:before="60"/>
              <w:jc w:val="center"/>
              <w:rPr>
                <w:rFonts w:ascii="Arial" w:hAnsi="Arial" w:cs="Arial"/>
                <w:sz w:val="16"/>
              </w:rPr>
            </w:pPr>
            <w:r>
              <w:rPr>
                <w:rFonts w:ascii="Arial" w:hAnsi="Arial" w:cs="Arial"/>
                <w:sz w:val="16"/>
              </w:rPr>
              <w:t>Min</w:t>
            </w:r>
          </w:p>
        </w:tc>
        <w:tc>
          <w:tcPr>
            <w:tcW w:w="607" w:type="dxa"/>
            <w:shd w:val="pct30" w:color="FFFF00" w:fill="auto"/>
          </w:tcPr>
          <w:p w:rsidR="00DF1B8E" w:rsidRDefault="00DF1B8E" w:rsidP="00DC73AC">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DF1B8E" w:rsidRDefault="00DF1B8E" w:rsidP="00DC73AC">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DF1B8E" w:rsidTr="00DC73AC">
        <w:tc>
          <w:tcPr>
            <w:tcW w:w="2083" w:type="dxa"/>
          </w:tcPr>
          <w:p w:rsidR="00DF1B8E" w:rsidRDefault="00DF1B8E" w:rsidP="00DC73AC">
            <w:pPr>
              <w:spacing w:before="60"/>
              <w:rPr>
                <w:rFonts w:ascii="Arial" w:hAnsi="Arial" w:cs="Arial"/>
                <w:b/>
                <w:bCs/>
                <w:sz w:val="16"/>
              </w:rPr>
            </w:pPr>
            <w:r>
              <w:rPr>
                <w:rFonts w:ascii="Arial" w:hAnsi="Arial" w:cs="Arial"/>
                <w:b/>
                <w:bCs/>
                <w:sz w:val="16"/>
              </w:rPr>
              <w:t xml:space="preserve">Arguments Passed </w:t>
            </w:r>
          </w:p>
        </w:tc>
        <w:tc>
          <w:tcPr>
            <w:tcW w:w="3875" w:type="dxa"/>
          </w:tcPr>
          <w:p w:rsidR="00DF1B8E" w:rsidRDefault="00DF1B8E" w:rsidP="00DC73AC">
            <w:pPr>
              <w:spacing w:before="60"/>
              <w:rPr>
                <w:rFonts w:ascii="Arial" w:hAnsi="Arial" w:cs="Arial"/>
                <w:sz w:val="16"/>
              </w:rPr>
            </w:pPr>
            <w:proofErr w:type="spellStart"/>
            <w:r w:rsidRPr="00DF1B8E">
              <w:rPr>
                <w:rFonts w:ascii="Arial" w:hAnsi="Arial" w:cs="Arial"/>
                <w:sz w:val="16"/>
              </w:rPr>
              <w:t>EnableManualCtrl</w:t>
            </w:r>
            <w:proofErr w:type="spellEnd"/>
          </w:p>
        </w:tc>
        <w:tc>
          <w:tcPr>
            <w:tcW w:w="1159" w:type="dxa"/>
          </w:tcPr>
          <w:p w:rsidR="00DF1B8E" w:rsidRDefault="00DF1B8E" w:rsidP="00DC73AC">
            <w:pPr>
              <w:spacing w:before="60"/>
              <w:rPr>
                <w:rFonts w:ascii="Arial" w:hAnsi="Arial" w:cs="Arial"/>
                <w:sz w:val="16"/>
              </w:rPr>
            </w:pPr>
            <w:proofErr w:type="spellStart"/>
            <w:r>
              <w:rPr>
                <w:rFonts w:ascii="Arial" w:hAnsi="Arial" w:cs="Arial"/>
                <w:sz w:val="16"/>
              </w:rPr>
              <w:t>boolean</w:t>
            </w:r>
            <w:proofErr w:type="spellEnd"/>
          </w:p>
        </w:tc>
        <w:tc>
          <w:tcPr>
            <w:tcW w:w="607" w:type="dxa"/>
          </w:tcPr>
          <w:p w:rsidR="00DF1B8E" w:rsidRDefault="00DF1B8E" w:rsidP="00DC73AC">
            <w:pPr>
              <w:spacing w:before="60"/>
              <w:rPr>
                <w:rFonts w:ascii="Arial" w:hAnsi="Arial" w:cs="Arial"/>
                <w:sz w:val="16"/>
              </w:rPr>
            </w:pPr>
            <w:r>
              <w:rPr>
                <w:rFonts w:ascii="Arial" w:hAnsi="Arial" w:cs="Arial"/>
                <w:sz w:val="16"/>
              </w:rPr>
              <w:t>FALSE</w:t>
            </w:r>
          </w:p>
        </w:tc>
        <w:tc>
          <w:tcPr>
            <w:tcW w:w="607" w:type="dxa"/>
          </w:tcPr>
          <w:p w:rsidR="00DF1B8E" w:rsidRDefault="00DF1B8E" w:rsidP="00DC73AC">
            <w:pPr>
              <w:spacing w:before="60"/>
              <w:rPr>
                <w:rFonts w:ascii="Arial" w:hAnsi="Arial" w:cs="Arial"/>
                <w:sz w:val="16"/>
              </w:rPr>
            </w:pPr>
            <w:r>
              <w:rPr>
                <w:rFonts w:ascii="Arial" w:hAnsi="Arial" w:cs="Arial"/>
                <w:sz w:val="16"/>
              </w:rPr>
              <w:t>TRUE</w:t>
            </w:r>
          </w:p>
        </w:tc>
        <w:tc>
          <w:tcPr>
            <w:tcW w:w="607" w:type="dxa"/>
            <w:shd w:val="pct15" w:color="auto" w:fill="auto"/>
          </w:tcPr>
          <w:p w:rsidR="00DF1B8E" w:rsidRDefault="00DF1B8E" w:rsidP="00DC73AC">
            <w:pPr>
              <w:spacing w:before="60"/>
              <w:rPr>
                <w:rFonts w:ascii="Arial" w:hAnsi="Arial" w:cs="Arial"/>
                <w:sz w:val="16"/>
              </w:rPr>
            </w:pPr>
          </w:p>
        </w:tc>
      </w:tr>
      <w:tr w:rsidR="00DF1B8E" w:rsidTr="00DC73AC">
        <w:tc>
          <w:tcPr>
            <w:tcW w:w="2083" w:type="dxa"/>
          </w:tcPr>
          <w:p w:rsidR="00DF1B8E" w:rsidRDefault="00DF1B8E" w:rsidP="00DC73AC">
            <w:pPr>
              <w:spacing w:before="60"/>
              <w:rPr>
                <w:rFonts w:ascii="Arial" w:hAnsi="Arial" w:cs="Arial"/>
                <w:b/>
                <w:bCs/>
                <w:sz w:val="16"/>
              </w:rPr>
            </w:pPr>
          </w:p>
        </w:tc>
        <w:tc>
          <w:tcPr>
            <w:tcW w:w="3875" w:type="dxa"/>
          </w:tcPr>
          <w:p w:rsidR="00DF1B8E" w:rsidRDefault="00DF1B8E" w:rsidP="00DC73AC">
            <w:pPr>
              <w:spacing w:before="60"/>
              <w:rPr>
                <w:rFonts w:ascii="Arial" w:hAnsi="Arial" w:cs="Arial"/>
                <w:sz w:val="16"/>
              </w:rPr>
            </w:pPr>
            <w:r w:rsidRPr="00DF1B8E">
              <w:rPr>
                <w:rFonts w:ascii="Arial" w:hAnsi="Arial" w:cs="Arial"/>
                <w:sz w:val="16"/>
              </w:rPr>
              <w:t>MtrTrqCmd_MtrNm_f32</w:t>
            </w:r>
          </w:p>
        </w:tc>
        <w:tc>
          <w:tcPr>
            <w:tcW w:w="1159" w:type="dxa"/>
          </w:tcPr>
          <w:p w:rsidR="00DF1B8E" w:rsidRDefault="00DF1B8E" w:rsidP="00DC73AC">
            <w:pPr>
              <w:spacing w:before="60"/>
              <w:rPr>
                <w:rFonts w:ascii="Arial" w:hAnsi="Arial" w:cs="Arial"/>
                <w:sz w:val="16"/>
              </w:rPr>
            </w:pPr>
            <w:r>
              <w:rPr>
                <w:rFonts w:ascii="Arial" w:hAnsi="Arial" w:cs="Arial"/>
                <w:sz w:val="16"/>
              </w:rPr>
              <w:t>float32</w:t>
            </w:r>
          </w:p>
        </w:tc>
        <w:tc>
          <w:tcPr>
            <w:tcW w:w="607" w:type="dxa"/>
          </w:tcPr>
          <w:p w:rsidR="00DF1B8E" w:rsidRDefault="00DF1B8E" w:rsidP="00E96A09">
            <w:pPr>
              <w:spacing w:before="60"/>
              <w:rPr>
                <w:rFonts w:ascii="Arial" w:hAnsi="Arial" w:cs="Arial"/>
                <w:sz w:val="16"/>
              </w:rPr>
            </w:pPr>
            <w:r>
              <w:rPr>
                <w:rFonts w:ascii="Arial" w:hAnsi="Arial" w:cs="Arial"/>
                <w:sz w:val="16"/>
              </w:rPr>
              <w:t>-</w:t>
            </w:r>
            <w:r w:rsidR="00E96A09">
              <w:rPr>
                <w:rFonts w:ascii="Arial" w:hAnsi="Arial" w:cs="Arial"/>
                <w:sz w:val="16"/>
              </w:rPr>
              <w:t>16</w:t>
            </w:r>
          </w:p>
        </w:tc>
        <w:tc>
          <w:tcPr>
            <w:tcW w:w="607" w:type="dxa"/>
          </w:tcPr>
          <w:p w:rsidR="00DF1B8E" w:rsidRDefault="00E96A09" w:rsidP="00E96A09">
            <w:pPr>
              <w:spacing w:before="60"/>
              <w:rPr>
                <w:rFonts w:ascii="Arial" w:hAnsi="Arial" w:cs="Arial"/>
                <w:sz w:val="16"/>
              </w:rPr>
            </w:pPr>
            <w:r w:rsidRPr="00E96A09">
              <w:rPr>
                <w:rFonts w:ascii="Arial" w:hAnsi="Arial" w:cs="Arial"/>
                <w:sz w:val="16"/>
              </w:rPr>
              <w:t>15.9995</w:t>
            </w:r>
          </w:p>
        </w:tc>
        <w:tc>
          <w:tcPr>
            <w:tcW w:w="607" w:type="dxa"/>
            <w:shd w:val="pct15" w:color="auto" w:fill="auto"/>
          </w:tcPr>
          <w:p w:rsidR="00DF1B8E" w:rsidRDefault="00DF1B8E" w:rsidP="00DC73AC">
            <w:pPr>
              <w:spacing w:before="60"/>
              <w:rPr>
                <w:rFonts w:ascii="Arial" w:hAnsi="Arial" w:cs="Arial"/>
                <w:sz w:val="16"/>
              </w:rPr>
            </w:pPr>
          </w:p>
        </w:tc>
      </w:tr>
      <w:tr w:rsidR="00DF1B8E" w:rsidTr="00DC73AC">
        <w:tc>
          <w:tcPr>
            <w:tcW w:w="2083" w:type="dxa"/>
          </w:tcPr>
          <w:p w:rsidR="00DF1B8E" w:rsidRDefault="00DF1B8E" w:rsidP="00DC73AC">
            <w:pPr>
              <w:spacing w:before="60"/>
              <w:rPr>
                <w:rFonts w:ascii="Arial" w:hAnsi="Arial" w:cs="Arial"/>
                <w:b/>
                <w:bCs/>
                <w:sz w:val="16"/>
              </w:rPr>
            </w:pPr>
            <w:r>
              <w:rPr>
                <w:rFonts w:ascii="Arial" w:hAnsi="Arial" w:cs="Arial"/>
                <w:b/>
                <w:bCs/>
                <w:sz w:val="16"/>
              </w:rPr>
              <w:t>Return Value</w:t>
            </w:r>
          </w:p>
        </w:tc>
        <w:tc>
          <w:tcPr>
            <w:tcW w:w="3875" w:type="dxa"/>
          </w:tcPr>
          <w:p w:rsidR="00DF1B8E" w:rsidRDefault="00DF1B8E" w:rsidP="00DC73AC">
            <w:pPr>
              <w:spacing w:before="60"/>
              <w:rPr>
                <w:rFonts w:ascii="Arial" w:hAnsi="Arial" w:cs="Arial"/>
                <w:sz w:val="16"/>
              </w:rPr>
            </w:pPr>
            <w:proofErr w:type="spellStart"/>
            <w:r w:rsidRPr="00DF1B8E">
              <w:rPr>
                <w:rFonts w:ascii="Arial" w:hAnsi="Arial" w:cs="Arial"/>
                <w:sz w:val="16"/>
              </w:rPr>
              <w:t>RetCode</w:t>
            </w:r>
            <w:proofErr w:type="spellEnd"/>
          </w:p>
        </w:tc>
        <w:tc>
          <w:tcPr>
            <w:tcW w:w="1159" w:type="dxa"/>
          </w:tcPr>
          <w:p w:rsidR="00DF1B8E" w:rsidRDefault="00DF1B8E" w:rsidP="00DC73AC">
            <w:pPr>
              <w:spacing w:before="60"/>
              <w:rPr>
                <w:rFonts w:ascii="Arial" w:hAnsi="Arial" w:cs="Arial"/>
                <w:sz w:val="16"/>
              </w:rPr>
            </w:pPr>
            <w:proofErr w:type="spellStart"/>
            <w:r w:rsidRPr="00DF1B8E">
              <w:rPr>
                <w:rFonts w:ascii="Arial" w:hAnsi="Arial" w:cs="Arial"/>
                <w:sz w:val="16"/>
              </w:rPr>
              <w:t>Std_ReturnType</w:t>
            </w:r>
            <w:proofErr w:type="spellEnd"/>
          </w:p>
        </w:tc>
        <w:tc>
          <w:tcPr>
            <w:tcW w:w="607" w:type="dxa"/>
          </w:tcPr>
          <w:p w:rsidR="00DF1B8E" w:rsidRDefault="00DF1B8E" w:rsidP="00DC73AC">
            <w:pPr>
              <w:spacing w:before="60"/>
              <w:rPr>
                <w:rFonts w:ascii="Arial" w:hAnsi="Arial" w:cs="Arial"/>
                <w:sz w:val="16"/>
              </w:rPr>
            </w:pPr>
            <w:r>
              <w:rPr>
                <w:rFonts w:ascii="Arial" w:hAnsi="Arial" w:cs="Arial"/>
                <w:sz w:val="16"/>
              </w:rPr>
              <w:t>0</w:t>
            </w:r>
          </w:p>
        </w:tc>
        <w:tc>
          <w:tcPr>
            <w:tcW w:w="607" w:type="dxa"/>
          </w:tcPr>
          <w:p w:rsidR="00DF1B8E" w:rsidRDefault="00DF1B8E" w:rsidP="00DC73AC">
            <w:pPr>
              <w:spacing w:before="60"/>
              <w:rPr>
                <w:rFonts w:ascii="Arial" w:hAnsi="Arial" w:cs="Arial"/>
                <w:sz w:val="16"/>
              </w:rPr>
            </w:pPr>
            <w:r>
              <w:rPr>
                <w:rFonts w:ascii="Arial" w:hAnsi="Arial" w:cs="Arial"/>
                <w:sz w:val="16"/>
              </w:rPr>
              <w:t>34</w:t>
            </w:r>
          </w:p>
        </w:tc>
        <w:tc>
          <w:tcPr>
            <w:tcW w:w="607" w:type="dxa"/>
          </w:tcPr>
          <w:p w:rsidR="00DF1B8E" w:rsidRDefault="00B43152" w:rsidP="00DC73AC">
            <w:pPr>
              <w:spacing w:before="60"/>
              <w:rPr>
                <w:rFonts w:ascii="Arial" w:hAnsi="Arial" w:cs="Arial"/>
                <w:sz w:val="16"/>
              </w:rPr>
            </w:pPr>
            <w:r>
              <w:rPr>
                <w:rFonts w:ascii="Arial" w:hAnsi="Arial" w:cs="Arial"/>
                <w:sz w:val="16"/>
              </w:rPr>
              <w:t>0</w:t>
            </w:r>
          </w:p>
        </w:tc>
      </w:tr>
    </w:tbl>
    <w:p w:rsidR="00DF1B8E" w:rsidRPr="00DF1B8E" w:rsidRDefault="00DF1B8E" w:rsidP="00DF1B8E"/>
    <w:p w:rsidR="00DF1B8E" w:rsidRDefault="00DF1B8E" w:rsidP="00DF1B8E">
      <w:pPr>
        <w:pStyle w:val="Heading4"/>
      </w:pPr>
      <w:r>
        <w:t>Design Rationale</w:t>
      </w:r>
    </w:p>
    <w:p w:rsidR="00DF1B8E" w:rsidRDefault="00DF1B8E" w:rsidP="00DF1B8E">
      <w:r>
        <w:t>None</w:t>
      </w:r>
    </w:p>
    <w:p w:rsidR="00DF1B8E" w:rsidRDefault="00DF1B8E" w:rsidP="00DF1B8E">
      <w:pPr>
        <w:pStyle w:val="Heading4"/>
      </w:pPr>
      <w:r>
        <w:t>Program Flow Start</w:t>
      </w:r>
    </w:p>
    <w:p w:rsidR="00DF1B8E" w:rsidRDefault="00DF1B8E" w:rsidP="00DF1B8E">
      <w:r>
        <w:t>N/A</w:t>
      </w:r>
    </w:p>
    <w:p w:rsidR="00DF1B8E" w:rsidRDefault="00DF1B8E" w:rsidP="00DF1B8E">
      <w:pPr>
        <w:pStyle w:val="Heading4"/>
      </w:pPr>
      <w:r>
        <w:t>Store Module Inputs to Local copies</w:t>
      </w:r>
    </w:p>
    <w:p w:rsidR="00DF1B8E" w:rsidRPr="00F141E2" w:rsidRDefault="00996C42" w:rsidP="00DF1B8E">
      <w:pPr>
        <w:rPr>
          <w:sz w:val="18"/>
          <w:szCs w:val="18"/>
        </w:rPr>
      </w:pPr>
      <w:r w:rsidRPr="00996C42">
        <w:rPr>
          <w:sz w:val="18"/>
          <w:szCs w:val="18"/>
        </w:rPr>
        <w:t>Rte_Read_VehSpd_Kph_</w:t>
      </w:r>
      <w:proofErr w:type="gramStart"/>
      <w:r w:rsidRPr="00996C42">
        <w:rPr>
          <w:sz w:val="18"/>
          <w:szCs w:val="18"/>
        </w:rPr>
        <w:t>f32(</w:t>
      </w:r>
      <w:proofErr w:type="gramEnd"/>
      <w:r w:rsidRPr="00996C42">
        <w:rPr>
          <w:sz w:val="18"/>
          <w:szCs w:val="18"/>
        </w:rPr>
        <w:t>&amp;VehSpd_Kph_T_f32)</w:t>
      </w:r>
    </w:p>
    <w:p w:rsidR="00DF1B8E" w:rsidRDefault="00DF1B8E" w:rsidP="00DF1B8E">
      <w:pPr>
        <w:pStyle w:val="Heading4"/>
      </w:pPr>
      <w:r>
        <w:lastRenderedPageBreak/>
        <w:t>Process Manual Torque Command</w:t>
      </w:r>
    </w:p>
    <w:p w:rsidR="00DF1B8E" w:rsidRDefault="00A64919" w:rsidP="00DF1B8E">
      <w:pPr>
        <w:jc w:val="center"/>
      </w:pPr>
      <w:r>
        <w:object w:dxaOrig="7075" w:dyaOrig="7615">
          <v:shape id="_x0000_i1029" type="#_x0000_t75" style="width:355pt;height:381.3pt" o:ole="">
            <v:imagedata r:id="rId19" o:title=""/>
          </v:shape>
          <o:OLEObject Type="Embed" ProgID="Visio.Drawing.11" ShapeID="_x0000_i1029" DrawAspect="Content" ObjectID="_1447063850" r:id="rId20"/>
        </w:object>
      </w:r>
    </w:p>
    <w:p w:rsidR="00DF1B8E" w:rsidRDefault="00DF1B8E" w:rsidP="00DF1B8E">
      <w:pPr>
        <w:pStyle w:val="Heading4"/>
      </w:pPr>
      <w:r>
        <w:t>Store Local copy of outputs into Module Outputs</w:t>
      </w:r>
    </w:p>
    <w:p w:rsidR="00DF1B8E" w:rsidRPr="00F141E2" w:rsidRDefault="00DF1B8E" w:rsidP="00DF1B8E">
      <w:pPr>
        <w:rPr>
          <w:sz w:val="18"/>
          <w:szCs w:val="18"/>
        </w:rPr>
      </w:pPr>
      <w:r w:rsidRPr="00F141E2">
        <w:rPr>
          <w:sz w:val="18"/>
          <w:szCs w:val="18"/>
        </w:rPr>
        <w:t>None</w:t>
      </w:r>
    </w:p>
    <w:p w:rsidR="00DF1B8E" w:rsidRDefault="00DF1B8E" w:rsidP="00DF1B8E">
      <w:pPr>
        <w:pStyle w:val="Heading4"/>
      </w:pPr>
      <w:r>
        <w:t>Program Flow End</w:t>
      </w:r>
    </w:p>
    <w:p w:rsidR="00DF1B8E" w:rsidRDefault="00DF1B8E" w:rsidP="00DF1B8E">
      <w:r>
        <w:t>N/A</w:t>
      </w:r>
    </w:p>
    <w:p w:rsidR="00771885" w:rsidRDefault="00771885" w:rsidP="00DF1B8E"/>
    <w:p w:rsidR="00771885" w:rsidRDefault="00771885" w:rsidP="00771885">
      <w:pPr>
        <w:pStyle w:val="Heading3"/>
      </w:pPr>
      <w:proofErr w:type="spellStart"/>
      <w:r>
        <w:t>SCom</w:t>
      </w:r>
      <w:proofErr w:type="spellEnd"/>
      <w:r>
        <w:t xml:space="preserve">: </w:t>
      </w:r>
      <w:proofErr w:type="spellStart"/>
      <w:r w:rsidRPr="00771885">
        <w:t>AstLmt_Scom_GetSteeringAssistDefeat</w:t>
      </w:r>
      <w:proofErr w:type="spellEnd"/>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7"/>
        <w:gridCol w:w="3558"/>
        <w:gridCol w:w="1382"/>
        <w:gridCol w:w="723"/>
        <w:gridCol w:w="795"/>
        <w:gridCol w:w="593"/>
      </w:tblGrid>
      <w:tr w:rsidR="00771885" w:rsidTr="00771885">
        <w:tc>
          <w:tcPr>
            <w:tcW w:w="1887" w:type="dxa"/>
            <w:tcBorders>
              <w:top w:val="nil"/>
              <w:left w:val="nil"/>
              <w:right w:val="nil"/>
            </w:tcBorders>
            <w:shd w:val="clear" w:color="auto" w:fill="auto"/>
          </w:tcPr>
          <w:p w:rsidR="00771885" w:rsidRDefault="00771885" w:rsidP="00DC73AC">
            <w:pPr>
              <w:spacing w:before="60"/>
              <w:rPr>
                <w:rFonts w:ascii="Arial" w:hAnsi="Arial" w:cs="Arial"/>
                <w:b/>
                <w:bCs/>
                <w:sz w:val="16"/>
              </w:rPr>
            </w:pPr>
          </w:p>
        </w:tc>
        <w:tc>
          <w:tcPr>
            <w:tcW w:w="3558" w:type="dxa"/>
            <w:tcBorders>
              <w:top w:val="nil"/>
              <w:left w:val="nil"/>
            </w:tcBorders>
            <w:shd w:val="clear" w:color="auto" w:fill="auto"/>
          </w:tcPr>
          <w:p w:rsidR="00771885" w:rsidRDefault="00771885" w:rsidP="00DC73AC">
            <w:pPr>
              <w:spacing w:before="60"/>
              <w:rPr>
                <w:rFonts w:ascii="Arial" w:hAnsi="Arial" w:cs="Arial"/>
                <w:sz w:val="16"/>
              </w:rPr>
            </w:pPr>
          </w:p>
        </w:tc>
        <w:tc>
          <w:tcPr>
            <w:tcW w:w="1382" w:type="dxa"/>
            <w:shd w:val="pct30" w:color="FFFF00" w:fill="auto"/>
          </w:tcPr>
          <w:p w:rsidR="00771885" w:rsidRDefault="00771885" w:rsidP="00DC73AC">
            <w:pPr>
              <w:spacing w:before="60"/>
              <w:jc w:val="center"/>
              <w:rPr>
                <w:rFonts w:ascii="Arial" w:hAnsi="Arial" w:cs="Arial"/>
                <w:sz w:val="16"/>
              </w:rPr>
            </w:pPr>
            <w:r>
              <w:rPr>
                <w:rFonts w:ascii="Arial" w:hAnsi="Arial" w:cs="Arial"/>
                <w:sz w:val="16"/>
              </w:rPr>
              <w:t>Type</w:t>
            </w:r>
          </w:p>
        </w:tc>
        <w:tc>
          <w:tcPr>
            <w:tcW w:w="723" w:type="dxa"/>
            <w:shd w:val="pct30" w:color="FFFF00" w:fill="auto"/>
          </w:tcPr>
          <w:p w:rsidR="00771885" w:rsidRDefault="00771885" w:rsidP="00DC73AC">
            <w:pPr>
              <w:spacing w:before="60"/>
              <w:jc w:val="center"/>
              <w:rPr>
                <w:rFonts w:ascii="Arial" w:hAnsi="Arial" w:cs="Arial"/>
                <w:sz w:val="16"/>
              </w:rPr>
            </w:pPr>
            <w:r>
              <w:rPr>
                <w:rFonts w:ascii="Arial" w:hAnsi="Arial" w:cs="Arial"/>
                <w:sz w:val="16"/>
              </w:rPr>
              <w:t>Min</w:t>
            </w:r>
          </w:p>
        </w:tc>
        <w:tc>
          <w:tcPr>
            <w:tcW w:w="795" w:type="dxa"/>
            <w:shd w:val="pct30" w:color="FFFF00" w:fill="auto"/>
          </w:tcPr>
          <w:p w:rsidR="00771885" w:rsidRDefault="00771885" w:rsidP="00DC73AC">
            <w:pPr>
              <w:spacing w:before="60"/>
              <w:jc w:val="center"/>
              <w:rPr>
                <w:rFonts w:ascii="Arial" w:hAnsi="Arial" w:cs="Arial"/>
                <w:sz w:val="16"/>
              </w:rPr>
            </w:pPr>
            <w:r>
              <w:rPr>
                <w:rFonts w:ascii="Arial" w:hAnsi="Arial" w:cs="Arial"/>
                <w:sz w:val="16"/>
              </w:rPr>
              <w:t>Max</w:t>
            </w:r>
          </w:p>
        </w:tc>
        <w:tc>
          <w:tcPr>
            <w:tcW w:w="593" w:type="dxa"/>
            <w:tcBorders>
              <w:bottom w:val="single" w:sz="4" w:space="0" w:color="auto"/>
            </w:tcBorders>
            <w:shd w:val="pct30" w:color="FFFF00" w:fill="auto"/>
          </w:tcPr>
          <w:p w:rsidR="00771885" w:rsidRDefault="00771885" w:rsidP="00DC73AC">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771885" w:rsidTr="00771885">
        <w:tc>
          <w:tcPr>
            <w:tcW w:w="1887" w:type="dxa"/>
          </w:tcPr>
          <w:p w:rsidR="00771885" w:rsidRDefault="00771885" w:rsidP="00DC73AC">
            <w:pPr>
              <w:spacing w:before="60"/>
              <w:rPr>
                <w:rFonts w:ascii="Arial" w:hAnsi="Arial" w:cs="Arial"/>
                <w:b/>
                <w:bCs/>
                <w:sz w:val="16"/>
              </w:rPr>
            </w:pPr>
            <w:r>
              <w:rPr>
                <w:rFonts w:ascii="Arial" w:hAnsi="Arial" w:cs="Arial"/>
                <w:b/>
                <w:bCs/>
                <w:sz w:val="16"/>
              </w:rPr>
              <w:t xml:space="preserve">Arguments Passed </w:t>
            </w:r>
          </w:p>
        </w:tc>
        <w:tc>
          <w:tcPr>
            <w:tcW w:w="3558" w:type="dxa"/>
          </w:tcPr>
          <w:p w:rsidR="00771885" w:rsidRDefault="00771885" w:rsidP="00DC73AC">
            <w:pPr>
              <w:spacing w:before="60"/>
              <w:rPr>
                <w:rFonts w:ascii="Arial" w:hAnsi="Arial" w:cs="Arial"/>
                <w:sz w:val="16"/>
              </w:rPr>
            </w:pPr>
            <w:proofErr w:type="spellStart"/>
            <w:r w:rsidRPr="00771885">
              <w:rPr>
                <w:rFonts w:ascii="Arial" w:hAnsi="Arial" w:cs="Arial"/>
                <w:sz w:val="16"/>
              </w:rPr>
              <w:t>SteeringAsstDefeat_Cnt_lgc</w:t>
            </w:r>
            <w:proofErr w:type="spellEnd"/>
          </w:p>
        </w:tc>
        <w:tc>
          <w:tcPr>
            <w:tcW w:w="1382" w:type="dxa"/>
          </w:tcPr>
          <w:p w:rsidR="00771885" w:rsidRDefault="00771885" w:rsidP="00DC73AC">
            <w:pPr>
              <w:spacing w:before="60"/>
              <w:rPr>
                <w:rFonts w:ascii="Arial" w:hAnsi="Arial" w:cs="Arial"/>
                <w:sz w:val="16"/>
              </w:rPr>
            </w:pPr>
            <w:r>
              <w:rPr>
                <w:rFonts w:ascii="Arial" w:hAnsi="Arial" w:cs="Arial"/>
                <w:sz w:val="16"/>
              </w:rPr>
              <w:t>*</w:t>
            </w:r>
            <w:proofErr w:type="spellStart"/>
            <w:r>
              <w:rPr>
                <w:rFonts w:ascii="Arial" w:hAnsi="Arial" w:cs="Arial"/>
                <w:sz w:val="16"/>
              </w:rPr>
              <w:t>boolean</w:t>
            </w:r>
            <w:proofErr w:type="spellEnd"/>
          </w:p>
        </w:tc>
        <w:tc>
          <w:tcPr>
            <w:tcW w:w="723" w:type="dxa"/>
          </w:tcPr>
          <w:p w:rsidR="00771885" w:rsidRDefault="00771885" w:rsidP="00DC73AC">
            <w:pPr>
              <w:spacing w:before="60"/>
              <w:rPr>
                <w:rFonts w:ascii="Arial" w:hAnsi="Arial" w:cs="Arial"/>
                <w:sz w:val="16"/>
              </w:rPr>
            </w:pPr>
            <w:r>
              <w:rPr>
                <w:rFonts w:ascii="Arial" w:hAnsi="Arial" w:cs="Arial"/>
                <w:sz w:val="16"/>
              </w:rPr>
              <w:t>FALSE</w:t>
            </w:r>
          </w:p>
        </w:tc>
        <w:tc>
          <w:tcPr>
            <w:tcW w:w="795" w:type="dxa"/>
          </w:tcPr>
          <w:p w:rsidR="00771885" w:rsidRDefault="00771885" w:rsidP="00DC73AC">
            <w:pPr>
              <w:spacing w:before="60"/>
              <w:rPr>
                <w:rFonts w:ascii="Arial" w:hAnsi="Arial" w:cs="Arial"/>
                <w:sz w:val="16"/>
              </w:rPr>
            </w:pPr>
            <w:r>
              <w:rPr>
                <w:rFonts w:ascii="Arial" w:hAnsi="Arial" w:cs="Arial"/>
                <w:sz w:val="16"/>
              </w:rPr>
              <w:t>TRUE</w:t>
            </w:r>
          </w:p>
        </w:tc>
        <w:tc>
          <w:tcPr>
            <w:tcW w:w="593" w:type="dxa"/>
            <w:shd w:val="pct15" w:color="auto" w:fill="auto"/>
          </w:tcPr>
          <w:p w:rsidR="00771885" w:rsidRDefault="00771885" w:rsidP="00DC73AC">
            <w:pPr>
              <w:spacing w:before="60"/>
              <w:rPr>
                <w:rFonts w:ascii="Arial" w:hAnsi="Arial" w:cs="Arial"/>
                <w:sz w:val="16"/>
              </w:rPr>
            </w:pPr>
          </w:p>
        </w:tc>
      </w:tr>
      <w:tr w:rsidR="00771885" w:rsidTr="00771885">
        <w:tc>
          <w:tcPr>
            <w:tcW w:w="1887" w:type="dxa"/>
          </w:tcPr>
          <w:p w:rsidR="00771885" w:rsidRDefault="00771885" w:rsidP="00DC73AC">
            <w:pPr>
              <w:spacing w:before="60"/>
              <w:rPr>
                <w:rFonts w:ascii="Arial" w:hAnsi="Arial" w:cs="Arial"/>
                <w:b/>
                <w:bCs/>
                <w:sz w:val="16"/>
              </w:rPr>
            </w:pPr>
            <w:r>
              <w:rPr>
                <w:rFonts w:ascii="Arial" w:hAnsi="Arial" w:cs="Arial"/>
                <w:b/>
                <w:bCs/>
                <w:sz w:val="16"/>
              </w:rPr>
              <w:lastRenderedPageBreak/>
              <w:t>Return Value</w:t>
            </w:r>
          </w:p>
        </w:tc>
        <w:tc>
          <w:tcPr>
            <w:tcW w:w="3558" w:type="dxa"/>
          </w:tcPr>
          <w:p w:rsidR="00771885" w:rsidRDefault="00771885" w:rsidP="00DC73AC">
            <w:pPr>
              <w:spacing w:before="60"/>
              <w:rPr>
                <w:rFonts w:ascii="Arial" w:hAnsi="Arial" w:cs="Arial"/>
                <w:sz w:val="16"/>
              </w:rPr>
            </w:pPr>
            <w:r>
              <w:rPr>
                <w:rFonts w:ascii="Arial" w:hAnsi="Arial" w:cs="Arial"/>
                <w:sz w:val="16"/>
              </w:rPr>
              <w:t>none</w:t>
            </w:r>
          </w:p>
        </w:tc>
        <w:tc>
          <w:tcPr>
            <w:tcW w:w="1382" w:type="dxa"/>
          </w:tcPr>
          <w:p w:rsidR="00771885" w:rsidRDefault="00771885" w:rsidP="00DC73AC">
            <w:pPr>
              <w:spacing w:before="60"/>
              <w:rPr>
                <w:rFonts w:ascii="Arial" w:hAnsi="Arial" w:cs="Arial"/>
                <w:sz w:val="16"/>
              </w:rPr>
            </w:pPr>
          </w:p>
        </w:tc>
        <w:tc>
          <w:tcPr>
            <w:tcW w:w="723" w:type="dxa"/>
          </w:tcPr>
          <w:p w:rsidR="00771885" w:rsidRDefault="00771885" w:rsidP="00DC73AC">
            <w:pPr>
              <w:spacing w:before="60"/>
              <w:rPr>
                <w:rFonts w:ascii="Arial" w:hAnsi="Arial" w:cs="Arial"/>
                <w:sz w:val="16"/>
              </w:rPr>
            </w:pPr>
          </w:p>
        </w:tc>
        <w:tc>
          <w:tcPr>
            <w:tcW w:w="795" w:type="dxa"/>
          </w:tcPr>
          <w:p w:rsidR="00771885" w:rsidRDefault="00771885" w:rsidP="00DC73AC">
            <w:pPr>
              <w:spacing w:before="60"/>
              <w:rPr>
                <w:rFonts w:ascii="Arial" w:hAnsi="Arial" w:cs="Arial"/>
                <w:sz w:val="16"/>
              </w:rPr>
            </w:pPr>
          </w:p>
        </w:tc>
        <w:tc>
          <w:tcPr>
            <w:tcW w:w="593" w:type="dxa"/>
          </w:tcPr>
          <w:p w:rsidR="00771885" w:rsidRDefault="00771885" w:rsidP="00DC73AC">
            <w:pPr>
              <w:spacing w:before="60"/>
              <w:rPr>
                <w:rFonts w:ascii="Arial" w:hAnsi="Arial" w:cs="Arial"/>
                <w:sz w:val="16"/>
              </w:rPr>
            </w:pPr>
          </w:p>
        </w:tc>
      </w:tr>
    </w:tbl>
    <w:p w:rsidR="00771885" w:rsidRPr="00DF1B8E" w:rsidRDefault="00771885" w:rsidP="00771885"/>
    <w:p w:rsidR="00771885" w:rsidRDefault="00771885" w:rsidP="00771885">
      <w:pPr>
        <w:pStyle w:val="Heading4"/>
      </w:pPr>
      <w:r>
        <w:t>Design Rationale</w:t>
      </w:r>
    </w:p>
    <w:p w:rsidR="00771885" w:rsidRDefault="00771885" w:rsidP="00771885">
      <w:r>
        <w:t>None</w:t>
      </w:r>
    </w:p>
    <w:p w:rsidR="00771885" w:rsidRDefault="00771885" w:rsidP="00771885">
      <w:pPr>
        <w:pStyle w:val="Heading4"/>
      </w:pPr>
      <w:r>
        <w:t>Program Flow Start</w:t>
      </w:r>
    </w:p>
    <w:p w:rsidR="00771885" w:rsidRDefault="00771885" w:rsidP="00771885">
      <w:r>
        <w:t>N/A</w:t>
      </w:r>
    </w:p>
    <w:p w:rsidR="00771885" w:rsidRDefault="00771885" w:rsidP="00771885">
      <w:pPr>
        <w:pStyle w:val="Heading4"/>
      </w:pPr>
      <w:r>
        <w:t>Store Module Inputs to Local copies</w:t>
      </w:r>
    </w:p>
    <w:p w:rsidR="00771885" w:rsidRPr="00F141E2" w:rsidRDefault="00771885" w:rsidP="00771885">
      <w:pPr>
        <w:rPr>
          <w:sz w:val="18"/>
          <w:szCs w:val="18"/>
        </w:rPr>
      </w:pPr>
      <w:r>
        <w:rPr>
          <w:sz w:val="18"/>
          <w:szCs w:val="18"/>
        </w:rPr>
        <w:t>N/A</w:t>
      </w:r>
    </w:p>
    <w:p w:rsidR="00771885" w:rsidRDefault="00771885" w:rsidP="00771885">
      <w:pPr>
        <w:pStyle w:val="Heading4"/>
      </w:pPr>
      <w:r>
        <w:t>Get Steering Assist Defeat Status</w:t>
      </w:r>
    </w:p>
    <w:p w:rsidR="00771885" w:rsidRPr="00771885" w:rsidRDefault="00771885" w:rsidP="00771885"/>
    <w:p w:rsidR="00771885" w:rsidRDefault="00771885" w:rsidP="00771885">
      <w:r w:rsidRPr="00771885">
        <w:t>*</w:t>
      </w:r>
      <w:proofErr w:type="spellStart"/>
      <w:r w:rsidRPr="00771885">
        <w:t>SteeringAsstDefeat_Cnt_lgc</w:t>
      </w:r>
      <w:proofErr w:type="spellEnd"/>
      <w:r w:rsidRPr="00771885">
        <w:t xml:space="preserve"> = </w:t>
      </w:r>
      <w:r w:rsidR="00CC30F5" w:rsidRPr="00CC30F5">
        <w:t>*</w:t>
      </w:r>
      <w:proofErr w:type="spellStart"/>
      <w:r w:rsidR="00CC30F5" w:rsidRPr="00CC30F5">
        <w:t>Rte_Pim_</w:t>
      </w:r>
      <w:proofErr w:type="gramStart"/>
      <w:r w:rsidR="00CC30F5" w:rsidRPr="00CC30F5">
        <w:t>SteerAsstDefeat</w:t>
      </w:r>
      <w:proofErr w:type="spellEnd"/>
      <w:r w:rsidR="00CC30F5" w:rsidRPr="00CC30F5">
        <w:t>()</w:t>
      </w:r>
      <w:proofErr w:type="gramEnd"/>
    </w:p>
    <w:p w:rsidR="00771885" w:rsidRDefault="00771885" w:rsidP="00771885">
      <w:pPr>
        <w:pStyle w:val="Heading4"/>
      </w:pPr>
      <w:r>
        <w:t>Store Local copy of outputs into Module Outputs</w:t>
      </w:r>
    </w:p>
    <w:p w:rsidR="00771885" w:rsidRPr="00F141E2" w:rsidRDefault="00771885" w:rsidP="00771885">
      <w:pPr>
        <w:rPr>
          <w:sz w:val="18"/>
          <w:szCs w:val="18"/>
        </w:rPr>
      </w:pPr>
      <w:r w:rsidRPr="00F141E2">
        <w:rPr>
          <w:sz w:val="18"/>
          <w:szCs w:val="18"/>
        </w:rPr>
        <w:t>None</w:t>
      </w:r>
    </w:p>
    <w:p w:rsidR="00771885" w:rsidRDefault="00771885" w:rsidP="00771885">
      <w:pPr>
        <w:pStyle w:val="Heading4"/>
      </w:pPr>
      <w:r>
        <w:t>Program Flow End</w:t>
      </w:r>
    </w:p>
    <w:p w:rsidR="00771885" w:rsidRDefault="00771885" w:rsidP="00771885">
      <w:r>
        <w:t>N/A</w:t>
      </w:r>
    </w:p>
    <w:p w:rsidR="00771885" w:rsidRDefault="00771885" w:rsidP="00771885"/>
    <w:p w:rsidR="00771885" w:rsidRDefault="00771885" w:rsidP="00771885">
      <w:pPr>
        <w:pStyle w:val="Heading3"/>
      </w:pPr>
      <w:proofErr w:type="spellStart"/>
      <w:r>
        <w:t>SCom</w:t>
      </w:r>
      <w:proofErr w:type="spellEnd"/>
      <w:r>
        <w:t xml:space="preserve">: </w:t>
      </w:r>
      <w:proofErr w:type="spellStart"/>
      <w:r w:rsidRPr="00771885">
        <w:t>AstLmt_Scom_SetSteeringAssistDefeat</w:t>
      </w:r>
      <w:proofErr w:type="spellEnd"/>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7"/>
        <w:gridCol w:w="3558"/>
        <w:gridCol w:w="1382"/>
        <w:gridCol w:w="723"/>
        <w:gridCol w:w="795"/>
        <w:gridCol w:w="593"/>
      </w:tblGrid>
      <w:tr w:rsidR="00771885" w:rsidTr="00DC73AC">
        <w:tc>
          <w:tcPr>
            <w:tcW w:w="1887" w:type="dxa"/>
            <w:tcBorders>
              <w:top w:val="nil"/>
              <w:left w:val="nil"/>
              <w:right w:val="nil"/>
            </w:tcBorders>
            <w:shd w:val="clear" w:color="auto" w:fill="auto"/>
          </w:tcPr>
          <w:p w:rsidR="00771885" w:rsidRDefault="00771885" w:rsidP="00DC73AC">
            <w:pPr>
              <w:spacing w:before="60"/>
              <w:rPr>
                <w:rFonts w:ascii="Arial" w:hAnsi="Arial" w:cs="Arial"/>
                <w:b/>
                <w:bCs/>
                <w:sz w:val="16"/>
              </w:rPr>
            </w:pPr>
          </w:p>
        </w:tc>
        <w:tc>
          <w:tcPr>
            <w:tcW w:w="3558" w:type="dxa"/>
            <w:tcBorders>
              <w:top w:val="nil"/>
              <w:left w:val="nil"/>
            </w:tcBorders>
            <w:shd w:val="clear" w:color="auto" w:fill="auto"/>
          </w:tcPr>
          <w:p w:rsidR="00771885" w:rsidRDefault="00771885" w:rsidP="00DC73AC">
            <w:pPr>
              <w:spacing w:before="60"/>
              <w:rPr>
                <w:rFonts w:ascii="Arial" w:hAnsi="Arial" w:cs="Arial"/>
                <w:sz w:val="16"/>
              </w:rPr>
            </w:pPr>
          </w:p>
        </w:tc>
        <w:tc>
          <w:tcPr>
            <w:tcW w:w="1382" w:type="dxa"/>
            <w:shd w:val="pct30" w:color="FFFF00" w:fill="auto"/>
          </w:tcPr>
          <w:p w:rsidR="00771885" w:rsidRDefault="00771885" w:rsidP="00DC73AC">
            <w:pPr>
              <w:spacing w:before="60"/>
              <w:jc w:val="center"/>
              <w:rPr>
                <w:rFonts w:ascii="Arial" w:hAnsi="Arial" w:cs="Arial"/>
                <w:sz w:val="16"/>
              </w:rPr>
            </w:pPr>
            <w:r>
              <w:rPr>
                <w:rFonts w:ascii="Arial" w:hAnsi="Arial" w:cs="Arial"/>
                <w:sz w:val="16"/>
              </w:rPr>
              <w:t>Type</w:t>
            </w:r>
          </w:p>
        </w:tc>
        <w:tc>
          <w:tcPr>
            <w:tcW w:w="723" w:type="dxa"/>
            <w:shd w:val="pct30" w:color="FFFF00" w:fill="auto"/>
          </w:tcPr>
          <w:p w:rsidR="00771885" w:rsidRDefault="00771885" w:rsidP="00DC73AC">
            <w:pPr>
              <w:spacing w:before="60"/>
              <w:jc w:val="center"/>
              <w:rPr>
                <w:rFonts w:ascii="Arial" w:hAnsi="Arial" w:cs="Arial"/>
                <w:sz w:val="16"/>
              </w:rPr>
            </w:pPr>
            <w:r>
              <w:rPr>
                <w:rFonts w:ascii="Arial" w:hAnsi="Arial" w:cs="Arial"/>
                <w:sz w:val="16"/>
              </w:rPr>
              <w:t>Min</w:t>
            </w:r>
          </w:p>
        </w:tc>
        <w:tc>
          <w:tcPr>
            <w:tcW w:w="795" w:type="dxa"/>
            <w:shd w:val="pct30" w:color="FFFF00" w:fill="auto"/>
          </w:tcPr>
          <w:p w:rsidR="00771885" w:rsidRDefault="00771885" w:rsidP="00DC73AC">
            <w:pPr>
              <w:spacing w:before="60"/>
              <w:jc w:val="center"/>
              <w:rPr>
                <w:rFonts w:ascii="Arial" w:hAnsi="Arial" w:cs="Arial"/>
                <w:sz w:val="16"/>
              </w:rPr>
            </w:pPr>
            <w:r>
              <w:rPr>
                <w:rFonts w:ascii="Arial" w:hAnsi="Arial" w:cs="Arial"/>
                <w:sz w:val="16"/>
              </w:rPr>
              <w:t>Max</w:t>
            </w:r>
          </w:p>
        </w:tc>
        <w:tc>
          <w:tcPr>
            <w:tcW w:w="593" w:type="dxa"/>
            <w:tcBorders>
              <w:bottom w:val="single" w:sz="4" w:space="0" w:color="auto"/>
            </w:tcBorders>
            <w:shd w:val="pct30" w:color="FFFF00" w:fill="auto"/>
          </w:tcPr>
          <w:p w:rsidR="00771885" w:rsidRDefault="00771885" w:rsidP="00DC73AC">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771885" w:rsidTr="00DC73AC">
        <w:tc>
          <w:tcPr>
            <w:tcW w:w="1887" w:type="dxa"/>
          </w:tcPr>
          <w:p w:rsidR="00771885" w:rsidRDefault="00771885" w:rsidP="00DC73AC">
            <w:pPr>
              <w:spacing w:before="60"/>
              <w:rPr>
                <w:rFonts w:ascii="Arial" w:hAnsi="Arial" w:cs="Arial"/>
                <w:b/>
                <w:bCs/>
                <w:sz w:val="16"/>
              </w:rPr>
            </w:pPr>
            <w:r>
              <w:rPr>
                <w:rFonts w:ascii="Arial" w:hAnsi="Arial" w:cs="Arial"/>
                <w:b/>
                <w:bCs/>
                <w:sz w:val="16"/>
              </w:rPr>
              <w:t xml:space="preserve">Arguments Passed </w:t>
            </w:r>
          </w:p>
        </w:tc>
        <w:tc>
          <w:tcPr>
            <w:tcW w:w="3558" w:type="dxa"/>
          </w:tcPr>
          <w:p w:rsidR="00771885" w:rsidRDefault="00771885" w:rsidP="00DC73AC">
            <w:pPr>
              <w:spacing w:before="60"/>
              <w:rPr>
                <w:rFonts w:ascii="Arial" w:hAnsi="Arial" w:cs="Arial"/>
                <w:sz w:val="16"/>
              </w:rPr>
            </w:pPr>
            <w:proofErr w:type="spellStart"/>
            <w:r w:rsidRPr="00771885">
              <w:rPr>
                <w:rFonts w:ascii="Arial" w:hAnsi="Arial" w:cs="Arial"/>
                <w:sz w:val="16"/>
              </w:rPr>
              <w:t>SteeringAsstDefeat_Cnt_lgc</w:t>
            </w:r>
            <w:proofErr w:type="spellEnd"/>
          </w:p>
        </w:tc>
        <w:tc>
          <w:tcPr>
            <w:tcW w:w="1382" w:type="dxa"/>
          </w:tcPr>
          <w:p w:rsidR="00771885" w:rsidRDefault="00771885" w:rsidP="00DC73AC">
            <w:pPr>
              <w:spacing w:before="60"/>
              <w:rPr>
                <w:rFonts w:ascii="Arial" w:hAnsi="Arial" w:cs="Arial"/>
                <w:sz w:val="16"/>
              </w:rPr>
            </w:pPr>
            <w:proofErr w:type="spellStart"/>
            <w:r>
              <w:rPr>
                <w:rFonts w:ascii="Arial" w:hAnsi="Arial" w:cs="Arial"/>
                <w:sz w:val="16"/>
              </w:rPr>
              <w:t>boolean</w:t>
            </w:r>
            <w:proofErr w:type="spellEnd"/>
          </w:p>
        </w:tc>
        <w:tc>
          <w:tcPr>
            <w:tcW w:w="723" w:type="dxa"/>
          </w:tcPr>
          <w:p w:rsidR="00771885" w:rsidRDefault="00771885" w:rsidP="00DC73AC">
            <w:pPr>
              <w:spacing w:before="60"/>
              <w:rPr>
                <w:rFonts w:ascii="Arial" w:hAnsi="Arial" w:cs="Arial"/>
                <w:sz w:val="16"/>
              </w:rPr>
            </w:pPr>
            <w:r>
              <w:rPr>
                <w:rFonts w:ascii="Arial" w:hAnsi="Arial" w:cs="Arial"/>
                <w:sz w:val="16"/>
              </w:rPr>
              <w:t>FALSE</w:t>
            </w:r>
          </w:p>
        </w:tc>
        <w:tc>
          <w:tcPr>
            <w:tcW w:w="795" w:type="dxa"/>
          </w:tcPr>
          <w:p w:rsidR="00771885" w:rsidRDefault="00771885" w:rsidP="00DC73AC">
            <w:pPr>
              <w:spacing w:before="60"/>
              <w:rPr>
                <w:rFonts w:ascii="Arial" w:hAnsi="Arial" w:cs="Arial"/>
                <w:sz w:val="16"/>
              </w:rPr>
            </w:pPr>
            <w:r>
              <w:rPr>
                <w:rFonts w:ascii="Arial" w:hAnsi="Arial" w:cs="Arial"/>
                <w:sz w:val="16"/>
              </w:rPr>
              <w:t>TRUE</w:t>
            </w:r>
          </w:p>
        </w:tc>
        <w:tc>
          <w:tcPr>
            <w:tcW w:w="593" w:type="dxa"/>
            <w:shd w:val="pct15" w:color="auto" w:fill="auto"/>
          </w:tcPr>
          <w:p w:rsidR="00771885" w:rsidRDefault="00771885" w:rsidP="00DC73AC">
            <w:pPr>
              <w:spacing w:before="60"/>
              <w:rPr>
                <w:rFonts w:ascii="Arial" w:hAnsi="Arial" w:cs="Arial"/>
                <w:sz w:val="16"/>
              </w:rPr>
            </w:pPr>
          </w:p>
        </w:tc>
      </w:tr>
      <w:tr w:rsidR="00552E31" w:rsidTr="00DC73AC">
        <w:tc>
          <w:tcPr>
            <w:tcW w:w="1887" w:type="dxa"/>
          </w:tcPr>
          <w:p w:rsidR="00552E31" w:rsidRDefault="00552E31" w:rsidP="00DC73AC">
            <w:pPr>
              <w:spacing w:before="60"/>
              <w:rPr>
                <w:rFonts w:ascii="Arial" w:hAnsi="Arial" w:cs="Arial"/>
                <w:b/>
                <w:bCs/>
                <w:sz w:val="16"/>
              </w:rPr>
            </w:pPr>
            <w:r>
              <w:rPr>
                <w:rFonts w:ascii="Arial" w:hAnsi="Arial" w:cs="Arial"/>
                <w:b/>
                <w:bCs/>
                <w:sz w:val="16"/>
              </w:rPr>
              <w:t>Return Value</w:t>
            </w:r>
          </w:p>
        </w:tc>
        <w:tc>
          <w:tcPr>
            <w:tcW w:w="3558" w:type="dxa"/>
          </w:tcPr>
          <w:p w:rsidR="00552E31" w:rsidRDefault="00F50D91" w:rsidP="00DC73AC">
            <w:pPr>
              <w:spacing w:before="60"/>
              <w:rPr>
                <w:rFonts w:ascii="Arial" w:hAnsi="Arial" w:cs="Arial"/>
                <w:sz w:val="16"/>
              </w:rPr>
            </w:pPr>
            <w:r>
              <w:rPr>
                <w:rFonts w:ascii="Arial" w:hAnsi="Arial" w:cs="Arial"/>
                <w:sz w:val="16"/>
              </w:rPr>
              <w:t>none</w:t>
            </w:r>
          </w:p>
        </w:tc>
        <w:tc>
          <w:tcPr>
            <w:tcW w:w="1382" w:type="dxa"/>
          </w:tcPr>
          <w:p w:rsidR="00552E31" w:rsidRDefault="00552E31" w:rsidP="00DC73AC">
            <w:pPr>
              <w:spacing w:before="60"/>
              <w:rPr>
                <w:rFonts w:ascii="Arial" w:hAnsi="Arial" w:cs="Arial"/>
                <w:sz w:val="16"/>
              </w:rPr>
            </w:pPr>
          </w:p>
        </w:tc>
        <w:tc>
          <w:tcPr>
            <w:tcW w:w="723" w:type="dxa"/>
          </w:tcPr>
          <w:p w:rsidR="00552E31" w:rsidRDefault="00552E31" w:rsidP="00DC73AC">
            <w:pPr>
              <w:spacing w:before="60"/>
              <w:rPr>
                <w:rFonts w:ascii="Arial" w:hAnsi="Arial" w:cs="Arial"/>
                <w:sz w:val="16"/>
              </w:rPr>
            </w:pPr>
          </w:p>
        </w:tc>
        <w:tc>
          <w:tcPr>
            <w:tcW w:w="795" w:type="dxa"/>
          </w:tcPr>
          <w:p w:rsidR="00552E31" w:rsidRDefault="00552E31" w:rsidP="00DC73AC">
            <w:pPr>
              <w:spacing w:before="60"/>
              <w:rPr>
                <w:rFonts w:ascii="Arial" w:hAnsi="Arial" w:cs="Arial"/>
                <w:sz w:val="16"/>
              </w:rPr>
            </w:pPr>
          </w:p>
        </w:tc>
        <w:tc>
          <w:tcPr>
            <w:tcW w:w="593" w:type="dxa"/>
          </w:tcPr>
          <w:p w:rsidR="00552E31" w:rsidRDefault="00552E31" w:rsidP="00DC73AC">
            <w:pPr>
              <w:spacing w:before="60"/>
              <w:rPr>
                <w:rFonts w:ascii="Arial" w:hAnsi="Arial" w:cs="Arial"/>
                <w:sz w:val="16"/>
              </w:rPr>
            </w:pPr>
          </w:p>
        </w:tc>
      </w:tr>
    </w:tbl>
    <w:p w:rsidR="00771885" w:rsidRPr="00DF1B8E" w:rsidRDefault="00771885" w:rsidP="00771885"/>
    <w:p w:rsidR="00771885" w:rsidRDefault="00771885" w:rsidP="00771885">
      <w:pPr>
        <w:pStyle w:val="Heading4"/>
      </w:pPr>
      <w:r>
        <w:t>Design Rationale</w:t>
      </w:r>
    </w:p>
    <w:p w:rsidR="00771885" w:rsidRDefault="00771885" w:rsidP="00771885">
      <w:r>
        <w:t>None</w:t>
      </w:r>
    </w:p>
    <w:p w:rsidR="00771885" w:rsidRDefault="00771885" w:rsidP="00771885">
      <w:pPr>
        <w:pStyle w:val="Heading4"/>
      </w:pPr>
      <w:r>
        <w:t>Program Flow Start</w:t>
      </w:r>
    </w:p>
    <w:p w:rsidR="00771885" w:rsidRDefault="00771885" w:rsidP="00771885">
      <w:r>
        <w:t>N/A</w:t>
      </w:r>
    </w:p>
    <w:p w:rsidR="00771885" w:rsidRDefault="00771885" w:rsidP="00771885">
      <w:pPr>
        <w:pStyle w:val="Heading4"/>
      </w:pPr>
      <w:r>
        <w:t>Store Module Inputs to Local copies</w:t>
      </w:r>
    </w:p>
    <w:p w:rsidR="00771885" w:rsidRPr="00F141E2" w:rsidRDefault="00771885" w:rsidP="00771885">
      <w:pPr>
        <w:rPr>
          <w:sz w:val="18"/>
          <w:szCs w:val="18"/>
        </w:rPr>
      </w:pPr>
      <w:r>
        <w:rPr>
          <w:sz w:val="18"/>
          <w:szCs w:val="18"/>
        </w:rPr>
        <w:t>N/A</w:t>
      </w:r>
    </w:p>
    <w:p w:rsidR="00771885" w:rsidRDefault="00771885" w:rsidP="00771885">
      <w:pPr>
        <w:pStyle w:val="Heading4"/>
      </w:pPr>
      <w:r>
        <w:t>Get Steering Assist Defeat Status</w:t>
      </w:r>
    </w:p>
    <w:p w:rsidR="00771885" w:rsidRPr="00771885" w:rsidRDefault="00771885" w:rsidP="00771885"/>
    <w:p w:rsidR="00F50D91" w:rsidRDefault="00F50D91" w:rsidP="00F50D91">
      <w:r w:rsidRPr="00F50D91">
        <w:lastRenderedPageBreak/>
        <w:t xml:space="preserve"> </w:t>
      </w:r>
      <w:r>
        <w:t>*</w:t>
      </w:r>
      <w:proofErr w:type="spellStart"/>
      <w:r>
        <w:t>Rte_Pim_</w:t>
      </w:r>
      <w:proofErr w:type="gramStart"/>
      <w:r>
        <w:t>SteerAsstDefeat</w:t>
      </w:r>
      <w:proofErr w:type="spellEnd"/>
      <w:r>
        <w:t>(</w:t>
      </w:r>
      <w:proofErr w:type="gramEnd"/>
      <w:r>
        <w:t xml:space="preserve">) = </w:t>
      </w:r>
      <w:proofErr w:type="spellStart"/>
      <w:r>
        <w:t>SteeringAsstDefeat_Cnt_lgc</w:t>
      </w:r>
      <w:proofErr w:type="spellEnd"/>
    </w:p>
    <w:p w:rsidR="00771885" w:rsidRDefault="00F50D91" w:rsidP="00F50D91">
      <w:proofErr w:type="spellStart"/>
      <w:r>
        <w:t>Rte_Call_SteeringAsstDefeat_</w:t>
      </w:r>
      <w:proofErr w:type="gramStart"/>
      <w:r>
        <w:t>WriteBlock</w:t>
      </w:r>
      <w:proofErr w:type="spellEnd"/>
      <w:r>
        <w:t>(</w:t>
      </w:r>
      <w:proofErr w:type="gramEnd"/>
      <w:r>
        <w:t>NULL_PTR)</w:t>
      </w:r>
    </w:p>
    <w:p w:rsidR="00771885" w:rsidRDefault="00771885" w:rsidP="00771885">
      <w:pPr>
        <w:pStyle w:val="Heading4"/>
      </w:pPr>
      <w:r>
        <w:t>Store Local copy of outputs into Module Outputs</w:t>
      </w:r>
    </w:p>
    <w:p w:rsidR="00771885" w:rsidRPr="00F141E2" w:rsidRDefault="00771885" w:rsidP="00771885">
      <w:pPr>
        <w:rPr>
          <w:sz w:val="18"/>
          <w:szCs w:val="18"/>
        </w:rPr>
      </w:pPr>
      <w:r w:rsidRPr="00F141E2">
        <w:rPr>
          <w:sz w:val="18"/>
          <w:szCs w:val="18"/>
        </w:rPr>
        <w:t>None</w:t>
      </w:r>
    </w:p>
    <w:p w:rsidR="00771885" w:rsidRDefault="00771885" w:rsidP="00771885">
      <w:pPr>
        <w:pStyle w:val="Heading4"/>
      </w:pPr>
      <w:r>
        <w:t>Program Flow End</w:t>
      </w:r>
    </w:p>
    <w:p w:rsidR="00771885" w:rsidRDefault="00771885" w:rsidP="00771885">
      <w:r>
        <w:t>N/A</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212EF6"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212EF6" w:rsidRDefault="00212EF6" w:rsidP="00212EF6">
            <w:pPr>
              <w:spacing w:before="60"/>
              <w:rPr>
                <w:rFonts w:ascii="Arial" w:hAnsi="Arial" w:cs="Arial"/>
                <w:sz w:val="16"/>
              </w:rPr>
            </w:pPr>
            <w:proofErr w:type="spellStart"/>
            <w:r w:rsidRPr="00401199">
              <w:rPr>
                <w:rFonts w:ascii="Arial" w:hAnsi="Arial" w:cs="Arial"/>
                <w:sz w:val="16"/>
              </w:rPr>
              <w:t>AstLmt_</w:t>
            </w:r>
            <w:r>
              <w:rPr>
                <w:rFonts w:ascii="Arial" w:hAnsi="Arial" w:cs="Arial"/>
                <w:sz w:val="16"/>
              </w:rPr>
              <w:t>Init</w:t>
            </w:r>
            <w:proofErr w:type="spellEnd"/>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212EF6" w:rsidRDefault="00212EF6" w:rsidP="00212EF6">
            <w:pPr>
              <w:spacing w:before="60"/>
              <w:rPr>
                <w:rFonts w:ascii="Arial" w:hAnsi="Arial" w:cs="Arial"/>
                <w:sz w:val="16"/>
              </w:rPr>
            </w:pPr>
            <w:r>
              <w:rPr>
                <w:rFonts w:ascii="Arial" w:hAnsi="Arial" w:cs="Arial"/>
                <w:sz w:val="16"/>
                <w:szCs w:val="16"/>
              </w:rPr>
              <w:t>Executed Once after RTE is started</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212EF6" w:rsidRDefault="00212EF6" w:rsidP="00212EF6">
            <w:pPr>
              <w:spacing w:before="60"/>
              <w:rPr>
                <w:rFonts w:ascii="Arial" w:hAnsi="Arial" w:cs="Arial"/>
                <w:sz w:val="16"/>
              </w:rPr>
            </w:pPr>
            <w:proofErr w:type="spellStart"/>
            <w:r>
              <w:rPr>
                <w:rFonts w:ascii="Arial" w:hAnsi="Arial" w:cs="Arial"/>
                <w:sz w:val="16"/>
                <w:szCs w:val="16"/>
              </w:rPr>
              <w:t>ColdInit</w:t>
            </w:r>
            <w:proofErr w:type="spellEnd"/>
          </w:p>
        </w:tc>
      </w:tr>
      <w:tr w:rsidR="00212EF6" w:rsidRPr="00381542" w:rsidTr="00B54697">
        <w:tc>
          <w:tcPr>
            <w:tcW w:w="3168" w:type="dxa"/>
            <w:tcBorders>
              <w:top w:val="single" w:sz="6" w:space="0" w:color="auto"/>
              <w:left w:val="single" w:sz="6" w:space="0" w:color="auto"/>
              <w:bottom w:val="single" w:sz="6" w:space="0" w:color="auto"/>
              <w:right w:val="single" w:sz="6" w:space="0" w:color="auto"/>
            </w:tcBorders>
          </w:tcPr>
          <w:p w:rsidR="00212EF6" w:rsidRPr="00381542" w:rsidRDefault="00212EF6" w:rsidP="00F957FA">
            <w:pPr>
              <w:spacing w:before="60"/>
              <w:rPr>
                <w:rFonts w:ascii="Arial" w:hAnsi="Arial" w:cs="Arial"/>
                <w:sz w:val="16"/>
                <w:szCs w:val="16"/>
              </w:rPr>
            </w:pPr>
            <w:r w:rsidRPr="00401199">
              <w:rPr>
                <w:rFonts w:ascii="Arial" w:hAnsi="Arial" w:cs="Arial"/>
                <w:sz w:val="16"/>
              </w:rPr>
              <w:t>AstLmt_Per1</w:t>
            </w:r>
          </w:p>
        </w:tc>
        <w:tc>
          <w:tcPr>
            <w:tcW w:w="2070" w:type="dxa"/>
            <w:tcBorders>
              <w:top w:val="single" w:sz="6" w:space="0" w:color="auto"/>
              <w:left w:val="single" w:sz="6" w:space="0" w:color="auto"/>
              <w:bottom w:val="single" w:sz="6" w:space="0" w:color="auto"/>
              <w:right w:val="single" w:sz="6" w:space="0" w:color="auto"/>
            </w:tcBorders>
          </w:tcPr>
          <w:p w:rsidR="00212EF6" w:rsidRPr="00381542" w:rsidRDefault="00212EF6" w:rsidP="00F957FA">
            <w:pPr>
              <w:spacing w:before="60"/>
              <w:rPr>
                <w:rFonts w:ascii="Arial" w:hAnsi="Arial" w:cs="Arial"/>
                <w:sz w:val="16"/>
                <w:szCs w:val="16"/>
              </w:rPr>
            </w:pPr>
            <w:r>
              <w:rPr>
                <w:rFonts w:ascii="Arial" w:hAnsi="Arial" w:cs="Arial"/>
                <w:sz w:val="16"/>
                <w:szCs w:val="16"/>
              </w:rPr>
              <w:t>2 ms</w:t>
            </w:r>
          </w:p>
        </w:tc>
        <w:tc>
          <w:tcPr>
            <w:tcW w:w="3690" w:type="dxa"/>
            <w:tcBorders>
              <w:top w:val="single" w:sz="6" w:space="0" w:color="auto"/>
              <w:left w:val="single" w:sz="6" w:space="0" w:color="auto"/>
              <w:bottom w:val="single" w:sz="6" w:space="0" w:color="auto"/>
              <w:right w:val="single" w:sz="6" w:space="0" w:color="auto"/>
            </w:tcBorders>
          </w:tcPr>
          <w:p w:rsidR="00212EF6" w:rsidRPr="00381542" w:rsidRDefault="00212EF6" w:rsidP="00F957FA">
            <w:pPr>
              <w:spacing w:before="60"/>
              <w:rPr>
                <w:rFonts w:ascii="Arial" w:hAnsi="Arial" w:cs="Arial"/>
                <w:sz w:val="16"/>
                <w:szCs w:val="16"/>
              </w:rPr>
            </w:pPr>
            <w:r>
              <w:rPr>
                <w:rFonts w:ascii="Arial" w:hAnsi="Arial" w:cs="Arial"/>
                <w:sz w:val="16"/>
                <w:szCs w:val="16"/>
              </w:rPr>
              <w:t>ALL</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B43152" w:rsidTr="00F957FA">
        <w:tc>
          <w:tcPr>
            <w:tcW w:w="3618" w:type="dxa"/>
            <w:tcBorders>
              <w:top w:val="single" w:sz="6" w:space="0" w:color="auto"/>
              <w:left w:val="single" w:sz="6" w:space="0" w:color="auto"/>
              <w:bottom w:val="single" w:sz="6" w:space="0" w:color="auto"/>
              <w:right w:val="single" w:sz="6" w:space="0" w:color="auto"/>
            </w:tcBorders>
          </w:tcPr>
          <w:p w:rsidR="00B43152" w:rsidRDefault="00B43152" w:rsidP="00F141E2">
            <w:pPr>
              <w:spacing w:before="60"/>
              <w:rPr>
                <w:rFonts w:ascii="Arial" w:hAnsi="Arial" w:cs="Arial"/>
                <w:sz w:val="16"/>
              </w:rPr>
            </w:pPr>
            <w:proofErr w:type="spellStart"/>
            <w:r w:rsidRPr="00B43152">
              <w:rPr>
                <w:rFonts w:ascii="Arial" w:hAnsi="Arial" w:cs="Arial"/>
                <w:sz w:val="16"/>
              </w:rPr>
              <w:t>AstLmt_Scom_ManualTrqCmd</w:t>
            </w:r>
            <w:proofErr w:type="spellEnd"/>
          </w:p>
        </w:tc>
        <w:tc>
          <w:tcPr>
            <w:tcW w:w="5310" w:type="dxa"/>
            <w:tcBorders>
              <w:top w:val="single" w:sz="6" w:space="0" w:color="auto"/>
              <w:left w:val="single" w:sz="6" w:space="0" w:color="auto"/>
              <w:bottom w:val="single" w:sz="6" w:space="0" w:color="auto"/>
              <w:right w:val="single" w:sz="6" w:space="0" w:color="auto"/>
            </w:tcBorders>
          </w:tcPr>
          <w:p w:rsidR="00B43152" w:rsidRDefault="00B43152" w:rsidP="00F957FA">
            <w:pPr>
              <w:spacing w:before="60"/>
              <w:rPr>
                <w:rFonts w:ascii="Arial" w:hAnsi="Arial" w:cs="Arial"/>
                <w:sz w:val="16"/>
              </w:rPr>
            </w:pPr>
          </w:p>
        </w:tc>
      </w:tr>
      <w:tr w:rsidR="000F5DA2" w:rsidTr="00F957FA">
        <w:tc>
          <w:tcPr>
            <w:tcW w:w="3618" w:type="dxa"/>
            <w:tcBorders>
              <w:top w:val="single" w:sz="6" w:space="0" w:color="auto"/>
              <w:left w:val="single" w:sz="6" w:space="0" w:color="auto"/>
              <w:bottom w:val="single" w:sz="6" w:space="0" w:color="auto"/>
              <w:right w:val="single" w:sz="6" w:space="0" w:color="auto"/>
            </w:tcBorders>
          </w:tcPr>
          <w:p w:rsidR="000F5DA2" w:rsidRPr="00B43152" w:rsidRDefault="000F5DA2" w:rsidP="00F141E2">
            <w:pPr>
              <w:spacing w:before="60"/>
              <w:rPr>
                <w:rFonts w:ascii="Arial" w:hAnsi="Arial" w:cs="Arial"/>
                <w:sz w:val="16"/>
              </w:rPr>
            </w:pPr>
            <w:proofErr w:type="spellStart"/>
            <w:r w:rsidRPr="000F5DA2">
              <w:rPr>
                <w:rFonts w:ascii="Arial" w:hAnsi="Arial" w:cs="Arial"/>
                <w:sz w:val="16"/>
              </w:rPr>
              <w:t>AstLmt_Scom_GetSteeringAssistDefeat</w:t>
            </w:r>
            <w:proofErr w:type="spellEnd"/>
          </w:p>
        </w:tc>
        <w:tc>
          <w:tcPr>
            <w:tcW w:w="5310" w:type="dxa"/>
            <w:tcBorders>
              <w:top w:val="single" w:sz="6" w:space="0" w:color="auto"/>
              <w:left w:val="single" w:sz="6" w:space="0" w:color="auto"/>
              <w:bottom w:val="single" w:sz="6" w:space="0" w:color="auto"/>
              <w:right w:val="single" w:sz="6" w:space="0" w:color="auto"/>
            </w:tcBorders>
          </w:tcPr>
          <w:p w:rsidR="000F5DA2" w:rsidRDefault="000F5DA2" w:rsidP="00F957FA">
            <w:pPr>
              <w:spacing w:before="60"/>
              <w:rPr>
                <w:rFonts w:ascii="Arial" w:hAnsi="Arial" w:cs="Arial"/>
                <w:sz w:val="16"/>
              </w:rPr>
            </w:pPr>
          </w:p>
        </w:tc>
      </w:tr>
      <w:tr w:rsidR="000F5DA2" w:rsidTr="00F957FA">
        <w:tc>
          <w:tcPr>
            <w:tcW w:w="3618" w:type="dxa"/>
            <w:tcBorders>
              <w:top w:val="single" w:sz="6" w:space="0" w:color="auto"/>
              <w:left w:val="single" w:sz="6" w:space="0" w:color="auto"/>
              <w:bottom w:val="single" w:sz="6" w:space="0" w:color="auto"/>
              <w:right w:val="single" w:sz="6" w:space="0" w:color="auto"/>
            </w:tcBorders>
          </w:tcPr>
          <w:p w:rsidR="000F5DA2" w:rsidRPr="00B43152" w:rsidRDefault="000F5DA2" w:rsidP="00F141E2">
            <w:pPr>
              <w:spacing w:before="60"/>
              <w:rPr>
                <w:rFonts w:ascii="Arial" w:hAnsi="Arial" w:cs="Arial"/>
                <w:sz w:val="16"/>
              </w:rPr>
            </w:pPr>
            <w:proofErr w:type="spellStart"/>
            <w:r w:rsidRPr="000F5DA2">
              <w:rPr>
                <w:rFonts w:ascii="Arial" w:hAnsi="Arial" w:cs="Arial"/>
                <w:sz w:val="16"/>
              </w:rPr>
              <w:t>AstLmt_Scom_SetSteeringAssistDefeat</w:t>
            </w:r>
            <w:proofErr w:type="spellEnd"/>
          </w:p>
        </w:tc>
        <w:tc>
          <w:tcPr>
            <w:tcW w:w="5310" w:type="dxa"/>
            <w:tcBorders>
              <w:top w:val="single" w:sz="6" w:space="0" w:color="auto"/>
              <w:left w:val="single" w:sz="6" w:space="0" w:color="auto"/>
              <w:bottom w:val="single" w:sz="6" w:space="0" w:color="auto"/>
              <w:right w:val="single" w:sz="6" w:space="0" w:color="auto"/>
            </w:tcBorders>
          </w:tcPr>
          <w:p w:rsidR="000F5DA2" w:rsidRDefault="000F5DA2"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248"/>
        <w:gridCol w:w="4680"/>
      </w:tblGrid>
      <w:tr w:rsidR="004A781C" w:rsidTr="00401199">
        <w:tc>
          <w:tcPr>
            <w:tcW w:w="424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680"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212EF6" w:rsidTr="00401199">
        <w:tc>
          <w:tcPr>
            <w:tcW w:w="4248" w:type="dxa"/>
            <w:tcBorders>
              <w:top w:val="single" w:sz="6" w:space="0" w:color="auto"/>
              <w:left w:val="single" w:sz="6" w:space="0" w:color="auto"/>
              <w:bottom w:val="single" w:sz="6" w:space="0" w:color="auto"/>
              <w:right w:val="single" w:sz="6" w:space="0" w:color="auto"/>
            </w:tcBorders>
            <w:shd w:val="pct30" w:color="FFFF00" w:fill="FFFFFF"/>
          </w:tcPr>
          <w:p w:rsidR="00212EF6" w:rsidRDefault="005B29BC" w:rsidP="00212EF6">
            <w:pPr>
              <w:spacing w:before="60"/>
              <w:rPr>
                <w:rFonts w:ascii="Arial" w:hAnsi="Arial" w:cs="Arial"/>
                <w:sz w:val="16"/>
              </w:rPr>
            </w:pPr>
            <w:proofErr w:type="spellStart"/>
            <w:r w:rsidRPr="00212EF6">
              <w:rPr>
                <w:rFonts w:ascii="Arial" w:hAnsi="Arial" w:cs="Arial"/>
                <w:sz w:val="16"/>
              </w:rPr>
              <w:t>AstLmt_Init</w:t>
            </w:r>
            <w:proofErr w:type="spellEnd"/>
          </w:p>
        </w:tc>
        <w:tc>
          <w:tcPr>
            <w:tcW w:w="4680" w:type="dxa"/>
            <w:tcBorders>
              <w:top w:val="single" w:sz="6" w:space="0" w:color="auto"/>
              <w:left w:val="single" w:sz="6" w:space="0" w:color="auto"/>
              <w:bottom w:val="single" w:sz="6" w:space="0" w:color="auto"/>
              <w:right w:val="single" w:sz="6" w:space="0" w:color="auto"/>
            </w:tcBorders>
            <w:shd w:val="pct30" w:color="FFFF00" w:fill="FFFFFF"/>
          </w:tcPr>
          <w:p w:rsidR="00212EF6" w:rsidRDefault="00212EF6" w:rsidP="00212EF6">
            <w:pPr>
              <w:spacing w:before="60"/>
              <w:rPr>
                <w:rFonts w:ascii="Arial" w:hAnsi="Arial" w:cs="Arial"/>
                <w:sz w:val="16"/>
              </w:rPr>
            </w:pPr>
            <w:r w:rsidRPr="00401199">
              <w:rPr>
                <w:rFonts w:ascii="Arial" w:hAnsi="Arial" w:cs="Arial"/>
                <w:sz w:val="16"/>
              </w:rPr>
              <w:t>RTE_START_SEC_AP_A</w:t>
            </w:r>
            <w:r>
              <w:rPr>
                <w:rFonts w:ascii="Arial" w:hAnsi="Arial" w:cs="Arial"/>
                <w:sz w:val="16"/>
              </w:rPr>
              <w:t>ST</w:t>
            </w:r>
            <w:r w:rsidRPr="00401199">
              <w:rPr>
                <w:rFonts w:ascii="Arial" w:hAnsi="Arial" w:cs="Arial"/>
                <w:sz w:val="16"/>
              </w:rPr>
              <w:t>LMT_APPL_CODE</w:t>
            </w:r>
          </w:p>
        </w:tc>
      </w:tr>
      <w:tr w:rsidR="004A781C" w:rsidTr="00401199">
        <w:tc>
          <w:tcPr>
            <w:tcW w:w="4248" w:type="dxa"/>
            <w:tcBorders>
              <w:top w:val="single" w:sz="6" w:space="0" w:color="auto"/>
              <w:left w:val="single" w:sz="6" w:space="0" w:color="auto"/>
              <w:bottom w:val="single" w:sz="6" w:space="0" w:color="auto"/>
              <w:right w:val="single" w:sz="6" w:space="0" w:color="auto"/>
            </w:tcBorders>
          </w:tcPr>
          <w:p w:rsidR="004A781C" w:rsidRDefault="00401199" w:rsidP="009B26C0">
            <w:pPr>
              <w:spacing w:before="60"/>
              <w:rPr>
                <w:rFonts w:ascii="Arial" w:hAnsi="Arial" w:cs="Arial"/>
                <w:sz w:val="16"/>
              </w:rPr>
            </w:pPr>
            <w:r w:rsidRPr="00401199">
              <w:rPr>
                <w:rFonts w:ascii="Arial" w:hAnsi="Arial" w:cs="Arial"/>
                <w:sz w:val="16"/>
              </w:rPr>
              <w:t>AstLmt_Per1</w:t>
            </w:r>
          </w:p>
        </w:tc>
        <w:tc>
          <w:tcPr>
            <w:tcW w:w="4680" w:type="dxa"/>
            <w:tcBorders>
              <w:top w:val="single" w:sz="6" w:space="0" w:color="auto"/>
              <w:left w:val="single" w:sz="6" w:space="0" w:color="auto"/>
              <w:bottom w:val="single" w:sz="6" w:space="0" w:color="auto"/>
              <w:right w:val="single" w:sz="6" w:space="0" w:color="auto"/>
            </w:tcBorders>
          </w:tcPr>
          <w:p w:rsidR="004A781C" w:rsidRDefault="00401199" w:rsidP="009B26C0">
            <w:pPr>
              <w:spacing w:before="60"/>
              <w:rPr>
                <w:rFonts w:ascii="Arial" w:hAnsi="Arial" w:cs="Arial"/>
                <w:sz w:val="16"/>
              </w:rPr>
            </w:pPr>
            <w:r w:rsidRPr="00401199">
              <w:rPr>
                <w:rFonts w:ascii="Arial" w:hAnsi="Arial" w:cs="Arial"/>
                <w:sz w:val="16"/>
              </w:rPr>
              <w:t>RTE_START_SEC_AP_A</w:t>
            </w:r>
            <w:r w:rsidR="009B26C0">
              <w:rPr>
                <w:rFonts w:ascii="Arial" w:hAnsi="Arial" w:cs="Arial"/>
                <w:sz w:val="16"/>
              </w:rPr>
              <w:t>ST</w:t>
            </w:r>
            <w:r w:rsidRPr="00401199">
              <w:rPr>
                <w:rFonts w:ascii="Arial" w:hAnsi="Arial" w:cs="Arial"/>
                <w:sz w:val="16"/>
              </w:rPr>
              <w:t>LMT_APPL_CODE</w:t>
            </w:r>
          </w:p>
        </w:tc>
      </w:tr>
      <w:tr w:rsidR="00B43152" w:rsidTr="00401199">
        <w:tc>
          <w:tcPr>
            <w:tcW w:w="4248" w:type="dxa"/>
            <w:tcBorders>
              <w:top w:val="single" w:sz="6" w:space="0" w:color="auto"/>
              <w:left w:val="single" w:sz="6" w:space="0" w:color="auto"/>
              <w:bottom w:val="single" w:sz="6" w:space="0" w:color="auto"/>
              <w:right w:val="single" w:sz="6" w:space="0" w:color="auto"/>
            </w:tcBorders>
          </w:tcPr>
          <w:p w:rsidR="00B43152" w:rsidRPr="00401199" w:rsidRDefault="00B43152" w:rsidP="009B26C0">
            <w:pPr>
              <w:spacing w:before="60"/>
              <w:rPr>
                <w:rFonts w:ascii="Arial" w:hAnsi="Arial" w:cs="Arial"/>
                <w:sz w:val="16"/>
              </w:rPr>
            </w:pPr>
            <w:proofErr w:type="spellStart"/>
            <w:r w:rsidRPr="00B43152">
              <w:rPr>
                <w:rFonts w:ascii="Arial" w:hAnsi="Arial" w:cs="Arial"/>
                <w:sz w:val="16"/>
              </w:rPr>
              <w:t>AstLmt_Scom_ManualTrqCmd</w:t>
            </w:r>
            <w:proofErr w:type="spellEnd"/>
          </w:p>
        </w:tc>
        <w:tc>
          <w:tcPr>
            <w:tcW w:w="4680" w:type="dxa"/>
            <w:tcBorders>
              <w:top w:val="single" w:sz="6" w:space="0" w:color="auto"/>
              <w:left w:val="single" w:sz="6" w:space="0" w:color="auto"/>
              <w:bottom w:val="single" w:sz="6" w:space="0" w:color="auto"/>
              <w:right w:val="single" w:sz="6" w:space="0" w:color="auto"/>
            </w:tcBorders>
          </w:tcPr>
          <w:p w:rsidR="00B43152" w:rsidRPr="00401199" w:rsidRDefault="00B43152" w:rsidP="009B26C0">
            <w:pPr>
              <w:spacing w:before="60"/>
              <w:rPr>
                <w:rFonts w:ascii="Arial" w:hAnsi="Arial" w:cs="Arial"/>
                <w:sz w:val="16"/>
              </w:rPr>
            </w:pPr>
            <w:r w:rsidRPr="00401199">
              <w:rPr>
                <w:rFonts w:ascii="Arial" w:hAnsi="Arial" w:cs="Arial"/>
                <w:sz w:val="16"/>
              </w:rPr>
              <w:t>RTE_START_SEC_AP_A</w:t>
            </w:r>
            <w:r>
              <w:rPr>
                <w:rFonts w:ascii="Arial" w:hAnsi="Arial" w:cs="Arial"/>
                <w:sz w:val="16"/>
              </w:rPr>
              <w:t>ST</w:t>
            </w:r>
            <w:r w:rsidRPr="00401199">
              <w:rPr>
                <w:rFonts w:ascii="Arial" w:hAnsi="Arial" w:cs="Arial"/>
                <w:sz w:val="16"/>
              </w:rPr>
              <w:t>LMT_APPL_CODE</w:t>
            </w:r>
          </w:p>
        </w:tc>
      </w:tr>
      <w:tr w:rsidR="000F5DA2" w:rsidRPr="000F5DA2" w:rsidTr="00401199">
        <w:tc>
          <w:tcPr>
            <w:tcW w:w="4248" w:type="dxa"/>
            <w:tcBorders>
              <w:top w:val="single" w:sz="6" w:space="0" w:color="auto"/>
              <w:left w:val="single" w:sz="6" w:space="0" w:color="auto"/>
              <w:bottom w:val="single" w:sz="6" w:space="0" w:color="auto"/>
              <w:right w:val="single" w:sz="6" w:space="0" w:color="auto"/>
            </w:tcBorders>
          </w:tcPr>
          <w:p w:rsidR="000F5DA2" w:rsidRPr="00B43152" w:rsidRDefault="000F5DA2" w:rsidP="009B26C0">
            <w:pPr>
              <w:spacing w:before="60"/>
              <w:rPr>
                <w:rFonts w:ascii="Arial" w:hAnsi="Arial" w:cs="Arial"/>
                <w:sz w:val="16"/>
              </w:rPr>
            </w:pPr>
            <w:proofErr w:type="spellStart"/>
            <w:r w:rsidRPr="000F5DA2">
              <w:rPr>
                <w:rFonts w:ascii="Arial" w:hAnsi="Arial" w:cs="Arial"/>
                <w:sz w:val="16"/>
              </w:rPr>
              <w:t>AstLmt_Scom_GetSteeringAssistDefeat</w:t>
            </w:r>
            <w:proofErr w:type="spellEnd"/>
          </w:p>
        </w:tc>
        <w:tc>
          <w:tcPr>
            <w:tcW w:w="4680" w:type="dxa"/>
            <w:tcBorders>
              <w:top w:val="single" w:sz="6" w:space="0" w:color="auto"/>
              <w:left w:val="single" w:sz="6" w:space="0" w:color="auto"/>
              <w:bottom w:val="single" w:sz="6" w:space="0" w:color="auto"/>
              <w:right w:val="single" w:sz="6" w:space="0" w:color="auto"/>
            </w:tcBorders>
          </w:tcPr>
          <w:p w:rsidR="000F5DA2" w:rsidRPr="000F5DA2" w:rsidRDefault="000F5DA2" w:rsidP="009B26C0">
            <w:pPr>
              <w:spacing w:before="60"/>
              <w:rPr>
                <w:rFonts w:ascii="Arial" w:hAnsi="Arial" w:cs="Arial"/>
                <w:sz w:val="16"/>
                <w:lang w:val="fr-FR"/>
              </w:rPr>
            </w:pPr>
            <w:r w:rsidRPr="00401199">
              <w:rPr>
                <w:rFonts w:ascii="Arial" w:hAnsi="Arial" w:cs="Arial"/>
                <w:sz w:val="16"/>
              </w:rPr>
              <w:t>RTE_START_SEC_AP_A</w:t>
            </w:r>
            <w:r>
              <w:rPr>
                <w:rFonts w:ascii="Arial" w:hAnsi="Arial" w:cs="Arial"/>
                <w:sz w:val="16"/>
              </w:rPr>
              <w:t>ST</w:t>
            </w:r>
            <w:r w:rsidRPr="00401199">
              <w:rPr>
                <w:rFonts w:ascii="Arial" w:hAnsi="Arial" w:cs="Arial"/>
                <w:sz w:val="16"/>
              </w:rPr>
              <w:t>LMT_APPL_CODE</w:t>
            </w:r>
          </w:p>
        </w:tc>
      </w:tr>
      <w:tr w:rsidR="000F5DA2" w:rsidRPr="000F5DA2" w:rsidTr="00401199">
        <w:tc>
          <w:tcPr>
            <w:tcW w:w="4248" w:type="dxa"/>
            <w:tcBorders>
              <w:top w:val="single" w:sz="6" w:space="0" w:color="auto"/>
              <w:left w:val="single" w:sz="6" w:space="0" w:color="auto"/>
              <w:bottom w:val="single" w:sz="6" w:space="0" w:color="auto"/>
              <w:right w:val="single" w:sz="6" w:space="0" w:color="auto"/>
            </w:tcBorders>
          </w:tcPr>
          <w:p w:rsidR="000F5DA2" w:rsidRPr="000F5DA2" w:rsidRDefault="000F5DA2" w:rsidP="009B26C0">
            <w:pPr>
              <w:spacing w:before="60"/>
              <w:rPr>
                <w:rFonts w:ascii="Arial" w:hAnsi="Arial" w:cs="Arial"/>
                <w:sz w:val="16"/>
                <w:lang w:val="fr-FR"/>
              </w:rPr>
            </w:pPr>
            <w:proofErr w:type="spellStart"/>
            <w:r w:rsidRPr="000F5DA2">
              <w:rPr>
                <w:rFonts w:ascii="Arial" w:hAnsi="Arial" w:cs="Arial"/>
                <w:sz w:val="16"/>
                <w:lang w:val="fr-FR"/>
              </w:rPr>
              <w:t>AstLmt_Scom_SetSteeringAssistDefeat</w:t>
            </w:r>
            <w:proofErr w:type="spellEnd"/>
          </w:p>
        </w:tc>
        <w:tc>
          <w:tcPr>
            <w:tcW w:w="4680" w:type="dxa"/>
            <w:tcBorders>
              <w:top w:val="single" w:sz="6" w:space="0" w:color="auto"/>
              <w:left w:val="single" w:sz="6" w:space="0" w:color="auto"/>
              <w:bottom w:val="single" w:sz="6" w:space="0" w:color="auto"/>
              <w:right w:val="single" w:sz="6" w:space="0" w:color="auto"/>
            </w:tcBorders>
          </w:tcPr>
          <w:p w:rsidR="000F5DA2" w:rsidRPr="000F5DA2" w:rsidRDefault="000F5DA2" w:rsidP="009B26C0">
            <w:pPr>
              <w:spacing w:before="60"/>
              <w:rPr>
                <w:rFonts w:ascii="Arial" w:hAnsi="Arial" w:cs="Arial"/>
                <w:sz w:val="16"/>
                <w:lang w:val="fr-FR"/>
              </w:rPr>
            </w:pPr>
            <w:r w:rsidRPr="00401199">
              <w:rPr>
                <w:rFonts w:ascii="Arial" w:hAnsi="Arial" w:cs="Arial"/>
                <w:sz w:val="16"/>
              </w:rPr>
              <w:t>RTE_START_SEC_AP_A</w:t>
            </w:r>
            <w:r>
              <w:rPr>
                <w:rFonts w:ascii="Arial" w:hAnsi="Arial" w:cs="Arial"/>
                <w:sz w:val="16"/>
              </w:rPr>
              <w:t>ST</w:t>
            </w:r>
            <w:r w:rsidRPr="00401199">
              <w:rPr>
                <w:rFonts w:ascii="Arial" w:hAnsi="Arial" w:cs="Arial"/>
                <w:sz w:val="16"/>
              </w:rPr>
              <w:t>LMT_APPL_CODE</w:t>
            </w:r>
          </w:p>
        </w:tc>
      </w:tr>
    </w:tbl>
    <w:p w:rsidR="00BF364D" w:rsidRPr="000F5DA2" w:rsidRDefault="00BF364D" w:rsidP="00BF364D">
      <w:pPr>
        <w:pStyle w:val="Heading2"/>
        <w:numPr>
          <w:ilvl w:val="0"/>
          <w:numId w:val="0"/>
        </w:numPr>
        <w:ind w:left="576"/>
        <w:rPr>
          <w:lang w:val="fr-FR"/>
        </w:rPr>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401199">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F141E2">
      <w:pPr>
        <w:numPr>
          <w:ilvl w:val="0"/>
          <w:numId w:val="6"/>
        </w:numPr>
      </w:pPr>
      <w:r>
        <w:t xml:space="preserve">INLINE functions defined in </w:t>
      </w:r>
      <w:proofErr w:type="spellStart"/>
      <w:r>
        <w:t>GlobalMacro.h</w:t>
      </w:r>
      <w:proofErr w:type="spellEnd"/>
      <w:r>
        <w:t xml:space="preserve">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F141E2">
            <w:pPr>
              <w:spacing w:before="60"/>
              <w:rPr>
                <w:rFonts w:ascii="Arial" w:hAnsi="Arial" w:cs="Arial"/>
                <w:sz w:val="16"/>
              </w:rPr>
            </w:pPr>
            <w:r>
              <w:rPr>
                <w:rFonts w:ascii="Arial" w:hAnsi="Arial" w:cs="Arial"/>
                <w:sz w:val="16"/>
              </w:rPr>
              <w:t>1.0</w:t>
            </w:r>
          </w:p>
        </w:tc>
        <w:tc>
          <w:tcPr>
            <w:tcW w:w="6210" w:type="dxa"/>
          </w:tcPr>
          <w:p w:rsidR="004A781C" w:rsidRDefault="00F141E2">
            <w:pPr>
              <w:spacing w:before="60"/>
              <w:rPr>
                <w:rFonts w:ascii="Arial" w:hAnsi="Arial" w:cs="Arial"/>
                <w:sz w:val="16"/>
              </w:rPr>
            </w:pPr>
            <w:r>
              <w:rPr>
                <w:rFonts w:ascii="Arial" w:hAnsi="Arial" w:cs="Arial"/>
                <w:sz w:val="16"/>
              </w:rPr>
              <w:t>Initial Version</w:t>
            </w:r>
            <w:r w:rsidR="00401199">
              <w:rPr>
                <w:rFonts w:ascii="Arial" w:hAnsi="Arial" w:cs="Arial"/>
                <w:sz w:val="16"/>
              </w:rPr>
              <w:t xml:space="preserve"> (SF-04B v001)</w:t>
            </w:r>
          </w:p>
        </w:tc>
        <w:tc>
          <w:tcPr>
            <w:tcW w:w="1080" w:type="dxa"/>
          </w:tcPr>
          <w:p w:rsidR="004A781C" w:rsidRDefault="00401199" w:rsidP="009B26C0">
            <w:pPr>
              <w:spacing w:before="60"/>
              <w:rPr>
                <w:rFonts w:ascii="Arial" w:hAnsi="Arial" w:cs="Arial"/>
                <w:sz w:val="16"/>
              </w:rPr>
            </w:pPr>
            <w:r>
              <w:rPr>
                <w:rFonts w:ascii="Arial" w:hAnsi="Arial" w:cs="Arial"/>
                <w:sz w:val="16"/>
              </w:rPr>
              <w:t>0</w:t>
            </w:r>
            <w:r w:rsidR="009B26C0">
              <w:rPr>
                <w:rFonts w:ascii="Arial" w:hAnsi="Arial" w:cs="Arial"/>
                <w:sz w:val="16"/>
              </w:rPr>
              <w:t>7</w:t>
            </w:r>
            <w:r>
              <w:rPr>
                <w:rFonts w:ascii="Arial" w:hAnsi="Arial" w:cs="Arial"/>
                <w:sz w:val="16"/>
              </w:rPr>
              <w:t>-Aug-12</w:t>
            </w:r>
          </w:p>
        </w:tc>
        <w:tc>
          <w:tcPr>
            <w:tcW w:w="1105" w:type="dxa"/>
          </w:tcPr>
          <w:p w:rsidR="004A781C" w:rsidRDefault="00401199">
            <w:pPr>
              <w:spacing w:before="60"/>
              <w:rPr>
                <w:rFonts w:ascii="Arial" w:hAnsi="Arial" w:cs="Arial"/>
                <w:sz w:val="16"/>
              </w:rPr>
            </w:pPr>
            <w:r>
              <w:rPr>
                <w:rFonts w:ascii="Arial" w:hAnsi="Arial" w:cs="Arial"/>
                <w:sz w:val="16"/>
              </w:rPr>
              <w:t>OT</w:t>
            </w:r>
          </w:p>
        </w:tc>
      </w:tr>
      <w:tr w:rsidR="000E5A93">
        <w:tc>
          <w:tcPr>
            <w:tcW w:w="616" w:type="dxa"/>
          </w:tcPr>
          <w:p w:rsidR="000E5A93" w:rsidRDefault="000E5A93">
            <w:pPr>
              <w:spacing w:before="60"/>
              <w:rPr>
                <w:rFonts w:ascii="Arial" w:hAnsi="Arial" w:cs="Arial"/>
                <w:sz w:val="16"/>
              </w:rPr>
            </w:pPr>
            <w:r>
              <w:rPr>
                <w:rFonts w:ascii="Arial" w:hAnsi="Arial" w:cs="Arial"/>
                <w:sz w:val="16"/>
              </w:rPr>
              <w:t>2</w:t>
            </w:r>
          </w:p>
        </w:tc>
        <w:tc>
          <w:tcPr>
            <w:tcW w:w="662" w:type="dxa"/>
          </w:tcPr>
          <w:p w:rsidR="000E5A93" w:rsidRDefault="000E5A93">
            <w:pPr>
              <w:spacing w:before="60"/>
              <w:rPr>
                <w:rFonts w:ascii="Arial" w:hAnsi="Arial" w:cs="Arial"/>
                <w:sz w:val="16"/>
              </w:rPr>
            </w:pPr>
            <w:r>
              <w:rPr>
                <w:rFonts w:ascii="Arial" w:hAnsi="Arial" w:cs="Arial"/>
                <w:sz w:val="16"/>
              </w:rPr>
              <w:t>2.0</w:t>
            </w:r>
          </w:p>
        </w:tc>
        <w:tc>
          <w:tcPr>
            <w:tcW w:w="6210" w:type="dxa"/>
          </w:tcPr>
          <w:p w:rsidR="000E5A93" w:rsidRDefault="000E5A93">
            <w:pPr>
              <w:spacing w:before="60"/>
              <w:rPr>
                <w:rFonts w:ascii="Arial" w:hAnsi="Arial" w:cs="Arial"/>
                <w:sz w:val="16"/>
              </w:rPr>
            </w:pPr>
            <w:r>
              <w:rPr>
                <w:rFonts w:ascii="Arial" w:hAnsi="Arial" w:cs="Arial"/>
                <w:sz w:val="16"/>
              </w:rPr>
              <w:t>Fixed UTP Issues (global constants)</w:t>
            </w:r>
          </w:p>
        </w:tc>
        <w:tc>
          <w:tcPr>
            <w:tcW w:w="1080" w:type="dxa"/>
          </w:tcPr>
          <w:p w:rsidR="000E5A93" w:rsidRDefault="000E5A93" w:rsidP="009B26C0">
            <w:pPr>
              <w:spacing w:before="60"/>
              <w:rPr>
                <w:rFonts w:ascii="Arial" w:hAnsi="Arial" w:cs="Arial"/>
                <w:sz w:val="16"/>
              </w:rPr>
            </w:pPr>
            <w:r>
              <w:rPr>
                <w:rFonts w:ascii="Arial" w:hAnsi="Arial" w:cs="Arial"/>
                <w:sz w:val="16"/>
              </w:rPr>
              <w:t>08-Aug-12</w:t>
            </w:r>
          </w:p>
        </w:tc>
        <w:tc>
          <w:tcPr>
            <w:tcW w:w="1105" w:type="dxa"/>
          </w:tcPr>
          <w:p w:rsidR="000E5A93" w:rsidRDefault="000E5A93">
            <w:pPr>
              <w:spacing w:before="60"/>
              <w:rPr>
                <w:rFonts w:ascii="Arial" w:hAnsi="Arial" w:cs="Arial"/>
                <w:sz w:val="16"/>
              </w:rPr>
            </w:pPr>
            <w:r>
              <w:rPr>
                <w:rFonts w:ascii="Arial" w:hAnsi="Arial" w:cs="Arial"/>
                <w:sz w:val="16"/>
              </w:rPr>
              <w:t>OT</w:t>
            </w:r>
          </w:p>
        </w:tc>
      </w:tr>
      <w:tr w:rsidR="00B43152">
        <w:tc>
          <w:tcPr>
            <w:tcW w:w="616" w:type="dxa"/>
          </w:tcPr>
          <w:p w:rsidR="00B43152" w:rsidRDefault="00B43152">
            <w:pPr>
              <w:spacing w:before="60"/>
              <w:rPr>
                <w:rFonts w:ascii="Arial" w:hAnsi="Arial" w:cs="Arial"/>
                <w:sz w:val="16"/>
              </w:rPr>
            </w:pPr>
            <w:r>
              <w:rPr>
                <w:rFonts w:ascii="Arial" w:hAnsi="Arial" w:cs="Arial"/>
                <w:sz w:val="16"/>
              </w:rPr>
              <w:t>3</w:t>
            </w:r>
          </w:p>
        </w:tc>
        <w:tc>
          <w:tcPr>
            <w:tcW w:w="662" w:type="dxa"/>
          </w:tcPr>
          <w:p w:rsidR="00B43152" w:rsidRDefault="00B43152">
            <w:pPr>
              <w:spacing w:before="60"/>
              <w:rPr>
                <w:rFonts w:ascii="Arial" w:hAnsi="Arial" w:cs="Arial"/>
                <w:sz w:val="16"/>
              </w:rPr>
            </w:pPr>
            <w:r>
              <w:rPr>
                <w:rFonts w:ascii="Arial" w:hAnsi="Arial" w:cs="Arial"/>
                <w:sz w:val="16"/>
              </w:rPr>
              <w:t>3.0</w:t>
            </w:r>
          </w:p>
        </w:tc>
        <w:tc>
          <w:tcPr>
            <w:tcW w:w="6210" w:type="dxa"/>
          </w:tcPr>
          <w:p w:rsidR="00B43152" w:rsidRDefault="00B43152">
            <w:pPr>
              <w:spacing w:before="60"/>
              <w:rPr>
                <w:rFonts w:ascii="Arial" w:hAnsi="Arial" w:cs="Arial"/>
                <w:sz w:val="16"/>
              </w:rPr>
            </w:pPr>
            <w:r>
              <w:rPr>
                <w:rFonts w:ascii="Arial" w:hAnsi="Arial" w:cs="Arial"/>
                <w:sz w:val="16"/>
              </w:rPr>
              <w:t xml:space="preserve">Added </w:t>
            </w:r>
            <w:proofErr w:type="spellStart"/>
            <w:r>
              <w:rPr>
                <w:rFonts w:ascii="Arial" w:hAnsi="Arial" w:cs="Arial"/>
                <w:sz w:val="16"/>
              </w:rPr>
              <w:t>ManualTrqCmd</w:t>
            </w:r>
            <w:proofErr w:type="spellEnd"/>
            <w:r>
              <w:rPr>
                <w:rFonts w:ascii="Arial" w:hAnsi="Arial" w:cs="Arial"/>
                <w:sz w:val="16"/>
              </w:rPr>
              <w:t xml:space="preserve"> service</w:t>
            </w:r>
          </w:p>
        </w:tc>
        <w:tc>
          <w:tcPr>
            <w:tcW w:w="1080" w:type="dxa"/>
          </w:tcPr>
          <w:p w:rsidR="00B43152" w:rsidRDefault="00B43152" w:rsidP="009B26C0">
            <w:pPr>
              <w:spacing w:before="60"/>
              <w:rPr>
                <w:rFonts w:ascii="Arial" w:hAnsi="Arial" w:cs="Arial"/>
                <w:sz w:val="16"/>
              </w:rPr>
            </w:pPr>
            <w:r>
              <w:rPr>
                <w:rFonts w:ascii="Arial" w:hAnsi="Arial" w:cs="Arial"/>
                <w:sz w:val="16"/>
              </w:rPr>
              <w:t>16-Aug-12</w:t>
            </w:r>
          </w:p>
        </w:tc>
        <w:tc>
          <w:tcPr>
            <w:tcW w:w="1105" w:type="dxa"/>
          </w:tcPr>
          <w:p w:rsidR="00B43152" w:rsidRDefault="00B43152">
            <w:pPr>
              <w:spacing w:before="60"/>
              <w:rPr>
                <w:rFonts w:ascii="Arial" w:hAnsi="Arial" w:cs="Arial"/>
                <w:sz w:val="16"/>
              </w:rPr>
            </w:pPr>
            <w:r>
              <w:rPr>
                <w:rFonts w:ascii="Arial" w:hAnsi="Arial" w:cs="Arial"/>
                <w:sz w:val="16"/>
              </w:rPr>
              <w:t>OT</w:t>
            </w:r>
          </w:p>
        </w:tc>
      </w:tr>
      <w:tr w:rsidR="00F85CDA">
        <w:tc>
          <w:tcPr>
            <w:tcW w:w="616" w:type="dxa"/>
          </w:tcPr>
          <w:p w:rsidR="00F85CDA" w:rsidRDefault="00F85CDA">
            <w:pPr>
              <w:spacing w:before="60"/>
              <w:rPr>
                <w:rFonts w:ascii="Arial" w:hAnsi="Arial" w:cs="Arial"/>
                <w:sz w:val="16"/>
              </w:rPr>
            </w:pPr>
            <w:r>
              <w:rPr>
                <w:rFonts w:ascii="Arial" w:hAnsi="Arial" w:cs="Arial"/>
                <w:sz w:val="16"/>
              </w:rPr>
              <w:t>4</w:t>
            </w:r>
          </w:p>
        </w:tc>
        <w:tc>
          <w:tcPr>
            <w:tcW w:w="662" w:type="dxa"/>
          </w:tcPr>
          <w:p w:rsidR="00F85CDA" w:rsidRDefault="00F85CDA">
            <w:pPr>
              <w:spacing w:before="60"/>
              <w:rPr>
                <w:rFonts w:ascii="Arial" w:hAnsi="Arial" w:cs="Arial"/>
                <w:sz w:val="16"/>
              </w:rPr>
            </w:pPr>
            <w:r>
              <w:rPr>
                <w:rFonts w:ascii="Arial" w:hAnsi="Arial" w:cs="Arial"/>
                <w:sz w:val="16"/>
              </w:rPr>
              <w:t>4.0</w:t>
            </w:r>
          </w:p>
        </w:tc>
        <w:tc>
          <w:tcPr>
            <w:tcW w:w="6210" w:type="dxa"/>
          </w:tcPr>
          <w:p w:rsidR="00F85CDA" w:rsidRDefault="00F85CDA">
            <w:pPr>
              <w:spacing w:before="60"/>
              <w:rPr>
                <w:rFonts w:ascii="Arial" w:hAnsi="Arial" w:cs="Arial"/>
                <w:sz w:val="16"/>
              </w:rPr>
            </w:pPr>
            <w:r>
              <w:rPr>
                <w:rFonts w:ascii="Arial" w:hAnsi="Arial" w:cs="Arial"/>
                <w:sz w:val="16"/>
              </w:rPr>
              <w:t xml:space="preserve">Replaced </w:t>
            </w:r>
            <w:proofErr w:type="spellStart"/>
            <w:r>
              <w:rPr>
                <w:rFonts w:ascii="Arial" w:hAnsi="Arial" w:cs="Arial"/>
                <w:sz w:val="16"/>
              </w:rPr>
              <w:t>HwtrqPolarity</w:t>
            </w:r>
            <w:proofErr w:type="spellEnd"/>
            <w:r>
              <w:rPr>
                <w:rFonts w:ascii="Arial" w:hAnsi="Arial" w:cs="Arial"/>
                <w:sz w:val="16"/>
              </w:rPr>
              <w:t xml:space="preserve"> with </w:t>
            </w:r>
            <w:proofErr w:type="spellStart"/>
            <w:r>
              <w:rPr>
                <w:rFonts w:ascii="Arial" w:hAnsi="Arial" w:cs="Arial"/>
                <w:sz w:val="16"/>
              </w:rPr>
              <w:t>assistassembley</w:t>
            </w:r>
            <w:proofErr w:type="spellEnd"/>
            <w:r>
              <w:rPr>
                <w:rFonts w:ascii="Arial" w:hAnsi="Arial" w:cs="Arial"/>
                <w:sz w:val="16"/>
              </w:rPr>
              <w:t xml:space="preserve"> polarity</w:t>
            </w:r>
          </w:p>
        </w:tc>
        <w:tc>
          <w:tcPr>
            <w:tcW w:w="1080" w:type="dxa"/>
          </w:tcPr>
          <w:p w:rsidR="00F85CDA" w:rsidRDefault="00F85CDA" w:rsidP="009B26C0">
            <w:pPr>
              <w:spacing w:before="60"/>
              <w:rPr>
                <w:rFonts w:ascii="Arial" w:hAnsi="Arial" w:cs="Arial"/>
                <w:sz w:val="16"/>
              </w:rPr>
            </w:pPr>
            <w:r>
              <w:rPr>
                <w:rFonts w:ascii="Arial" w:hAnsi="Arial" w:cs="Arial"/>
                <w:sz w:val="16"/>
              </w:rPr>
              <w:t>11-SEP-12</w:t>
            </w:r>
          </w:p>
        </w:tc>
        <w:tc>
          <w:tcPr>
            <w:tcW w:w="1105" w:type="dxa"/>
          </w:tcPr>
          <w:p w:rsidR="00F85CDA" w:rsidRDefault="00F85CDA">
            <w:pPr>
              <w:spacing w:before="60"/>
              <w:rPr>
                <w:rFonts w:ascii="Arial" w:hAnsi="Arial" w:cs="Arial"/>
                <w:sz w:val="16"/>
              </w:rPr>
            </w:pPr>
            <w:r>
              <w:rPr>
                <w:rFonts w:ascii="Arial" w:hAnsi="Arial" w:cs="Arial"/>
                <w:sz w:val="16"/>
              </w:rPr>
              <w:t>SAH</w:t>
            </w:r>
          </w:p>
        </w:tc>
      </w:tr>
      <w:tr w:rsidR="00167FCD">
        <w:tc>
          <w:tcPr>
            <w:tcW w:w="616" w:type="dxa"/>
          </w:tcPr>
          <w:p w:rsidR="00167FCD" w:rsidRDefault="00167FCD">
            <w:pPr>
              <w:spacing w:before="60"/>
              <w:rPr>
                <w:rFonts w:ascii="Arial" w:hAnsi="Arial" w:cs="Arial"/>
                <w:sz w:val="16"/>
              </w:rPr>
            </w:pPr>
            <w:r>
              <w:rPr>
                <w:rFonts w:ascii="Arial" w:hAnsi="Arial" w:cs="Arial"/>
                <w:sz w:val="16"/>
              </w:rPr>
              <w:t>5</w:t>
            </w:r>
          </w:p>
        </w:tc>
        <w:tc>
          <w:tcPr>
            <w:tcW w:w="662" w:type="dxa"/>
          </w:tcPr>
          <w:p w:rsidR="00167FCD" w:rsidRDefault="00167FCD">
            <w:pPr>
              <w:spacing w:before="60"/>
              <w:rPr>
                <w:rFonts w:ascii="Arial" w:hAnsi="Arial" w:cs="Arial"/>
                <w:sz w:val="16"/>
              </w:rPr>
            </w:pPr>
            <w:r>
              <w:rPr>
                <w:rFonts w:ascii="Arial" w:hAnsi="Arial" w:cs="Arial"/>
                <w:sz w:val="16"/>
              </w:rPr>
              <w:t>5.0</w:t>
            </w:r>
          </w:p>
        </w:tc>
        <w:tc>
          <w:tcPr>
            <w:tcW w:w="6210" w:type="dxa"/>
          </w:tcPr>
          <w:p w:rsidR="00167FCD" w:rsidRDefault="00167FCD" w:rsidP="00167FCD">
            <w:pPr>
              <w:rPr>
                <w:rFonts w:ascii="Calibri" w:hAnsi="Calibri"/>
                <w:color w:val="000000"/>
                <w:sz w:val="22"/>
                <w:szCs w:val="22"/>
              </w:rPr>
            </w:pPr>
            <w:bookmarkStart w:id="17" w:name="OLE_LINK17"/>
            <w:bookmarkStart w:id="18" w:name="OLE_LINK18"/>
            <w:r>
              <w:rPr>
                <w:rFonts w:ascii="Calibri" w:hAnsi="Calibri"/>
                <w:color w:val="000000"/>
                <w:sz w:val="22"/>
                <w:szCs w:val="22"/>
              </w:rPr>
              <w:t xml:space="preserve">- Removed Inputs: </w:t>
            </w:r>
            <w:proofErr w:type="spellStart"/>
            <w:r>
              <w:rPr>
                <w:rFonts w:ascii="Calibri" w:hAnsi="Calibri"/>
                <w:color w:val="000000"/>
                <w:sz w:val="22"/>
                <w:szCs w:val="22"/>
              </w:rPr>
              <w:t>MRFMtrVel</w:t>
            </w:r>
            <w:proofErr w:type="spellEnd"/>
            <w:r>
              <w:rPr>
                <w:rFonts w:ascii="Calibri" w:hAnsi="Calibri"/>
                <w:color w:val="000000"/>
                <w:sz w:val="22"/>
                <w:szCs w:val="22"/>
              </w:rPr>
              <w:t xml:space="preserve">, </w:t>
            </w:r>
            <w:proofErr w:type="spellStart"/>
            <w:r>
              <w:rPr>
                <w:rFonts w:ascii="Calibri" w:hAnsi="Calibri"/>
                <w:color w:val="000000"/>
                <w:sz w:val="22"/>
                <w:szCs w:val="22"/>
              </w:rPr>
              <w:t>AssistAssembly_Polarity</w:t>
            </w:r>
            <w:proofErr w:type="spellEnd"/>
            <w:r>
              <w:rPr>
                <w:rFonts w:ascii="Calibri" w:hAnsi="Calibri"/>
                <w:color w:val="000000"/>
                <w:sz w:val="22"/>
                <w:szCs w:val="22"/>
              </w:rPr>
              <w:t xml:space="preserve">, </w:t>
            </w:r>
            <w:proofErr w:type="spellStart"/>
            <w:r>
              <w:rPr>
                <w:rFonts w:ascii="Calibri" w:hAnsi="Calibri"/>
                <w:color w:val="000000"/>
                <w:sz w:val="22"/>
                <w:szCs w:val="22"/>
              </w:rPr>
              <w:t>Assist_PowerLimit</w:t>
            </w:r>
            <w:proofErr w:type="spellEnd"/>
          </w:p>
          <w:p w:rsidR="00167FCD" w:rsidRDefault="00167FCD" w:rsidP="00167FCD">
            <w:pPr>
              <w:rPr>
                <w:rFonts w:ascii="Calibri" w:hAnsi="Calibri"/>
                <w:color w:val="000000"/>
                <w:sz w:val="22"/>
                <w:szCs w:val="22"/>
              </w:rPr>
            </w:pPr>
            <w:r>
              <w:rPr>
                <w:rFonts w:ascii="Calibri" w:hAnsi="Calibri"/>
                <w:color w:val="000000"/>
                <w:sz w:val="22"/>
                <w:szCs w:val="22"/>
              </w:rPr>
              <w:t xml:space="preserve">- Removed Output: </w:t>
            </w:r>
            <w:proofErr w:type="spellStart"/>
            <w:r w:rsidRPr="00001C00">
              <w:rPr>
                <w:rFonts w:ascii="Calibri" w:hAnsi="Calibri"/>
                <w:color w:val="000000"/>
                <w:sz w:val="22"/>
                <w:szCs w:val="22"/>
              </w:rPr>
              <w:t>PostLimit_ForAssistSumCC</w:t>
            </w:r>
            <w:proofErr w:type="spellEnd"/>
          </w:p>
          <w:p w:rsidR="00167FCD" w:rsidRDefault="00167FCD" w:rsidP="00167FCD">
            <w:pPr>
              <w:rPr>
                <w:rFonts w:ascii="Calibri" w:hAnsi="Calibri"/>
                <w:color w:val="000000"/>
                <w:sz w:val="22"/>
                <w:szCs w:val="22"/>
              </w:rPr>
            </w:pPr>
            <w:r>
              <w:rPr>
                <w:rFonts w:ascii="Calibri" w:hAnsi="Calibri"/>
                <w:color w:val="000000"/>
                <w:sz w:val="22"/>
                <w:szCs w:val="22"/>
              </w:rPr>
              <w:t xml:space="preserve">- Renamed Output: </w:t>
            </w:r>
            <w:proofErr w:type="spellStart"/>
            <w:r>
              <w:rPr>
                <w:rFonts w:ascii="Calibri" w:hAnsi="Calibri"/>
                <w:color w:val="000000"/>
                <w:sz w:val="22"/>
                <w:szCs w:val="22"/>
              </w:rPr>
              <w:t>PreLimit_for_Power</w:t>
            </w:r>
            <w:proofErr w:type="spellEnd"/>
            <w:r>
              <w:rPr>
                <w:rFonts w:ascii="Calibri" w:hAnsi="Calibri"/>
                <w:color w:val="000000"/>
                <w:sz w:val="22"/>
                <w:szCs w:val="22"/>
              </w:rPr>
              <w:t xml:space="preserve"> to </w:t>
            </w:r>
            <w:proofErr w:type="spellStart"/>
            <w:r>
              <w:rPr>
                <w:rFonts w:ascii="Calibri" w:hAnsi="Calibri"/>
                <w:color w:val="000000"/>
                <w:sz w:val="22"/>
                <w:szCs w:val="22"/>
              </w:rPr>
              <w:t>SumLimTrqCmd_MtrNm</w:t>
            </w:r>
            <w:proofErr w:type="spellEnd"/>
          </w:p>
          <w:p w:rsidR="00167FCD" w:rsidRDefault="00167FCD" w:rsidP="00167FCD">
            <w:pPr>
              <w:spacing w:before="60"/>
              <w:rPr>
                <w:rFonts w:ascii="Arial" w:hAnsi="Arial" w:cs="Arial"/>
                <w:sz w:val="16"/>
              </w:rPr>
            </w:pPr>
            <w:r>
              <w:rPr>
                <w:rFonts w:ascii="Calibri" w:hAnsi="Calibri"/>
                <w:color w:val="000000"/>
                <w:sz w:val="22"/>
                <w:szCs w:val="22"/>
              </w:rPr>
              <w:t xml:space="preserve">- Removed calibration: </w:t>
            </w:r>
            <w:r w:rsidRPr="00D31BE3">
              <w:rPr>
                <w:rFonts w:ascii="Calibri" w:hAnsi="Calibri"/>
                <w:color w:val="000000"/>
                <w:sz w:val="22"/>
                <w:szCs w:val="22"/>
              </w:rPr>
              <w:t>k_OvrSpdMtrTrq2QLmt_MtrNm</w:t>
            </w:r>
            <w:bookmarkEnd w:id="17"/>
            <w:bookmarkEnd w:id="18"/>
          </w:p>
        </w:tc>
        <w:tc>
          <w:tcPr>
            <w:tcW w:w="1080" w:type="dxa"/>
          </w:tcPr>
          <w:p w:rsidR="00167FCD" w:rsidRDefault="00167FCD" w:rsidP="009B26C0">
            <w:pPr>
              <w:spacing w:before="60"/>
              <w:rPr>
                <w:rFonts w:ascii="Arial" w:hAnsi="Arial" w:cs="Arial"/>
                <w:sz w:val="16"/>
              </w:rPr>
            </w:pPr>
            <w:r>
              <w:rPr>
                <w:rFonts w:ascii="Arial" w:hAnsi="Arial" w:cs="Arial"/>
                <w:sz w:val="16"/>
              </w:rPr>
              <w:t>01-Dec-12</w:t>
            </w:r>
          </w:p>
        </w:tc>
        <w:tc>
          <w:tcPr>
            <w:tcW w:w="1105" w:type="dxa"/>
          </w:tcPr>
          <w:p w:rsidR="00167FCD" w:rsidRDefault="00167FCD">
            <w:pPr>
              <w:spacing w:before="60"/>
              <w:rPr>
                <w:rFonts w:ascii="Arial" w:hAnsi="Arial" w:cs="Arial"/>
                <w:sz w:val="16"/>
              </w:rPr>
            </w:pPr>
            <w:proofErr w:type="spellStart"/>
            <w:r>
              <w:rPr>
                <w:rFonts w:ascii="Arial" w:hAnsi="Arial" w:cs="Arial"/>
                <w:sz w:val="16"/>
              </w:rPr>
              <w:t>Selva</w:t>
            </w:r>
            <w:proofErr w:type="spellEnd"/>
          </w:p>
        </w:tc>
      </w:tr>
      <w:tr w:rsidR="004F4E6C">
        <w:tc>
          <w:tcPr>
            <w:tcW w:w="616" w:type="dxa"/>
          </w:tcPr>
          <w:p w:rsidR="004F4E6C" w:rsidRDefault="004F4E6C">
            <w:pPr>
              <w:spacing w:before="60"/>
              <w:rPr>
                <w:rFonts w:ascii="Arial" w:hAnsi="Arial" w:cs="Arial"/>
                <w:sz w:val="16"/>
              </w:rPr>
            </w:pPr>
            <w:r>
              <w:rPr>
                <w:rFonts w:ascii="Arial" w:hAnsi="Arial" w:cs="Arial"/>
                <w:sz w:val="16"/>
              </w:rPr>
              <w:t>6</w:t>
            </w:r>
          </w:p>
        </w:tc>
        <w:tc>
          <w:tcPr>
            <w:tcW w:w="662" w:type="dxa"/>
          </w:tcPr>
          <w:p w:rsidR="004F4E6C" w:rsidRDefault="004F4E6C">
            <w:pPr>
              <w:spacing w:before="60"/>
              <w:rPr>
                <w:rFonts w:ascii="Arial" w:hAnsi="Arial" w:cs="Arial"/>
                <w:sz w:val="16"/>
              </w:rPr>
            </w:pPr>
            <w:r>
              <w:rPr>
                <w:rFonts w:ascii="Arial" w:hAnsi="Arial" w:cs="Arial"/>
                <w:sz w:val="16"/>
              </w:rPr>
              <w:t>6.0</w:t>
            </w:r>
          </w:p>
        </w:tc>
        <w:tc>
          <w:tcPr>
            <w:tcW w:w="6210" w:type="dxa"/>
          </w:tcPr>
          <w:p w:rsidR="004F4E6C" w:rsidRDefault="004F4E6C" w:rsidP="00167FCD">
            <w:pPr>
              <w:rPr>
                <w:rFonts w:ascii="Calibri" w:hAnsi="Calibri"/>
                <w:color w:val="000000"/>
                <w:sz w:val="22"/>
                <w:szCs w:val="22"/>
              </w:rPr>
            </w:pPr>
            <w:r>
              <w:rPr>
                <w:rFonts w:ascii="Calibri" w:hAnsi="Calibri"/>
                <w:color w:val="000000"/>
                <w:sz w:val="22"/>
                <w:szCs w:val="22"/>
              </w:rPr>
              <w:t xml:space="preserve">Updated output limit on </w:t>
            </w:r>
            <w:proofErr w:type="spellStart"/>
            <w:r>
              <w:rPr>
                <w:rFonts w:ascii="Calibri" w:hAnsi="Calibri"/>
                <w:color w:val="000000"/>
                <w:sz w:val="22"/>
                <w:szCs w:val="22"/>
              </w:rPr>
              <w:t>sumlimtrqcmd</w:t>
            </w:r>
            <w:proofErr w:type="spellEnd"/>
            <w:r>
              <w:rPr>
                <w:rFonts w:ascii="Calibri" w:hAnsi="Calibri"/>
                <w:color w:val="000000"/>
                <w:sz w:val="22"/>
                <w:szCs w:val="22"/>
              </w:rPr>
              <w:t xml:space="preserve"> from 0 to -8.8 to match FDD data dictionary</w:t>
            </w:r>
          </w:p>
        </w:tc>
        <w:tc>
          <w:tcPr>
            <w:tcW w:w="1080" w:type="dxa"/>
          </w:tcPr>
          <w:p w:rsidR="004F4E6C" w:rsidRDefault="004F4E6C" w:rsidP="009B26C0">
            <w:pPr>
              <w:spacing w:before="60"/>
              <w:rPr>
                <w:rFonts w:ascii="Arial" w:hAnsi="Arial" w:cs="Arial"/>
                <w:sz w:val="16"/>
              </w:rPr>
            </w:pPr>
            <w:r>
              <w:rPr>
                <w:rFonts w:ascii="Arial" w:hAnsi="Arial" w:cs="Arial"/>
                <w:sz w:val="16"/>
              </w:rPr>
              <w:t>14-Jan-13</w:t>
            </w:r>
          </w:p>
        </w:tc>
        <w:tc>
          <w:tcPr>
            <w:tcW w:w="1105" w:type="dxa"/>
          </w:tcPr>
          <w:p w:rsidR="004F4E6C" w:rsidRDefault="004F4E6C">
            <w:pPr>
              <w:spacing w:before="60"/>
              <w:rPr>
                <w:rFonts w:ascii="Arial" w:hAnsi="Arial" w:cs="Arial"/>
                <w:sz w:val="16"/>
              </w:rPr>
            </w:pPr>
            <w:r>
              <w:rPr>
                <w:rFonts w:ascii="Arial" w:hAnsi="Arial" w:cs="Arial"/>
                <w:sz w:val="16"/>
              </w:rPr>
              <w:t>SAH</w:t>
            </w:r>
          </w:p>
        </w:tc>
        <w:bookmarkStart w:id="19" w:name="_GoBack"/>
        <w:bookmarkEnd w:id="19"/>
      </w:tr>
      <w:tr w:rsidR="000F5DA2">
        <w:tc>
          <w:tcPr>
            <w:tcW w:w="616" w:type="dxa"/>
          </w:tcPr>
          <w:p w:rsidR="000F5DA2" w:rsidRDefault="000F5DA2">
            <w:pPr>
              <w:spacing w:before="60"/>
              <w:rPr>
                <w:rFonts w:ascii="Arial" w:hAnsi="Arial" w:cs="Arial"/>
                <w:sz w:val="16"/>
              </w:rPr>
            </w:pPr>
            <w:r>
              <w:rPr>
                <w:rFonts w:ascii="Arial" w:hAnsi="Arial" w:cs="Arial"/>
                <w:sz w:val="16"/>
              </w:rPr>
              <w:t>7</w:t>
            </w:r>
          </w:p>
        </w:tc>
        <w:tc>
          <w:tcPr>
            <w:tcW w:w="662" w:type="dxa"/>
          </w:tcPr>
          <w:p w:rsidR="000F5DA2" w:rsidRDefault="000F5DA2">
            <w:pPr>
              <w:spacing w:before="60"/>
              <w:rPr>
                <w:rFonts w:ascii="Arial" w:hAnsi="Arial" w:cs="Arial"/>
                <w:sz w:val="16"/>
              </w:rPr>
            </w:pPr>
            <w:r>
              <w:rPr>
                <w:rFonts w:ascii="Arial" w:hAnsi="Arial" w:cs="Arial"/>
                <w:sz w:val="16"/>
              </w:rPr>
              <w:t>7.0</w:t>
            </w:r>
          </w:p>
        </w:tc>
        <w:tc>
          <w:tcPr>
            <w:tcW w:w="6210" w:type="dxa"/>
          </w:tcPr>
          <w:p w:rsidR="000F5DA2" w:rsidRDefault="000F5DA2" w:rsidP="00167FCD">
            <w:pPr>
              <w:rPr>
                <w:rFonts w:ascii="Calibri" w:hAnsi="Calibri"/>
                <w:color w:val="000000"/>
                <w:sz w:val="22"/>
                <w:szCs w:val="22"/>
              </w:rPr>
            </w:pPr>
            <w:r>
              <w:rPr>
                <w:rFonts w:ascii="Calibri" w:hAnsi="Calibri"/>
                <w:color w:val="000000"/>
                <w:sz w:val="22"/>
                <w:szCs w:val="22"/>
              </w:rPr>
              <w:t>Updates to add steering assist defeat</w:t>
            </w:r>
          </w:p>
        </w:tc>
        <w:tc>
          <w:tcPr>
            <w:tcW w:w="1080" w:type="dxa"/>
          </w:tcPr>
          <w:p w:rsidR="000F5DA2" w:rsidRDefault="00B50AA2" w:rsidP="009B26C0">
            <w:pPr>
              <w:spacing w:before="60"/>
              <w:rPr>
                <w:rFonts w:ascii="Arial" w:hAnsi="Arial" w:cs="Arial"/>
                <w:sz w:val="16"/>
              </w:rPr>
            </w:pPr>
            <w:r>
              <w:rPr>
                <w:rFonts w:ascii="Arial" w:hAnsi="Arial" w:cs="Arial"/>
                <w:sz w:val="16"/>
              </w:rPr>
              <w:t>03-Jun</w:t>
            </w:r>
            <w:r w:rsidR="000F5DA2">
              <w:rPr>
                <w:rFonts w:ascii="Arial" w:hAnsi="Arial" w:cs="Arial"/>
                <w:sz w:val="16"/>
              </w:rPr>
              <w:t>-13</w:t>
            </w:r>
          </w:p>
        </w:tc>
        <w:tc>
          <w:tcPr>
            <w:tcW w:w="1105" w:type="dxa"/>
          </w:tcPr>
          <w:p w:rsidR="000F5DA2" w:rsidRDefault="000F5DA2">
            <w:pPr>
              <w:spacing w:before="60"/>
              <w:rPr>
                <w:rFonts w:ascii="Arial" w:hAnsi="Arial" w:cs="Arial"/>
                <w:sz w:val="16"/>
              </w:rPr>
            </w:pPr>
            <w:r>
              <w:rPr>
                <w:rFonts w:ascii="Arial" w:hAnsi="Arial" w:cs="Arial"/>
                <w:sz w:val="16"/>
              </w:rPr>
              <w:t>VK</w:t>
            </w:r>
          </w:p>
        </w:tc>
      </w:tr>
      <w:tr w:rsidR="00C73366">
        <w:trPr>
          <w:ins w:id="20" w:author="Sengottaiyan, Selva" w:date="2013-11-25T10:45:00Z"/>
        </w:trPr>
        <w:tc>
          <w:tcPr>
            <w:tcW w:w="616" w:type="dxa"/>
          </w:tcPr>
          <w:p w:rsidR="00C73366" w:rsidRDefault="00C73366">
            <w:pPr>
              <w:spacing w:before="60"/>
              <w:rPr>
                <w:ins w:id="21" w:author="Sengottaiyan, Selva" w:date="2013-11-25T10:45:00Z"/>
                <w:rFonts w:ascii="Arial" w:hAnsi="Arial" w:cs="Arial"/>
                <w:sz w:val="16"/>
              </w:rPr>
            </w:pPr>
            <w:ins w:id="22" w:author="Sengottaiyan, Selva" w:date="2013-11-25T10:45:00Z">
              <w:r>
                <w:rPr>
                  <w:rFonts w:ascii="Arial" w:hAnsi="Arial" w:cs="Arial"/>
                  <w:sz w:val="16"/>
                </w:rPr>
                <w:t>8</w:t>
              </w:r>
            </w:ins>
          </w:p>
        </w:tc>
        <w:tc>
          <w:tcPr>
            <w:tcW w:w="662" w:type="dxa"/>
          </w:tcPr>
          <w:p w:rsidR="00C73366" w:rsidRDefault="00C73366">
            <w:pPr>
              <w:spacing w:before="60"/>
              <w:rPr>
                <w:ins w:id="23" w:author="Sengottaiyan, Selva" w:date="2013-11-25T10:45:00Z"/>
                <w:rFonts w:ascii="Arial" w:hAnsi="Arial" w:cs="Arial"/>
                <w:sz w:val="16"/>
              </w:rPr>
            </w:pPr>
            <w:ins w:id="24" w:author="Sengottaiyan, Selva" w:date="2013-11-25T10:45:00Z">
              <w:r>
                <w:rPr>
                  <w:rFonts w:ascii="Arial" w:hAnsi="Arial" w:cs="Arial"/>
                  <w:sz w:val="16"/>
                </w:rPr>
                <w:t>8.0</w:t>
              </w:r>
            </w:ins>
          </w:p>
        </w:tc>
        <w:tc>
          <w:tcPr>
            <w:tcW w:w="6210" w:type="dxa"/>
          </w:tcPr>
          <w:p w:rsidR="00C73366" w:rsidRDefault="00C73366" w:rsidP="00167FCD">
            <w:pPr>
              <w:rPr>
                <w:ins w:id="25" w:author="Sengottaiyan, Selva" w:date="2013-11-25T10:45:00Z"/>
                <w:rFonts w:ascii="Calibri" w:hAnsi="Calibri"/>
                <w:color w:val="000000"/>
                <w:sz w:val="22"/>
                <w:szCs w:val="22"/>
              </w:rPr>
            </w:pPr>
            <w:ins w:id="26" w:author="Sengottaiyan, Selva" w:date="2013-11-25T10:45:00Z">
              <w:r>
                <w:rPr>
                  <w:rFonts w:ascii="Calibri" w:hAnsi="Calibri"/>
                  <w:color w:val="000000"/>
                  <w:sz w:val="22"/>
                  <w:szCs w:val="22"/>
                </w:rPr>
                <w:t xml:space="preserve">Update to v4 of FDD. Added new outputs and matched the </w:t>
              </w:r>
            </w:ins>
            <w:ins w:id="27" w:author="Sengottaiyan, Selva" w:date="2013-11-25T10:46:00Z">
              <w:r>
                <w:rPr>
                  <w:rFonts w:ascii="Calibri" w:hAnsi="Calibri"/>
                  <w:color w:val="000000"/>
                  <w:sz w:val="22"/>
                  <w:szCs w:val="22"/>
                </w:rPr>
                <w:t>naming</w:t>
              </w:r>
            </w:ins>
            <w:ins w:id="28" w:author="Sengottaiyan, Selva" w:date="2013-11-25T10:45:00Z">
              <w:r>
                <w:rPr>
                  <w:rFonts w:ascii="Calibri" w:hAnsi="Calibri"/>
                  <w:color w:val="000000"/>
                  <w:sz w:val="22"/>
                  <w:szCs w:val="22"/>
                </w:rPr>
                <w:t xml:space="preserve"> </w:t>
              </w:r>
            </w:ins>
            <w:ins w:id="29" w:author="Sengottaiyan, Selva" w:date="2013-11-25T10:46:00Z">
              <w:r>
                <w:rPr>
                  <w:rFonts w:ascii="Calibri" w:hAnsi="Calibri"/>
                  <w:color w:val="000000"/>
                  <w:sz w:val="22"/>
                  <w:szCs w:val="22"/>
                </w:rPr>
                <w:t>conventions</w:t>
              </w:r>
            </w:ins>
          </w:p>
        </w:tc>
        <w:tc>
          <w:tcPr>
            <w:tcW w:w="1080" w:type="dxa"/>
          </w:tcPr>
          <w:p w:rsidR="00C73366" w:rsidRDefault="00CA1A86" w:rsidP="00CA1A86">
            <w:pPr>
              <w:spacing w:before="60"/>
              <w:rPr>
                <w:ins w:id="30" w:author="Sengottaiyan, Selva" w:date="2013-11-25T10:45:00Z"/>
                <w:rFonts w:ascii="Arial" w:hAnsi="Arial" w:cs="Arial"/>
                <w:sz w:val="16"/>
              </w:rPr>
            </w:pPr>
            <w:ins w:id="31" w:author="Sengottaiyan, Selva" w:date="2013-11-25T10:46:00Z">
              <w:r>
                <w:rPr>
                  <w:rFonts w:ascii="Arial" w:hAnsi="Arial" w:cs="Arial"/>
                  <w:sz w:val="16"/>
                </w:rPr>
                <w:t>23-</w:t>
              </w:r>
            </w:ins>
            <w:ins w:id="32" w:author="Sengottaiyan, Selva" w:date="2013-11-27T13:23:00Z">
              <w:r>
                <w:rPr>
                  <w:rFonts w:ascii="Arial" w:hAnsi="Arial" w:cs="Arial"/>
                  <w:sz w:val="16"/>
                </w:rPr>
                <w:t>Nov</w:t>
              </w:r>
            </w:ins>
            <w:ins w:id="33" w:author="Sengottaiyan, Selva" w:date="2013-11-25T10:47:00Z">
              <w:r w:rsidR="00C73366">
                <w:rPr>
                  <w:rFonts w:ascii="Arial" w:hAnsi="Arial" w:cs="Arial"/>
                  <w:sz w:val="16"/>
                </w:rPr>
                <w:t>-</w:t>
              </w:r>
            </w:ins>
            <w:ins w:id="34" w:author="Sengottaiyan, Selva" w:date="2013-11-25T10:46:00Z">
              <w:r w:rsidR="00C73366">
                <w:rPr>
                  <w:rFonts w:ascii="Arial" w:hAnsi="Arial" w:cs="Arial"/>
                  <w:sz w:val="16"/>
                </w:rPr>
                <w:t>13</w:t>
              </w:r>
            </w:ins>
          </w:p>
        </w:tc>
        <w:tc>
          <w:tcPr>
            <w:tcW w:w="1105" w:type="dxa"/>
          </w:tcPr>
          <w:p w:rsidR="00C73366" w:rsidRDefault="00C73366">
            <w:pPr>
              <w:spacing w:before="60"/>
              <w:rPr>
                <w:ins w:id="35" w:author="Sengottaiyan, Selva" w:date="2013-11-25T10:45:00Z"/>
                <w:rFonts w:ascii="Arial" w:hAnsi="Arial" w:cs="Arial"/>
                <w:sz w:val="16"/>
              </w:rPr>
            </w:pPr>
            <w:proofErr w:type="spellStart"/>
            <w:ins w:id="36" w:author="Sengottaiyan, Selva" w:date="2013-11-25T10:47:00Z">
              <w:r>
                <w:rPr>
                  <w:rFonts w:ascii="Arial" w:hAnsi="Arial" w:cs="Arial"/>
                  <w:sz w:val="16"/>
                </w:rPr>
                <w:t>Selva</w:t>
              </w:r>
            </w:ins>
            <w:proofErr w:type="spellEnd"/>
          </w:p>
        </w:tc>
      </w:tr>
    </w:tbl>
    <w:p w:rsidR="00107819" w:rsidRDefault="00107819"/>
    <w:sectPr w:rsidR="00107819" w:rsidSect="00937013">
      <w:headerReference w:type="default" r:id="rId21"/>
      <w:footerReference w:type="default" r:id="rId2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7EF" w:rsidRDefault="005B77EF">
      <w:r>
        <w:separator/>
      </w:r>
    </w:p>
  </w:endnote>
  <w:endnote w:type="continuationSeparator" w:id="0">
    <w:p w:rsidR="005B77EF" w:rsidRDefault="005B7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919" w:rsidRDefault="00A64919">
    <w:pPr>
      <w:pStyle w:val="Footer"/>
    </w:pPr>
    <w:r>
      <w:rPr>
        <w:snapToGrid w:val="0"/>
      </w:rPr>
      <w:tab/>
    </w:r>
    <w:r w:rsidR="005B77EF">
      <w:fldChar w:fldCharType="begin"/>
    </w:r>
    <w:r w:rsidR="005B77EF">
      <w:instrText xml:space="preserve"> DOCPROPERTY "Company"  \* MERGEFORMAT </w:instrText>
    </w:r>
    <w:r w:rsidR="005B77EF">
      <w:fldChar w:fldCharType="separate"/>
    </w:r>
    <w:r w:rsidRPr="002F7A57">
      <w:rPr>
        <w:rFonts w:ascii="Times" w:hAnsi="Times"/>
        <w:caps/>
        <w:snapToGrid w:val="0"/>
      </w:rPr>
      <w:t>Nexteer</w:t>
    </w:r>
    <w:r w:rsidR="005B77EF">
      <w:rPr>
        <w:rFonts w:ascii="Times" w:hAnsi="Times"/>
        <w:caps/>
        <w:snapToGrid w:val="0"/>
      </w:rPr>
      <w:fldChar w:fldCharType="end"/>
    </w:r>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7EF" w:rsidRDefault="005B77EF">
      <w:r>
        <w:separator/>
      </w:r>
    </w:p>
  </w:footnote>
  <w:footnote w:type="continuationSeparator" w:id="0">
    <w:p w:rsidR="005B77EF" w:rsidRDefault="005B77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919" w:rsidRDefault="00A64919">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A64919">
      <w:trPr>
        <w:cantSplit/>
      </w:trPr>
      <w:tc>
        <w:tcPr>
          <w:tcW w:w="990" w:type="dxa"/>
        </w:tcPr>
        <w:p w:rsidR="00A64919" w:rsidRDefault="00A64919">
          <w:pPr>
            <w:pStyle w:val="Header"/>
          </w:pPr>
          <w:r>
            <w:t>Title:</w:t>
          </w:r>
        </w:p>
      </w:tc>
      <w:tc>
        <w:tcPr>
          <w:tcW w:w="5400" w:type="dxa"/>
          <w:gridSpan w:val="3"/>
          <w:vMerge w:val="restart"/>
        </w:tcPr>
        <w:p w:rsidR="00A64919" w:rsidRDefault="005B77EF">
          <w:pPr>
            <w:pStyle w:val="Header"/>
          </w:pPr>
          <w:r>
            <w:fldChar w:fldCharType="begin"/>
          </w:r>
          <w:r>
            <w:instrText xml:space="preserve"> DOCPROPERTY "Document Title"  \* MERGEFORMAT </w:instrText>
          </w:r>
          <w:r>
            <w:fldChar w:fldCharType="separate"/>
          </w:r>
          <w:r w:rsidR="00A64919">
            <w:t>Assist Sum and Limit (Current Mode)</w:t>
          </w:r>
          <w:r>
            <w:fldChar w:fldCharType="end"/>
          </w:r>
        </w:p>
        <w:p w:rsidR="00A64919" w:rsidRDefault="005B77EF" w:rsidP="001A574F">
          <w:pPr>
            <w:pStyle w:val="Header"/>
            <w:tabs>
              <w:tab w:val="clear" w:pos="4320"/>
              <w:tab w:val="clear" w:pos="8640"/>
              <w:tab w:val="center" w:pos="2592"/>
            </w:tabs>
          </w:pPr>
          <w:r>
            <w:fldChar w:fldCharType="begin"/>
          </w:r>
          <w:r>
            <w:instrText xml:space="preserve"> DOCPROPERTY "Product Line"  \* MERGEFORMAT </w:instrText>
          </w:r>
          <w:r>
            <w:fldChar w:fldCharType="separate"/>
          </w:r>
          <w:r w:rsidR="00A64919">
            <w:t>Gen II+ EPS EA3</w:t>
          </w:r>
          <w:r>
            <w:fldChar w:fldCharType="end"/>
          </w:r>
          <w:r w:rsidR="00A64919">
            <w:tab/>
          </w:r>
        </w:p>
      </w:tc>
      <w:tc>
        <w:tcPr>
          <w:tcW w:w="1170" w:type="dxa"/>
        </w:tcPr>
        <w:p w:rsidR="00A64919" w:rsidRDefault="00A64919">
          <w:pPr>
            <w:pStyle w:val="Header"/>
          </w:pPr>
          <w:r>
            <w:t>Revision:</w:t>
          </w:r>
        </w:p>
      </w:tc>
      <w:tc>
        <w:tcPr>
          <w:tcW w:w="1350" w:type="dxa"/>
        </w:tcPr>
        <w:p w:rsidR="00A64919" w:rsidRDefault="00A64919" w:rsidP="00167FCD">
          <w:pPr>
            <w:pStyle w:val="Header"/>
          </w:pPr>
          <w:del w:id="37" w:author="Sengottaiyan, Selva" w:date="2013-11-25T10:45:00Z">
            <w:r w:rsidDel="00C73366">
              <w:fldChar w:fldCharType="begin"/>
            </w:r>
            <w:r w:rsidDel="00C73366">
              <w:delInstrText xml:space="preserve"> DOCPROPERTY "MDDRevNum" \* MERGEFORMAT </w:delInstrText>
            </w:r>
            <w:r w:rsidDel="00C73366">
              <w:fldChar w:fldCharType="separate"/>
            </w:r>
            <w:r w:rsidDel="00C73366">
              <w:delText>7.0</w:delText>
            </w:r>
            <w:r w:rsidDel="00C73366">
              <w:fldChar w:fldCharType="end"/>
            </w:r>
          </w:del>
          <w:ins w:id="38" w:author="Sengottaiyan, Selva" w:date="2013-11-25T10:45:00Z">
            <w:r w:rsidR="00C73366">
              <w:t>8</w:t>
            </w:r>
          </w:ins>
        </w:p>
      </w:tc>
    </w:tr>
    <w:tr w:rsidR="00A64919">
      <w:trPr>
        <w:cantSplit/>
      </w:trPr>
      <w:tc>
        <w:tcPr>
          <w:tcW w:w="990" w:type="dxa"/>
        </w:tcPr>
        <w:p w:rsidR="00A64919" w:rsidRDefault="00A64919">
          <w:pPr>
            <w:pStyle w:val="Header"/>
          </w:pPr>
          <w:r>
            <w:t xml:space="preserve">Product:     </w:t>
          </w:r>
        </w:p>
      </w:tc>
      <w:tc>
        <w:tcPr>
          <w:tcW w:w="5400" w:type="dxa"/>
          <w:gridSpan w:val="3"/>
          <w:vMerge/>
        </w:tcPr>
        <w:p w:rsidR="00A64919" w:rsidRDefault="00A64919">
          <w:pPr>
            <w:pStyle w:val="Header"/>
            <w:jc w:val="center"/>
          </w:pPr>
        </w:p>
      </w:tc>
      <w:tc>
        <w:tcPr>
          <w:tcW w:w="1170" w:type="dxa"/>
        </w:tcPr>
        <w:p w:rsidR="00A64919" w:rsidRDefault="00A64919">
          <w:pPr>
            <w:pStyle w:val="Header"/>
          </w:pPr>
          <w:r>
            <w:t>Rev. Date:</w:t>
          </w:r>
        </w:p>
      </w:tc>
      <w:tc>
        <w:tcPr>
          <w:tcW w:w="1350" w:type="dxa"/>
        </w:tcPr>
        <w:p w:rsidR="00A64919" w:rsidRDefault="00A64919" w:rsidP="00167FCD">
          <w:pPr>
            <w:pStyle w:val="Header"/>
          </w:pPr>
          <w:del w:id="39" w:author="Sengottaiyan, Selva" w:date="2013-11-25T10:29:00Z">
            <w:r w:rsidDel="006C6B82">
              <w:rPr>
                <w:noProof/>
              </w:rPr>
              <w:delText>03-June-13</w:delText>
            </w:r>
          </w:del>
          <w:ins w:id="40" w:author="Sengottaiyan, Selva" w:date="2013-11-25T10:29:00Z">
            <w:r>
              <w:rPr>
                <w:noProof/>
              </w:rPr>
              <w:fldChar w:fldCharType="begin"/>
            </w:r>
            <w:r>
              <w:rPr>
                <w:noProof/>
              </w:rPr>
              <w:instrText xml:space="preserve"> DATE \@ "d-MMM-yy" </w:instrText>
            </w:r>
          </w:ins>
          <w:r>
            <w:rPr>
              <w:noProof/>
            </w:rPr>
            <w:fldChar w:fldCharType="separate"/>
          </w:r>
          <w:ins w:id="41" w:author="Sengottaiyan, Selva" w:date="2013-11-27T11:07:00Z">
            <w:r w:rsidR="00CA1A86">
              <w:rPr>
                <w:noProof/>
              </w:rPr>
              <w:t>27-Nov-13</w:t>
            </w:r>
          </w:ins>
          <w:ins w:id="42" w:author="Sengottaiyan, Selva" w:date="2013-11-25T10:29:00Z">
            <w:r>
              <w:rPr>
                <w:noProof/>
              </w:rPr>
              <w:fldChar w:fldCharType="end"/>
            </w:r>
          </w:ins>
        </w:p>
      </w:tc>
    </w:tr>
    <w:tr w:rsidR="00A64919">
      <w:trPr>
        <w:cantSplit/>
      </w:trPr>
      <w:tc>
        <w:tcPr>
          <w:tcW w:w="990" w:type="dxa"/>
        </w:tcPr>
        <w:p w:rsidR="00A64919" w:rsidRDefault="00A64919">
          <w:pPr>
            <w:pStyle w:val="Header"/>
          </w:pPr>
          <w:r>
            <w:t>Group:</w:t>
          </w:r>
        </w:p>
      </w:tc>
      <w:tc>
        <w:tcPr>
          <w:tcW w:w="1530" w:type="dxa"/>
        </w:tcPr>
        <w:p w:rsidR="00A64919" w:rsidRDefault="00A64919">
          <w:pPr>
            <w:pStyle w:val="Header"/>
          </w:pPr>
          <w:r>
            <w:t>ESG</w:t>
          </w:r>
        </w:p>
      </w:tc>
      <w:tc>
        <w:tcPr>
          <w:tcW w:w="1260" w:type="dxa"/>
        </w:tcPr>
        <w:p w:rsidR="00A64919" w:rsidRDefault="00A64919">
          <w:pPr>
            <w:pStyle w:val="Header"/>
          </w:pPr>
          <w:r>
            <w:t>Originator:</w:t>
          </w:r>
        </w:p>
      </w:tc>
      <w:tc>
        <w:tcPr>
          <w:tcW w:w="2610" w:type="dxa"/>
        </w:tcPr>
        <w:p w:rsidR="00A64919" w:rsidRDefault="00A64919">
          <w:pPr>
            <w:pStyle w:val="Header"/>
          </w:pPr>
          <w:proofErr w:type="spellStart"/>
          <w:r>
            <w:t>Selva</w:t>
          </w:r>
          <w:proofErr w:type="spellEnd"/>
          <w:r>
            <w:t xml:space="preserve"> (nzt9hv)</w:t>
          </w:r>
        </w:p>
      </w:tc>
      <w:tc>
        <w:tcPr>
          <w:tcW w:w="1170" w:type="dxa"/>
        </w:tcPr>
        <w:p w:rsidR="00A64919" w:rsidRDefault="00A64919">
          <w:pPr>
            <w:pStyle w:val="Header"/>
          </w:pPr>
          <w:r>
            <w:t>Page:</w:t>
          </w:r>
        </w:p>
      </w:tc>
      <w:tc>
        <w:tcPr>
          <w:tcW w:w="1350" w:type="dxa"/>
        </w:tcPr>
        <w:p w:rsidR="00A64919" w:rsidRDefault="00A64919">
          <w:pPr>
            <w:pStyle w:val="Header"/>
          </w:pPr>
          <w:r>
            <w:rPr>
              <w:rStyle w:val="PageNumber"/>
            </w:rPr>
            <w:fldChar w:fldCharType="begin"/>
          </w:r>
          <w:r>
            <w:rPr>
              <w:rStyle w:val="PageNumber"/>
            </w:rPr>
            <w:instrText xml:space="preserve"> PAGE </w:instrText>
          </w:r>
          <w:r>
            <w:rPr>
              <w:rStyle w:val="PageNumber"/>
            </w:rPr>
            <w:fldChar w:fldCharType="separate"/>
          </w:r>
          <w:r w:rsidR="00CA1A86">
            <w:rPr>
              <w:rStyle w:val="PageNumber"/>
              <w:noProof/>
            </w:rPr>
            <w:t>24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A1A86">
            <w:rPr>
              <w:rStyle w:val="PageNumber"/>
              <w:noProof/>
            </w:rPr>
            <w:t>26</w:t>
          </w:r>
          <w:r>
            <w:rPr>
              <w:rStyle w:val="PageNumber"/>
            </w:rPr>
            <w:fldChar w:fldCharType="end"/>
          </w:r>
        </w:p>
      </w:tc>
    </w:tr>
  </w:tbl>
  <w:p w:rsidR="00A64919" w:rsidRDefault="00A64919">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0CE0C78"/>
    <w:multiLevelType w:val="hybridMultilevel"/>
    <w:tmpl w:val="82D6C2FC"/>
    <w:lvl w:ilvl="0" w:tplc="A19A152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7">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0">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0"/>
  </w:num>
  <w:num w:numId="2">
    <w:abstractNumId w:val="9"/>
  </w:num>
  <w:num w:numId="3">
    <w:abstractNumId w:val="6"/>
  </w:num>
  <w:num w:numId="4">
    <w:abstractNumId w:val="0"/>
  </w:num>
  <w:num w:numId="5">
    <w:abstractNumId w:val="5"/>
  </w:num>
  <w:num w:numId="6">
    <w:abstractNumId w:val="1"/>
  </w:num>
  <w:num w:numId="7">
    <w:abstractNumId w:val="2"/>
  </w:num>
  <w:num w:numId="8">
    <w:abstractNumId w:val="3"/>
  </w:num>
  <w:num w:numId="9">
    <w:abstractNumId w:val="8"/>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trackRevisions/>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1689F"/>
    <w:rsid w:val="00012E44"/>
    <w:rsid w:val="000A4B7F"/>
    <w:rsid w:val="000B0F3E"/>
    <w:rsid w:val="000B75C5"/>
    <w:rsid w:val="000D0E2D"/>
    <w:rsid w:val="000E5A93"/>
    <w:rsid w:val="000F5DA2"/>
    <w:rsid w:val="00107819"/>
    <w:rsid w:val="00122AD2"/>
    <w:rsid w:val="0013504B"/>
    <w:rsid w:val="00140AF1"/>
    <w:rsid w:val="00162AB4"/>
    <w:rsid w:val="00167FCD"/>
    <w:rsid w:val="0017348F"/>
    <w:rsid w:val="001862DC"/>
    <w:rsid w:val="001A31D2"/>
    <w:rsid w:val="001A574F"/>
    <w:rsid w:val="001B60DF"/>
    <w:rsid w:val="001F09B2"/>
    <w:rsid w:val="0020722A"/>
    <w:rsid w:val="00212EF6"/>
    <w:rsid w:val="00215131"/>
    <w:rsid w:val="002410CF"/>
    <w:rsid w:val="00251AC0"/>
    <w:rsid w:val="00282F2E"/>
    <w:rsid w:val="00291619"/>
    <w:rsid w:val="00295826"/>
    <w:rsid w:val="002C03D8"/>
    <w:rsid w:val="002F6287"/>
    <w:rsid w:val="002F7A57"/>
    <w:rsid w:val="00315335"/>
    <w:rsid w:val="00384466"/>
    <w:rsid w:val="003A16CF"/>
    <w:rsid w:val="003B7645"/>
    <w:rsid w:val="003C1EAD"/>
    <w:rsid w:val="003C4D3F"/>
    <w:rsid w:val="003F38BB"/>
    <w:rsid w:val="00401199"/>
    <w:rsid w:val="004149AE"/>
    <w:rsid w:val="00484D2C"/>
    <w:rsid w:val="004A781C"/>
    <w:rsid w:val="004F4E6C"/>
    <w:rsid w:val="005446BF"/>
    <w:rsid w:val="00552E31"/>
    <w:rsid w:val="00587A82"/>
    <w:rsid w:val="005A7D50"/>
    <w:rsid w:val="005B29BC"/>
    <w:rsid w:val="005B77EF"/>
    <w:rsid w:val="005D5FE4"/>
    <w:rsid w:val="005D783D"/>
    <w:rsid w:val="0061512C"/>
    <w:rsid w:val="00616853"/>
    <w:rsid w:val="0064281A"/>
    <w:rsid w:val="00654BDB"/>
    <w:rsid w:val="00674ADF"/>
    <w:rsid w:val="00682B6A"/>
    <w:rsid w:val="006876EC"/>
    <w:rsid w:val="006B7E03"/>
    <w:rsid w:val="006C53D9"/>
    <w:rsid w:val="006C6B82"/>
    <w:rsid w:val="006D060D"/>
    <w:rsid w:val="006D33CC"/>
    <w:rsid w:val="006F01A3"/>
    <w:rsid w:val="006F6C3B"/>
    <w:rsid w:val="00706174"/>
    <w:rsid w:val="00725E1A"/>
    <w:rsid w:val="0075035E"/>
    <w:rsid w:val="00771885"/>
    <w:rsid w:val="007A69AC"/>
    <w:rsid w:val="007E7BD2"/>
    <w:rsid w:val="007F446E"/>
    <w:rsid w:val="007F6713"/>
    <w:rsid w:val="008242F0"/>
    <w:rsid w:val="008535B2"/>
    <w:rsid w:val="0087452C"/>
    <w:rsid w:val="00886A0D"/>
    <w:rsid w:val="008B3E94"/>
    <w:rsid w:val="008F69E4"/>
    <w:rsid w:val="008F6DBB"/>
    <w:rsid w:val="00934ED0"/>
    <w:rsid w:val="00937013"/>
    <w:rsid w:val="00955F6A"/>
    <w:rsid w:val="00957470"/>
    <w:rsid w:val="00957C58"/>
    <w:rsid w:val="00966B85"/>
    <w:rsid w:val="00996C42"/>
    <w:rsid w:val="009B20B2"/>
    <w:rsid w:val="009B26C0"/>
    <w:rsid w:val="00A13923"/>
    <w:rsid w:val="00A21BDB"/>
    <w:rsid w:val="00A64919"/>
    <w:rsid w:val="00AB0017"/>
    <w:rsid w:val="00AC4AE6"/>
    <w:rsid w:val="00AD731B"/>
    <w:rsid w:val="00B32907"/>
    <w:rsid w:val="00B43152"/>
    <w:rsid w:val="00B50AA2"/>
    <w:rsid w:val="00B54697"/>
    <w:rsid w:val="00BA23BB"/>
    <w:rsid w:val="00BD008B"/>
    <w:rsid w:val="00BD15D2"/>
    <w:rsid w:val="00BD3DFF"/>
    <w:rsid w:val="00BF364D"/>
    <w:rsid w:val="00C35BD3"/>
    <w:rsid w:val="00C72FFA"/>
    <w:rsid w:val="00C73366"/>
    <w:rsid w:val="00CA1A86"/>
    <w:rsid w:val="00CA32AD"/>
    <w:rsid w:val="00CB6F5E"/>
    <w:rsid w:val="00CC30F5"/>
    <w:rsid w:val="00CE7A5F"/>
    <w:rsid w:val="00CF066C"/>
    <w:rsid w:val="00D1386A"/>
    <w:rsid w:val="00D3676E"/>
    <w:rsid w:val="00D54601"/>
    <w:rsid w:val="00D90C67"/>
    <w:rsid w:val="00D94BDD"/>
    <w:rsid w:val="00DC73AC"/>
    <w:rsid w:val="00DC7E08"/>
    <w:rsid w:val="00DE215A"/>
    <w:rsid w:val="00DE4889"/>
    <w:rsid w:val="00DF1B8E"/>
    <w:rsid w:val="00DF49B8"/>
    <w:rsid w:val="00E24060"/>
    <w:rsid w:val="00E5472B"/>
    <w:rsid w:val="00E57C42"/>
    <w:rsid w:val="00E90803"/>
    <w:rsid w:val="00E96A09"/>
    <w:rsid w:val="00EC060B"/>
    <w:rsid w:val="00EF4E9E"/>
    <w:rsid w:val="00F141E2"/>
    <w:rsid w:val="00F1689F"/>
    <w:rsid w:val="00F4473B"/>
    <w:rsid w:val="00F50D91"/>
    <w:rsid w:val="00F648ED"/>
    <w:rsid w:val="00F652DE"/>
    <w:rsid w:val="00F82E8E"/>
    <w:rsid w:val="00F85CDA"/>
    <w:rsid w:val="00F957FA"/>
    <w:rsid w:val="00FB2942"/>
    <w:rsid w:val="00FB432D"/>
    <w:rsid w:val="00FC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2F7A5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A57"/>
    <w:rPr>
      <w:rFonts w:ascii="Tahoma" w:hAnsi="Tahoma" w:cs="Tahoma"/>
      <w:sz w:val="16"/>
      <w:szCs w:val="16"/>
    </w:rPr>
  </w:style>
  <w:style w:type="paragraph" w:styleId="ListParagraph">
    <w:name w:val="List Paragraph"/>
    <w:basedOn w:val="Normal"/>
    <w:uiPriority w:val="34"/>
    <w:qFormat/>
    <w:rsid w:val="00886A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x5jd\My%20Documents\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C01FD-766E-47FE-92F2-CFB3D637A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Template>
  <TotalTime>190</TotalTime>
  <Pages>26</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11387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keywords/>
  <dc:description/>
  <cp:lastModifiedBy>Sengottaiyan, Selva</cp:lastModifiedBy>
  <cp:revision>52</cp:revision>
  <cp:lastPrinted>2011-03-21T13:34:00Z</cp:lastPrinted>
  <dcterms:created xsi:type="dcterms:W3CDTF">2012-09-11T17:55:00Z</dcterms:created>
  <dcterms:modified xsi:type="dcterms:W3CDTF">2013-11-27T18:23:00Z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Assist Sum and Limit (Current Mode)</vt:lpwstr>
  </property>
  <property fmtid="{D5CDD505-2E9C-101B-9397-08002B2CF9AE}" pid="3" name="MDDRevNum">
    <vt:lpwstr>3.0</vt:lpwstr>
  </property>
  <property fmtid="{D5CDD505-2E9C-101B-9397-08002B2CF9AE}" pid="4" name="Module Layer">
    <vt:lpwstr>0</vt:lpwstr>
  </property>
  <property fmtid="{D5CDD505-2E9C-101B-9397-08002B2CF9AE}" pid="5" name="Module Name">
    <vt:lpwstr>AstLmt</vt:lpwstr>
  </property>
  <property fmtid="{D5CDD505-2E9C-101B-9397-08002B2CF9AE}" pid="6" name="Product Line">
    <vt:lpwstr>Gen II+ EPS EA3</vt:lpwstr>
  </property>
</Properties>
</file>