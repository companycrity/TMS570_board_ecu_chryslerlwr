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r w:rsidR="00785710">
        <w:fldChar w:fldCharType="begin"/>
      </w:r>
      <w:r w:rsidR="00E87BD3">
        <w:instrText xml:space="preserve"> DOCPROPERTY "Document Title"  \* MERGEFORMAT </w:instrText>
      </w:r>
      <w:r w:rsidR="00785710">
        <w:fldChar w:fldCharType="separate"/>
      </w:r>
      <w:proofErr w:type="spellStart"/>
      <w:r w:rsidR="0031068D">
        <w:t>Handwheel</w:t>
      </w:r>
      <w:proofErr w:type="spellEnd"/>
      <w:r w:rsidR="0031068D">
        <w:t xml:space="preserve"> Torque 2</w:t>
      </w:r>
      <w:r w:rsidR="00785710">
        <w:fldChar w:fldCharType="end"/>
      </w:r>
    </w:p>
    <w:p w:rsidR="004A781C" w:rsidRDefault="004A781C">
      <w:pPr>
        <w:pStyle w:val="Heading1"/>
      </w:pPr>
      <w:r>
        <w:t>High-Level Description</w:t>
      </w:r>
    </w:p>
    <w:p w:rsidR="004A781C" w:rsidRDefault="00A17054">
      <w:r>
        <w:t xml:space="preserve">This module serves as the implementation of the systematic coverage requirements for the </w:t>
      </w:r>
      <w:proofErr w:type="spellStart"/>
      <w:r>
        <w:t>handwheel</w:t>
      </w:r>
      <w:proofErr w:type="spellEnd"/>
      <w:r>
        <w:t xml:space="preserve"> torque module.  Several signals are calculated in parallel with </w:t>
      </w:r>
      <w:proofErr w:type="spellStart"/>
      <w:r>
        <w:t>Handwheel</w:t>
      </w:r>
      <w:proofErr w:type="spellEnd"/>
      <w:r>
        <w:t xml:space="preserve"> Torque.</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1C150A" w:rsidP="00F141E2">
      <w:pPr>
        <w:jc w:val="center"/>
      </w:pPr>
      <w:r>
        <w:rPr>
          <w:noProof/>
        </w:rPr>
        <w:drawing>
          <wp:inline distT="0" distB="0" distL="0" distR="0">
            <wp:extent cx="2146935" cy="2027555"/>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146935" cy="2027555"/>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B24325" w:rsidP="00F141E2">
            <w:pPr>
              <w:spacing w:before="100" w:beforeAutospacing="1" w:after="100" w:afterAutospacing="1"/>
              <w:rPr>
                <w:rFonts w:ascii="Arial" w:hAnsi="Arial" w:cs="Arial"/>
                <w:sz w:val="16"/>
                <w:szCs w:val="16"/>
              </w:rPr>
            </w:pPr>
            <w:r>
              <w:rPr>
                <w:rFonts w:ascii="Arial" w:hAnsi="Arial" w:cs="Arial"/>
                <w:sz w:val="16"/>
                <w:szCs w:val="16"/>
              </w:rPr>
              <w:t>SysCT1ADC_Volt_f32</w:t>
            </w:r>
          </w:p>
        </w:tc>
        <w:tc>
          <w:tcPr>
            <w:tcW w:w="4455" w:type="dxa"/>
            <w:vAlign w:val="center"/>
          </w:tcPr>
          <w:p w:rsidR="006D33CC" w:rsidRPr="004B5BE2" w:rsidRDefault="00B24325" w:rsidP="00F957FA">
            <w:pPr>
              <w:spacing w:before="100" w:beforeAutospacing="1" w:after="100" w:afterAutospacing="1"/>
              <w:rPr>
                <w:rFonts w:ascii="Arial" w:hAnsi="Arial" w:cs="Arial"/>
                <w:sz w:val="16"/>
                <w:szCs w:val="16"/>
              </w:rPr>
            </w:pPr>
            <w:r>
              <w:rPr>
                <w:rFonts w:ascii="Arial" w:hAnsi="Arial" w:cs="Arial"/>
                <w:sz w:val="16"/>
                <w:szCs w:val="16"/>
              </w:rPr>
              <w:t>SysCHwTorqueSqd_HwNmSq_f32</w:t>
            </w:r>
          </w:p>
        </w:tc>
      </w:tr>
      <w:tr w:rsidR="00B2432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24325" w:rsidRPr="004B5BE2" w:rsidRDefault="00B24325" w:rsidP="00B24325">
            <w:pPr>
              <w:spacing w:before="100" w:beforeAutospacing="1" w:after="100" w:afterAutospacing="1"/>
              <w:rPr>
                <w:rFonts w:ascii="Arial" w:hAnsi="Arial" w:cs="Arial"/>
                <w:sz w:val="16"/>
                <w:szCs w:val="16"/>
              </w:rPr>
            </w:pPr>
            <w:r>
              <w:rPr>
                <w:rFonts w:ascii="Arial" w:hAnsi="Arial" w:cs="Arial"/>
                <w:sz w:val="16"/>
                <w:szCs w:val="16"/>
              </w:rPr>
              <w:t>SysCT2ADC_Volt_f32</w:t>
            </w:r>
          </w:p>
        </w:tc>
        <w:tc>
          <w:tcPr>
            <w:tcW w:w="4455" w:type="dxa"/>
            <w:vAlign w:val="center"/>
          </w:tcPr>
          <w:p w:rsidR="00B24325" w:rsidRPr="004B5BE2" w:rsidRDefault="00B24325" w:rsidP="00F957FA">
            <w:pPr>
              <w:spacing w:before="100" w:beforeAutospacing="1" w:after="100" w:afterAutospacing="1"/>
              <w:rPr>
                <w:rFonts w:ascii="Arial" w:hAnsi="Arial" w:cs="Arial"/>
                <w:sz w:val="16"/>
                <w:szCs w:val="16"/>
              </w:rPr>
            </w:pPr>
          </w:p>
        </w:tc>
      </w:tr>
      <w:tr w:rsidR="00B2432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24325" w:rsidRPr="004B5BE2" w:rsidRDefault="00B24325" w:rsidP="00F141E2">
            <w:pPr>
              <w:spacing w:before="100" w:beforeAutospacing="1" w:after="100" w:afterAutospacing="1"/>
              <w:rPr>
                <w:rFonts w:ascii="Arial" w:hAnsi="Arial" w:cs="Arial"/>
                <w:sz w:val="16"/>
                <w:szCs w:val="16"/>
              </w:rPr>
            </w:pPr>
            <w:r>
              <w:rPr>
                <w:rFonts w:ascii="Arial" w:hAnsi="Arial" w:cs="Arial"/>
                <w:sz w:val="16"/>
                <w:szCs w:val="16"/>
              </w:rPr>
              <w:t>AnaHwTorque_HwNm_f32</w:t>
            </w:r>
          </w:p>
        </w:tc>
        <w:tc>
          <w:tcPr>
            <w:tcW w:w="4455" w:type="dxa"/>
            <w:vAlign w:val="center"/>
          </w:tcPr>
          <w:p w:rsidR="00B24325" w:rsidRPr="004B5BE2" w:rsidRDefault="00B24325" w:rsidP="00F957FA">
            <w:pPr>
              <w:spacing w:before="100" w:beforeAutospacing="1" w:after="100" w:afterAutospacing="1"/>
              <w:rPr>
                <w:rFonts w:ascii="Arial" w:hAnsi="Arial" w:cs="Arial"/>
                <w:sz w:val="16"/>
                <w:szCs w:val="16"/>
              </w:rPr>
            </w:pPr>
          </w:p>
        </w:tc>
      </w:tr>
      <w:tr w:rsidR="00B2432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B24325" w:rsidRPr="004B5BE2" w:rsidRDefault="00B24325" w:rsidP="00F141E2">
            <w:pPr>
              <w:spacing w:before="100" w:beforeAutospacing="1" w:after="100" w:afterAutospacing="1"/>
              <w:rPr>
                <w:rFonts w:ascii="Arial" w:hAnsi="Arial" w:cs="Arial"/>
                <w:sz w:val="16"/>
                <w:szCs w:val="16"/>
              </w:rPr>
            </w:pPr>
            <w:r>
              <w:rPr>
                <w:rFonts w:ascii="Arial" w:hAnsi="Arial" w:cs="Arial"/>
                <w:sz w:val="16"/>
                <w:szCs w:val="16"/>
              </w:rPr>
              <w:t>AnaDiffHwTrq_Volt_f32</w:t>
            </w:r>
          </w:p>
        </w:tc>
        <w:tc>
          <w:tcPr>
            <w:tcW w:w="4455" w:type="dxa"/>
            <w:vAlign w:val="center"/>
          </w:tcPr>
          <w:p w:rsidR="00B24325" w:rsidRPr="004B5BE2" w:rsidRDefault="00B24325" w:rsidP="00F957FA">
            <w:pPr>
              <w:spacing w:before="100" w:beforeAutospacing="1" w:after="100" w:afterAutospacing="1"/>
              <w:rPr>
                <w:rFonts w:ascii="Arial" w:hAnsi="Arial" w:cs="Arial"/>
                <w:sz w:val="16"/>
                <w:szCs w:val="16"/>
              </w:rPr>
            </w:pPr>
          </w:p>
        </w:tc>
      </w:tr>
      <w:tr w:rsidR="00474003"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74003" w:rsidRDefault="00474003" w:rsidP="00F141E2">
            <w:pPr>
              <w:spacing w:before="100" w:beforeAutospacing="1" w:after="100" w:afterAutospacing="1"/>
              <w:rPr>
                <w:rFonts w:ascii="Arial" w:hAnsi="Arial" w:cs="Arial"/>
                <w:sz w:val="16"/>
                <w:szCs w:val="16"/>
              </w:rPr>
            </w:pPr>
            <w:r w:rsidRPr="00474003">
              <w:rPr>
                <w:rFonts w:ascii="Arial" w:hAnsi="Arial" w:cs="Arial"/>
                <w:sz w:val="16"/>
                <w:szCs w:val="16"/>
              </w:rPr>
              <w:t>HwTrqScaleVal_VoltsPerDeg_f32</w:t>
            </w:r>
          </w:p>
        </w:tc>
        <w:tc>
          <w:tcPr>
            <w:tcW w:w="4455" w:type="dxa"/>
            <w:vAlign w:val="center"/>
          </w:tcPr>
          <w:p w:rsidR="00474003" w:rsidRPr="004B5BE2" w:rsidRDefault="00474003" w:rsidP="00F957FA">
            <w:pPr>
              <w:spacing w:before="100" w:beforeAutospacing="1" w:after="100" w:afterAutospacing="1"/>
              <w:rPr>
                <w:rFonts w:ascii="Arial" w:hAnsi="Arial" w:cs="Arial"/>
                <w:sz w:val="16"/>
                <w:szCs w:val="16"/>
              </w:rPr>
            </w:pPr>
          </w:p>
        </w:tc>
      </w:tr>
      <w:tr w:rsidR="00474003"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74003" w:rsidRDefault="00474003" w:rsidP="00F141E2">
            <w:pPr>
              <w:spacing w:before="100" w:beforeAutospacing="1" w:after="100" w:afterAutospacing="1"/>
              <w:rPr>
                <w:rFonts w:ascii="Arial" w:hAnsi="Arial" w:cs="Arial"/>
                <w:sz w:val="16"/>
                <w:szCs w:val="16"/>
              </w:rPr>
            </w:pPr>
            <w:r w:rsidRPr="00474003">
              <w:rPr>
                <w:rFonts w:ascii="Arial" w:hAnsi="Arial" w:cs="Arial"/>
                <w:sz w:val="16"/>
                <w:szCs w:val="16"/>
              </w:rPr>
              <w:t>T1TrimVal_Volt_f32</w:t>
            </w:r>
          </w:p>
        </w:tc>
        <w:tc>
          <w:tcPr>
            <w:tcW w:w="4455" w:type="dxa"/>
            <w:vAlign w:val="center"/>
          </w:tcPr>
          <w:p w:rsidR="00474003" w:rsidRPr="004B5BE2" w:rsidRDefault="00474003" w:rsidP="00F957FA">
            <w:pPr>
              <w:spacing w:before="100" w:beforeAutospacing="1" w:after="100" w:afterAutospacing="1"/>
              <w:rPr>
                <w:rFonts w:ascii="Arial" w:hAnsi="Arial" w:cs="Arial"/>
                <w:sz w:val="16"/>
                <w:szCs w:val="16"/>
              </w:rPr>
            </w:pPr>
          </w:p>
        </w:tc>
      </w:tr>
      <w:tr w:rsidR="00474003"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474003" w:rsidRDefault="00474003" w:rsidP="00F141E2">
            <w:pPr>
              <w:spacing w:before="100" w:beforeAutospacing="1" w:after="100" w:afterAutospacing="1"/>
              <w:rPr>
                <w:rFonts w:ascii="Arial" w:hAnsi="Arial" w:cs="Arial"/>
                <w:sz w:val="16"/>
                <w:szCs w:val="16"/>
              </w:rPr>
            </w:pPr>
            <w:r w:rsidRPr="00474003">
              <w:rPr>
                <w:rFonts w:ascii="Arial" w:hAnsi="Arial" w:cs="Arial"/>
                <w:sz w:val="16"/>
                <w:szCs w:val="16"/>
              </w:rPr>
              <w:t>T2TrimVal_Volt_f32</w:t>
            </w:r>
          </w:p>
        </w:tc>
        <w:tc>
          <w:tcPr>
            <w:tcW w:w="4455" w:type="dxa"/>
            <w:vAlign w:val="center"/>
          </w:tcPr>
          <w:p w:rsidR="00474003" w:rsidRPr="004B5BE2" w:rsidRDefault="00474003" w:rsidP="00F957FA">
            <w:pPr>
              <w:spacing w:before="100" w:beforeAutospacing="1" w:after="100" w:afterAutospacing="1"/>
              <w:rPr>
                <w:rFonts w:ascii="Arial" w:hAnsi="Arial" w:cs="Arial"/>
                <w:sz w:val="16"/>
                <w:szCs w:val="16"/>
              </w:rPr>
            </w:pPr>
          </w:p>
        </w:tc>
      </w:tr>
    </w:tbl>
    <w:p w:rsidR="006D33CC" w:rsidRDefault="006D33CC"/>
    <w:p w:rsidR="00B24325" w:rsidRDefault="00B24325">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24325" w:rsidP="00F957FA">
            <w:pPr>
              <w:spacing w:before="60"/>
              <w:rPr>
                <w:rFonts w:ascii="Arial" w:hAnsi="Arial" w:cs="Arial"/>
                <w:sz w:val="16"/>
              </w:rPr>
            </w:pPr>
            <w:r w:rsidRPr="00B24325">
              <w:rPr>
                <w:rFonts w:ascii="Arial" w:hAnsi="Arial" w:cs="Arial"/>
                <w:sz w:val="16"/>
              </w:rPr>
              <w:t>SysCHwTorqueSqd_HwNmSq_M_f32</w:t>
            </w:r>
          </w:p>
        </w:tc>
        <w:tc>
          <w:tcPr>
            <w:tcW w:w="1440" w:type="dxa"/>
            <w:tcBorders>
              <w:top w:val="single" w:sz="6" w:space="0" w:color="auto"/>
              <w:left w:val="single" w:sz="6" w:space="0" w:color="auto"/>
              <w:bottom w:val="single" w:sz="6" w:space="0" w:color="auto"/>
              <w:right w:val="single" w:sz="6" w:space="0" w:color="auto"/>
            </w:tcBorders>
          </w:tcPr>
          <w:p w:rsidR="00BD008B" w:rsidRDefault="00B24325"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B24325"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B24325" w:rsidP="00F957FA">
            <w:pPr>
              <w:spacing w:before="60"/>
              <w:rPr>
                <w:rFonts w:ascii="Arial" w:hAnsi="Arial" w:cs="Arial"/>
                <w:sz w:val="16"/>
              </w:rPr>
            </w:pPr>
            <w:r>
              <w:rPr>
                <w:rFonts w:ascii="Arial" w:hAnsi="Arial" w:cs="Arial"/>
                <w:sz w:val="16"/>
              </w:rPr>
              <w:t>100</w:t>
            </w:r>
          </w:p>
        </w:tc>
        <w:tc>
          <w:tcPr>
            <w:tcW w:w="2250" w:type="dxa"/>
            <w:tcBorders>
              <w:top w:val="single" w:sz="6" w:space="0" w:color="auto"/>
              <w:left w:val="single" w:sz="6" w:space="0" w:color="auto"/>
              <w:bottom w:val="single" w:sz="6" w:space="0" w:color="auto"/>
              <w:right w:val="single" w:sz="6" w:space="0" w:color="auto"/>
            </w:tcBorders>
          </w:tcPr>
          <w:p w:rsidR="00BD008B" w:rsidRDefault="00B24325" w:rsidP="00F957FA">
            <w:pPr>
              <w:spacing w:before="60"/>
              <w:rPr>
                <w:rFonts w:ascii="Arial" w:hAnsi="Arial" w:cs="Arial"/>
                <w:sz w:val="16"/>
              </w:rPr>
            </w:pPr>
            <w:r w:rsidRPr="00B24325">
              <w:rPr>
                <w:rFonts w:ascii="Arial" w:hAnsi="Arial" w:cs="Arial"/>
                <w:sz w:val="16"/>
              </w:rPr>
              <w:t>HWTRQ2_START_SEC_VAR_CLEARED_32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TDiagFiltSV_Volt_M_s4p27</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27</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SSDiagFiltSV_Volt_M_s4p27</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27</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SysCHwTorqCorrLimErrAcc_Cnt_M_u16</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CorrDiagFiltOut_Volt_M_s4p11</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TDiagFiltOut_Volt_M_s4p11</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TrqSum_Volt_M_s4p11</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P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SumFltOut_Volt_M_u5p11</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P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SSDiagFiltOut_Volt_M_s4p11</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HWTRQ2_START_SEC_VAR_CLEARED_16</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Pr="00B24325" w:rsidRDefault="00377BE7" w:rsidP="00F957FA">
            <w:pPr>
              <w:spacing w:before="60"/>
              <w:rPr>
                <w:rFonts w:ascii="Arial" w:hAnsi="Arial" w:cs="Arial"/>
                <w:sz w:val="16"/>
              </w:rPr>
            </w:pPr>
            <w:r>
              <w:rPr>
                <w:rFonts w:ascii="Arial" w:hAnsi="Arial" w:cs="Arial"/>
                <w:sz w:val="16"/>
              </w:rPr>
              <w:t>SysC</w:t>
            </w:r>
            <w:r w:rsidR="00B24325" w:rsidRPr="00B24325">
              <w:rPr>
                <w:rFonts w:ascii="Arial" w:hAnsi="Arial" w:cs="Arial"/>
                <w:sz w:val="16"/>
              </w:rPr>
              <w:t>CorrDiagFiltSV_Volt_M_s4p27</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2</w:t>
            </w:r>
            <w:r w:rsidRPr="002D787A">
              <w:rPr>
                <w:rFonts w:ascii="Arial" w:hAnsi="Arial" w:cs="Arial"/>
                <w:sz w:val="16"/>
                <w:vertAlign w:val="superscript"/>
              </w:rPr>
              <w:t>-</w:t>
            </w:r>
            <w:r>
              <w:rPr>
                <w:rFonts w:ascii="Arial" w:hAnsi="Arial" w:cs="Arial"/>
                <w:sz w:val="16"/>
                <w:vertAlign w:val="superscript"/>
              </w:rPr>
              <w:t>11</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5.0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HWTRQ2_START_SEC_VAR_SAVED_ZONEH_32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Pr="00B24325" w:rsidRDefault="00B24325" w:rsidP="00F957FA">
            <w:pPr>
              <w:spacing w:before="60"/>
              <w:rPr>
                <w:rFonts w:ascii="Arial" w:hAnsi="Arial" w:cs="Arial"/>
                <w:sz w:val="16"/>
              </w:rPr>
            </w:pPr>
            <w:r w:rsidRPr="00B24325">
              <w:rPr>
                <w:rFonts w:ascii="Arial" w:hAnsi="Arial" w:cs="Arial"/>
                <w:sz w:val="16"/>
              </w:rPr>
              <w:t>SysCAnaHwTorqueSqd_HwNmSq_D_f32</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100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Pr="00B24325" w:rsidRDefault="00B24325" w:rsidP="00F957FA">
            <w:pPr>
              <w:spacing w:before="60"/>
              <w:rPr>
                <w:rFonts w:ascii="Arial" w:hAnsi="Arial" w:cs="Arial"/>
                <w:sz w:val="16"/>
              </w:rPr>
            </w:pPr>
            <w:r w:rsidRPr="00B24325">
              <w:rPr>
                <w:rFonts w:ascii="Arial" w:hAnsi="Arial" w:cs="Arial"/>
                <w:sz w:val="16"/>
              </w:rPr>
              <w:t>SysCHWTorqCorrLimDiff_HwNmSq_D_f32</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100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HWTRQ2_START_SEC_VAR_CLEARED_32</w:t>
            </w:r>
          </w:p>
        </w:tc>
      </w:tr>
      <w:tr w:rsidR="00B24325" w:rsidTr="00F957FA">
        <w:tc>
          <w:tcPr>
            <w:tcW w:w="2808"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SysCHwTorqCh1vsCh2CorrLim_HwNmSq_D_f32</w:t>
            </w:r>
          </w:p>
        </w:tc>
        <w:tc>
          <w:tcPr>
            <w:tcW w:w="1440"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24325" w:rsidRDefault="00B24325" w:rsidP="000C72ED">
            <w:pPr>
              <w:spacing w:before="60"/>
              <w:rPr>
                <w:rFonts w:ascii="Arial" w:hAnsi="Arial" w:cs="Arial"/>
                <w:sz w:val="16"/>
              </w:rPr>
            </w:pPr>
            <w:r>
              <w:rPr>
                <w:rFonts w:ascii="Arial" w:hAnsi="Arial" w:cs="Arial"/>
                <w:sz w:val="16"/>
              </w:rPr>
              <w:t>100</w:t>
            </w:r>
          </w:p>
        </w:tc>
        <w:tc>
          <w:tcPr>
            <w:tcW w:w="2250" w:type="dxa"/>
            <w:tcBorders>
              <w:top w:val="single" w:sz="6" w:space="0" w:color="auto"/>
              <w:left w:val="single" w:sz="6" w:space="0" w:color="auto"/>
              <w:bottom w:val="single" w:sz="6" w:space="0" w:color="auto"/>
              <w:right w:val="single" w:sz="6" w:space="0" w:color="auto"/>
            </w:tcBorders>
          </w:tcPr>
          <w:p w:rsidR="00B24325" w:rsidRDefault="00B24325" w:rsidP="00F957FA">
            <w:pPr>
              <w:spacing w:before="60"/>
              <w:rPr>
                <w:rFonts w:ascii="Arial" w:hAnsi="Arial" w:cs="Arial"/>
                <w:sz w:val="16"/>
              </w:rPr>
            </w:pPr>
            <w:r w:rsidRPr="00B24325">
              <w:rPr>
                <w:rFonts w:ascii="Arial" w:hAnsi="Arial" w:cs="Arial"/>
                <w:sz w:val="16"/>
              </w:rPr>
              <w:t>HWTRQ2_START_SEC_VAR_CLEARED_32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B24325"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24325" w:rsidP="00F141E2">
            <w:pPr>
              <w:spacing w:before="60"/>
              <w:rPr>
                <w:rFonts w:ascii="Arial" w:hAnsi="Arial" w:cs="Arial"/>
                <w:sz w:val="16"/>
              </w:rPr>
            </w:pPr>
            <w:r w:rsidRPr="00B24325">
              <w:rPr>
                <w:rFonts w:ascii="Arial" w:hAnsi="Arial" w:cs="Arial"/>
                <w:sz w:val="16"/>
              </w:rPr>
              <w:t>k_TbarStiff_NmpDeg_f32</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Default="00B24325" w:rsidP="00F141E2">
            <w:pPr>
              <w:spacing w:before="60"/>
              <w:rPr>
                <w:rFonts w:ascii="Arial" w:hAnsi="Arial" w:cs="Arial"/>
                <w:sz w:val="16"/>
              </w:rPr>
            </w:pPr>
            <w:r w:rsidRPr="00B24325">
              <w:rPr>
                <w:rFonts w:ascii="Arial" w:hAnsi="Arial" w:cs="Arial"/>
                <w:sz w:val="16"/>
              </w:rPr>
              <w:t>k_MaxTrqSumLmt_Volts_f32</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Default="00B24325" w:rsidP="00F141E2">
            <w:pPr>
              <w:spacing w:before="60"/>
              <w:rPr>
                <w:rFonts w:ascii="Arial" w:hAnsi="Arial" w:cs="Arial"/>
                <w:sz w:val="16"/>
              </w:rPr>
            </w:pPr>
            <w:r w:rsidRPr="00B24325">
              <w:rPr>
                <w:rFonts w:ascii="Arial" w:hAnsi="Arial" w:cs="Arial"/>
                <w:sz w:val="16"/>
              </w:rPr>
              <w:t>k_TdiagLim_Volts_u5p11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Default="00B24325" w:rsidP="00F141E2">
            <w:pPr>
              <w:spacing w:before="60"/>
              <w:rPr>
                <w:rFonts w:ascii="Arial" w:hAnsi="Arial" w:cs="Arial"/>
                <w:sz w:val="16"/>
              </w:rPr>
            </w:pPr>
            <w:r w:rsidRPr="00B24325">
              <w:rPr>
                <w:rFonts w:ascii="Arial" w:hAnsi="Arial" w:cs="Arial"/>
                <w:sz w:val="16"/>
              </w:rPr>
              <w:t>k_CorrDiagFiltActiv_Volts_u5p11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k_CorrDiagKn_Cnts_u16</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k_TdiagCorrLim_Volts_u5p11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k_SSDiagKn_Cnts_u16</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k_SSDiagLim_Volts_u5p11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t_TDiagFiltKnTbl_Cnt_u16[]</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k_SSFiltRecLim_Volt_u5p11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t_TDiagIndptTbl_Volts_u5p11[]</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t_SysCHwTorqCorrLimXAxis_HwNm_u4p12[]</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r w:rsidRPr="00B24325">
              <w:rPr>
                <w:rFonts w:ascii="Arial" w:hAnsi="Arial" w:cs="Arial"/>
                <w:sz w:val="16"/>
              </w:rPr>
              <w:t>t_SysCHwTorqCorrLimYAxis_HwNmSq_u7p9[]</w:t>
            </w:r>
          </w:p>
        </w:tc>
      </w:tr>
      <w:tr w:rsidR="00B24325">
        <w:trPr>
          <w:jc w:val="center"/>
        </w:trPr>
        <w:tc>
          <w:tcPr>
            <w:tcW w:w="4608" w:type="dxa"/>
            <w:tcBorders>
              <w:top w:val="nil"/>
              <w:left w:val="single" w:sz="6" w:space="0" w:color="auto"/>
              <w:bottom w:val="single" w:sz="6" w:space="0" w:color="auto"/>
              <w:right w:val="single" w:sz="6" w:space="0" w:color="auto"/>
            </w:tcBorders>
          </w:tcPr>
          <w:p w:rsidR="00B24325" w:rsidRPr="00B24325" w:rsidRDefault="00B24325" w:rsidP="00B24325">
            <w:pPr>
              <w:spacing w:before="60"/>
              <w:rPr>
                <w:rFonts w:ascii="Arial" w:hAnsi="Arial" w:cs="Arial"/>
                <w:sz w:val="16"/>
              </w:rPr>
            </w:pPr>
            <w:proofErr w:type="spellStart"/>
            <w:r w:rsidRPr="00B24325">
              <w:rPr>
                <w:rFonts w:ascii="Arial" w:hAnsi="Arial" w:cs="Arial"/>
                <w:sz w:val="16"/>
              </w:rPr>
              <w:t>k_SysCHwTorqCorrLimDiag_Cnt_str</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258"/>
        <w:gridCol w:w="1800"/>
        <w:gridCol w:w="900"/>
        <w:gridCol w:w="2970"/>
      </w:tblGrid>
      <w:tr w:rsidR="00DE4889" w:rsidTr="00C442FA">
        <w:tc>
          <w:tcPr>
            <w:tcW w:w="325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90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442FA">
        <w:tc>
          <w:tcPr>
            <w:tcW w:w="3258" w:type="dxa"/>
            <w:tcBorders>
              <w:top w:val="single" w:sz="6" w:space="0" w:color="auto"/>
              <w:left w:val="single" w:sz="6" w:space="0" w:color="auto"/>
              <w:bottom w:val="single" w:sz="6" w:space="0" w:color="auto"/>
              <w:right w:val="single" w:sz="6" w:space="0" w:color="auto"/>
            </w:tcBorders>
          </w:tcPr>
          <w:p w:rsidR="00DE4889" w:rsidRDefault="00B24325" w:rsidP="00F957FA">
            <w:pPr>
              <w:spacing w:before="60"/>
              <w:rPr>
                <w:rFonts w:ascii="Arial" w:hAnsi="Arial" w:cs="Arial"/>
                <w:sz w:val="16"/>
              </w:rPr>
            </w:pPr>
            <w:r w:rsidRPr="00B24325">
              <w:rPr>
                <w:rFonts w:ascii="Arial" w:hAnsi="Arial" w:cs="Arial"/>
                <w:sz w:val="16"/>
              </w:rPr>
              <w:t>D_SSDIAGNFILTSVLMT_VOLT_S4P27</w:t>
            </w:r>
          </w:p>
        </w:tc>
        <w:tc>
          <w:tcPr>
            <w:tcW w:w="1800" w:type="dxa"/>
            <w:tcBorders>
              <w:top w:val="single" w:sz="6" w:space="0" w:color="auto"/>
              <w:left w:val="single" w:sz="6" w:space="0" w:color="auto"/>
              <w:bottom w:val="single" w:sz="6" w:space="0" w:color="auto"/>
              <w:right w:val="single" w:sz="6" w:space="0" w:color="auto"/>
            </w:tcBorders>
          </w:tcPr>
          <w:p w:rsidR="00DE4889" w:rsidRDefault="00B24325" w:rsidP="00F957FA">
            <w:pPr>
              <w:spacing w:before="60"/>
              <w:rPr>
                <w:rFonts w:ascii="Arial" w:hAnsi="Arial" w:cs="Arial"/>
                <w:sz w:val="16"/>
              </w:rPr>
            </w:pPr>
            <w:r>
              <w:rPr>
                <w:rFonts w:ascii="Arial" w:hAnsi="Arial" w:cs="Arial"/>
                <w:sz w:val="16"/>
              </w:rPr>
              <w:t>2</w:t>
            </w:r>
            <w:r w:rsidRPr="00B24325">
              <w:rPr>
                <w:rFonts w:ascii="Arial" w:hAnsi="Arial" w:cs="Arial"/>
                <w:sz w:val="16"/>
                <w:vertAlign w:val="superscript"/>
              </w:rPr>
              <w:t>-27</w:t>
            </w:r>
          </w:p>
        </w:tc>
        <w:tc>
          <w:tcPr>
            <w:tcW w:w="900" w:type="dxa"/>
            <w:tcBorders>
              <w:top w:val="single" w:sz="6" w:space="0" w:color="auto"/>
              <w:left w:val="single" w:sz="6" w:space="0" w:color="auto"/>
              <w:bottom w:val="single" w:sz="6" w:space="0" w:color="auto"/>
              <w:right w:val="single" w:sz="6" w:space="0" w:color="auto"/>
            </w:tcBorders>
          </w:tcPr>
          <w:p w:rsidR="00DE4889" w:rsidRDefault="00B24325" w:rsidP="00F957FA">
            <w:pPr>
              <w:spacing w:before="60"/>
              <w:rPr>
                <w:rFonts w:ascii="Arial" w:hAnsi="Arial" w:cs="Arial"/>
                <w:sz w:val="16"/>
              </w:rPr>
            </w:pPr>
            <w:r>
              <w:rPr>
                <w:rFonts w:ascii="Arial" w:hAnsi="Arial" w:cs="Arial"/>
                <w:sz w:val="16"/>
              </w:rPr>
              <w:t>Volts</w:t>
            </w:r>
          </w:p>
        </w:tc>
        <w:tc>
          <w:tcPr>
            <w:tcW w:w="2970" w:type="dxa"/>
            <w:tcBorders>
              <w:top w:val="single" w:sz="6" w:space="0" w:color="auto"/>
              <w:left w:val="single" w:sz="6" w:space="0" w:color="auto"/>
              <w:bottom w:val="single" w:sz="6" w:space="0" w:color="auto"/>
              <w:right w:val="single" w:sz="6" w:space="0" w:color="auto"/>
            </w:tcBorders>
          </w:tcPr>
          <w:p w:rsidR="00DE4889" w:rsidRDefault="00B24325" w:rsidP="00F957FA">
            <w:pPr>
              <w:spacing w:before="60"/>
              <w:rPr>
                <w:rFonts w:ascii="Arial" w:hAnsi="Arial" w:cs="Arial"/>
                <w:sz w:val="16"/>
              </w:rPr>
            </w:pPr>
            <w:proofErr w:type="spellStart"/>
            <w:r w:rsidRPr="00B24325">
              <w:rPr>
                <w:rFonts w:ascii="Arial" w:hAnsi="Arial" w:cs="Arial"/>
                <w:sz w:val="16"/>
              </w:rPr>
              <w:t>FPM_Fix_m</w:t>
            </w:r>
            <w:proofErr w:type="spellEnd"/>
            <w:r w:rsidRPr="00B24325">
              <w:rPr>
                <w:rFonts w:ascii="Arial" w:hAnsi="Arial" w:cs="Arial"/>
                <w:sz w:val="16"/>
              </w:rPr>
              <w:t>((uint32)(k_SSDiagLim_Volts_u5p11 + 1), u21p11_T, s4p27_T)</w:t>
            </w:r>
          </w:p>
        </w:tc>
      </w:tr>
      <w:tr w:rsidR="00BB5F1A" w:rsidTr="00C442FA">
        <w:tc>
          <w:tcPr>
            <w:tcW w:w="3258" w:type="dxa"/>
            <w:tcBorders>
              <w:top w:val="single" w:sz="6" w:space="0" w:color="auto"/>
              <w:left w:val="single" w:sz="6" w:space="0" w:color="auto"/>
              <w:bottom w:val="single" w:sz="6" w:space="0" w:color="auto"/>
              <w:right w:val="single" w:sz="6" w:space="0" w:color="auto"/>
            </w:tcBorders>
          </w:tcPr>
          <w:p w:rsidR="00BB5F1A" w:rsidRPr="00B24325" w:rsidRDefault="00BB5F1A" w:rsidP="00F957FA">
            <w:pPr>
              <w:spacing w:before="60"/>
              <w:rPr>
                <w:rFonts w:ascii="Arial" w:hAnsi="Arial" w:cs="Arial"/>
                <w:sz w:val="16"/>
              </w:rPr>
            </w:pPr>
            <w:r w:rsidRPr="00BB5F1A">
              <w:rPr>
                <w:rFonts w:ascii="Arial" w:hAnsi="Arial" w:cs="Arial"/>
                <w:sz w:val="16"/>
              </w:rPr>
              <w:t>D_TWO_ULS_F32</w:t>
            </w:r>
          </w:p>
        </w:tc>
        <w:tc>
          <w:tcPr>
            <w:tcW w:w="1800" w:type="dxa"/>
            <w:tcBorders>
              <w:top w:val="single" w:sz="6" w:space="0" w:color="auto"/>
              <w:left w:val="single" w:sz="6" w:space="0" w:color="auto"/>
              <w:bottom w:val="single" w:sz="6" w:space="0" w:color="auto"/>
              <w:right w:val="single" w:sz="6" w:space="0" w:color="auto"/>
            </w:tcBorders>
          </w:tcPr>
          <w:p w:rsidR="00BB5F1A" w:rsidRDefault="00BB5F1A" w:rsidP="00F957FA">
            <w:pPr>
              <w:spacing w:before="60"/>
              <w:rPr>
                <w:rFonts w:ascii="Arial" w:hAnsi="Arial" w:cs="Arial"/>
                <w:sz w:val="16"/>
              </w:rPr>
            </w:pPr>
            <w:r>
              <w:rPr>
                <w:rFonts w:ascii="Arial" w:hAnsi="Arial" w:cs="Arial"/>
                <w:sz w:val="16"/>
              </w:rPr>
              <w:t>Single Precision Float</w:t>
            </w:r>
          </w:p>
        </w:tc>
        <w:tc>
          <w:tcPr>
            <w:tcW w:w="900" w:type="dxa"/>
            <w:tcBorders>
              <w:top w:val="single" w:sz="6" w:space="0" w:color="auto"/>
              <w:left w:val="single" w:sz="6" w:space="0" w:color="auto"/>
              <w:bottom w:val="single" w:sz="6" w:space="0" w:color="auto"/>
              <w:right w:val="single" w:sz="6" w:space="0" w:color="auto"/>
            </w:tcBorders>
          </w:tcPr>
          <w:p w:rsidR="00BB5F1A" w:rsidRDefault="00BB5F1A" w:rsidP="00F957FA">
            <w:pPr>
              <w:spacing w:before="60"/>
              <w:rPr>
                <w:rFonts w:ascii="Arial" w:hAnsi="Arial" w:cs="Arial"/>
                <w:sz w:val="16"/>
              </w:rPr>
            </w:pPr>
            <w:proofErr w:type="spellStart"/>
            <w:r>
              <w:rPr>
                <w:rFonts w:ascii="Arial" w:hAnsi="Arial" w:cs="Arial"/>
                <w:sz w:val="16"/>
              </w:rPr>
              <w:t>Unitless</w:t>
            </w:r>
            <w:proofErr w:type="spellEnd"/>
          </w:p>
        </w:tc>
        <w:tc>
          <w:tcPr>
            <w:tcW w:w="2970" w:type="dxa"/>
            <w:tcBorders>
              <w:top w:val="single" w:sz="6" w:space="0" w:color="auto"/>
              <w:left w:val="single" w:sz="6" w:space="0" w:color="auto"/>
              <w:bottom w:val="single" w:sz="6" w:space="0" w:color="auto"/>
              <w:right w:val="single" w:sz="6" w:space="0" w:color="auto"/>
            </w:tcBorders>
          </w:tcPr>
          <w:p w:rsidR="00BB5F1A" w:rsidRPr="00B24325" w:rsidRDefault="00BB5F1A" w:rsidP="00F957FA">
            <w:pPr>
              <w:spacing w:before="60"/>
              <w:rPr>
                <w:rFonts w:ascii="Arial" w:hAnsi="Arial" w:cs="Arial"/>
                <w:sz w:val="16"/>
              </w:rPr>
            </w:pPr>
            <w:r>
              <w:rPr>
                <w:rFonts w:ascii="Arial" w:hAnsi="Arial" w:cs="Arial"/>
                <w:sz w:val="16"/>
              </w:rPr>
              <w:t>2</w:t>
            </w:r>
          </w:p>
        </w:tc>
      </w:tr>
      <w:tr w:rsidR="00C442FA" w:rsidTr="00C442FA">
        <w:tc>
          <w:tcPr>
            <w:tcW w:w="3258" w:type="dxa"/>
            <w:tcBorders>
              <w:top w:val="single" w:sz="6" w:space="0" w:color="auto"/>
              <w:left w:val="single" w:sz="6" w:space="0" w:color="auto"/>
              <w:bottom w:val="single" w:sz="6" w:space="0" w:color="auto"/>
              <w:right w:val="single" w:sz="6" w:space="0" w:color="auto"/>
            </w:tcBorders>
          </w:tcPr>
          <w:p w:rsidR="00C442FA" w:rsidRPr="00BB5F1A" w:rsidRDefault="00C442FA" w:rsidP="00F957FA">
            <w:pPr>
              <w:spacing w:before="60"/>
              <w:rPr>
                <w:rFonts w:ascii="Arial" w:hAnsi="Arial" w:cs="Arial"/>
                <w:sz w:val="16"/>
              </w:rPr>
            </w:pPr>
            <w:r w:rsidRPr="00C442FA">
              <w:rPr>
                <w:rFonts w:ascii="Arial" w:hAnsi="Arial" w:cs="Arial"/>
                <w:sz w:val="16"/>
              </w:rPr>
              <w:t>D_HWTRQLMT_HWNMSQ_F32</w:t>
            </w:r>
          </w:p>
        </w:tc>
        <w:tc>
          <w:tcPr>
            <w:tcW w:w="1800" w:type="dxa"/>
            <w:tcBorders>
              <w:top w:val="single" w:sz="6" w:space="0" w:color="auto"/>
              <w:left w:val="single" w:sz="6" w:space="0" w:color="auto"/>
              <w:bottom w:val="single" w:sz="6" w:space="0" w:color="auto"/>
              <w:right w:val="single" w:sz="6" w:space="0" w:color="auto"/>
            </w:tcBorders>
          </w:tcPr>
          <w:p w:rsidR="00C442FA" w:rsidRDefault="00C442FA" w:rsidP="00F957FA">
            <w:pPr>
              <w:spacing w:before="60"/>
              <w:rPr>
                <w:rFonts w:ascii="Arial" w:hAnsi="Arial" w:cs="Arial"/>
                <w:sz w:val="16"/>
              </w:rPr>
            </w:pPr>
            <w:r>
              <w:rPr>
                <w:rFonts w:ascii="Arial" w:hAnsi="Arial" w:cs="Arial"/>
                <w:sz w:val="16"/>
              </w:rPr>
              <w:t>Single Precision Float</w:t>
            </w:r>
          </w:p>
        </w:tc>
        <w:tc>
          <w:tcPr>
            <w:tcW w:w="900" w:type="dxa"/>
            <w:tcBorders>
              <w:top w:val="single" w:sz="6" w:space="0" w:color="auto"/>
              <w:left w:val="single" w:sz="6" w:space="0" w:color="auto"/>
              <w:bottom w:val="single" w:sz="6" w:space="0" w:color="auto"/>
              <w:right w:val="single" w:sz="6" w:space="0" w:color="auto"/>
            </w:tcBorders>
          </w:tcPr>
          <w:p w:rsidR="00C442FA" w:rsidRDefault="00C442FA" w:rsidP="00F957FA">
            <w:pPr>
              <w:spacing w:before="60"/>
              <w:rPr>
                <w:rFonts w:ascii="Arial" w:hAnsi="Arial" w:cs="Arial"/>
                <w:sz w:val="16"/>
              </w:rPr>
            </w:pPr>
            <w:r>
              <w:rPr>
                <w:rFonts w:ascii="Arial" w:hAnsi="Arial" w:cs="Arial"/>
                <w:sz w:val="16"/>
              </w:rPr>
              <w:t>HWNMSQ</w:t>
            </w:r>
          </w:p>
        </w:tc>
        <w:tc>
          <w:tcPr>
            <w:tcW w:w="2970" w:type="dxa"/>
            <w:tcBorders>
              <w:top w:val="single" w:sz="6" w:space="0" w:color="auto"/>
              <w:left w:val="single" w:sz="6" w:space="0" w:color="auto"/>
              <w:bottom w:val="single" w:sz="6" w:space="0" w:color="auto"/>
              <w:right w:val="single" w:sz="6" w:space="0" w:color="auto"/>
            </w:tcBorders>
          </w:tcPr>
          <w:p w:rsidR="00C442FA" w:rsidRDefault="00C442FA" w:rsidP="00F957FA">
            <w:pPr>
              <w:spacing w:before="60"/>
              <w:rPr>
                <w:rFonts w:ascii="Arial" w:hAnsi="Arial" w:cs="Arial"/>
                <w:sz w:val="16"/>
              </w:rPr>
            </w:pPr>
            <w:r>
              <w:rPr>
                <w:rFonts w:ascii="Arial" w:hAnsi="Arial" w:cs="Arial"/>
                <w:sz w:val="16"/>
              </w:rPr>
              <w:t>100</w:t>
            </w:r>
          </w:p>
        </w:tc>
      </w:tr>
    </w:tbl>
    <w:p w:rsidR="00DE4889" w:rsidRDefault="00DE4889" w:rsidP="00DE4889">
      <w:pPr>
        <w:pStyle w:val="Heading4"/>
        <w:numPr>
          <w:ilvl w:val="0"/>
          <w:numId w:val="0"/>
        </w:numPr>
        <w:ind w:left="864" w:hanging="864"/>
      </w:pPr>
    </w:p>
    <w:p w:rsidR="00B24325" w:rsidRDefault="00B24325">
      <w:pPr>
        <w:spacing w:after="0"/>
        <w:rPr>
          <w:rFonts w:ascii="Arial" w:hAnsi="Arial"/>
          <w:b/>
          <w:sz w:val="24"/>
        </w:rPr>
      </w:pPr>
      <w:r>
        <w:br w:type="page"/>
      </w:r>
    </w:p>
    <w:p w:rsidR="004A781C" w:rsidRDefault="004A781C">
      <w:pPr>
        <w:pStyle w:val="Heading4"/>
      </w:pPr>
      <w:r>
        <w:lastRenderedPageBreak/>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24325">
            <w:pPr>
              <w:spacing w:before="60"/>
              <w:rPr>
                <w:rFonts w:ascii="Arial" w:hAnsi="Arial" w:cs="Arial"/>
                <w:sz w:val="16"/>
              </w:rPr>
            </w:pPr>
            <w:r w:rsidRPr="00B24325">
              <w:rPr>
                <w:rFonts w:ascii="Arial" w:hAnsi="Arial" w:cs="Arial"/>
                <w:sz w:val="16"/>
              </w:rPr>
              <w:t>D_ZERO_CNT_U16</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B24325"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B24325" w:rsidP="008B3E94">
      <w:pPr>
        <w:numPr>
          <w:ilvl w:val="0"/>
          <w:numId w:val="5"/>
        </w:numPr>
        <w:spacing w:after="0"/>
      </w:pPr>
      <w:proofErr w:type="spellStart"/>
      <w:r w:rsidRPr="00B24325">
        <w:t>FPM_Fix_m</w:t>
      </w:r>
      <w:proofErr w:type="spellEnd"/>
    </w:p>
    <w:p w:rsidR="000F0902" w:rsidRDefault="000F0902" w:rsidP="008B3E94">
      <w:pPr>
        <w:numPr>
          <w:ilvl w:val="0"/>
          <w:numId w:val="5"/>
        </w:numPr>
        <w:spacing w:after="0"/>
      </w:pPr>
      <w:proofErr w:type="spellStart"/>
      <w:r w:rsidRPr="000F0902">
        <w:t>FPM_FloatToFixed_m</w:t>
      </w:r>
      <w:proofErr w:type="spellEnd"/>
    </w:p>
    <w:p w:rsidR="000F0902" w:rsidRDefault="000F0902" w:rsidP="008B3E94">
      <w:pPr>
        <w:numPr>
          <w:ilvl w:val="0"/>
          <w:numId w:val="5"/>
        </w:numPr>
        <w:spacing w:after="0"/>
      </w:pPr>
      <w:proofErr w:type="spellStart"/>
      <w:r w:rsidRPr="000F0902">
        <w:t>FPM_FixedToFloat_m</w:t>
      </w:r>
      <w:proofErr w:type="spellEnd"/>
    </w:p>
    <w:p w:rsidR="00B24325" w:rsidRDefault="000F0902" w:rsidP="008B3E94">
      <w:pPr>
        <w:numPr>
          <w:ilvl w:val="0"/>
          <w:numId w:val="5"/>
        </w:numPr>
        <w:spacing w:after="0"/>
      </w:pPr>
      <w:r w:rsidRPr="000F0902">
        <w:t>Abs_f32_m</w:t>
      </w:r>
    </w:p>
    <w:p w:rsidR="000F0902" w:rsidRDefault="000F0902" w:rsidP="008B3E94">
      <w:pPr>
        <w:numPr>
          <w:ilvl w:val="0"/>
          <w:numId w:val="5"/>
        </w:numPr>
        <w:spacing w:after="0"/>
      </w:pPr>
      <w:r w:rsidRPr="000F0902">
        <w:t>Abs_s16_m</w:t>
      </w:r>
    </w:p>
    <w:p w:rsidR="000F0902" w:rsidRDefault="000F0902" w:rsidP="008B3E94">
      <w:pPr>
        <w:numPr>
          <w:ilvl w:val="0"/>
          <w:numId w:val="5"/>
        </w:numPr>
        <w:spacing w:after="0"/>
      </w:pPr>
      <w:proofErr w:type="spellStart"/>
      <w:r w:rsidRPr="000F0902">
        <w:t>Limit_m</w:t>
      </w:r>
      <w:proofErr w:type="spellEnd"/>
    </w:p>
    <w:p w:rsidR="000F0902" w:rsidRDefault="000F0902" w:rsidP="008B3E94">
      <w:pPr>
        <w:numPr>
          <w:ilvl w:val="0"/>
          <w:numId w:val="5"/>
        </w:numPr>
        <w:spacing w:after="0"/>
      </w:pPr>
      <w:r w:rsidRPr="000F0902">
        <w:t>IntplVarXY_u16_u16Xu16Y_Cnt</w:t>
      </w:r>
    </w:p>
    <w:p w:rsidR="000F0902" w:rsidRDefault="000F0902" w:rsidP="008B3E94">
      <w:pPr>
        <w:numPr>
          <w:ilvl w:val="0"/>
          <w:numId w:val="5"/>
        </w:numPr>
        <w:spacing w:after="0"/>
      </w:pPr>
      <w:proofErr w:type="spellStart"/>
      <w:r w:rsidRPr="000F0902">
        <w:t>TableSize_m</w:t>
      </w:r>
      <w:proofErr w:type="spellEnd"/>
    </w:p>
    <w:p w:rsidR="000F0902" w:rsidRDefault="000F0902" w:rsidP="008B3E94">
      <w:pPr>
        <w:numPr>
          <w:ilvl w:val="0"/>
          <w:numId w:val="5"/>
        </w:numPr>
        <w:spacing w:after="0"/>
      </w:pPr>
      <w:proofErr w:type="spellStart"/>
      <w:r w:rsidRPr="000F0902">
        <w:t>DiagPStep_m</w:t>
      </w:r>
      <w:proofErr w:type="spellEnd"/>
    </w:p>
    <w:p w:rsidR="000F0902" w:rsidRDefault="000F0902" w:rsidP="008B3E94">
      <w:pPr>
        <w:numPr>
          <w:ilvl w:val="0"/>
          <w:numId w:val="5"/>
        </w:numPr>
        <w:spacing w:after="0"/>
      </w:pPr>
      <w:proofErr w:type="spellStart"/>
      <w:r w:rsidRPr="000F0902">
        <w:t>DiagNStep_m</w:t>
      </w:r>
      <w:proofErr w:type="spellEnd"/>
    </w:p>
    <w:p w:rsidR="000F0902" w:rsidRDefault="000F0902" w:rsidP="008B3E94">
      <w:pPr>
        <w:numPr>
          <w:ilvl w:val="0"/>
          <w:numId w:val="5"/>
        </w:numPr>
        <w:spacing w:after="0"/>
      </w:pPr>
      <w:proofErr w:type="spellStart"/>
      <w:r w:rsidRPr="000F0902">
        <w:t>DiagFailed_m</w:t>
      </w:r>
      <w:proofErr w:type="spellEnd"/>
    </w:p>
    <w:p w:rsidR="000F0902" w:rsidRDefault="000F0902" w:rsidP="008B3E94">
      <w:pPr>
        <w:numPr>
          <w:ilvl w:val="0"/>
          <w:numId w:val="5"/>
        </w:numPr>
        <w:spacing w:after="0"/>
      </w:pPr>
      <w:r w:rsidRPr="000F0902">
        <w:t>LPF_SvUpdate_s16InFixKTrunc_m</w:t>
      </w:r>
    </w:p>
    <w:p w:rsidR="000F0902" w:rsidRDefault="000F0902" w:rsidP="008B3E94">
      <w:pPr>
        <w:numPr>
          <w:ilvl w:val="0"/>
          <w:numId w:val="5"/>
        </w:numPr>
        <w:spacing w:after="0"/>
      </w:pPr>
      <w:r w:rsidRPr="000F0902">
        <w:t>LPF_OpUpdate_s16InFixKTrunc_m</w:t>
      </w:r>
    </w:p>
    <w:p w:rsidR="008B3E94" w:rsidRDefault="008B3E94" w:rsidP="008B3E94">
      <w:pPr>
        <w:spacing w:after="0"/>
        <w:ind w:left="720"/>
      </w:pPr>
    </w:p>
    <w:p w:rsidR="008B3E94" w:rsidRDefault="008B3E94" w:rsidP="008B3E94">
      <w:pPr>
        <w:pStyle w:val="Heading2"/>
      </w:pPr>
      <w:r>
        <w:t>Data Hiding Functions</w:t>
      </w:r>
    </w:p>
    <w:p w:rsidR="00B24325" w:rsidRDefault="00474003" w:rsidP="00474003">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0F0902" w:rsidRDefault="000F0902" w:rsidP="000F0902">
      <w:pPr>
        <w:spacing w:after="0"/>
      </w:pPr>
    </w:p>
    <w:p w:rsidR="008F6DBB" w:rsidRDefault="000F0902" w:rsidP="000F0902">
      <w:pPr>
        <w:spacing w:after="0"/>
      </w:pPr>
      <w:r>
        <w:t>None</w:t>
      </w:r>
    </w:p>
    <w:p w:rsidR="000F0902" w:rsidRDefault="000F0902" w:rsidP="000F0902">
      <w:pPr>
        <w:spacing w:after="0"/>
      </w:pPr>
    </w:p>
    <w:p w:rsidR="008B3E94" w:rsidRDefault="008B3E94" w:rsidP="008B3E94">
      <w:pPr>
        <w:pStyle w:val="Heading2"/>
      </w:pPr>
      <w:r>
        <w:t>Local Functions/Macros Used by this MDD only</w:t>
      </w:r>
    </w:p>
    <w:p w:rsidR="000F0902" w:rsidRDefault="000F0902" w:rsidP="000F0902">
      <w:pPr>
        <w:spacing w:after="0"/>
      </w:pPr>
    </w:p>
    <w:p w:rsidR="000F0902" w:rsidRDefault="000F0902" w:rsidP="000F0902">
      <w:pPr>
        <w:spacing w:after="0"/>
      </w:pPr>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0F0902" w:rsidP="00F141E2">
            <w:pPr>
              <w:spacing w:before="100" w:beforeAutospacing="1" w:after="100" w:afterAutospacing="1"/>
              <w:rPr>
                <w:rFonts w:ascii="Arial" w:hAnsi="Arial" w:cs="Arial"/>
                <w:sz w:val="16"/>
                <w:szCs w:val="16"/>
              </w:rPr>
            </w:pPr>
            <w:r w:rsidRPr="000F0902">
              <w:rPr>
                <w:rFonts w:ascii="Arial" w:hAnsi="Arial" w:cs="Arial"/>
                <w:sz w:val="16"/>
                <w:szCs w:val="16"/>
              </w:rPr>
              <w:t>Rte_InitValue_AnaDiffHwTrq_Volt_f32</w:t>
            </w:r>
          </w:p>
        </w:tc>
        <w:tc>
          <w:tcPr>
            <w:tcW w:w="4455" w:type="dxa"/>
            <w:vAlign w:val="center"/>
          </w:tcPr>
          <w:p w:rsidR="002C03D8" w:rsidRPr="004B5BE2" w:rsidRDefault="000F0902"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F0902" w:rsidRPr="004B5BE2" w:rsidTr="00F957FA">
        <w:trPr>
          <w:trHeight w:val="341"/>
        </w:trPr>
        <w:tc>
          <w:tcPr>
            <w:tcW w:w="4455" w:type="dxa"/>
            <w:vAlign w:val="center"/>
          </w:tcPr>
          <w:p w:rsidR="000F0902" w:rsidRPr="004B5BE2" w:rsidRDefault="000F0902" w:rsidP="00F141E2">
            <w:pPr>
              <w:spacing w:before="100" w:beforeAutospacing="1" w:after="100" w:afterAutospacing="1"/>
              <w:rPr>
                <w:rFonts w:ascii="Arial" w:hAnsi="Arial" w:cs="Arial"/>
                <w:sz w:val="16"/>
                <w:szCs w:val="16"/>
              </w:rPr>
            </w:pPr>
            <w:r w:rsidRPr="000F0902">
              <w:rPr>
                <w:rFonts w:ascii="Arial" w:hAnsi="Arial" w:cs="Arial"/>
                <w:sz w:val="16"/>
                <w:szCs w:val="16"/>
              </w:rPr>
              <w:t>Rte_InitValue_AnaHwTorque_HwNm_f32</w:t>
            </w:r>
          </w:p>
        </w:tc>
        <w:tc>
          <w:tcPr>
            <w:tcW w:w="4455" w:type="dxa"/>
            <w:vAlign w:val="center"/>
          </w:tcPr>
          <w:p w:rsidR="000F0902" w:rsidRPr="004B5BE2" w:rsidRDefault="000F0902"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474003" w:rsidRPr="004B5BE2" w:rsidTr="00F957FA">
        <w:trPr>
          <w:trHeight w:val="341"/>
        </w:trPr>
        <w:tc>
          <w:tcPr>
            <w:tcW w:w="4455" w:type="dxa"/>
            <w:vAlign w:val="center"/>
          </w:tcPr>
          <w:p w:rsidR="00474003" w:rsidRPr="000F0902" w:rsidRDefault="00474003" w:rsidP="00F141E2">
            <w:pPr>
              <w:spacing w:before="100" w:beforeAutospacing="1" w:after="100" w:afterAutospacing="1"/>
              <w:rPr>
                <w:rFonts w:ascii="Arial" w:hAnsi="Arial" w:cs="Arial"/>
                <w:sz w:val="16"/>
                <w:szCs w:val="16"/>
              </w:rPr>
            </w:pPr>
            <w:r w:rsidRPr="00474003">
              <w:rPr>
                <w:rFonts w:ascii="Arial" w:hAnsi="Arial" w:cs="Arial"/>
                <w:sz w:val="16"/>
                <w:szCs w:val="16"/>
              </w:rPr>
              <w:t>Rte_InitValue_HwTrqScaleVal_VoltsPerDeg_f32</w:t>
            </w:r>
          </w:p>
        </w:tc>
        <w:tc>
          <w:tcPr>
            <w:tcW w:w="4455" w:type="dxa"/>
            <w:vAlign w:val="center"/>
          </w:tcPr>
          <w:p w:rsidR="00474003" w:rsidRDefault="00474003"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F0902" w:rsidRPr="004B5BE2" w:rsidTr="00F957FA">
        <w:trPr>
          <w:trHeight w:val="341"/>
        </w:trPr>
        <w:tc>
          <w:tcPr>
            <w:tcW w:w="4455" w:type="dxa"/>
            <w:vAlign w:val="center"/>
          </w:tcPr>
          <w:p w:rsidR="000F0902" w:rsidRPr="004B5BE2" w:rsidRDefault="000F0902" w:rsidP="00F141E2">
            <w:pPr>
              <w:spacing w:before="100" w:beforeAutospacing="1" w:after="100" w:afterAutospacing="1"/>
              <w:rPr>
                <w:rFonts w:ascii="Arial" w:hAnsi="Arial" w:cs="Arial"/>
                <w:sz w:val="16"/>
                <w:szCs w:val="16"/>
              </w:rPr>
            </w:pPr>
            <w:r w:rsidRPr="000F0902">
              <w:rPr>
                <w:rFonts w:ascii="Arial" w:hAnsi="Arial" w:cs="Arial"/>
                <w:sz w:val="16"/>
                <w:szCs w:val="16"/>
              </w:rPr>
              <w:t>Rte_InitValue_SysCHwTorqueSqd_HwNmSq_f32</w:t>
            </w:r>
          </w:p>
        </w:tc>
        <w:tc>
          <w:tcPr>
            <w:tcW w:w="4455" w:type="dxa"/>
            <w:vAlign w:val="center"/>
          </w:tcPr>
          <w:p w:rsidR="000F0902" w:rsidRPr="004B5BE2" w:rsidRDefault="000F0902"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F0902" w:rsidRPr="004B5BE2" w:rsidTr="00F957FA">
        <w:trPr>
          <w:trHeight w:val="341"/>
        </w:trPr>
        <w:tc>
          <w:tcPr>
            <w:tcW w:w="4455" w:type="dxa"/>
            <w:vAlign w:val="center"/>
          </w:tcPr>
          <w:p w:rsidR="000F0902" w:rsidRPr="004B5BE2" w:rsidRDefault="000F0902" w:rsidP="00F141E2">
            <w:pPr>
              <w:spacing w:before="100" w:beforeAutospacing="1" w:after="100" w:afterAutospacing="1"/>
              <w:rPr>
                <w:rFonts w:ascii="Arial" w:hAnsi="Arial" w:cs="Arial"/>
                <w:sz w:val="16"/>
                <w:szCs w:val="16"/>
              </w:rPr>
            </w:pPr>
            <w:r w:rsidRPr="000F0902">
              <w:rPr>
                <w:rFonts w:ascii="Arial" w:hAnsi="Arial" w:cs="Arial"/>
                <w:sz w:val="16"/>
                <w:szCs w:val="16"/>
              </w:rPr>
              <w:t>Rte_InitValue_SysCT1ADC_Volt_f32</w:t>
            </w:r>
          </w:p>
        </w:tc>
        <w:tc>
          <w:tcPr>
            <w:tcW w:w="4455" w:type="dxa"/>
            <w:vAlign w:val="center"/>
          </w:tcPr>
          <w:p w:rsidR="000F0902" w:rsidRPr="004B5BE2" w:rsidRDefault="000F0902"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F0902" w:rsidRPr="004B5BE2" w:rsidTr="00F957FA">
        <w:trPr>
          <w:trHeight w:val="341"/>
        </w:trPr>
        <w:tc>
          <w:tcPr>
            <w:tcW w:w="4455" w:type="dxa"/>
            <w:vAlign w:val="center"/>
          </w:tcPr>
          <w:p w:rsidR="000F0902" w:rsidRPr="004B5BE2" w:rsidRDefault="000F0902" w:rsidP="00F141E2">
            <w:pPr>
              <w:spacing w:before="100" w:beforeAutospacing="1" w:after="100" w:afterAutospacing="1"/>
              <w:rPr>
                <w:rFonts w:ascii="Arial" w:hAnsi="Arial" w:cs="Arial"/>
                <w:sz w:val="16"/>
                <w:szCs w:val="16"/>
              </w:rPr>
            </w:pPr>
            <w:r w:rsidRPr="000F0902">
              <w:rPr>
                <w:rFonts w:ascii="Arial" w:hAnsi="Arial" w:cs="Arial"/>
                <w:sz w:val="16"/>
                <w:szCs w:val="16"/>
              </w:rPr>
              <w:t>Rte_InitValue_SysCT2ADC_Volt_f32</w:t>
            </w:r>
          </w:p>
        </w:tc>
        <w:tc>
          <w:tcPr>
            <w:tcW w:w="4455" w:type="dxa"/>
            <w:vAlign w:val="center"/>
          </w:tcPr>
          <w:p w:rsidR="000F0902" w:rsidRPr="004B5BE2" w:rsidRDefault="000F0902"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474003" w:rsidRPr="004B5BE2" w:rsidTr="00F957FA">
        <w:trPr>
          <w:trHeight w:val="341"/>
        </w:trPr>
        <w:tc>
          <w:tcPr>
            <w:tcW w:w="4455" w:type="dxa"/>
            <w:vAlign w:val="center"/>
          </w:tcPr>
          <w:p w:rsidR="00474003" w:rsidRPr="00C442FA" w:rsidRDefault="00474003" w:rsidP="00F141E2">
            <w:pPr>
              <w:spacing w:before="100" w:beforeAutospacing="1" w:after="100" w:afterAutospacing="1"/>
              <w:rPr>
                <w:rFonts w:ascii="Arial" w:hAnsi="Arial" w:cs="Arial"/>
                <w:sz w:val="16"/>
                <w:szCs w:val="16"/>
                <w:lang w:val="fr-FR"/>
              </w:rPr>
            </w:pPr>
            <w:r w:rsidRPr="00C442FA">
              <w:rPr>
                <w:rFonts w:ascii="Arial" w:hAnsi="Arial" w:cs="Arial"/>
                <w:sz w:val="16"/>
                <w:szCs w:val="16"/>
                <w:lang w:val="fr-FR"/>
              </w:rPr>
              <w:t>Rte_InitValue_T1TrimVal_Volt_f32</w:t>
            </w:r>
          </w:p>
        </w:tc>
        <w:tc>
          <w:tcPr>
            <w:tcW w:w="4455" w:type="dxa"/>
            <w:vAlign w:val="center"/>
          </w:tcPr>
          <w:p w:rsidR="00474003" w:rsidRDefault="00474003"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474003" w:rsidRPr="004B5BE2" w:rsidTr="00F957FA">
        <w:trPr>
          <w:trHeight w:val="341"/>
        </w:trPr>
        <w:tc>
          <w:tcPr>
            <w:tcW w:w="4455" w:type="dxa"/>
            <w:vAlign w:val="center"/>
          </w:tcPr>
          <w:p w:rsidR="00474003" w:rsidRPr="00C442FA" w:rsidRDefault="00474003" w:rsidP="00F141E2">
            <w:pPr>
              <w:spacing w:before="100" w:beforeAutospacing="1" w:after="100" w:afterAutospacing="1"/>
              <w:rPr>
                <w:rFonts w:ascii="Arial" w:hAnsi="Arial" w:cs="Arial"/>
                <w:sz w:val="16"/>
                <w:szCs w:val="16"/>
                <w:lang w:val="fr-FR"/>
              </w:rPr>
            </w:pPr>
            <w:r w:rsidRPr="00C442FA">
              <w:rPr>
                <w:rFonts w:ascii="Arial" w:hAnsi="Arial" w:cs="Arial"/>
                <w:sz w:val="16"/>
                <w:szCs w:val="16"/>
                <w:lang w:val="fr-FR"/>
              </w:rPr>
              <w:t>Rte_InitValue_T2TrimVal_Volt_f32</w:t>
            </w:r>
          </w:p>
        </w:tc>
        <w:tc>
          <w:tcPr>
            <w:tcW w:w="4455" w:type="dxa"/>
            <w:vAlign w:val="center"/>
          </w:tcPr>
          <w:p w:rsidR="00474003" w:rsidRDefault="00474003"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31068D">
          <w:t>HwTrq2</w:t>
        </w:r>
      </w:fldSimple>
      <w:r w:rsidR="000F0902">
        <w:t>_Init1</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4A781C" w:rsidRDefault="000F0902">
      <w:pPr>
        <w:pStyle w:val="Heading4"/>
      </w:pPr>
      <w:r>
        <w:t>Module Internal</w:t>
      </w:r>
    </w:p>
    <w:p w:rsidR="004A781C" w:rsidRDefault="00962850">
      <w:ins w:id="0" w:author="Lucas Wendling" w:date="2013-05-01T10:01:00Z">
        <w:r w:rsidRPr="00962850">
          <w:t>SysCCorrDiagFiltOut_Volt_M_s4p11</w:t>
        </w:r>
      </w:ins>
      <w:del w:id="1" w:author="Lucas Wendling" w:date="2013-05-01T10:01:00Z">
        <w:r w:rsidR="000F0902" w:rsidRPr="000F0902" w:rsidDel="00962850">
          <w:delText xml:space="preserve">CorrDiagFiltOut_Volt_M_s4p11 </w:delText>
        </w:r>
      </w:del>
      <w:r w:rsidR="000F0902" w:rsidRPr="000F0902">
        <w:t xml:space="preserve">= </w:t>
      </w:r>
      <w:del w:id="2" w:author="Lucas Wendling" w:date="2013-05-01T09:17:00Z">
        <w:r w:rsidR="000F0902" w:rsidRPr="000F0902" w:rsidDel="00DD24D2">
          <w:delText>FPM_Fix_m(CorrDiagFiltSV_Volt_M_s4p27, s4p27_T, s4p11_T)</w:delText>
        </w:r>
      </w:del>
      <w:ins w:id="3" w:author="Lucas Wendling" w:date="2013-05-01T09:17:00Z">
        <w:r w:rsidR="00DD24D2">
          <w:t>0</w:t>
        </w:r>
      </w:ins>
    </w:p>
    <w:p w:rsidR="004A781C" w:rsidRDefault="004A781C">
      <w:pPr>
        <w:pStyle w:val="Heading2"/>
      </w:pPr>
      <w:r>
        <w:br w:type="page"/>
      </w:r>
      <w:r>
        <w:lastRenderedPageBreak/>
        <w:t>Periodic Functions</w:t>
      </w:r>
    </w:p>
    <w:p w:rsidR="000F0902" w:rsidRDefault="000F0902" w:rsidP="000F0902">
      <w:pPr>
        <w:pStyle w:val="Heading3"/>
      </w:pPr>
      <w:r>
        <w:t xml:space="preserve">Per: </w:t>
      </w:r>
      <w:fldSimple w:instr=" DOCPROPERTY &quot;Module Name&quot;  \* MERGEFORMAT ">
        <w:r>
          <w:t>HwTrq2</w:t>
        </w:r>
      </w:fldSimple>
      <w:r>
        <w:t>_Per1</w:t>
      </w:r>
    </w:p>
    <w:p w:rsidR="000F0902" w:rsidRDefault="000F0902" w:rsidP="000F0902">
      <w:pPr>
        <w:pStyle w:val="Heading4"/>
      </w:pPr>
      <w:r>
        <w:t>Design Rationale</w:t>
      </w:r>
    </w:p>
    <w:p w:rsidR="000F0902" w:rsidRDefault="000F0902" w:rsidP="000F0902">
      <w:r>
        <w:t>None</w:t>
      </w:r>
    </w:p>
    <w:p w:rsidR="000F0902" w:rsidRDefault="000F0902" w:rsidP="000F0902">
      <w:pPr>
        <w:pStyle w:val="Heading4"/>
      </w:pPr>
      <w:r>
        <w:t>Program Flow Start</w:t>
      </w:r>
    </w:p>
    <w:p w:rsidR="000F0902" w:rsidRDefault="000F0902" w:rsidP="000F0902">
      <w:r w:rsidRPr="000F0902">
        <w:t>Rte_Call_HwTrq2_Per1_CP0_</w:t>
      </w:r>
      <w:proofErr w:type="gramStart"/>
      <w:r w:rsidRPr="000F0902">
        <w:t>CheckpointReached()</w:t>
      </w:r>
      <w:proofErr w:type="gramEnd"/>
    </w:p>
    <w:p w:rsidR="000F0902" w:rsidRDefault="000F0902" w:rsidP="000F0902">
      <w:pPr>
        <w:pStyle w:val="Heading4"/>
      </w:pPr>
      <w:r>
        <w:t>Store Module Inputs to Local copies</w:t>
      </w:r>
    </w:p>
    <w:p w:rsidR="00EC296B" w:rsidRPr="00EC296B" w:rsidRDefault="00EC296B" w:rsidP="00EC296B">
      <w:pPr>
        <w:rPr>
          <w:sz w:val="18"/>
          <w:szCs w:val="18"/>
        </w:rPr>
      </w:pPr>
      <w:r w:rsidRPr="00EC296B">
        <w:rPr>
          <w:sz w:val="18"/>
          <w:szCs w:val="18"/>
        </w:rPr>
        <w:t>SysCT1ADC_Volt_T_f32 = Rte_IRead_H</w:t>
      </w:r>
      <w:r>
        <w:rPr>
          <w:sz w:val="18"/>
          <w:szCs w:val="18"/>
        </w:rPr>
        <w:t>wTrq2_Per1_SysCT1ADC_Volt_</w:t>
      </w:r>
      <w:proofErr w:type="gramStart"/>
      <w:r>
        <w:rPr>
          <w:sz w:val="18"/>
          <w:szCs w:val="18"/>
        </w:rPr>
        <w:t>f32()</w:t>
      </w:r>
      <w:proofErr w:type="gramEnd"/>
    </w:p>
    <w:p w:rsidR="000F0902" w:rsidRPr="00F141E2" w:rsidRDefault="00EC296B" w:rsidP="00EC296B">
      <w:pPr>
        <w:rPr>
          <w:sz w:val="18"/>
          <w:szCs w:val="18"/>
        </w:rPr>
      </w:pPr>
      <w:r w:rsidRPr="00EC296B">
        <w:rPr>
          <w:sz w:val="18"/>
          <w:szCs w:val="18"/>
        </w:rPr>
        <w:t>SysCT2ADC_Volt_T_f32 = Rte_IRead_HwTrq2_Per1_SysCT2ADC_Volt_</w:t>
      </w:r>
      <w:proofErr w:type="gramStart"/>
      <w:r w:rsidRPr="00EC296B">
        <w:rPr>
          <w:sz w:val="18"/>
          <w:szCs w:val="18"/>
        </w:rPr>
        <w:t>f32()</w:t>
      </w:r>
      <w:proofErr w:type="gramEnd"/>
    </w:p>
    <w:p w:rsidR="000F0902" w:rsidRDefault="00EC296B" w:rsidP="000F0902">
      <w:pPr>
        <w:pStyle w:val="Heading4"/>
      </w:pPr>
      <w:r>
        <w:t>Compute Alternate Diff Torque</w:t>
      </w:r>
    </w:p>
    <w:p w:rsidR="000F0902" w:rsidRDefault="00870005" w:rsidP="000F0902">
      <w:pPr>
        <w:jc w:val="center"/>
      </w:pPr>
      <w:r>
        <w:object w:dxaOrig="5095" w:dyaOrig="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8pt;height:245.45pt" o:ole="">
            <v:imagedata r:id="rId8" o:title=""/>
          </v:shape>
          <o:OLEObject Type="Embed" ProgID="Visio.Drawing.11" ShapeID="_x0000_i1025" DrawAspect="Content" ObjectID="_1428907675" r:id="rId9"/>
        </w:object>
      </w:r>
    </w:p>
    <w:p w:rsidR="000F0902" w:rsidRDefault="000F0902" w:rsidP="000F0902">
      <w:pPr>
        <w:pStyle w:val="Heading4"/>
      </w:pPr>
      <w:r>
        <w:t>Store Local copy of outputs into Module Outputs</w:t>
      </w:r>
    </w:p>
    <w:p w:rsidR="00EC296B" w:rsidRPr="00EC296B" w:rsidRDefault="00EC296B" w:rsidP="00EC296B">
      <w:pPr>
        <w:rPr>
          <w:sz w:val="18"/>
          <w:szCs w:val="18"/>
        </w:rPr>
      </w:pPr>
      <w:r w:rsidRPr="00EC296B">
        <w:rPr>
          <w:sz w:val="18"/>
          <w:szCs w:val="18"/>
        </w:rPr>
        <w:t>SysCHwTorqueSqd_HwNmSq_M_f32</w:t>
      </w:r>
      <w:r>
        <w:rPr>
          <w:sz w:val="18"/>
          <w:szCs w:val="18"/>
        </w:rPr>
        <w:t xml:space="preserve"> = SysCHwTorqueSqd_HwNmSq_T_f32</w:t>
      </w:r>
    </w:p>
    <w:p w:rsidR="000F0902" w:rsidRPr="00F141E2" w:rsidRDefault="00EC296B" w:rsidP="00EC296B">
      <w:pPr>
        <w:rPr>
          <w:sz w:val="18"/>
          <w:szCs w:val="18"/>
        </w:rPr>
      </w:pPr>
      <w:r w:rsidRPr="00EC296B">
        <w:rPr>
          <w:sz w:val="18"/>
          <w:szCs w:val="18"/>
        </w:rPr>
        <w:t>Rte_IWrite_HwTrq2_Per1_SysCHwTorqueSqd_HwNmSq_</w:t>
      </w:r>
      <w:proofErr w:type="gramStart"/>
      <w:r w:rsidRPr="00EC296B">
        <w:rPr>
          <w:sz w:val="18"/>
          <w:szCs w:val="18"/>
        </w:rPr>
        <w:t>f32(</w:t>
      </w:r>
      <w:proofErr w:type="gramEnd"/>
      <w:r w:rsidRPr="00EC296B">
        <w:rPr>
          <w:sz w:val="18"/>
          <w:szCs w:val="18"/>
        </w:rPr>
        <w:t>SysCHwTorqueSqd_HwNmSq_T_f32)</w:t>
      </w:r>
    </w:p>
    <w:p w:rsidR="000F0902" w:rsidRDefault="000F0902" w:rsidP="000F0902">
      <w:pPr>
        <w:pStyle w:val="Heading4"/>
      </w:pPr>
      <w:r>
        <w:t>Program Flow End</w:t>
      </w:r>
    </w:p>
    <w:p w:rsidR="000F0902" w:rsidRDefault="000F0902" w:rsidP="000F0902">
      <w:r w:rsidRPr="000F0902">
        <w:t>Rte_Call_HwTrq2_Per1_CP</w:t>
      </w:r>
      <w:r>
        <w:t>1</w:t>
      </w:r>
      <w:r w:rsidRPr="000F0902">
        <w:t>_</w:t>
      </w:r>
      <w:proofErr w:type="gramStart"/>
      <w:r w:rsidRPr="000F0902">
        <w:t>CheckpointReached()</w:t>
      </w:r>
      <w:proofErr w:type="gramEnd"/>
    </w:p>
    <w:p w:rsidR="000F0902" w:rsidRDefault="000F0902">
      <w:pPr>
        <w:spacing w:after="0"/>
        <w:rPr>
          <w:rFonts w:ascii="Arial" w:hAnsi="Arial"/>
          <w:b/>
          <w:sz w:val="24"/>
        </w:rPr>
      </w:pPr>
      <w:r>
        <w:br w:type="page"/>
      </w:r>
    </w:p>
    <w:p w:rsidR="000F0902" w:rsidRDefault="000F0902" w:rsidP="000F0902">
      <w:pPr>
        <w:pStyle w:val="Heading3"/>
      </w:pPr>
      <w:r>
        <w:lastRenderedPageBreak/>
        <w:t xml:space="preserve">Per: </w:t>
      </w:r>
      <w:fldSimple w:instr=" DOCPROPERTY &quot;Module Name&quot;  \* MERGEFORMAT ">
        <w:r>
          <w:t>HwTrq2</w:t>
        </w:r>
      </w:fldSimple>
      <w:r>
        <w:t>_Per2</w:t>
      </w:r>
    </w:p>
    <w:p w:rsidR="000F0902" w:rsidRDefault="000F0902" w:rsidP="000F0902">
      <w:pPr>
        <w:pStyle w:val="Heading4"/>
      </w:pPr>
      <w:r>
        <w:t>Design Rationale</w:t>
      </w:r>
    </w:p>
    <w:p w:rsidR="000F0902" w:rsidRDefault="000F0902" w:rsidP="000F0902">
      <w:r>
        <w:t>None</w:t>
      </w:r>
    </w:p>
    <w:p w:rsidR="000F0902" w:rsidRDefault="000F0902" w:rsidP="000F0902">
      <w:pPr>
        <w:pStyle w:val="Heading4"/>
      </w:pPr>
      <w:r>
        <w:t>Program Flow Start</w:t>
      </w:r>
    </w:p>
    <w:p w:rsidR="000F0902" w:rsidRDefault="000F0902" w:rsidP="000F0902">
      <w:r w:rsidRPr="000F0902">
        <w:t>Rte_Call_HwTrq2_Per</w:t>
      </w:r>
      <w:r>
        <w:t>2</w:t>
      </w:r>
      <w:r w:rsidRPr="000F0902">
        <w:t>_CP0_</w:t>
      </w:r>
      <w:proofErr w:type="gramStart"/>
      <w:r w:rsidRPr="000F0902">
        <w:t>CheckpointReached()</w:t>
      </w:r>
      <w:proofErr w:type="gramEnd"/>
    </w:p>
    <w:p w:rsidR="000F0902" w:rsidRDefault="000F0902" w:rsidP="000F0902">
      <w:pPr>
        <w:pStyle w:val="Heading4"/>
      </w:pPr>
      <w:r>
        <w:t>Store Module Inputs to Local copies</w:t>
      </w:r>
    </w:p>
    <w:p w:rsidR="00EC296B" w:rsidRPr="00EC296B" w:rsidRDefault="00EC296B" w:rsidP="00EC296B">
      <w:pPr>
        <w:rPr>
          <w:sz w:val="18"/>
          <w:szCs w:val="18"/>
        </w:rPr>
      </w:pPr>
      <w:r w:rsidRPr="00EC296B">
        <w:rPr>
          <w:sz w:val="18"/>
          <w:szCs w:val="18"/>
        </w:rPr>
        <w:t>AnaHwTorque_HwNm_T_f32 = Rte_IRead_HwT</w:t>
      </w:r>
      <w:r>
        <w:rPr>
          <w:sz w:val="18"/>
          <w:szCs w:val="18"/>
        </w:rPr>
        <w:t>rq2_Per2_AnaHwTorque_HwNm_</w:t>
      </w:r>
      <w:proofErr w:type="gramStart"/>
      <w:r>
        <w:rPr>
          <w:sz w:val="18"/>
          <w:szCs w:val="18"/>
        </w:rPr>
        <w:t>f32()</w:t>
      </w:r>
      <w:proofErr w:type="gramEnd"/>
    </w:p>
    <w:p w:rsidR="00EC296B" w:rsidRPr="00EC296B" w:rsidRDefault="00EC296B" w:rsidP="00EC296B">
      <w:pPr>
        <w:rPr>
          <w:sz w:val="18"/>
          <w:szCs w:val="18"/>
        </w:rPr>
      </w:pPr>
      <w:r w:rsidRPr="00EC296B">
        <w:rPr>
          <w:sz w:val="18"/>
          <w:szCs w:val="18"/>
        </w:rPr>
        <w:t>Torque1_Volt_T_f32 = Rte_IRead_H</w:t>
      </w:r>
      <w:r>
        <w:rPr>
          <w:sz w:val="18"/>
          <w:szCs w:val="18"/>
        </w:rPr>
        <w:t>wTrq2_Per2_SysCT1ADC_Volt_</w:t>
      </w:r>
      <w:proofErr w:type="gramStart"/>
      <w:r>
        <w:rPr>
          <w:sz w:val="18"/>
          <w:szCs w:val="18"/>
        </w:rPr>
        <w:t>f32()</w:t>
      </w:r>
      <w:proofErr w:type="gramEnd"/>
    </w:p>
    <w:p w:rsidR="00EC296B" w:rsidRPr="00EC296B" w:rsidRDefault="00EC296B" w:rsidP="00EC296B">
      <w:pPr>
        <w:rPr>
          <w:sz w:val="18"/>
          <w:szCs w:val="18"/>
        </w:rPr>
      </w:pPr>
      <w:r w:rsidRPr="00EC296B">
        <w:rPr>
          <w:sz w:val="18"/>
          <w:szCs w:val="18"/>
        </w:rPr>
        <w:t>Torque2_Volt_T_f32 = Rte_IRead_H</w:t>
      </w:r>
      <w:r>
        <w:rPr>
          <w:sz w:val="18"/>
          <w:szCs w:val="18"/>
        </w:rPr>
        <w:t>wTrq2_Per2_SysCT2ADC_Volt_</w:t>
      </w:r>
      <w:proofErr w:type="gramStart"/>
      <w:r>
        <w:rPr>
          <w:sz w:val="18"/>
          <w:szCs w:val="18"/>
        </w:rPr>
        <w:t>f32()</w:t>
      </w:r>
      <w:proofErr w:type="gramEnd"/>
    </w:p>
    <w:p w:rsidR="00EC296B" w:rsidRPr="00EC296B" w:rsidRDefault="00EC296B" w:rsidP="00EC296B">
      <w:pPr>
        <w:rPr>
          <w:sz w:val="18"/>
          <w:szCs w:val="18"/>
        </w:rPr>
      </w:pPr>
      <w:r w:rsidRPr="00EC296B">
        <w:rPr>
          <w:sz w:val="18"/>
          <w:szCs w:val="18"/>
        </w:rPr>
        <w:t>SysCHwTorqueSqd_HwNmSq_T_f32</w:t>
      </w:r>
      <w:r>
        <w:rPr>
          <w:sz w:val="18"/>
          <w:szCs w:val="18"/>
        </w:rPr>
        <w:t xml:space="preserve"> = SysCHwTorqueSqd_HwNmSq_M_f32</w:t>
      </w:r>
    </w:p>
    <w:p w:rsidR="00EC296B" w:rsidRPr="00C442FA" w:rsidRDefault="00EC296B" w:rsidP="00EC296B">
      <w:pPr>
        <w:rPr>
          <w:sz w:val="18"/>
          <w:szCs w:val="18"/>
          <w:lang w:val="fr-FR"/>
        </w:rPr>
      </w:pPr>
      <w:r w:rsidRPr="00C442FA">
        <w:rPr>
          <w:sz w:val="18"/>
          <w:szCs w:val="18"/>
          <w:lang w:val="fr-FR"/>
        </w:rPr>
        <w:t xml:space="preserve">T1Trim_Volt_T_f32 = </w:t>
      </w:r>
      <w:r w:rsidR="00474003" w:rsidRPr="00C442FA">
        <w:rPr>
          <w:sz w:val="18"/>
          <w:szCs w:val="18"/>
          <w:lang w:val="fr-FR"/>
        </w:rPr>
        <w:t>Rte_IRead_HwTrq2_Per2_T1TrimVal_Volt_</w:t>
      </w:r>
      <w:proofErr w:type="gramStart"/>
      <w:r w:rsidR="00474003" w:rsidRPr="00C442FA">
        <w:rPr>
          <w:sz w:val="18"/>
          <w:szCs w:val="18"/>
          <w:lang w:val="fr-FR"/>
        </w:rPr>
        <w:t>f32()</w:t>
      </w:r>
      <w:proofErr w:type="gramEnd"/>
    </w:p>
    <w:p w:rsidR="00EC296B" w:rsidRPr="00C442FA" w:rsidRDefault="00EC296B" w:rsidP="00EC296B">
      <w:pPr>
        <w:rPr>
          <w:sz w:val="18"/>
          <w:szCs w:val="18"/>
          <w:lang w:val="fr-FR"/>
        </w:rPr>
      </w:pPr>
      <w:r w:rsidRPr="00C442FA">
        <w:rPr>
          <w:sz w:val="18"/>
          <w:szCs w:val="18"/>
          <w:lang w:val="fr-FR"/>
        </w:rPr>
        <w:t xml:space="preserve">T2Trim_Volt_T_f32 = </w:t>
      </w:r>
      <w:r w:rsidR="00474003" w:rsidRPr="00C442FA">
        <w:rPr>
          <w:sz w:val="18"/>
          <w:szCs w:val="18"/>
          <w:lang w:val="fr-FR"/>
        </w:rPr>
        <w:t>Rte_IRead_HwTrq2_Per2_T2TrimVal_Volt_</w:t>
      </w:r>
      <w:proofErr w:type="gramStart"/>
      <w:r w:rsidR="00474003" w:rsidRPr="00C442FA">
        <w:rPr>
          <w:sz w:val="18"/>
          <w:szCs w:val="18"/>
          <w:lang w:val="fr-FR"/>
        </w:rPr>
        <w:t>f32()</w:t>
      </w:r>
      <w:proofErr w:type="gramEnd"/>
    </w:p>
    <w:p w:rsidR="006D6D7F" w:rsidRPr="006D6D7F" w:rsidRDefault="006D6D7F" w:rsidP="006D6D7F">
      <w:pPr>
        <w:rPr>
          <w:sz w:val="18"/>
          <w:szCs w:val="18"/>
        </w:rPr>
      </w:pPr>
      <w:r w:rsidRPr="006D6D7F">
        <w:rPr>
          <w:sz w:val="18"/>
          <w:szCs w:val="18"/>
        </w:rPr>
        <w:t>CorrDiagFiltOut_Volt_T_s4p11 = S</w:t>
      </w:r>
      <w:r>
        <w:rPr>
          <w:sz w:val="18"/>
          <w:szCs w:val="18"/>
        </w:rPr>
        <w:t>ysCCorrDiagFiltOut_Volt_M_s4p11</w:t>
      </w:r>
    </w:p>
    <w:p w:rsidR="006D6D7F" w:rsidRPr="00F141E2" w:rsidRDefault="006D6D7F" w:rsidP="006D6D7F">
      <w:pPr>
        <w:rPr>
          <w:sz w:val="18"/>
          <w:szCs w:val="18"/>
        </w:rPr>
      </w:pPr>
      <w:r w:rsidRPr="006D6D7F">
        <w:rPr>
          <w:sz w:val="18"/>
          <w:szCs w:val="18"/>
        </w:rPr>
        <w:t>TDiagFiltSV_Volt_T_s4p27 = SysCTDiagFiltSV_Volt_M_s4p27</w:t>
      </w:r>
    </w:p>
    <w:p w:rsidR="000F0902" w:rsidRPr="00F141E2" w:rsidRDefault="000F0902" w:rsidP="00EC296B">
      <w:pPr>
        <w:rPr>
          <w:sz w:val="18"/>
          <w:szCs w:val="18"/>
        </w:rPr>
      </w:pPr>
    </w:p>
    <w:p w:rsidR="000F0902" w:rsidRDefault="007D277A" w:rsidP="000F0902">
      <w:pPr>
        <w:pStyle w:val="Heading4"/>
      </w:pPr>
      <w:r>
        <w:lastRenderedPageBreak/>
        <w:t xml:space="preserve">Systematic Cross Check </w:t>
      </w:r>
      <w:proofErr w:type="gramStart"/>
      <w:r>
        <w:t>Hw</w:t>
      </w:r>
      <w:proofErr w:type="gramEnd"/>
      <w:r>
        <w:t xml:space="preserve"> Diff Torque</w:t>
      </w:r>
    </w:p>
    <w:p w:rsidR="000F0902" w:rsidRDefault="006D6D7F" w:rsidP="000F0902">
      <w:pPr>
        <w:jc w:val="center"/>
      </w:pPr>
      <w:r>
        <w:object w:dxaOrig="8270" w:dyaOrig="11575">
          <v:shape id="_x0000_i1026" type="#_x0000_t75" style="width:413.2pt;height:578.5pt" o:ole="">
            <v:imagedata r:id="rId10" o:title=""/>
          </v:shape>
          <o:OLEObject Type="Embed" ProgID="Visio.Drawing.11" ShapeID="_x0000_i1026" DrawAspect="Content" ObjectID="_1428907676" r:id="rId11"/>
        </w:object>
      </w:r>
    </w:p>
    <w:p w:rsidR="007D277A" w:rsidRDefault="007D277A" w:rsidP="007D277A">
      <w:pPr>
        <w:pStyle w:val="Heading4"/>
      </w:pPr>
      <w:r>
        <w:lastRenderedPageBreak/>
        <w:t xml:space="preserve">T1 </w:t>
      </w:r>
      <w:proofErr w:type="spellStart"/>
      <w:r>
        <w:t>vs</w:t>
      </w:r>
      <w:proofErr w:type="spellEnd"/>
      <w:r>
        <w:t xml:space="preserve"> T2 Comparison Diagnostic</w:t>
      </w:r>
    </w:p>
    <w:p w:rsidR="007D277A" w:rsidRDefault="00DD24D2" w:rsidP="000F0902">
      <w:pPr>
        <w:jc w:val="center"/>
      </w:pPr>
      <w:r>
        <w:object w:dxaOrig="6356" w:dyaOrig="13376">
          <v:shape id="_x0000_i1027" type="#_x0000_t75" style="width:271.1pt;height:570.35pt" o:ole="">
            <v:imagedata r:id="rId12" o:title=""/>
          </v:shape>
          <o:OLEObject Type="Embed" ProgID="Visio.Drawing.11" ShapeID="_x0000_i1027" DrawAspect="Content" ObjectID="_1428907677" r:id="rId13"/>
        </w:object>
      </w:r>
    </w:p>
    <w:p w:rsidR="000F0902" w:rsidRDefault="000F0902" w:rsidP="000F0902">
      <w:pPr>
        <w:pStyle w:val="Heading4"/>
      </w:pPr>
      <w:r>
        <w:lastRenderedPageBreak/>
        <w:t>Store Local copy of outputs into Module Outputs</w:t>
      </w:r>
    </w:p>
    <w:p w:rsidR="00EC296B" w:rsidRPr="00EC296B" w:rsidRDefault="00EC296B" w:rsidP="00EC296B">
      <w:pPr>
        <w:rPr>
          <w:sz w:val="18"/>
          <w:szCs w:val="18"/>
        </w:rPr>
      </w:pPr>
      <w:r w:rsidRPr="00EC296B">
        <w:rPr>
          <w:sz w:val="18"/>
          <w:szCs w:val="18"/>
        </w:rPr>
        <w:t>SysCAnaHwTorqueSqd_HwNmSq_D_f3</w:t>
      </w:r>
      <w:r>
        <w:rPr>
          <w:sz w:val="18"/>
          <w:szCs w:val="18"/>
        </w:rPr>
        <w:t>2 = AnaHwTorqueSqd_HwNmSq_T_f32</w:t>
      </w:r>
    </w:p>
    <w:p w:rsidR="00EC296B" w:rsidRPr="00EC296B" w:rsidRDefault="00EC296B" w:rsidP="00EC296B">
      <w:pPr>
        <w:rPr>
          <w:sz w:val="18"/>
          <w:szCs w:val="18"/>
        </w:rPr>
      </w:pPr>
      <w:r w:rsidRPr="00EC296B">
        <w:rPr>
          <w:sz w:val="18"/>
          <w:szCs w:val="18"/>
        </w:rPr>
        <w:t>SysCHWTorqCorrLimDiff_HwNmSq_D_f32 = Sys</w:t>
      </w:r>
      <w:r>
        <w:rPr>
          <w:sz w:val="18"/>
          <w:szCs w:val="18"/>
        </w:rPr>
        <w:t>CHwTorqCorrLimDiff_HwNmSq_T_f32</w:t>
      </w:r>
    </w:p>
    <w:p w:rsidR="000F0902" w:rsidRPr="00F141E2" w:rsidRDefault="00EC296B" w:rsidP="00EC296B">
      <w:pPr>
        <w:rPr>
          <w:sz w:val="18"/>
          <w:szCs w:val="18"/>
        </w:rPr>
      </w:pPr>
      <w:r w:rsidRPr="00EC296B">
        <w:rPr>
          <w:sz w:val="18"/>
          <w:szCs w:val="18"/>
        </w:rPr>
        <w:t>SysCHwTorqCh1vsCh2CorrLim_HwNmSq_D_f32 = SysCHwTorqCh1vsCh2CorrLim_HwNmSq_T_f32</w:t>
      </w:r>
    </w:p>
    <w:p w:rsidR="000F0902" w:rsidRDefault="000F0902" w:rsidP="000F0902">
      <w:pPr>
        <w:pStyle w:val="Heading4"/>
      </w:pPr>
      <w:r>
        <w:t>Program Flow End</w:t>
      </w:r>
    </w:p>
    <w:p w:rsidR="000F0902" w:rsidRDefault="000F0902" w:rsidP="000F0902">
      <w:r w:rsidRPr="000F0902">
        <w:t>Rte_Call_HwTrq2_Per</w:t>
      </w:r>
      <w:r>
        <w:t>2</w:t>
      </w:r>
      <w:r w:rsidRPr="000F0902">
        <w:t>_CP</w:t>
      </w:r>
      <w:r>
        <w:t>1</w:t>
      </w:r>
      <w:r w:rsidRPr="000F0902">
        <w:t>_</w:t>
      </w:r>
      <w:proofErr w:type="gramStart"/>
      <w:r w:rsidRPr="000F0902">
        <w:t>CheckpointReached()</w:t>
      </w:r>
      <w:proofErr w:type="gramEnd"/>
    </w:p>
    <w:p w:rsidR="000F0902" w:rsidRDefault="000F0902">
      <w:pPr>
        <w:spacing w:after="0"/>
        <w:rPr>
          <w:rFonts w:ascii="Arial" w:hAnsi="Arial"/>
          <w:b/>
          <w:sz w:val="24"/>
        </w:rPr>
      </w:pPr>
      <w:r>
        <w:br w:type="page"/>
      </w:r>
    </w:p>
    <w:p w:rsidR="000F0902" w:rsidRDefault="000F0902" w:rsidP="000F0902">
      <w:pPr>
        <w:pStyle w:val="Heading3"/>
      </w:pPr>
      <w:r>
        <w:lastRenderedPageBreak/>
        <w:t xml:space="preserve">Per: </w:t>
      </w:r>
      <w:fldSimple w:instr=" DOCPROPERTY &quot;Module Name&quot;  \* MERGEFORMAT ">
        <w:r>
          <w:t>HwTrq2</w:t>
        </w:r>
      </w:fldSimple>
      <w:r>
        <w:t>_Per3</w:t>
      </w:r>
    </w:p>
    <w:p w:rsidR="000F0902" w:rsidRDefault="000F0902" w:rsidP="000F0902">
      <w:pPr>
        <w:pStyle w:val="Heading4"/>
      </w:pPr>
      <w:r>
        <w:t>Design Rationale</w:t>
      </w:r>
    </w:p>
    <w:p w:rsidR="000F0902" w:rsidRDefault="000F0902" w:rsidP="000F0902">
      <w:r>
        <w:t>None</w:t>
      </w:r>
    </w:p>
    <w:p w:rsidR="000F0902" w:rsidRDefault="000F0902" w:rsidP="000F0902">
      <w:pPr>
        <w:pStyle w:val="Heading4"/>
      </w:pPr>
      <w:r>
        <w:t>Program Flow Start</w:t>
      </w:r>
    </w:p>
    <w:p w:rsidR="000F0902" w:rsidRDefault="000F0902" w:rsidP="000F0902">
      <w:r w:rsidRPr="000F0902">
        <w:t>Rte_Call_HwTrq2_Per</w:t>
      </w:r>
      <w:r>
        <w:t>3</w:t>
      </w:r>
      <w:r w:rsidRPr="000F0902">
        <w:t>_CP0_</w:t>
      </w:r>
      <w:proofErr w:type="gramStart"/>
      <w:r w:rsidRPr="000F0902">
        <w:t>CheckpointReached()</w:t>
      </w:r>
      <w:proofErr w:type="gramEnd"/>
    </w:p>
    <w:p w:rsidR="000F0902" w:rsidRDefault="000F0902" w:rsidP="000F0902">
      <w:pPr>
        <w:pStyle w:val="Heading4"/>
      </w:pPr>
      <w:r>
        <w:t>Store Module Inputs to Local copies</w:t>
      </w:r>
    </w:p>
    <w:p w:rsidR="006D6D7F" w:rsidRPr="006D6D7F" w:rsidRDefault="006D6D7F" w:rsidP="006D6D7F">
      <w:pPr>
        <w:rPr>
          <w:sz w:val="18"/>
          <w:szCs w:val="18"/>
        </w:rPr>
      </w:pPr>
      <w:r w:rsidRPr="006D6D7F">
        <w:rPr>
          <w:sz w:val="18"/>
          <w:szCs w:val="18"/>
        </w:rPr>
        <w:t>HwTrqComp_Volt_T_f32 = Rte_IRead_HwTr</w:t>
      </w:r>
      <w:r>
        <w:rPr>
          <w:sz w:val="18"/>
          <w:szCs w:val="18"/>
        </w:rPr>
        <w:t>q2_Per3_AnaDiffHwTrq_Volt_</w:t>
      </w:r>
      <w:proofErr w:type="gramStart"/>
      <w:r>
        <w:rPr>
          <w:sz w:val="18"/>
          <w:szCs w:val="18"/>
        </w:rPr>
        <w:t>f32()</w:t>
      </w:r>
      <w:proofErr w:type="gramEnd"/>
    </w:p>
    <w:p w:rsidR="006D6D7F" w:rsidRPr="006D6D7F" w:rsidRDefault="006D6D7F" w:rsidP="006D6D7F">
      <w:pPr>
        <w:rPr>
          <w:sz w:val="18"/>
          <w:szCs w:val="18"/>
        </w:rPr>
      </w:pPr>
      <w:r w:rsidRPr="006D6D7F">
        <w:rPr>
          <w:sz w:val="18"/>
          <w:szCs w:val="18"/>
        </w:rPr>
        <w:t xml:space="preserve">TDiagFiltOut_Volt_T_s4p11 </w:t>
      </w:r>
      <w:r>
        <w:rPr>
          <w:sz w:val="18"/>
          <w:szCs w:val="18"/>
        </w:rPr>
        <w:t>= SysCTDiagFiltOut_Volt_M_s4p11</w:t>
      </w:r>
    </w:p>
    <w:p w:rsidR="006D6D7F" w:rsidRPr="006D6D7F" w:rsidRDefault="006D6D7F" w:rsidP="006D6D7F">
      <w:pPr>
        <w:rPr>
          <w:sz w:val="18"/>
          <w:szCs w:val="18"/>
        </w:rPr>
      </w:pPr>
      <w:r w:rsidRPr="006D6D7F">
        <w:rPr>
          <w:sz w:val="18"/>
          <w:szCs w:val="18"/>
        </w:rPr>
        <w:t>TrqSum_Volt_T_</w:t>
      </w:r>
      <w:r>
        <w:rPr>
          <w:sz w:val="18"/>
          <w:szCs w:val="18"/>
        </w:rPr>
        <w:t>s4p11 = SysCTrqSum_Volt_M_s4p11</w:t>
      </w:r>
    </w:p>
    <w:p w:rsidR="006D6D7F" w:rsidRPr="006D6D7F" w:rsidRDefault="006D6D7F" w:rsidP="006D6D7F">
      <w:pPr>
        <w:rPr>
          <w:sz w:val="18"/>
          <w:szCs w:val="18"/>
        </w:rPr>
      </w:pPr>
      <w:r w:rsidRPr="006D6D7F">
        <w:rPr>
          <w:sz w:val="18"/>
          <w:szCs w:val="18"/>
        </w:rPr>
        <w:t>CorrDiagFiltOut_Volt_T_s4p11 = S</w:t>
      </w:r>
      <w:r>
        <w:rPr>
          <w:sz w:val="18"/>
          <w:szCs w:val="18"/>
        </w:rPr>
        <w:t>ysCCorrDiagFiltOut_Volt_M_s4p11</w:t>
      </w:r>
    </w:p>
    <w:p w:rsidR="006D6D7F" w:rsidRPr="006D6D7F" w:rsidRDefault="006D6D7F" w:rsidP="006D6D7F">
      <w:pPr>
        <w:rPr>
          <w:sz w:val="18"/>
          <w:szCs w:val="18"/>
        </w:rPr>
      </w:pPr>
      <w:r w:rsidRPr="006D6D7F">
        <w:rPr>
          <w:sz w:val="18"/>
          <w:szCs w:val="18"/>
        </w:rPr>
        <w:t xml:space="preserve">SSDiagFiltSV_Volt_T_s4p27 </w:t>
      </w:r>
      <w:r>
        <w:rPr>
          <w:sz w:val="18"/>
          <w:szCs w:val="18"/>
        </w:rPr>
        <w:t>= SysCSSDiagFiltSV_Volt_M_s4p27</w:t>
      </w:r>
    </w:p>
    <w:p w:rsidR="000F0902" w:rsidRPr="00F141E2" w:rsidRDefault="006D6D7F" w:rsidP="006D6D7F">
      <w:pPr>
        <w:rPr>
          <w:sz w:val="18"/>
          <w:szCs w:val="18"/>
        </w:rPr>
      </w:pPr>
      <w:r w:rsidRPr="006D6D7F">
        <w:rPr>
          <w:sz w:val="18"/>
          <w:szCs w:val="18"/>
        </w:rPr>
        <w:t>CorrDiagFiltSV_Volt_T_s4p27 = SysCCorrDiagFiltSV_Volt_M_s4p27</w:t>
      </w:r>
    </w:p>
    <w:p w:rsidR="000F0902" w:rsidRDefault="007D277A" w:rsidP="000F0902">
      <w:pPr>
        <w:pStyle w:val="Heading4"/>
      </w:pPr>
      <w:r>
        <w:lastRenderedPageBreak/>
        <w:t>Steady State Fault Detection, Common Mode Compensation Function</w:t>
      </w:r>
    </w:p>
    <w:p w:rsidR="000F0902" w:rsidRDefault="006D6D7F" w:rsidP="000F0902">
      <w:pPr>
        <w:jc w:val="center"/>
      </w:pPr>
      <w:r>
        <w:object w:dxaOrig="3590" w:dyaOrig="12296">
          <v:shape id="_x0000_i1028" type="#_x0000_t75" style="width:164.05pt;height:561.6pt" o:ole="">
            <v:imagedata r:id="rId14" o:title=""/>
          </v:shape>
          <o:OLEObject Type="Embed" ProgID="Visio.Drawing.11" ShapeID="_x0000_i1028" DrawAspect="Content" ObjectID="_1428907678" r:id="rId15"/>
        </w:object>
      </w:r>
    </w:p>
    <w:p w:rsidR="000F0902" w:rsidRDefault="000F0902" w:rsidP="000F0902">
      <w:pPr>
        <w:pStyle w:val="Heading4"/>
      </w:pPr>
      <w:r>
        <w:lastRenderedPageBreak/>
        <w:t>Store Local copy of outputs into Module Outputs</w:t>
      </w:r>
    </w:p>
    <w:p w:rsidR="000F0902" w:rsidRPr="00F141E2" w:rsidRDefault="006D6D7F" w:rsidP="000F0902">
      <w:pPr>
        <w:rPr>
          <w:sz w:val="18"/>
          <w:szCs w:val="18"/>
        </w:rPr>
      </w:pPr>
      <w:r w:rsidRPr="006D6D7F">
        <w:rPr>
          <w:sz w:val="18"/>
          <w:szCs w:val="18"/>
        </w:rPr>
        <w:t>SysCCorrDiagFiltOut_Volt_M_s4p11</w:t>
      </w:r>
      <w:r>
        <w:rPr>
          <w:sz w:val="18"/>
          <w:szCs w:val="18"/>
        </w:rPr>
        <w:t xml:space="preserve"> </w:t>
      </w:r>
      <w:r w:rsidR="00EC296B" w:rsidRPr="00EC296B">
        <w:rPr>
          <w:sz w:val="18"/>
          <w:szCs w:val="18"/>
        </w:rPr>
        <w:t>= CorrDiagFiltOut_Volt_T_s4p11</w:t>
      </w:r>
    </w:p>
    <w:p w:rsidR="000F0902" w:rsidRDefault="000F0902" w:rsidP="000F0902">
      <w:pPr>
        <w:pStyle w:val="Heading4"/>
      </w:pPr>
      <w:r>
        <w:t>Program Flow End</w:t>
      </w:r>
    </w:p>
    <w:p w:rsidR="000F0902" w:rsidRDefault="000F0902" w:rsidP="000F0902">
      <w:r w:rsidRPr="000F0902">
        <w:t>Rte_Call_HwTrq2_Per</w:t>
      </w:r>
      <w:r>
        <w:t>3</w:t>
      </w:r>
      <w:r w:rsidRPr="000F0902">
        <w:t>_CP</w:t>
      </w:r>
      <w:r>
        <w:t>1</w:t>
      </w:r>
      <w:r w:rsidRPr="000F0902">
        <w:t>_</w:t>
      </w:r>
      <w:proofErr w:type="gramStart"/>
      <w:r w:rsidRPr="000F0902">
        <w:t>CheckpointReached()</w:t>
      </w:r>
      <w:proofErr w:type="gramEnd"/>
    </w:p>
    <w:p w:rsidR="004A781C" w:rsidRDefault="004A781C"/>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EC296B" w:rsidRDefault="00EC296B" w:rsidP="00EC296B"/>
    <w:p w:rsidR="00EC296B" w:rsidRDefault="00EC296B" w:rsidP="00EC296B">
      <w:r>
        <w:t>None</w:t>
      </w:r>
    </w:p>
    <w:p w:rsidR="00EC296B" w:rsidRDefault="00EC296B" w:rsidP="00EC296B"/>
    <w:p w:rsidR="004A781C" w:rsidRDefault="004A781C">
      <w:pPr>
        <w:pStyle w:val="Heading2"/>
      </w:pPr>
      <w:r>
        <w:t>Serial Communication Functions</w:t>
      </w:r>
    </w:p>
    <w:p w:rsidR="00EC296B" w:rsidRDefault="00EC296B" w:rsidP="00EC296B"/>
    <w:p w:rsidR="00EC296B" w:rsidRDefault="00EC296B" w:rsidP="00EC296B">
      <w:r>
        <w:t>None</w:t>
      </w:r>
    </w:p>
    <w:p w:rsidR="00EC296B" w:rsidRDefault="00EC296B" w:rsidP="00EC296B"/>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EC296B" w:rsidP="00F957FA">
            <w:pPr>
              <w:spacing w:before="60"/>
              <w:rPr>
                <w:rFonts w:ascii="Arial" w:hAnsi="Arial" w:cs="Arial"/>
                <w:sz w:val="16"/>
                <w:szCs w:val="16"/>
              </w:rPr>
            </w:pPr>
            <w:r w:rsidRPr="00EC296B">
              <w:rPr>
                <w:rFonts w:ascii="Arial" w:hAnsi="Arial" w:cs="Arial"/>
                <w:sz w:val="16"/>
                <w:szCs w:val="16"/>
              </w:rPr>
              <w:t>HwTrq2_Init1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EC296B"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EC296B" w:rsidP="00F957FA">
            <w:pPr>
              <w:spacing w:before="60"/>
              <w:rPr>
                <w:rFonts w:ascii="Arial" w:hAnsi="Arial" w:cs="Arial"/>
                <w:sz w:val="16"/>
                <w:szCs w:val="16"/>
              </w:rPr>
            </w:pPr>
            <w:r>
              <w:rPr>
                <w:rFonts w:ascii="Arial" w:hAnsi="Arial" w:cs="Arial"/>
                <w:sz w:val="16"/>
                <w:szCs w:val="16"/>
              </w:rPr>
              <w:t>On Init</w:t>
            </w:r>
          </w:p>
        </w:tc>
      </w:tr>
      <w:tr w:rsidR="00EC296B" w:rsidRPr="00381542" w:rsidTr="00B54697">
        <w:tc>
          <w:tcPr>
            <w:tcW w:w="3168"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sidRPr="00EC296B">
              <w:rPr>
                <w:rFonts w:ascii="Arial" w:hAnsi="Arial" w:cs="Arial"/>
                <w:sz w:val="16"/>
                <w:szCs w:val="16"/>
              </w:rPr>
              <w:t>HwTrq2_Per1</w:t>
            </w:r>
          </w:p>
        </w:tc>
        <w:tc>
          <w:tcPr>
            <w:tcW w:w="207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ALL</w:t>
            </w:r>
          </w:p>
        </w:tc>
      </w:tr>
      <w:tr w:rsidR="00EC296B" w:rsidRPr="00381542" w:rsidTr="00B54697">
        <w:tc>
          <w:tcPr>
            <w:tcW w:w="3168"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sidRPr="00EC296B">
              <w:rPr>
                <w:rFonts w:ascii="Arial" w:hAnsi="Arial" w:cs="Arial"/>
                <w:sz w:val="16"/>
                <w:szCs w:val="16"/>
              </w:rPr>
              <w:t>HwTrq2_Per2</w:t>
            </w:r>
          </w:p>
        </w:tc>
        <w:tc>
          <w:tcPr>
            <w:tcW w:w="207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4 ms</w:t>
            </w:r>
          </w:p>
        </w:tc>
        <w:tc>
          <w:tcPr>
            <w:tcW w:w="369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ALL</w:t>
            </w:r>
          </w:p>
        </w:tc>
      </w:tr>
      <w:tr w:rsidR="00EC296B" w:rsidRPr="00381542" w:rsidTr="00B54697">
        <w:tc>
          <w:tcPr>
            <w:tcW w:w="3168"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sidRPr="00EC296B">
              <w:rPr>
                <w:rFonts w:ascii="Arial" w:hAnsi="Arial" w:cs="Arial"/>
                <w:sz w:val="16"/>
                <w:szCs w:val="16"/>
              </w:rPr>
              <w:t>HwTrq2_Per3</w:t>
            </w:r>
          </w:p>
        </w:tc>
        <w:tc>
          <w:tcPr>
            <w:tcW w:w="207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100 ms</w:t>
            </w:r>
          </w:p>
        </w:tc>
        <w:tc>
          <w:tcPr>
            <w:tcW w:w="3690" w:type="dxa"/>
            <w:tcBorders>
              <w:top w:val="single" w:sz="6" w:space="0" w:color="auto"/>
              <w:left w:val="single" w:sz="6" w:space="0" w:color="auto"/>
              <w:bottom w:val="single" w:sz="6" w:space="0" w:color="auto"/>
              <w:right w:val="single" w:sz="6" w:space="0" w:color="auto"/>
            </w:tcBorders>
          </w:tcPr>
          <w:p w:rsidR="00EC296B" w:rsidRPr="00381542" w:rsidRDefault="00EC296B"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EC296B"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1540A6" w:rsidTr="00BF364D">
        <w:tc>
          <w:tcPr>
            <w:tcW w:w="4464" w:type="dxa"/>
            <w:tcBorders>
              <w:top w:val="single" w:sz="6" w:space="0" w:color="auto"/>
              <w:left w:val="single" w:sz="6" w:space="0" w:color="auto"/>
              <w:bottom w:val="single" w:sz="6" w:space="0" w:color="auto"/>
              <w:right w:val="single" w:sz="6" w:space="0" w:color="auto"/>
            </w:tcBorders>
          </w:tcPr>
          <w:p w:rsidR="004A781C" w:rsidRDefault="00EC296B">
            <w:pPr>
              <w:spacing w:before="60"/>
              <w:rPr>
                <w:rFonts w:ascii="Arial" w:hAnsi="Arial" w:cs="Arial"/>
                <w:sz w:val="16"/>
              </w:rPr>
            </w:pPr>
            <w:r w:rsidRPr="00EC296B">
              <w:rPr>
                <w:rFonts w:ascii="Arial" w:hAnsi="Arial" w:cs="Arial"/>
                <w:sz w:val="16"/>
              </w:rPr>
              <w:t>HwTrq2_Init1</w:t>
            </w:r>
          </w:p>
        </w:tc>
        <w:tc>
          <w:tcPr>
            <w:tcW w:w="4464" w:type="dxa"/>
            <w:tcBorders>
              <w:top w:val="single" w:sz="6" w:space="0" w:color="auto"/>
              <w:left w:val="single" w:sz="6" w:space="0" w:color="auto"/>
              <w:bottom w:val="single" w:sz="6" w:space="0" w:color="auto"/>
              <w:right w:val="single" w:sz="6" w:space="0" w:color="auto"/>
            </w:tcBorders>
          </w:tcPr>
          <w:p w:rsidR="004A781C" w:rsidRPr="00C442FA" w:rsidRDefault="00EC296B">
            <w:pPr>
              <w:spacing w:before="60"/>
              <w:rPr>
                <w:rFonts w:ascii="Arial" w:hAnsi="Arial" w:cs="Arial"/>
                <w:sz w:val="16"/>
                <w:lang w:val="fr-FR"/>
              </w:rPr>
            </w:pPr>
            <w:r w:rsidRPr="00C442FA">
              <w:rPr>
                <w:rFonts w:ascii="Arial" w:hAnsi="Arial" w:cs="Arial"/>
                <w:sz w:val="16"/>
                <w:lang w:val="fr-FR"/>
              </w:rPr>
              <w:t>RTE_START_SEC_SA_HWTRQ2_APPL_CODE</w:t>
            </w:r>
          </w:p>
        </w:tc>
      </w:tr>
      <w:tr w:rsidR="00EC296B" w:rsidRPr="001540A6" w:rsidTr="00BF364D">
        <w:tc>
          <w:tcPr>
            <w:tcW w:w="4464" w:type="dxa"/>
            <w:tcBorders>
              <w:top w:val="single" w:sz="6" w:space="0" w:color="auto"/>
              <w:left w:val="single" w:sz="6" w:space="0" w:color="auto"/>
              <w:bottom w:val="single" w:sz="6" w:space="0" w:color="auto"/>
              <w:right w:val="single" w:sz="6" w:space="0" w:color="auto"/>
            </w:tcBorders>
          </w:tcPr>
          <w:p w:rsidR="00EC296B" w:rsidRDefault="00EC296B">
            <w:pPr>
              <w:spacing w:before="60"/>
              <w:rPr>
                <w:rFonts w:ascii="Arial" w:hAnsi="Arial" w:cs="Arial"/>
                <w:sz w:val="16"/>
              </w:rPr>
            </w:pPr>
            <w:r w:rsidRPr="00EC296B">
              <w:rPr>
                <w:rFonts w:ascii="Arial" w:hAnsi="Arial" w:cs="Arial"/>
                <w:sz w:val="16"/>
              </w:rPr>
              <w:t>HwTrq2_Per1</w:t>
            </w:r>
          </w:p>
        </w:tc>
        <w:tc>
          <w:tcPr>
            <w:tcW w:w="4464" w:type="dxa"/>
            <w:tcBorders>
              <w:top w:val="single" w:sz="6" w:space="0" w:color="auto"/>
              <w:left w:val="single" w:sz="6" w:space="0" w:color="auto"/>
              <w:bottom w:val="single" w:sz="6" w:space="0" w:color="auto"/>
              <w:right w:val="single" w:sz="6" w:space="0" w:color="auto"/>
            </w:tcBorders>
          </w:tcPr>
          <w:p w:rsidR="00EC296B" w:rsidRPr="00C442FA" w:rsidRDefault="00EC296B">
            <w:pPr>
              <w:spacing w:before="60"/>
              <w:rPr>
                <w:rFonts w:ascii="Arial" w:hAnsi="Arial" w:cs="Arial"/>
                <w:sz w:val="16"/>
                <w:lang w:val="fr-FR"/>
              </w:rPr>
            </w:pPr>
            <w:r w:rsidRPr="00C442FA">
              <w:rPr>
                <w:rFonts w:ascii="Arial" w:hAnsi="Arial" w:cs="Arial"/>
                <w:sz w:val="16"/>
                <w:lang w:val="fr-FR"/>
              </w:rPr>
              <w:t>RTE_START_SEC_SA_HWTRQ2_APPL_CODE</w:t>
            </w:r>
          </w:p>
        </w:tc>
      </w:tr>
      <w:tr w:rsidR="00EC296B" w:rsidRPr="001540A6" w:rsidTr="00BF364D">
        <w:tc>
          <w:tcPr>
            <w:tcW w:w="4464" w:type="dxa"/>
            <w:tcBorders>
              <w:top w:val="single" w:sz="6" w:space="0" w:color="auto"/>
              <w:left w:val="single" w:sz="6" w:space="0" w:color="auto"/>
              <w:bottom w:val="single" w:sz="6" w:space="0" w:color="auto"/>
              <w:right w:val="single" w:sz="6" w:space="0" w:color="auto"/>
            </w:tcBorders>
          </w:tcPr>
          <w:p w:rsidR="00EC296B" w:rsidRDefault="00EC296B">
            <w:pPr>
              <w:spacing w:before="60"/>
              <w:rPr>
                <w:rFonts w:ascii="Arial" w:hAnsi="Arial" w:cs="Arial"/>
                <w:sz w:val="16"/>
              </w:rPr>
            </w:pPr>
            <w:r w:rsidRPr="00EC296B">
              <w:rPr>
                <w:rFonts w:ascii="Arial" w:hAnsi="Arial" w:cs="Arial"/>
                <w:sz w:val="16"/>
              </w:rPr>
              <w:t>HwTrq2_Per2</w:t>
            </w:r>
          </w:p>
        </w:tc>
        <w:tc>
          <w:tcPr>
            <w:tcW w:w="4464" w:type="dxa"/>
            <w:tcBorders>
              <w:top w:val="single" w:sz="6" w:space="0" w:color="auto"/>
              <w:left w:val="single" w:sz="6" w:space="0" w:color="auto"/>
              <w:bottom w:val="single" w:sz="6" w:space="0" w:color="auto"/>
              <w:right w:val="single" w:sz="6" w:space="0" w:color="auto"/>
            </w:tcBorders>
          </w:tcPr>
          <w:p w:rsidR="00EC296B" w:rsidRPr="00C442FA" w:rsidRDefault="00EC296B">
            <w:pPr>
              <w:spacing w:before="60"/>
              <w:rPr>
                <w:rFonts w:ascii="Arial" w:hAnsi="Arial" w:cs="Arial"/>
                <w:sz w:val="16"/>
                <w:lang w:val="fr-FR"/>
              </w:rPr>
            </w:pPr>
            <w:r w:rsidRPr="00C442FA">
              <w:rPr>
                <w:rFonts w:ascii="Arial" w:hAnsi="Arial" w:cs="Arial"/>
                <w:sz w:val="16"/>
                <w:lang w:val="fr-FR"/>
              </w:rPr>
              <w:t>RTE_START_SEC_SA_HWTRQ2_APPL_CODE</w:t>
            </w:r>
          </w:p>
        </w:tc>
      </w:tr>
      <w:tr w:rsidR="00EC296B" w:rsidRPr="001540A6" w:rsidTr="00BF364D">
        <w:tc>
          <w:tcPr>
            <w:tcW w:w="4464" w:type="dxa"/>
            <w:tcBorders>
              <w:top w:val="single" w:sz="6" w:space="0" w:color="auto"/>
              <w:left w:val="single" w:sz="6" w:space="0" w:color="auto"/>
              <w:bottom w:val="single" w:sz="6" w:space="0" w:color="auto"/>
              <w:right w:val="single" w:sz="6" w:space="0" w:color="auto"/>
            </w:tcBorders>
          </w:tcPr>
          <w:p w:rsidR="00EC296B" w:rsidRDefault="00EC296B">
            <w:pPr>
              <w:spacing w:before="60"/>
              <w:rPr>
                <w:rFonts w:ascii="Arial" w:hAnsi="Arial" w:cs="Arial"/>
                <w:sz w:val="16"/>
              </w:rPr>
            </w:pPr>
            <w:r w:rsidRPr="00EC296B">
              <w:rPr>
                <w:rFonts w:ascii="Arial" w:hAnsi="Arial" w:cs="Arial"/>
                <w:sz w:val="16"/>
              </w:rPr>
              <w:t>HwTrq2_Per3</w:t>
            </w:r>
          </w:p>
        </w:tc>
        <w:tc>
          <w:tcPr>
            <w:tcW w:w="4464" w:type="dxa"/>
            <w:tcBorders>
              <w:top w:val="single" w:sz="6" w:space="0" w:color="auto"/>
              <w:left w:val="single" w:sz="6" w:space="0" w:color="auto"/>
              <w:bottom w:val="single" w:sz="6" w:space="0" w:color="auto"/>
              <w:right w:val="single" w:sz="6" w:space="0" w:color="auto"/>
            </w:tcBorders>
          </w:tcPr>
          <w:p w:rsidR="00EC296B" w:rsidRPr="00C442FA" w:rsidRDefault="00EC296B">
            <w:pPr>
              <w:spacing w:before="60"/>
              <w:rPr>
                <w:rFonts w:ascii="Arial" w:hAnsi="Arial" w:cs="Arial"/>
                <w:sz w:val="16"/>
                <w:lang w:val="fr-FR"/>
              </w:rPr>
            </w:pPr>
            <w:r w:rsidRPr="00C442FA">
              <w:rPr>
                <w:rFonts w:ascii="Arial" w:hAnsi="Arial" w:cs="Arial"/>
                <w:sz w:val="16"/>
                <w:lang w:val="fr-FR"/>
              </w:rPr>
              <w:t>RTE_START_SEC_SA_HWTRQ2_APPL_CODE</w:t>
            </w:r>
          </w:p>
        </w:tc>
      </w:tr>
    </w:tbl>
    <w:p w:rsidR="00BF364D" w:rsidRPr="00C442FA"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EC296B">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EC296B" w:rsidP="001A7DC7">
            <w:pPr>
              <w:spacing w:before="60"/>
              <w:rPr>
                <w:rFonts w:ascii="Arial" w:hAnsi="Arial" w:cs="Arial"/>
                <w:sz w:val="16"/>
              </w:rPr>
            </w:pPr>
            <w:r>
              <w:rPr>
                <w:rFonts w:ascii="Arial" w:hAnsi="Arial" w:cs="Arial"/>
                <w:sz w:val="16"/>
              </w:rPr>
              <w:t>1</w:t>
            </w:r>
            <w:r w:rsidR="001A7DC7">
              <w:rPr>
                <w:rFonts w:ascii="Arial" w:hAnsi="Arial" w:cs="Arial"/>
                <w:sz w:val="16"/>
              </w:rPr>
              <w:t>2</w:t>
            </w:r>
            <w:r>
              <w:rPr>
                <w:rFonts w:ascii="Arial" w:hAnsi="Arial" w:cs="Arial"/>
                <w:sz w:val="16"/>
              </w:rPr>
              <w:t>-Oct-12</w:t>
            </w:r>
          </w:p>
        </w:tc>
        <w:tc>
          <w:tcPr>
            <w:tcW w:w="1105" w:type="dxa"/>
          </w:tcPr>
          <w:p w:rsidR="004A781C" w:rsidRDefault="00EC296B">
            <w:pPr>
              <w:spacing w:before="60"/>
              <w:rPr>
                <w:rFonts w:ascii="Arial" w:hAnsi="Arial" w:cs="Arial"/>
                <w:sz w:val="16"/>
              </w:rPr>
            </w:pPr>
            <w:r>
              <w:rPr>
                <w:rFonts w:ascii="Arial" w:hAnsi="Arial" w:cs="Arial"/>
                <w:sz w:val="16"/>
              </w:rPr>
              <w:t>OT</w:t>
            </w:r>
          </w:p>
        </w:tc>
      </w:tr>
      <w:tr w:rsidR="005D3567">
        <w:tc>
          <w:tcPr>
            <w:tcW w:w="616" w:type="dxa"/>
          </w:tcPr>
          <w:p w:rsidR="005D3567" w:rsidRDefault="005D3567">
            <w:pPr>
              <w:spacing w:before="60"/>
              <w:rPr>
                <w:rFonts w:ascii="Arial" w:hAnsi="Arial" w:cs="Arial"/>
                <w:sz w:val="16"/>
              </w:rPr>
            </w:pPr>
            <w:r>
              <w:rPr>
                <w:rFonts w:ascii="Arial" w:hAnsi="Arial" w:cs="Arial"/>
                <w:sz w:val="16"/>
              </w:rPr>
              <w:t>2</w:t>
            </w:r>
          </w:p>
        </w:tc>
        <w:tc>
          <w:tcPr>
            <w:tcW w:w="662" w:type="dxa"/>
          </w:tcPr>
          <w:p w:rsidR="005D3567" w:rsidRDefault="005D3567">
            <w:pPr>
              <w:spacing w:before="60"/>
              <w:rPr>
                <w:rFonts w:ascii="Arial" w:hAnsi="Arial" w:cs="Arial"/>
                <w:sz w:val="16"/>
              </w:rPr>
            </w:pPr>
            <w:r>
              <w:rPr>
                <w:rFonts w:ascii="Arial" w:hAnsi="Arial" w:cs="Arial"/>
                <w:sz w:val="16"/>
              </w:rPr>
              <w:t>2.0</w:t>
            </w:r>
          </w:p>
        </w:tc>
        <w:tc>
          <w:tcPr>
            <w:tcW w:w="6210" w:type="dxa"/>
          </w:tcPr>
          <w:p w:rsidR="005D3567" w:rsidRPr="00C442FA" w:rsidRDefault="005D3567">
            <w:pPr>
              <w:spacing w:before="60"/>
              <w:rPr>
                <w:rFonts w:ascii="Arial" w:hAnsi="Arial" w:cs="Arial"/>
                <w:sz w:val="16"/>
                <w:lang w:val="fr-FR"/>
              </w:rPr>
            </w:pPr>
            <w:proofErr w:type="spellStart"/>
            <w:r w:rsidRPr="00C442FA">
              <w:rPr>
                <w:rFonts w:ascii="Arial" w:hAnsi="Arial" w:cs="Arial"/>
                <w:sz w:val="16"/>
                <w:lang w:val="fr-FR"/>
              </w:rPr>
              <w:t>Anomaly</w:t>
            </w:r>
            <w:proofErr w:type="spellEnd"/>
            <w:r w:rsidRPr="00C442FA">
              <w:rPr>
                <w:rFonts w:ascii="Arial" w:hAnsi="Arial" w:cs="Arial"/>
                <w:sz w:val="16"/>
                <w:lang w:val="fr-FR"/>
              </w:rPr>
              <w:t xml:space="preserve"> 2824 – T1 vs T2 </w:t>
            </w:r>
            <w:proofErr w:type="spellStart"/>
            <w:r w:rsidRPr="00C442FA">
              <w:rPr>
                <w:rFonts w:ascii="Arial" w:hAnsi="Arial" w:cs="Arial"/>
                <w:sz w:val="16"/>
                <w:lang w:val="fr-FR"/>
              </w:rPr>
              <w:t>comparison</w:t>
            </w:r>
            <w:proofErr w:type="spellEnd"/>
            <w:r w:rsidRPr="00C442FA">
              <w:rPr>
                <w:rFonts w:ascii="Arial" w:hAnsi="Arial" w:cs="Arial"/>
                <w:sz w:val="16"/>
                <w:lang w:val="fr-FR"/>
              </w:rPr>
              <w:t xml:space="preserve"> cal usage</w:t>
            </w:r>
          </w:p>
        </w:tc>
        <w:tc>
          <w:tcPr>
            <w:tcW w:w="1080" w:type="dxa"/>
          </w:tcPr>
          <w:p w:rsidR="005D3567" w:rsidRDefault="005D3567" w:rsidP="001A7DC7">
            <w:pPr>
              <w:spacing w:before="60"/>
              <w:rPr>
                <w:rFonts w:ascii="Arial" w:hAnsi="Arial" w:cs="Arial"/>
                <w:sz w:val="16"/>
              </w:rPr>
            </w:pPr>
            <w:r>
              <w:rPr>
                <w:rFonts w:ascii="Arial" w:hAnsi="Arial" w:cs="Arial"/>
                <w:sz w:val="16"/>
              </w:rPr>
              <w:t>24-Oct-12</w:t>
            </w:r>
          </w:p>
        </w:tc>
        <w:tc>
          <w:tcPr>
            <w:tcW w:w="1105" w:type="dxa"/>
          </w:tcPr>
          <w:p w:rsidR="005D3567" w:rsidRDefault="005D3567">
            <w:pPr>
              <w:spacing w:before="60"/>
              <w:rPr>
                <w:rFonts w:ascii="Arial" w:hAnsi="Arial" w:cs="Arial"/>
                <w:sz w:val="16"/>
              </w:rPr>
            </w:pPr>
            <w:r>
              <w:rPr>
                <w:rFonts w:ascii="Arial" w:hAnsi="Arial" w:cs="Arial"/>
                <w:sz w:val="16"/>
              </w:rPr>
              <w:t>OT</w:t>
            </w:r>
          </w:p>
        </w:tc>
      </w:tr>
      <w:tr w:rsidR="00EB686B">
        <w:tc>
          <w:tcPr>
            <w:tcW w:w="616" w:type="dxa"/>
          </w:tcPr>
          <w:p w:rsidR="00EB686B" w:rsidRDefault="00EB686B">
            <w:pPr>
              <w:spacing w:before="60"/>
              <w:rPr>
                <w:rFonts w:ascii="Arial" w:hAnsi="Arial" w:cs="Arial"/>
                <w:sz w:val="16"/>
              </w:rPr>
            </w:pPr>
            <w:r>
              <w:rPr>
                <w:rFonts w:ascii="Arial" w:hAnsi="Arial" w:cs="Arial"/>
                <w:sz w:val="16"/>
              </w:rPr>
              <w:t>3</w:t>
            </w:r>
          </w:p>
        </w:tc>
        <w:tc>
          <w:tcPr>
            <w:tcW w:w="662" w:type="dxa"/>
          </w:tcPr>
          <w:p w:rsidR="00EB686B" w:rsidRDefault="00EB686B">
            <w:pPr>
              <w:spacing w:before="60"/>
              <w:rPr>
                <w:rFonts w:ascii="Arial" w:hAnsi="Arial" w:cs="Arial"/>
                <w:sz w:val="16"/>
              </w:rPr>
            </w:pPr>
            <w:r>
              <w:rPr>
                <w:rFonts w:ascii="Arial" w:hAnsi="Arial" w:cs="Arial"/>
                <w:sz w:val="16"/>
              </w:rPr>
              <w:t>3.0</w:t>
            </w:r>
          </w:p>
        </w:tc>
        <w:tc>
          <w:tcPr>
            <w:tcW w:w="6210" w:type="dxa"/>
          </w:tcPr>
          <w:p w:rsidR="00EB686B" w:rsidRDefault="00EB686B">
            <w:pPr>
              <w:spacing w:before="60"/>
              <w:rPr>
                <w:rFonts w:ascii="Arial" w:hAnsi="Arial" w:cs="Arial"/>
                <w:sz w:val="16"/>
              </w:rPr>
            </w:pPr>
            <w:r>
              <w:rPr>
                <w:rFonts w:ascii="Arial" w:hAnsi="Arial" w:cs="Arial"/>
                <w:sz w:val="16"/>
              </w:rPr>
              <w:t>Updates for Trim and Scale values, update for anomaly 3994</w:t>
            </w:r>
          </w:p>
        </w:tc>
        <w:tc>
          <w:tcPr>
            <w:tcW w:w="1080" w:type="dxa"/>
          </w:tcPr>
          <w:p w:rsidR="00EB686B" w:rsidRDefault="00EB686B" w:rsidP="001A7DC7">
            <w:pPr>
              <w:spacing w:before="60"/>
              <w:rPr>
                <w:rFonts w:ascii="Arial" w:hAnsi="Arial" w:cs="Arial"/>
                <w:sz w:val="16"/>
              </w:rPr>
            </w:pPr>
            <w:r>
              <w:rPr>
                <w:rFonts w:ascii="Arial" w:hAnsi="Arial" w:cs="Arial"/>
                <w:sz w:val="16"/>
              </w:rPr>
              <w:t>30-Oct-12</w:t>
            </w:r>
          </w:p>
        </w:tc>
        <w:tc>
          <w:tcPr>
            <w:tcW w:w="1105" w:type="dxa"/>
          </w:tcPr>
          <w:p w:rsidR="00EB686B" w:rsidRDefault="00EB686B">
            <w:pPr>
              <w:spacing w:before="60"/>
              <w:rPr>
                <w:rFonts w:ascii="Arial" w:hAnsi="Arial" w:cs="Arial"/>
                <w:sz w:val="16"/>
              </w:rPr>
            </w:pPr>
            <w:r>
              <w:rPr>
                <w:rFonts w:ascii="Arial" w:hAnsi="Arial" w:cs="Arial"/>
                <w:sz w:val="16"/>
              </w:rPr>
              <w:t>OT</w:t>
            </w:r>
          </w:p>
        </w:tc>
      </w:tr>
      <w:tr w:rsidR="00C442FA">
        <w:tc>
          <w:tcPr>
            <w:tcW w:w="616" w:type="dxa"/>
          </w:tcPr>
          <w:p w:rsidR="00C442FA" w:rsidRDefault="00C442FA">
            <w:pPr>
              <w:spacing w:before="60"/>
              <w:rPr>
                <w:rFonts w:ascii="Arial" w:hAnsi="Arial" w:cs="Arial"/>
                <w:sz w:val="16"/>
              </w:rPr>
            </w:pPr>
            <w:r>
              <w:rPr>
                <w:rFonts w:ascii="Arial" w:hAnsi="Arial" w:cs="Arial"/>
                <w:sz w:val="16"/>
              </w:rPr>
              <w:t>4</w:t>
            </w:r>
          </w:p>
        </w:tc>
        <w:tc>
          <w:tcPr>
            <w:tcW w:w="662" w:type="dxa"/>
          </w:tcPr>
          <w:p w:rsidR="00C442FA" w:rsidRDefault="00C442FA">
            <w:pPr>
              <w:spacing w:before="60"/>
              <w:rPr>
                <w:rFonts w:ascii="Arial" w:hAnsi="Arial" w:cs="Arial"/>
                <w:sz w:val="16"/>
              </w:rPr>
            </w:pPr>
            <w:r>
              <w:rPr>
                <w:rFonts w:ascii="Arial" w:hAnsi="Arial" w:cs="Arial"/>
                <w:sz w:val="16"/>
              </w:rPr>
              <w:t>4.0</w:t>
            </w:r>
          </w:p>
        </w:tc>
        <w:tc>
          <w:tcPr>
            <w:tcW w:w="6210" w:type="dxa"/>
          </w:tcPr>
          <w:p w:rsidR="00C442FA" w:rsidRDefault="00EE47A5" w:rsidP="00EE47A5">
            <w:pPr>
              <w:spacing w:before="60"/>
              <w:rPr>
                <w:rFonts w:ascii="Arial" w:hAnsi="Arial" w:cs="Arial"/>
                <w:sz w:val="16"/>
              </w:rPr>
            </w:pPr>
            <w:r w:rsidRPr="00C1763A">
              <w:rPr>
                <w:rFonts w:ascii="Arial" w:hAnsi="Arial" w:cs="Arial"/>
                <w:sz w:val="16"/>
              </w:rPr>
              <w:t xml:space="preserve">ICR # 3928: Software range limit applied for </w:t>
            </w:r>
            <w:r w:rsidR="00D91E65" w:rsidRPr="00D91E65">
              <w:rPr>
                <w:rFonts w:ascii="Arial" w:hAnsi="Arial" w:cs="Arial"/>
                <w:sz w:val="16"/>
              </w:rPr>
              <w:t>SysCHwTorqueSqd_HwNmSq_T_f32</w:t>
            </w:r>
          </w:p>
        </w:tc>
        <w:tc>
          <w:tcPr>
            <w:tcW w:w="1080" w:type="dxa"/>
          </w:tcPr>
          <w:p w:rsidR="00C442FA" w:rsidRDefault="00EE47A5" w:rsidP="001A7DC7">
            <w:pPr>
              <w:spacing w:before="60"/>
              <w:rPr>
                <w:rFonts w:ascii="Arial" w:hAnsi="Arial" w:cs="Arial"/>
                <w:sz w:val="16"/>
              </w:rPr>
            </w:pPr>
            <w:r>
              <w:rPr>
                <w:rFonts w:ascii="Arial" w:hAnsi="Arial" w:cs="Arial"/>
                <w:sz w:val="16"/>
              </w:rPr>
              <w:t>06-Feb-13</w:t>
            </w:r>
          </w:p>
        </w:tc>
        <w:tc>
          <w:tcPr>
            <w:tcW w:w="1105" w:type="dxa"/>
          </w:tcPr>
          <w:p w:rsidR="00C442FA" w:rsidRDefault="00EE47A5">
            <w:pPr>
              <w:spacing w:before="60"/>
              <w:rPr>
                <w:rFonts w:ascii="Arial" w:hAnsi="Arial" w:cs="Arial"/>
                <w:sz w:val="16"/>
              </w:rPr>
            </w:pPr>
            <w:r>
              <w:rPr>
                <w:rFonts w:ascii="Arial" w:hAnsi="Arial" w:cs="Arial"/>
                <w:sz w:val="16"/>
              </w:rPr>
              <w:t>SP</w:t>
            </w:r>
          </w:p>
        </w:tc>
      </w:tr>
      <w:tr w:rsidR="00422F3E">
        <w:tc>
          <w:tcPr>
            <w:tcW w:w="616" w:type="dxa"/>
          </w:tcPr>
          <w:p w:rsidR="00422F3E" w:rsidRDefault="00422F3E">
            <w:pPr>
              <w:spacing w:before="60"/>
              <w:rPr>
                <w:rFonts w:ascii="Arial" w:hAnsi="Arial" w:cs="Arial"/>
                <w:sz w:val="16"/>
              </w:rPr>
            </w:pPr>
            <w:r>
              <w:rPr>
                <w:rFonts w:ascii="Arial" w:hAnsi="Arial" w:cs="Arial"/>
                <w:sz w:val="16"/>
              </w:rPr>
              <w:t>5</w:t>
            </w:r>
          </w:p>
        </w:tc>
        <w:tc>
          <w:tcPr>
            <w:tcW w:w="662" w:type="dxa"/>
          </w:tcPr>
          <w:p w:rsidR="00422F3E" w:rsidRDefault="00422F3E">
            <w:pPr>
              <w:spacing w:before="60"/>
              <w:rPr>
                <w:rFonts w:ascii="Arial" w:hAnsi="Arial" w:cs="Arial"/>
                <w:sz w:val="16"/>
              </w:rPr>
            </w:pPr>
            <w:r>
              <w:rPr>
                <w:rFonts w:ascii="Arial" w:hAnsi="Arial" w:cs="Arial"/>
                <w:sz w:val="16"/>
              </w:rPr>
              <w:t>5.0</w:t>
            </w:r>
          </w:p>
        </w:tc>
        <w:tc>
          <w:tcPr>
            <w:tcW w:w="6210" w:type="dxa"/>
          </w:tcPr>
          <w:p w:rsidR="00422F3E" w:rsidRPr="00C1763A" w:rsidRDefault="00422F3E" w:rsidP="00EE47A5">
            <w:pPr>
              <w:spacing w:before="60"/>
              <w:rPr>
                <w:rFonts w:ascii="Arial" w:hAnsi="Arial" w:cs="Arial"/>
                <w:sz w:val="16"/>
              </w:rPr>
            </w:pPr>
            <w:r>
              <w:rPr>
                <w:rFonts w:ascii="Arial" w:hAnsi="Arial" w:cs="Arial"/>
                <w:sz w:val="16"/>
              </w:rPr>
              <w:t xml:space="preserve">ICR #7140: Store the values of </w:t>
            </w:r>
            <w:r>
              <w:rPr>
                <w:rFonts w:ascii="Arial" w:hAnsi="Arial" w:cs="Arial"/>
                <w:sz w:val="16"/>
                <w:szCs w:val="16"/>
              </w:rPr>
              <w:t>steady state filter and Common Mode Compensation</w:t>
            </w:r>
          </w:p>
        </w:tc>
        <w:tc>
          <w:tcPr>
            <w:tcW w:w="1080" w:type="dxa"/>
          </w:tcPr>
          <w:p w:rsidR="00422F3E" w:rsidRDefault="008F468D" w:rsidP="001A7DC7">
            <w:pPr>
              <w:spacing w:before="60"/>
              <w:rPr>
                <w:rFonts w:ascii="Arial" w:hAnsi="Arial" w:cs="Arial"/>
                <w:sz w:val="16"/>
              </w:rPr>
            </w:pPr>
            <w:r>
              <w:rPr>
                <w:rFonts w:ascii="Arial" w:hAnsi="Arial" w:cs="Arial"/>
                <w:sz w:val="16"/>
              </w:rPr>
              <w:t>22-Apr-13</w:t>
            </w:r>
          </w:p>
        </w:tc>
        <w:tc>
          <w:tcPr>
            <w:tcW w:w="1105" w:type="dxa"/>
          </w:tcPr>
          <w:p w:rsidR="00422F3E" w:rsidRDefault="008F468D">
            <w:pPr>
              <w:spacing w:before="60"/>
              <w:rPr>
                <w:rFonts w:ascii="Arial" w:hAnsi="Arial" w:cs="Arial"/>
                <w:sz w:val="16"/>
              </w:rPr>
            </w:pPr>
            <w:r>
              <w:rPr>
                <w:rFonts w:ascii="Arial" w:hAnsi="Arial" w:cs="Arial"/>
                <w:sz w:val="16"/>
              </w:rPr>
              <w:t>SP</w:t>
            </w:r>
          </w:p>
        </w:tc>
      </w:tr>
      <w:tr w:rsidR="00DD24D2">
        <w:trPr>
          <w:ins w:id="4" w:author="Lucas Wendling" w:date="2013-05-01T09:18:00Z"/>
        </w:trPr>
        <w:tc>
          <w:tcPr>
            <w:tcW w:w="616" w:type="dxa"/>
          </w:tcPr>
          <w:p w:rsidR="00DD24D2" w:rsidRDefault="00DD24D2">
            <w:pPr>
              <w:spacing w:before="60"/>
              <w:rPr>
                <w:ins w:id="5" w:author="Lucas Wendling" w:date="2013-05-01T09:18:00Z"/>
                <w:rFonts w:ascii="Arial" w:hAnsi="Arial" w:cs="Arial"/>
                <w:sz w:val="16"/>
              </w:rPr>
            </w:pPr>
            <w:ins w:id="6" w:author="Lucas Wendling" w:date="2013-05-01T09:18:00Z">
              <w:r>
                <w:rPr>
                  <w:rFonts w:ascii="Arial" w:hAnsi="Arial" w:cs="Arial"/>
                  <w:sz w:val="16"/>
                </w:rPr>
                <w:t>6</w:t>
              </w:r>
            </w:ins>
          </w:p>
        </w:tc>
        <w:tc>
          <w:tcPr>
            <w:tcW w:w="662" w:type="dxa"/>
          </w:tcPr>
          <w:p w:rsidR="00DD24D2" w:rsidRDefault="00DD24D2">
            <w:pPr>
              <w:spacing w:before="60"/>
              <w:rPr>
                <w:ins w:id="7" w:author="Lucas Wendling" w:date="2013-05-01T09:18:00Z"/>
                <w:rFonts w:ascii="Arial" w:hAnsi="Arial" w:cs="Arial"/>
                <w:sz w:val="16"/>
              </w:rPr>
            </w:pPr>
            <w:ins w:id="8" w:author="Lucas Wendling" w:date="2013-05-01T09:18:00Z">
              <w:r>
                <w:rPr>
                  <w:rFonts w:ascii="Arial" w:hAnsi="Arial" w:cs="Arial"/>
                  <w:sz w:val="16"/>
                </w:rPr>
                <w:t>6.0</w:t>
              </w:r>
            </w:ins>
          </w:p>
        </w:tc>
        <w:tc>
          <w:tcPr>
            <w:tcW w:w="6210" w:type="dxa"/>
          </w:tcPr>
          <w:p w:rsidR="00DD24D2" w:rsidRDefault="00DD24D2" w:rsidP="00EE47A5">
            <w:pPr>
              <w:spacing w:before="60"/>
              <w:rPr>
                <w:ins w:id="9" w:author="Lucas Wendling" w:date="2013-05-01T09:18:00Z"/>
                <w:rFonts w:ascii="Arial" w:hAnsi="Arial" w:cs="Arial"/>
                <w:sz w:val="16"/>
              </w:rPr>
            </w:pPr>
            <w:ins w:id="10" w:author="Lucas Wendling" w:date="2013-05-01T09:18:00Z">
              <w:r w:rsidRPr="00DD24D2">
                <w:rPr>
                  <w:rFonts w:ascii="Arial" w:hAnsi="Arial" w:cs="Arial"/>
                  <w:sz w:val="16"/>
                </w:rPr>
                <w:t xml:space="preserve">Update to initialize </w:t>
              </w:r>
              <w:proofErr w:type="spellStart"/>
              <w:r w:rsidRPr="00DD24D2">
                <w:rPr>
                  <w:rFonts w:ascii="Arial" w:hAnsi="Arial" w:cs="Arial"/>
                  <w:sz w:val="16"/>
                </w:rPr>
                <w:t>Corr</w:t>
              </w:r>
              <w:proofErr w:type="spellEnd"/>
              <w:r w:rsidRPr="00DD24D2">
                <w:rPr>
                  <w:rFonts w:ascii="Arial" w:hAnsi="Arial" w:cs="Arial"/>
                  <w:sz w:val="16"/>
                </w:rPr>
                <w:t xml:space="preserve"> Filter output to zero instead of EEPROM value.</w:t>
              </w:r>
            </w:ins>
          </w:p>
        </w:tc>
        <w:tc>
          <w:tcPr>
            <w:tcW w:w="1080" w:type="dxa"/>
          </w:tcPr>
          <w:p w:rsidR="00DD24D2" w:rsidRDefault="00DD24D2" w:rsidP="001A7DC7">
            <w:pPr>
              <w:spacing w:before="60"/>
              <w:rPr>
                <w:ins w:id="11" w:author="Lucas Wendling" w:date="2013-05-01T09:18:00Z"/>
                <w:rFonts w:ascii="Arial" w:hAnsi="Arial" w:cs="Arial"/>
                <w:sz w:val="16"/>
              </w:rPr>
            </w:pPr>
            <w:ins w:id="12" w:author="Lucas Wendling" w:date="2013-05-01T09:18:00Z">
              <w:r>
                <w:rPr>
                  <w:rFonts w:ascii="Arial" w:hAnsi="Arial" w:cs="Arial"/>
                  <w:sz w:val="16"/>
                </w:rPr>
                <w:t>01-May-13</w:t>
              </w:r>
            </w:ins>
          </w:p>
        </w:tc>
        <w:tc>
          <w:tcPr>
            <w:tcW w:w="1105" w:type="dxa"/>
          </w:tcPr>
          <w:p w:rsidR="00DD24D2" w:rsidRDefault="00DD24D2">
            <w:pPr>
              <w:spacing w:before="60"/>
              <w:rPr>
                <w:ins w:id="13" w:author="Lucas Wendling" w:date="2013-05-01T09:18:00Z"/>
                <w:rFonts w:ascii="Arial" w:hAnsi="Arial" w:cs="Arial"/>
                <w:sz w:val="16"/>
              </w:rPr>
            </w:pPr>
            <w:ins w:id="14" w:author="Lucas Wendling" w:date="2013-05-01T09:18:00Z">
              <w:r>
                <w:rPr>
                  <w:rFonts w:ascii="Arial" w:hAnsi="Arial" w:cs="Arial"/>
                  <w:sz w:val="16"/>
                </w:rPr>
                <w:t>LWW</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8C0" w:rsidRDefault="005168C0">
      <w:r>
        <w:separator/>
      </w:r>
    </w:p>
  </w:endnote>
  <w:endnote w:type="continuationSeparator" w:id="0">
    <w:p w:rsidR="005168C0" w:rsidRDefault="005168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31068D" w:rsidRPr="0031068D">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8C0" w:rsidRDefault="005168C0">
      <w:r>
        <w:separator/>
      </w:r>
    </w:p>
  </w:footnote>
  <w:footnote w:type="continuationSeparator" w:id="0">
    <w:p w:rsidR="005168C0" w:rsidRDefault="00516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785710">
          <w:pPr>
            <w:pStyle w:val="Header"/>
          </w:pPr>
          <w:r>
            <w:fldChar w:fldCharType="begin"/>
          </w:r>
          <w:r w:rsidR="00E87BD3">
            <w:instrText xml:space="preserve"> DOCPROPERTY "Document Title"  \* MERGEFORMAT </w:instrText>
          </w:r>
          <w:r>
            <w:fldChar w:fldCharType="separate"/>
          </w:r>
          <w:proofErr w:type="spellStart"/>
          <w:r w:rsidR="00D90F52">
            <w:t>Handwheel</w:t>
          </w:r>
          <w:proofErr w:type="spellEnd"/>
          <w:r w:rsidR="00D90F52">
            <w:t xml:space="preserve"> Torque 2</w:t>
          </w:r>
          <w:r>
            <w:fldChar w:fldCharType="end"/>
          </w:r>
        </w:p>
        <w:p w:rsidR="00F957FA" w:rsidRDefault="00785710" w:rsidP="001A574F">
          <w:pPr>
            <w:pStyle w:val="Header"/>
            <w:tabs>
              <w:tab w:val="clear" w:pos="4320"/>
              <w:tab w:val="clear" w:pos="8640"/>
              <w:tab w:val="center" w:pos="2592"/>
            </w:tabs>
          </w:pPr>
          <w:fldSimple w:instr=" DOCPROPERTY &quot;Product Line&quot;  \* MERGEFORMAT ">
            <w:r w:rsidR="00D90F52">
              <w:t>Gen II+ EPS EA3</w:t>
            </w:r>
          </w:fldSimple>
          <w:r w:rsidR="00F957FA">
            <w:tab/>
          </w:r>
        </w:p>
      </w:tc>
      <w:tc>
        <w:tcPr>
          <w:tcW w:w="1170" w:type="dxa"/>
        </w:tcPr>
        <w:p w:rsidR="00F957FA" w:rsidRDefault="00F957FA">
          <w:pPr>
            <w:pStyle w:val="Header"/>
          </w:pPr>
          <w:r>
            <w:t>Revision:</w:t>
          </w:r>
        </w:p>
      </w:tc>
      <w:tc>
        <w:tcPr>
          <w:tcW w:w="1350" w:type="dxa"/>
        </w:tcPr>
        <w:p w:rsidR="00F957FA" w:rsidRDefault="00785710" w:rsidP="00C442FA">
          <w:pPr>
            <w:pStyle w:val="Header"/>
          </w:pPr>
          <w:fldSimple w:instr=" DOCPROPERTY &quot;MDDRevNum&quot; \* MERGEFORMAT ">
            <w:ins w:id="15" w:author="Lucas Wendling" w:date="2013-05-01T09:17:00Z">
              <w:r w:rsidR="00D90F52">
                <w:t>6.0</w:t>
              </w:r>
            </w:ins>
            <w:del w:id="16" w:author="Lucas Wendling" w:date="2013-05-01T09:17:00Z">
              <w:r w:rsidR="00D60C35" w:rsidDel="00D90F52">
                <w:delText>5</w:delText>
              </w:r>
              <w:r w:rsidR="00C442FA" w:rsidDel="00D90F52">
                <w:delText>.0</w:delText>
              </w:r>
            </w:del>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785710" w:rsidP="00D60C35">
          <w:pPr>
            <w:pStyle w:val="Header"/>
          </w:pPr>
          <w:r>
            <w:fldChar w:fldCharType="begin"/>
          </w:r>
          <w:r w:rsidR="00C442FA">
            <w:instrText xml:space="preserve"> SAVEDATE \@ "d-MMM-yy" \* MERGEFORMAT </w:instrText>
          </w:r>
          <w:r>
            <w:fldChar w:fldCharType="separate"/>
          </w:r>
          <w:ins w:id="17" w:author="Lucas Wendling" w:date="2013-05-01T10:01:00Z">
            <w:r w:rsidR="00962850">
              <w:rPr>
                <w:noProof/>
              </w:rPr>
              <w:t>1-May-13</w:t>
            </w:r>
          </w:ins>
          <w:del w:id="18" w:author="Lucas Wendling" w:date="2013-05-01T09:17:00Z">
            <w:r w:rsidR="001540A6" w:rsidDel="00D90F52">
              <w:rPr>
                <w:noProof/>
              </w:rPr>
              <w:delText>22-Apr-13</w:delText>
            </w:r>
          </w:del>
          <w:r>
            <w:fldChar w:fldCharType="end"/>
          </w:r>
          <w:del w:id="19" w:author="Lucas Wendling" w:date="2013-05-01T09:17:00Z">
            <w:r w:rsidR="00C442FA" w:rsidDel="00D90F52">
              <w:delText>3</w:delText>
            </w:r>
          </w:del>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785710" w:rsidP="00870005">
          <w:pPr>
            <w:pStyle w:val="Header"/>
          </w:pPr>
          <w:fldSimple w:instr=" USERNAME  \* MERGEFORMAT ">
            <w:ins w:id="20" w:author="Lucas Wendling" w:date="2013-05-01T09:17:00Z">
              <w:r w:rsidR="00D90F52">
                <w:rPr>
                  <w:noProof/>
                </w:rPr>
                <w:t>Lucas Wendling</w:t>
              </w:r>
            </w:ins>
            <w:del w:id="21" w:author="Lucas Wendling" w:date="2013-05-01T09:17:00Z">
              <w:r w:rsidR="0031068D" w:rsidDel="00D90F52">
                <w:rPr>
                  <w:noProof/>
                </w:rPr>
                <w:delText>Owen Tosh (nzx5jd)</w:delText>
              </w:r>
            </w:del>
          </w:fldSimple>
        </w:p>
      </w:tc>
      <w:tc>
        <w:tcPr>
          <w:tcW w:w="1170" w:type="dxa"/>
        </w:tcPr>
        <w:p w:rsidR="00F957FA" w:rsidRDefault="00F957FA">
          <w:pPr>
            <w:pStyle w:val="Header"/>
          </w:pPr>
          <w:r>
            <w:t>Page:</w:t>
          </w:r>
        </w:p>
      </w:tc>
      <w:tc>
        <w:tcPr>
          <w:tcW w:w="1350" w:type="dxa"/>
        </w:tcPr>
        <w:p w:rsidR="00F957FA" w:rsidRDefault="00785710">
          <w:pPr>
            <w:pStyle w:val="Header"/>
          </w:pPr>
          <w:r>
            <w:rPr>
              <w:rStyle w:val="PageNumber"/>
            </w:rPr>
            <w:fldChar w:fldCharType="begin"/>
          </w:r>
          <w:r w:rsidR="00F957FA">
            <w:rPr>
              <w:rStyle w:val="PageNumber"/>
            </w:rPr>
            <w:instrText xml:space="preserve"> PAGE </w:instrText>
          </w:r>
          <w:r>
            <w:rPr>
              <w:rStyle w:val="PageNumber"/>
            </w:rPr>
            <w:fldChar w:fldCharType="separate"/>
          </w:r>
          <w:r w:rsidR="00962850">
            <w:rPr>
              <w:rStyle w:val="PageNumber"/>
              <w:noProof/>
            </w:rPr>
            <w:t>7</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962850">
            <w:rPr>
              <w:rStyle w:val="PageNumber"/>
              <w:noProof/>
            </w:rPr>
            <w:t>20</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17054"/>
    <w:rsid w:val="000E60B2"/>
    <w:rsid w:val="000F0902"/>
    <w:rsid w:val="00107819"/>
    <w:rsid w:val="0013504B"/>
    <w:rsid w:val="001540A6"/>
    <w:rsid w:val="001A574F"/>
    <w:rsid w:val="001A7DC7"/>
    <w:rsid w:val="001B60DF"/>
    <w:rsid w:val="001C150A"/>
    <w:rsid w:val="001F09B2"/>
    <w:rsid w:val="0020722A"/>
    <w:rsid w:val="00246519"/>
    <w:rsid w:val="00251AC0"/>
    <w:rsid w:val="002C03D8"/>
    <w:rsid w:val="0031068D"/>
    <w:rsid w:val="00315335"/>
    <w:rsid w:val="00377BE7"/>
    <w:rsid w:val="003A7DA7"/>
    <w:rsid w:val="003B2A82"/>
    <w:rsid w:val="003B7645"/>
    <w:rsid w:val="003C4D3F"/>
    <w:rsid w:val="003D75E1"/>
    <w:rsid w:val="003F14CD"/>
    <w:rsid w:val="00422F3E"/>
    <w:rsid w:val="00474003"/>
    <w:rsid w:val="004A781C"/>
    <w:rsid w:val="004D6E66"/>
    <w:rsid w:val="005123C8"/>
    <w:rsid w:val="005168C0"/>
    <w:rsid w:val="00541CCC"/>
    <w:rsid w:val="005A14F1"/>
    <w:rsid w:val="005C7D36"/>
    <w:rsid w:val="005D3567"/>
    <w:rsid w:val="005D5FE4"/>
    <w:rsid w:val="005D783D"/>
    <w:rsid w:val="00616853"/>
    <w:rsid w:val="00674ADF"/>
    <w:rsid w:val="006D33CC"/>
    <w:rsid w:val="006D6D7F"/>
    <w:rsid w:val="006F01A3"/>
    <w:rsid w:val="006F6464"/>
    <w:rsid w:val="00706174"/>
    <w:rsid w:val="00785710"/>
    <w:rsid w:val="007A69AC"/>
    <w:rsid w:val="007D277A"/>
    <w:rsid w:val="008242F0"/>
    <w:rsid w:val="008535B2"/>
    <w:rsid w:val="00860C50"/>
    <w:rsid w:val="00870005"/>
    <w:rsid w:val="008B3E94"/>
    <w:rsid w:val="008F468D"/>
    <w:rsid w:val="008F6DBB"/>
    <w:rsid w:val="00937013"/>
    <w:rsid w:val="00955F6A"/>
    <w:rsid w:val="00957470"/>
    <w:rsid w:val="00962850"/>
    <w:rsid w:val="009B20B2"/>
    <w:rsid w:val="009E0FF4"/>
    <w:rsid w:val="00A17054"/>
    <w:rsid w:val="00AA52F7"/>
    <w:rsid w:val="00AD731B"/>
    <w:rsid w:val="00B24325"/>
    <w:rsid w:val="00B54697"/>
    <w:rsid w:val="00B66F77"/>
    <w:rsid w:val="00BB5F1A"/>
    <w:rsid w:val="00BD008B"/>
    <w:rsid w:val="00BD15D2"/>
    <w:rsid w:val="00BD3DFF"/>
    <w:rsid w:val="00BE060A"/>
    <w:rsid w:val="00BF364D"/>
    <w:rsid w:val="00C1763A"/>
    <w:rsid w:val="00C31A47"/>
    <w:rsid w:val="00C35BD3"/>
    <w:rsid w:val="00C411D9"/>
    <w:rsid w:val="00C442FA"/>
    <w:rsid w:val="00C72FFA"/>
    <w:rsid w:val="00CB6F5E"/>
    <w:rsid w:val="00CF1EB8"/>
    <w:rsid w:val="00D60C35"/>
    <w:rsid w:val="00D90F52"/>
    <w:rsid w:val="00D91E65"/>
    <w:rsid w:val="00D94BDD"/>
    <w:rsid w:val="00DC7E08"/>
    <w:rsid w:val="00DD24D2"/>
    <w:rsid w:val="00DE4889"/>
    <w:rsid w:val="00E368A5"/>
    <w:rsid w:val="00E5472B"/>
    <w:rsid w:val="00E57C42"/>
    <w:rsid w:val="00E87BD3"/>
    <w:rsid w:val="00EB686B"/>
    <w:rsid w:val="00EC296B"/>
    <w:rsid w:val="00EE47A5"/>
    <w:rsid w:val="00EF4E9E"/>
    <w:rsid w:val="00F141E2"/>
    <w:rsid w:val="00F2646F"/>
    <w:rsid w:val="00F648ED"/>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3106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423</TotalTime>
  <Pages>20</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9394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Lucas Wendling</cp:lastModifiedBy>
  <cp:revision>24</cp:revision>
  <cp:lastPrinted>2011-03-21T13:34:00Z</cp:lastPrinted>
  <dcterms:created xsi:type="dcterms:W3CDTF">2012-10-10T19:09:00Z</dcterms:created>
  <dcterms:modified xsi:type="dcterms:W3CDTF">2013-05-01T14:01:00Z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Handwheel Torque 2</vt:lpwstr>
  </property>
  <property fmtid="{D5CDD505-2E9C-101B-9397-08002B2CF9AE}" pid="3" name="MDDRevNum">
    <vt:lpwstr>6.0</vt:lpwstr>
  </property>
  <property fmtid="{D5CDD505-2E9C-101B-9397-08002B2CF9AE}" pid="4" name="Module Layer">
    <vt:lpwstr>0</vt:lpwstr>
  </property>
  <property fmtid="{D5CDD505-2E9C-101B-9397-08002B2CF9AE}" pid="5" name="Module Name">
    <vt:lpwstr>HwTrq2</vt:lpwstr>
  </property>
  <property fmtid="{D5CDD505-2E9C-101B-9397-08002B2CF9AE}" pid="6" name="Product Line">
    <vt:lpwstr>Gen II+ EPS EA3</vt:lpwstr>
  </property>
</Properties>
</file>