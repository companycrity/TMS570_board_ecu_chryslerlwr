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BD654B">
      <w:pPr>
        <w:pStyle w:val="Heading1"/>
        <w:numPr>
          <w:ilvl w:val="0"/>
          <w:numId w:val="0"/>
        </w:numPr>
      </w:pPr>
      <w:r>
        <w:t>Module --</w:t>
      </w:r>
      <w:r w:rsidR="004A781C">
        <w:t xml:space="preserve"> </w:t>
      </w:r>
      <w:proofErr w:type="spellStart"/>
      <w:r w:rsidR="00DD577F">
        <w:t>HaLFTO</w:t>
      </w:r>
      <w:proofErr w:type="spellEnd"/>
    </w:p>
    <w:p w:rsidR="004A781C" w:rsidRDefault="004A781C">
      <w:pPr>
        <w:pStyle w:val="Heading1"/>
      </w:pPr>
      <w:r>
        <w:t>High-Level Description</w:t>
      </w:r>
    </w:p>
    <w:p w:rsidR="00DD577F" w:rsidRPr="00DD577F" w:rsidRDefault="00DD577F" w:rsidP="00DD577F">
      <w:r w:rsidRPr="00DD577F">
        <w:t xml:space="preserve">This function describes the activation logic used to implement the torque overlay functionality related to lane departure warning with haptic lane feedback. </w:t>
      </w:r>
    </w:p>
    <w:p w:rsidR="004A781C" w:rsidRDefault="004A781C">
      <w:pPr>
        <w:pStyle w:val="Heading1"/>
      </w:pPr>
      <w:r>
        <w:lastRenderedPageBreak/>
        <w:t>Figures</w:t>
      </w:r>
    </w:p>
    <w:p w:rsidR="004A781C" w:rsidRDefault="001D4B4C">
      <w:pPr>
        <w:pStyle w:val="Heading2"/>
      </w:pPr>
      <w:r>
        <w:t>Component Diagram</w:t>
      </w:r>
    </w:p>
    <w:p w:rsidR="004A781C" w:rsidRDefault="00AD6F48" w:rsidP="00D43914">
      <w:pPr>
        <w:jc w:val="center"/>
      </w:pPr>
      <w:del w:id="0" w:author="Balani, Spandana" w:date="2014-05-20T12:04:00Z">
        <w:r w:rsidDel="00411DE0">
          <w:rPr>
            <w:noProof/>
          </w:rPr>
          <w:lastRenderedPageBreak/>
          <w:drawing>
            <wp:inline distT="0" distB="0" distL="0" distR="0" wp14:anchorId="43E44F4F" wp14:editId="28C36364">
              <wp:extent cx="2889250" cy="403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250" cy="4037965"/>
                      </a:xfrm>
                      <a:prstGeom prst="rect">
                        <a:avLst/>
                      </a:prstGeom>
                      <a:noFill/>
                      <a:ln>
                        <a:noFill/>
                      </a:ln>
                    </pic:spPr>
                  </pic:pic>
                </a:graphicData>
              </a:graphic>
            </wp:inline>
          </w:drawing>
        </w:r>
      </w:del>
      <w:ins w:id="1" w:author="Balani, Spandana" w:date="2014-05-20T12:04:00Z">
        <w:r w:rsidR="00411DE0">
          <w:rPr>
            <w:noProof/>
          </w:rPr>
          <w:lastRenderedPageBreak/>
          <w:drawing>
            <wp:inline distT="0" distB="0" distL="0" distR="0">
              <wp:extent cx="2806700" cy="4174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4174490"/>
                      </a:xfrm>
                      <a:prstGeom prst="rect">
                        <a:avLst/>
                      </a:prstGeom>
                      <a:noFill/>
                      <a:ln>
                        <a:noFill/>
                      </a:ln>
                    </pic:spPr>
                  </pic:pic>
                </a:graphicData>
              </a:graphic>
            </wp:inline>
          </w:drawing>
        </w:r>
      </w:ins>
    </w:p>
    <w:p w:rsidR="007B3E0D" w:rsidRDefault="003214CB" w:rsidP="00D43914">
      <w:pPr>
        <w:jc w:val="center"/>
      </w:pPr>
      <w:ins w:id="2" w:author="Balani, Spandana" w:date="2014-05-20T13:40:00Z">
        <w:r>
          <w:rPr>
            <w:noProof/>
          </w:rPr>
          <mc:AlternateContent>
            <mc:Choice Requires="wps">
              <w:drawing>
                <wp:anchor distT="0" distB="0" distL="114300" distR="114300" simplePos="0" relativeHeight="251659264" behindDoc="0" locked="0" layoutInCell="1" allowOverlap="1">
                  <wp:simplePos x="0" y="0"/>
                  <wp:positionH relativeFrom="column">
                    <wp:posOffset>1465028</wp:posOffset>
                  </wp:positionH>
                  <wp:positionV relativeFrom="paragraph">
                    <wp:posOffset>-3512792</wp:posOffset>
                  </wp:positionV>
                  <wp:extent cx="1367624" cy="15902"/>
                  <wp:effectExtent l="0" t="0" r="23495" b="22225"/>
                  <wp:wrapNone/>
                  <wp:docPr id="2" name="Straight Connector 2"/>
                  <wp:cNvGraphicFramePr/>
                  <a:graphic xmlns:a="http://schemas.openxmlformats.org/drawingml/2006/main">
                    <a:graphicData uri="http://schemas.microsoft.com/office/word/2010/wordprocessingShape">
                      <wps:wsp>
                        <wps:cNvCnPr/>
                        <wps:spPr>
                          <a:xfrm>
                            <a:off x="0" y="0"/>
                            <a:ext cx="1367624" cy="1590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35pt,-276.6pt" to="223.05pt,-2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" strokecolor="#bc4542 [3045]"/>
              </w:pict>
            </mc:Fallback>
          </mc:AlternateContent>
        </w:r>
      </w:ins>
    </w:p>
    <w:p w:rsidR="00C26B56" w:rsidRDefault="00C26B56" w:rsidP="00C26B56"/>
    <w:p w:rsidR="004A781C" w:rsidRDefault="004A781C">
      <w:pPr>
        <w:pStyle w:val="Heading3"/>
      </w:pPr>
      <w:r>
        <w:lastRenderedPageBreak/>
        <w:t xml:space="preserve">Diagram – Function </w:t>
      </w:r>
      <w:r w:rsidR="00861EE0" w:rsidRPr="00861EE0">
        <w:t>HaLFTO_Per1</w:t>
      </w:r>
    </w:p>
    <w:p w:rsidR="004A781C" w:rsidRDefault="004A781C" w:rsidP="00C26B56">
      <w:pPr>
        <w:keepNext/>
      </w:pPr>
      <w:r>
        <w:t>This diagram describes the functional characteristics and data flow of a given function.</w:t>
      </w:r>
    </w:p>
    <w:p w:rsidR="004A781C" w:rsidRDefault="007D0B8F" w:rsidP="00861EE0">
      <w:pPr>
        <w:jc w:val="center"/>
      </w:pPr>
      <w:r>
        <w:object w:dxaOrig="2720" w:dyaOrig="5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268.6pt" o:ole="">
            <v:imagedata r:id="rId11" o:title=""/>
          </v:shape>
          <o:OLEObject Type="Embed" ProgID="Visio.Drawing.11" ShapeID="_x0000_i1025" DrawAspect="Content" ObjectID="_1462100032" r:id="rId12"/>
        </w:object>
      </w:r>
    </w:p>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941C08"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941C08" w:rsidRDefault="00941C08">
            <w:pPr>
              <w:rPr>
                <w:rFonts w:ascii="Calibri" w:hAnsi="Calibri" w:cs="Arial"/>
                <w:sz w:val="16"/>
                <w:szCs w:val="16"/>
              </w:rPr>
            </w:pPr>
            <w:proofErr w:type="spellStart"/>
            <w:r>
              <w:rPr>
                <w:rFonts w:ascii="Calibri" w:hAnsi="Calibri" w:cs="Arial"/>
                <w:sz w:val="16"/>
                <w:szCs w:val="16"/>
              </w:rPr>
              <w:t>HaLFEnableRqst_Cnt_lgc</w:t>
            </w:r>
            <w:proofErr w:type="spellEnd"/>
          </w:p>
        </w:tc>
        <w:tc>
          <w:tcPr>
            <w:tcW w:w="4455" w:type="dxa"/>
          </w:tcPr>
          <w:p w:rsidR="00941C08" w:rsidRDefault="00941C08">
            <w:pPr>
              <w:rPr>
                <w:rFonts w:ascii="Calibri" w:hAnsi="Calibri" w:cs="Arial"/>
                <w:sz w:val="16"/>
                <w:szCs w:val="16"/>
              </w:rPr>
            </w:pPr>
            <w:proofErr w:type="spellStart"/>
            <w:r>
              <w:rPr>
                <w:rFonts w:ascii="Calibri" w:hAnsi="Calibri" w:cs="Arial"/>
                <w:sz w:val="16"/>
                <w:szCs w:val="16"/>
              </w:rPr>
              <w:t>HaLFActive_Cnt_lgc</w:t>
            </w:r>
            <w:proofErr w:type="spellEnd"/>
          </w:p>
        </w:tc>
      </w:tr>
      <w:tr w:rsidR="00941C08" w:rsidRPr="004B5BE2" w:rsidTr="00D2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7"/>
        </w:trPr>
        <w:tc>
          <w:tcPr>
            <w:tcW w:w="4455" w:type="dxa"/>
            <w:gridSpan w:val="2"/>
          </w:tcPr>
          <w:p w:rsidR="00941C08" w:rsidRDefault="00941C08">
            <w:pPr>
              <w:rPr>
                <w:rFonts w:ascii="Calibri" w:hAnsi="Calibri" w:cs="Arial"/>
                <w:sz w:val="16"/>
                <w:szCs w:val="16"/>
              </w:rPr>
            </w:pPr>
            <w:del w:id="3" w:author="Balani, Spandana" w:date="2014-05-20T13:40:00Z">
              <w:r w:rsidDel="003214CB">
                <w:rPr>
                  <w:rFonts w:ascii="Calibri" w:hAnsi="Calibri" w:cs="Arial"/>
                  <w:sz w:val="16"/>
                  <w:szCs w:val="16"/>
                </w:rPr>
                <w:delText>HaLFTrqOvCmdRqst_MtrNm_f32</w:delText>
              </w:r>
            </w:del>
          </w:p>
        </w:tc>
        <w:tc>
          <w:tcPr>
            <w:tcW w:w="4455" w:type="dxa"/>
          </w:tcPr>
          <w:p w:rsidR="00941C08" w:rsidRDefault="00941C08">
            <w:pPr>
              <w:rPr>
                <w:rFonts w:ascii="Calibri" w:hAnsi="Calibri" w:cs="Arial"/>
                <w:sz w:val="16"/>
                <w:szCs w:val="16"/>
              </w:rPr>
            </w:pPr>
            <w:r>
              <w:rPr>
                <w:rFonts w:ascii="Calibri" w:hAnsi="Calibri" w:cs="Arial"/>
                <w:sz w:val="16"/>
                <w:szCs w:val="16"/>
              </w:rPr>
              <w:t>HaLFState_Cnt_u08</w:t>
            </w:r>
          </w:p>
        </w:tc>
      </w:tr>
      <w:tr w:rsidR="00941C08"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941C08" w:rsidRDefault="00941C08">
            <w:pPr>
              <w:rPr>
                <w:rFonts w:ascii="Calibri" w:hAnsi="Calibri" w:cs="Arial"/>
                <w:sz w:val="16"/>
                <w:szCs w:val="16"/>
              </w:rPr>
            </w:pPr>
            <w:proofErr w:type="spellStart"/>
            <w:r>
              <w:rPr>
                <w:rFonts w:ascii="Calibri" w:hAnsi="Calibri" w:cs="Arial"/>
                <w:sz w:val="16"/>
                <w:szCs w:val="16"/>
              </w:rPr>
              <w:t>HaLFIntSystemFltActive_Cnt_lgc</w:t>
            </w:r>
            <w:proofErr w:type="spellEnd"/>
          </w:p>
        </w:tc>
        <w:tc>
          <w:tcPr>
            <w:tcW w:w="4455" w:type="dxa"/>
          </w:tcPr>
          <w:p w:rsidR="00941C08" w:rsidRDefault="00941C08">
            <w:pPr>
              <w:rPr>
                <w:rFonts w:ascii="Calibri" w:hAnsi="Calibri" w:cs="Arial"/>
                <w:sz w:val="16"/>
                <w:szCs w:val="16"/>
              </w:rPr>
            </w:pPr>
            <w:proofErr w:type="spellStart"/>
            <w:r>
              <w:rPr>
                <w:rFonts w:ascii="Calibri" w:hAnsi="Calibri" w:cs="Arial"/>
                <w:sz w:val="16"/>
                <w:szCs w:val="16"/>
              </w:rPr>
              <w:t>HaLFSuspend_Cnt_lgc</w:t>
            </w:r>
            <w:proofErr w:type="spellEnd"/>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proofErr w:type="spellStart"/>
            <w:r>
              <w:rPr>
                <w:rFonts w:ascii="Calibri" w:hAnsi="Calibri" w:cs="Arial"/>
                <w:sz w:val="16"/>
                <w:szCs w:val="16"/>
              </w:rPr>
              <w:t>HaLFErrInterfaceActive_Cnt_lgc</w:t>
            </w:r>
            <w:proofErr w:type="spellEnd"/>
          </w:p>
        </w:tc>
        <w:tc>
          <w:tcPr>
            <w:tcW w:w="4455" w:type="dxa"/>
          </w:tcPr>
          <w:p w:rsidR="00D20E93" w:rsidRPr="004162C3" w:rsidRDefault="00D20E93" w:rsidP="00AC79D1">
            <w:pPr>
              <w:rPr>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proofErr w:type="spellStart"/>
            <w:r>
              <w:rPr>
                <w:rFonts w:ascii="Calibri" w:hAnsi="Calibri" w:cs="Arial"/>
                <w:sz w:val="16"/>
                <w:szCs w:val="16"/>
              </w:rPr>
              <w:t>HaLFExtSystemFltActive_Cnt_lgc</w:t>
            </w:r>
            <w:proofErr w:type="spellEnd"/>
          </w:p>
        </w:tc>
        <w:tc>
          <w:tcPr>
            <w:tcW w:w="4455" w:type="dxa"/>
          </w:tcPr>
          <w:p w:rsidR="00D20E93" w:rsidRPr="004162C3" w:rsidRDefault="00D20E93" w:rsidP="00AC79D1">
            <w:pPr>
              <w:rPr>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r>
              <w:rPr>
                <w:rFonts w:ascii="Calibri" w:hAnsi="Calibri" w:cs="Arial"/>
                <w:sz w:val="16"/>
                <w:szCs w:val="16"/>
              </w:rPr>
              <w:t>VehicleSpeed_Kph_f32</w:t>
            </w:r>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proofErr w:type="spellStart"/>
            <w:r>
              <w:rPr>
                <w:rFonts w:ascii="Calibri" w:hAnsi="Calibri" w:cs="Arial"/>
                <w:sz w:val="16"/>
                <w:szCs w:val="16"/>
              </w:rPr>
              <w:t>HaLFSWATrqFail_Cnt_lgc</w:t>
            </w:r>
            <w:proofErr w:type="spellEnd"/>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3249DF">
            <w:pPr>
              <w:rPr>
                <w:rFonts w:ascii="Calibri" w:hAnsi="Calibri" w:cs="Arial"/>
                <w:sz w:val="16"/>
                <w:szCs w:val="16"/>
              </w:rPr>
            </w:pPr>
            <w:r w:rsidRPr="003249DF">
              <w:rPr>
                <w:rFonts w:ascii="Calibri" w:hAnsi="Calibri" w:cs="Arial"/>
                <w:sz w:val="16"/>
                <w:szCs w:val="16"/>
              </w:rPr>
              <w:t>HaLFTrqOvReverseGearEngage_Cnt_lgc</w:t>
            </w:r>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proofErr w:type="spellStart"/>
            <w:r>
              <w:rPr>
                <w:rFonts w:ascii="Calibri" w:hAnsi="Calibri" w:cs="Arial"/>
                <w:sz w:val="16"/>
                <w:szCs w:val="16"/>
              </w:rPr>
              <w:t>HaLFSlewComplete_Cnt_lgc</w:t>
            </w:r>
            <w:proofErr w:type="spellEnd"/>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proofErr w:type="spellStart"/>
            <w:r>
              <w:rPr>
                <w:rFonts w:ascii="Calibri" w:hAnsi="Calibri" w:cs="Arial"/>
                <w:sz w:val="16"/>
                <w:szCs w:val="16"/>
              </w:rPr>
              <w:t>HaLFFuncPresent_Cnt_lgc</w:t>
            </w:r>
            <w:proofErr w:type="spellEnd"/>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r>
              <w:rPr>
                <w:rFonts w:ascii="Calibri" w:hAnsi="Calibri" w:cs="Arial"/>
                <w:sz w:val="16"/>
                <w:szCs w:val="16"/>
              </w:rPr>
              <w:t>HwTorque_HwNm_f32</w:t>
            </w:r>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proofErr w:type="spellStart"/>
            <w:r>
              <w:rPr>
                <w:rFonts w:ascii="Calibri" w:hAnsi="Calibri" w:cs="Arial"/>
                <w:sz w:val="16"/>
                <w:szCs w:val="16"/>
              </w:rPr>
              <w:t>SystemState_Mode</w:t>
            </w:r>
            <w:proofErr w:type="spellEnd"/>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r>
              <w:rPr>
                <w:rFonts w:ascii="Calibri" w:hAnsi="Calibri" w:cs="Arial"/>
                <w:sz w:val="16"/>
                <w:szCs w:val="16"/>
              </w:rPr>
              <w:t>LimitPercentFiltered_Uls_f32</w:t>
            </w:r>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D20E9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D20E93" w:rsidRDefault="00D20E93">
            <w:pPr>
              <w:rPr>
                <w:rFonts w:ascii="Calibri" w:hAnsi="Calibri" w:cs="Arial"/>
                <w:sz w:val="16"/>
                <w:szCs w:val="16"/>
              </w:rPr>
            </w:pPr>
            <w:r>
              <w:rPr>
                <w:rFonts w:ascii="Calibri" w:hAnsi="Calibri" w:cs="Arial"/>
                <w:sz w:val="16"/>
                <w:szCs w:val="16"/>
              </w:rPr>
              <w:t>DSTState_Cnt_u08</w:t>
            </w:r>
          </w:p>
        </w:tc>
        <w:tc>
          <w:tcPr>
            <w:tcW w:w="4455" w:type="dxa"/>
            <w:vAlign w:val="center"/>
          </w:tcPr>
          <w:p w:rsidR="00D20E93" w:rsidRDefault="00D20E93" w:rsidP="00F957FA">
            <w:pPr>
              <w:spacing w:before="100" w:beforeAutospacing="1" w:after="100" w:afterAutospacing="1"/>
              <w:rPr>
                <w:rFonts w:ascii="Arial" w:hAnsi="Arial" w:cs="Arial"/>
                <w:sz w:val="16"/>
                <w:szCs w:val="16"/>
              </w:rPr>
            </w:pPr>
          </w:p>
        </w:tc>
      </w:tr>
      <w:tr w:rsidR="00FB60B3"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FB60B3" w:rsidRDefault="004A020B">
            <w:pPr>
              <w:rPr>
                <w:rFonts w:ascii="Calibri" w:hAnsi="Calibri" w:cs="Arial"/>
                <w:sz w:val="16"/>
                <w:szCs w:val="16"/>
              </w:rPr>
            </w:pPr>
            <w:proofErr w:type="spellStart"/>
            <w:r w:rsidRPr="004A020B">
              <w:rPr>
                <w:rFonts w:ascii="Calibri" w:hAnsi="Calibri" w:cs="Arial"/>
                <w:sz w:val="16"/>
                <w:szCs w:val="16"/>
              </w:rPr>
              <w:t>TOEOLDisable_Cnt_lgc</w:t>
            </w:r>
            <w:proofErr w:type="spellEnd"/>
          </w:p>
        </w:tc>
        <w:tc>
          <w:tcPr>
            <w:tcW w:w="4455" w:type="dxa"/>
            <w:vAlign w:val="center"/>
          </w:tcPr>
          <w:p w:rsidR="00FB60B3" w:rsidRDefault="00FB60B3" w:rsidP="00F957FA">
            <w:pPr>
              <w:spacing w:before="100" w:beforeAutospacing="1" w:after="100" w:afterAutospacing="1"/>
              <w:rPr>
                <w:rFonts w:ascii="Arial" w:hAnsi="Arial" w:cs="Arial"/>
                <w:sz w:val="16"/>
                <w:szCs w:val="16"/>
              </w:rPr>
            </w:pPr>
          </w:p>
        </w:tc>
      </w:tr>
      <w:tr w:rsidR="001D75CC"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4" w:author="Balani, Spandana" w:date="2014-05-20T11:48:00Z"/>
        </w:trPr>
        <w:tc>
          <w:tcPr>
            <w:tcW w:w="4455" w:type="dxa"/>
            <w:gridSpan w:val="2"/>
          </w:tcPr>
          <w:p w:rsidR="001D75CC" w:rsidRPr="004A020B" w:rsidRDefault="001D75CC">
            <w:pPr>
              <w:rPr>
                <w:ins w:id="5" w:author="Balani, Spandana" w:date="2014-05-20T11:48:00Z"/>
                <w:rFonts w:ascii="Calibri" w:hAnsi="Calibri" w:cs="Arial"/>
                <w:sz w:val="16"/>
                <w:szCs w:val="16"/>
              </w:rPr>
            </w:pPr>
            <w:proofErr w:type="spellStart"/>
            <w:ins w:id="6" w:author="Balani, Spandana" w:date="2014-05-20T11:48:00Z">
              <w:r w:rsidRPr="001D75CC">
                <w:rPr>
                  <w:rFonts w:ascii="Calibri" w:hAnsi="Calibri" w:cs="Arial"/>
                  <w:sz w:val="16"/>
                  <w:szCs w:val="16"/>
                </w:rPr>
                <w:t>PrevHaLFEnableRqst_Cnt_lgc</w:t>
              </w:r>
              <w:proofErr w:type="spellEnd"/>
            </w:ins>
          </w:p>
        </w:tc>
        <w:tc>
          <w:tcPr>
            <w:tcW w:w="4455" w:type="dxa"/>
            <w:vAlign w:val="center"/>
          </w:tcPr>
          <w:p w:rsidR="001D75CC" w:rsidRDefault="001D75CC" w:rsidP="00F957FA">
            <w:pPr>
              <w:spacing w:before="100" w:beforeAutospacing="1" w:after="100" w:afterAutospacing="1"/>
              <w:rPr>
                <w:ins w:id="7" w:author="Balani, Spandana" w:date="2014-05-20T11:48:00Z"/>
                <w:rFonts w:ascii="Arial" w:hAnsi="Arial" w:cs="Arial"/>
                <w:sz w:val="16"/>
                <w:szCs w:val="16"/>
              </w:rPr>
            </w:pPr>
          </w:p>
        </w:tc>
      </w:tr>
      <w:tr w:rsidR="001D75CC" w:rsidRPr="004B5BE2" w:rsidTr="00AC7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8" w:author="Balani, Spandana" w:date="2014-05-20T11:48:00Z"/>
        </w:trPr>
        <w:tc>
          <w:tcPr>
            <w:tcW w:w="4455" w:type="dxa"/>
            <w:gridSpan w:val="2"/>
          </w:tcPr>
          <w:p w:rsidR="001D75CC" w:rsidRPr="004A020B" w:rsidRDefault="001D75CC">
            <w:pPr>
              <w:rPr>
                <w:ins w:id="9" w:author="Balani, Spandana" w:date="2014-05-20T11:48:00Z"/>
                <w:rFonts w:ascii="Calibri" w:hAnsi="Calibri" w:cs="Arial"/>
                <w:sz w:val="16"/>
                <w:szCs w:val="16"/>
              </w:rPr>
            </w:pPr>
            <w:ins w:id="10" w:author="Balani, Spandana" w:date="2014-05-20T11:48:00Z">
              <w:r w:rsidRPr="001D75CC">
                <w:rPr>
                  <w:rFonts w:ascii="Calibri" w:hAnsi="Calibri" w:cs="Arial"/>
                  <w:sz w:val="16"/>
                  <w:szCs w:val="16"/>
                </w:rPr>
                <w:t>PrevHaLFTrqOvCmdRqst_MtrNm_f32</w:t>
              </w:r>
            </w:ins>
          </w:p>
        </w:tc>
        <w:tc>
          <w:tcPr>
            <w:tcW w:w="4455" w:type="dxa"/>
            <w:vAlign w:val="center"/>
          </w:tcPr>
          <w:p w:rsidR="001D75CC" w:rsidRDefault="001D75CC" w:rsidP="00F957FA">
            <w:pPr>
              <w:spacing w:before="100" w:beforeAutospacing="1" w:after="100" w:afterAutospacing="1"/>
              <w:rPr>
                <w:ins w:id="11" w:author="Balani, Spandana" w:date="2014-05-20T11:48:00Z"/>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622A34" w:rsidTr="00AC79D1">
        <w:tc>
          <w:tcPr>
            <w:tcW w:w="2808" w:type="dxa"/>
            <w:tcBorders>
              <w:top w:val="single" w:sz="6" w:space="0" w:color="auto"/>
              <w:left w:val="single" w:sz="6" w:space="0" w:color="auto"/>
              <w:bottom w:val="single" w:sz="6" w:space="0" w:color="auto"/>
              <w:right w:val="single" w:sz="6" w:space="0" w:color="auto"/>
            </w:tcBorders>
          </w:tcPr>
          <w:p w:rsidR="00622A34" w:rsidRDefault="00622A34">
            <w:pPr>
              <w:rPr>
                <w:rFonts w:ascii="Calibri" w:hAnsi="Calibri" w:cs="Arial"/>
                <w:sz w:val="16"/>
                <w:szCs w:val="16"/>
              </w:rPr>
            </w:pPr>
            <w:proofErr w:type="spellStart"/>
            <w:r>
              <w:rPr>
                <w:rFonts w:ascii="Calibri" w:hAnsi="Calibri" w:cs="Arial"/>
                <w:sz w:val="16"/>
                <w:szCs w:val="16"/>
              </w:rPr>
              <w:t>HaLFTO_DeactDSTStateChkFail_Cnt_D_lgc</w:t>
            </w:r>
            <w:proofErr w:type="spellEnd"/>
          </w:p>
        </w:tc>
        <w:tc>
          <w:tcPr>
            <w:tcW w:w="1440"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FALSE</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TRUE</w:t>
            </w:r>
          </w:p>
        </w:tc>
        <w:tc>
          <w:tcPr>
            <w:tcW w:w="2250" w:type="dxa"/>
            <w:tcBorders>
              <w:top w:val="single" w:sz="6" w:space="0" w:color="auto"/>
              <w:left w:val="single" w:sz="6" w:space="0" w:color="auto"/>
              <w:bottom w:val="single" w:sz="6" w:space="0" w:color="auto"/>
              <w:right w:val="single" w:sz="6" w:space="0" w:color="auto"/>
            </w:tcBorders>
          </w:tcPr>
          <w:p w:rsidR="00622A34" w:rsidRDefault="00622A34" w:rsidP="00F957FA">
            <w:pPr>
              <w:spacing w:before="60"/>
              <w:rPr>
                <w:rFonts w:ascii="Arial" w:hAnsi="Arial" w:cs="Arial"/>
                <w:sz w:val="16"/>
              </w:rPr>
            </w:pPr>
            <w:r w:rsidRPr="00622A34">
              <w:rPr>
                <w:rFonts w:ascii="Arial" w:hAnsi="Arial" w:cs="Arial"/>
                <w:sz w:val="16"/>
              </w:rPr>
              <w:t>HALFTO_START_SEC_VAR_CLEARED_BOOLEAN</w:t>
            </w:r>
          </w:p>
        </w:tc>
      </w:tr>
      <w:tr w:rsidR="008F1E44" w:rsidTr="00AC79D1">
        <w:tc>
          <w:tcPr>
            <w:tcW w:w="2808" w:type="dxa"/>
            <w:tcBorders>
              <w:top w:val="single" w:sz="6" w:space="0" w:color="auto"/>
              <w:left w:val="single" w:sz="6" w:space="0" w:color="auto"/>
              <w:bottom w:val="single" w:sz="6" w:space="0" w:color="auto"/>
              <w:right w:val="single" w:sz="6" w:space="0" w:color="auto"/>
            </w:tcBorders>
          </w:tcPr>
          <w:p w:rsidR="008F1E44" w:rsidDel="008F1E44" w:rsidRDefault="008F1E44">
            <w:pPr>
              <w:rPr>
                <w:rFonts w:ascii="Calibri" w:hAnsi="Calibri" w:cs="Arial"/>
                <w:sz w:val="16"/>
                <w:szCs w:val="16"/>
              </w:rPr>
            </w:pPr>
            <w:proofErr w:type="spellStart"/>
            <w:r>
              <w:rPr>
                <w:rFonts w:ascii="Calibri" w:hAnsi="Calibri" w:cs="Arial"/>
                <w:sz w:val="16"/>
                <w:szCs w:val="16"/>
              </w:rPr>
              <w:t>HaLFTO_</w:t>
            </w:r>
            <w:r w:rsidRPr="00EF2CC1">
              <w:rPr>
                <w:rFonts w:ascii="Calibri" w:hAnsi="Calibri" w:cs="Arial"/>
                <w:sz w:val="16"/>
                <w:szCs w:val="16"/>
              </w:rPr>
              <w:t>IncorHaLFActvnFailed_Cnt_M_lgc</w:t>
            </w:r>
            <w:proofErr w:type="spellEnd"/>
          </w:p>
        </w:tc>
        <w:tc>
          <w:tcPr>
            <w:tcW w:w="1440"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r>
              <w:rPr>
                <w:rFonts w:ascii="Calibri" w:hAnsi="Calibri" w:cs="Arial"/>
                <w:sz w:val="16"/>
                <w:szCs w:val="16"/>
              </w:rPr>
              <w:t>FALSE</w:t>
            </w:r>
          </w:p>
        </w:tc>
        <w:tc>
          <w:tcPr>
            <w:tcW w:w="1215"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r>
              <w:rPr>
                <w:rFonts w:ascii="Calibri" w:hAnsi="Calibri" w:cs="Arial"/>
                <w:sz w:val="16"/>
                <w:szCs w:val="16"/>
              </w:rPr>
              <w:t>TRUE</w:t>
            </w:r>
          </w:p>
        </w:tc>
        <w:tc>
          <w:tcPr>
            <w:tcW w:w="2250" w:type="dxa"/>
            <w:tcBorders>
              <w:top w:val="single" w:sz="6" w:space="0" w:color="auto"/>
              <w:left w:val="single" w:sz="6" w:space="0" w:color="auto"/>
              <w:bottom w:val="single" w:sz="6" w:space="0" w:color="auto"/>
              <w:right w:val="single" w:sz="6" w:space="0" w:color="auto"/>
            </w:tcBorders>
          </w:tcPr>
          <w:p w:rsidR="008F1E44" w:rsidRPr="00622A34" w:rsidDel="008F1E44" w:rsidRDefault="008F1E44" w:rsidP="00F957FA">
            <w:pPr>
              <w:spacing w:before="60"/>
              <w:rPr>
                <w:rFonts w:ascii="Arial" w:hAnsi="Arial" w:cs="Arial"/>
                <w:sz w:val="16"/>
              </w:rPr>
            </w:pPr>
            <w:r w:rsidRPr="00622A34">
              <w:rPr>
                <w:rFonts w:ascii="Arial" w:hAnsi="Arial" w:cs="Arial"/>
                <w:sz w:val="16"/>
              </w:rPr>
              <w:t>HALFTO_START_SEC_VAR_CLEARED_BOOLEAN</w:t>
            </w:r>
          </w:p>
        </w:tc>
      </w:tr>
      <w:tr w:rsidR="008F1E44" w:rsidTr="00AC79D1">
        <w:tc>
          <w:tcPr>
            <w:tcW w:w="2808" w:type="dxa"/>
            <w:tcBorders>
              <w:top w:val="single" w:sz="6" w:space="0" w:color="auto"/>
              <w:left w:val="single" w:sz="6" w:space="0" w:color="auto"/>
              <w:bottom w:val="single" w:sz="6" w:space="0" w:color="auto"/>
              <w:right w:val="single" w:sz="6" w:space="0" w:color="auto"/>
            </w:tcBorders>
          </w:tcPr>
          <w:p w:rsidR="008F1E44" w:rsidDel="008F1E44" w:rsidRDefault="008F1E44">
            <w:pPr>
              <w:rPr>
                <w:rFonts w:ascii="Calibri" w:hAnsi="Calibri" w:cs="Arial"/>
                <w:sz w:val="16"/>
                <w:szCs w:val="16"/>
              </w:rPr>
            </w:pPr>
            <w:proofErr w:type="spellStart"/>
            <w:r>
              <w:rPr>
                <w:rFonts w:ascii="Calibri" w:hAnsi="Calibri" w:cs="Arial"/>
                <w:sz w:val="16"/>
                <w:szCs w:val="16"/>
              </w:rPr>
              <w:t>HaLFTO_</w:t>
            </w:r>
            <w:r w:rsidRPr="00EF2CC1">
              <w:rPr>
                <w:rFonts w:ascii="Calibri" w:hAnsi="Calibri" w:cs="Arial"/>
                <w:sz w:val="16"/>
                <w:szCs w:val="16"/>
              </w:rPr>
              <w:t>HaLFDeactLongFailed_Cnt_M_lgc</w:t>
            </w:r>
            <w:proofErr w:type="spellEnd"/>
          </w:p>
        </w:tc>
        <w:tc>
          <w:tcPr>
            <w:tcW w:w="1440"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r>
              <w:rPr>
                <w:rFonts w:ascii="Calibri" w:hAnsi="Calibri" w:cs="Arial"/>
                <w:sz w:val="16"/>
                <w:szCs w:val="16"/>
              </w:rPr>
              <w:t>FALSE</w:t>
            </w:r>
          </w:p>
        </w:tc>
        <w:tc>
          <w:tcPr>
            <w:tcW w:w="1215"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r>
              <w:rPr>
                <w:rFonts w:ascii="Calibri" w:hAnsi="Calibri" w:cs="Arial"/>
                <w:sz w:val="16"/>
                <w:szCs w:val="16"/>
              </w:rPr>
              <w:t>TRUE</w:t>
            </w:r>
          </w:p>
        </w:tc>
        <w:tc>
          <w:tcPr>
            <w:tcW w:w="2250" w:type="dxa"/>
            <w:tcBorders>
              <w:top w:val="single" w:sz="6" w:space="0" w:color="auto"/>
              <w:left w:val="single" w:sz="6" w:space="0" w:color="auto"/>
              <w:bottom w:val="single" w:sz="6" w:space="0" w:color="auto"/>
              <w:right w:val="single" w:sz="6" w:space="0" w:color="auto"/>
            </w:tcBorders>
          </w:tcPr>
          <w:p w:rsidR="008F1E44" w:rsidRPr="00622A34" w:rsidDel="008F1E44" w:rsidRDefault="008F1E44" w:rsidP="00F957FA">
            <w:pPr>
              <w:spacing w:before="60"/>
              <w:rPr>
                <w:rFonts w:ascii="Arial" w:hAnsi="Arial" w:cs="Arial"/>
                <w:sz w:val="16"/>
              </w:rPr>
            </w:pPr>
            <w:r w:rsidRPr="00622A34">
              <w:rPr>
                <w:rFonts w:ascii="Arial" w:hAnsi="Arial" w:cs="Arial"/>
                <w:sz w:val="16"/>
              </w:rPr>
              <w:t>HALFTO_START_SEC_VAR_CLEARED_BOOLEAN</w:t>
            </w:r>
          </w:p>
        </w:tc>
      </w:tr>
      <w:tr w:rsidR="008F1E44" w:rsidTr="00AC79D1">
        <w:tc>
          <w:tcPr>
            <w:tcW w:w="2808" w:type="dxa"/>
            <w:tcBorders>
              <w:top w:val="single" w:sz="6" w:space="0" w:color="auto"/>
              <w:left w:val="single" w:sz="6" w:space="0" w:color="auto"/>
              <w:bottom w:val="single" w:sz="6" w:space="0" w:color="auto"/>
              <w:right w:val="single" w:sz="6" w:space="0" w:color="auto"/>
            </w:tcBorders>
          </w:tcPr>
          <w:p w:rsidR="008F1E44" w:rsidDel="008F1E44" w:rsidRDefault="008F1E44">
            <w:pPr>
              <w:rPr>
                <w:rFonts w:ascii="Calibri" w:hAnsi="Calibri" w:cs="Arial"/>
                <w:sz w:val="16"/>
                <w:szCs w:val="16"/>
              </w:rPr>
            </w:pPr>
            <w:del w:id="12" w:author="Balani, Spandana" w:date="2014-05-20T11:48:00Z">
              <w:r w:rsidDel="001D75CC">
                <w:rPr>
                  <w:rFonts w:ascii="Calibri" w:hAnsi="Calibri" w:cs="Arial"/>
                  <w:sz w:val="16"/>
                  <w:szCs w:val="16"/>
                </w:rPr>
                <w:delText>HaLFTO_</w:delText>
              </w:r>
              <w:r w:rsidRPr="00EF2CC1" w:rsidDel="001D75CC">
                <w:rPr>
                  <w:rFonts w:ascii="Calibri" w:hAnsi="Calibri" w:cs="Arial"/>
                  <w:sz w:val="16"/>
                  <w:szCs w:val="16"/>
                </w:rPr>
                <w:delText>PrevHaLFEnableRqst_Cnt_M_lgc</w:delText>
              </w:r>
            </w:del>
          </w:p>
        </w:tc>
        <w:tc>
          <w:tcPr>
            <w:tcW w:w="1440"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del w:id="13" w:author="Balani, Spandana" w:date="2014-05-20T11:48:00Z">
              <w:r w:rsidDel="001D75CC">
                <w:rPr>
                  <w:rFonts w:ascii="Calibri" w:hAnsi="Calibri" w:cs="Arial"/>
                  <w:sz w:val="16"/>
                  <w:szCs w:val="16"/>
                </w:rPr>
                <w:delText>1</w:delText>
              </w:r>
            </w:del>
          </w:p>
        </w:tc>
        <w:tc>
          <w:tcPr>
            <w:tcW w:w="1215"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del w:id="14" w:author="Balani, Spandana" w:date="2014-05-20T11:48:00Z">
              <w:r w:rsidDel="001D75CC">
                <w:rPr>
                  <w:rFonts w:ascii="Calibri" w:hAnsi="Calibri" w:cs="Arial"/>
                  <w:sz w:val="16"/>
                  <w:szCs w:val="16"/>
                </w:rPr>
                <w:delText>FALSE</w:delText>
              </w:r>
            </w:del>
          </w:p>
        </w:tc>
        <w:tc>
          <w:tcPr>
            <w:tcW w:w="1215" w:type="dxa"/>
            <w:tcBorders>
              <w:top w:val="single" w:sz="6" w:space="0" w:color="auto"/>
              <w:left w:val="single" w:sz="6" w:space="0" w:color="auto"/>
              <w:bottom w:val="single" w:sz="6" w:space="0" w:color="auto"/>
              <w:right w:val="single" w:sz="6" w:space="0" w:color="auto"/>
            </w:tcBorders>
            <w:vAlign w:val="bottom"/>
          </w:tcPr>
          <w:p w:rsidR="008F1E44" w:rsidDel="008F1E44" w:rsidRDefault="008F1E44">
            <w:pPr>
              <w:jc w:val="center"/>
              <w:rPr>
                <w:rFonts w:ascii="Calibri" w:hAnsi="Calibri" w:cs="Arial"/>
                <w:sz w:val="16"/>
                <w:szCs w:val="16"/>
              </w:rPr>
            </w:pPr>
            <w:del w:id="15" w:author="Balani, Spandana" w:date="2014-05-20T11:48:00Z">
              <w:r w:rsidDel="001D75CC">
                <w:rPr>
                  <w:rFonts w:ascii="Calibri" w:hAnsi="Calibri" w:cs="Arial"/>
                  <w:sz w:val="16"/>
                  <w:szCs w:val="16"/>
                </w:rPr>
                <w:delText>TRUE</w:delText>
              </w:r>
            </w:del>
          </w:p>
        </w:tc>
        <w:tc>
          <w:tcPr>
            <w:tcW w:w="2250" w:type="dxa"/>
            <w:tcBorders>
              <w:top w:val="single" w:sz="6" w:space="0" w:color="auto"/>
              <w:left w:val="single" w:sz="6" w:space="0" w:color="auto"/>
              <w:bottom w:val="single" w:sz="6" w:space="0" w:color="auto"/>
              <w:right w:val="single" w:sz="6" w:space="0" w:color="auto"/>
            </w:tcBorders>
          </w:tcPr>
          <w:p w:rsidR="008F1E44" w:rsidRPr="00622A34" w:rsidDel="008F1E44" w:rsidRDefault="008F1E44" w:rsidP="00F957FA">
            <w:pPr>
              <w:spacing w:before="60"/>
              <w:rPr>
                <w:rFonts w:ascii="Arial" w:hAnsi="Arial" w:cs="Arial"/>
                <w:sz w:val="16"/>
              </w:rPr>
            </w:pPr>
            <w:del w:id="16" w:author="Balani, Spandana" w:date="2014-05-20T11:48:00Z">
              <w:r w:rsidRPr="00622A34" w:rsidDel="001D75CC">
                <w:rPr>
                  <w:rFonts w:ascii="Arial" w:hAnsi="Arial" w:cs="Arial"/>
                  <w:sz w:val="16"/>
                </w:rPr>
                <w:delText>HALFTO_START_SEC_VAR_CLEARED_BOOLEAN</w:delText>
              </w:r>
            </w:del>
          </w:p>
        </w:tc>
      </w:tr>
      <w:tr w:rsidR="00622A34" w:rsidTr="00AC79D1">
        <w:tc>
          <w:tcPr>
            <w:tcW w:w="2808" w:type="dxa"/>
            <w:tcBorders>
              <w:top w:val="single" w:sz="6" w:space="0" w:color="auto"/>
              <w:left w:val="single" w:sz="6" w:space="0" w:color="auto"/>
              <w:bottom w:val="single" w:sz="6" w:space="0" w:color="auto"/>
              <w:right w:val="single" w:sz="6" w:space="0" w:color="auto"/>
            </w:tcBorders>
          </w:tcPr>
          <w:p w:rsidR="00622A34" w:rsidRDefault="001901A2">
            <w:pPr>
              <w:rPr>
                <w:rFonts w:ascii="Calibri" w:hAnsi="Calibri" w:cs="Arial"/>
                <w:sz w:val="16"/>
                <w:szCs w:val="16"/>
              </w:rPr>
            </w:pPr>
            <w:r>
              <w:rPr>
                <w:rFonts w:ascii="Calibri" w:hAnsi="Calibri" w:cs="Arial"/>
                <w:sz w:val="16"/>
                <w:szCs w:val="16"/>
              </w:rPr>
              <w:lastRenderedPageBreak/>
              <w:t>HaLFTO_</w:t>
            </w:r>
            <w:r w:rsidR="004A020B" w:rsidRPr="004A020B">
              <w:rPr>
                <w:rFonts w:ascii="Calibri" w:hAnsi="Calibri" w:cs="Arial"/>
                <w:sz w:val="16"/>
                <w:szCs w:val="16"/>
              </w:rPr>
              <w:t>IncorHaLFActvnHwTrqTimer_mS_M_u32</w:t>
            </w:r>
          </w:p>
        </w:tc>
        <w:tc>
          <w:tcPr>
            <w:tcW w:w="1440"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622A34" w:rsidRDefault="00622A34" w:rsidP="00F957FA">
            <w:pPr>
              <w:spacing w:before="60"/>
              <w:rPr>
                <w:rFonts w:ascii="Arial" w:hAnsi="Arial" w:cs="Arial"/>
                <w:sz w:val="16"/>
              </w:rPr>
            </w:pPr>
            <w:r w:rsidRPr="00622A34">
              <w:rPr>
                <w:rFonts w:ascii="Arial" w:hAnsi="Arial" w:cs="Arial"/>
                <w:sz w:val="16"/>
              </w:rPr>
              <w:t>HALFTO_START_SEC_VAR_NOINIT_32</w:t>
            </w:r>
          </w:p>
        </w:tc>
      </w:tr>
      <w:tr w:rsidR="00622A34" w:rsidTr="00AC79D1">
        <w:tc>
          <w:tcPr>
            <w:tcW w:w="2808" w:type="dxa"/>
            <w:tcBorders>
              <w:top w:val="single" w:sz="6" w:space="0" w:color="auto"/>
              <w:left w:val="single" w:sz="6" w:space="0" w:color="auto"/>
              <w:bottom w:val="single" w:sz="6" w:space="0" w:color="auto"/>
              <w:right w:val="single" w:sz="6" w:space="0" w:color="auto"/>
            </w:tcBorders>
          </w:tcPr>
          <w:p w:rsidR="00622A34" w:rsidRDefault="001901A2">
            <w:pPr>
              <w:rPr>
                <w:rFonts w:ascii="Calibri" w:hAnsi="Calibri" w:cs="Arial"/>
                <w:sz w:val="16"/>
                <w:szCs w:val="16"/>
              </w:rPr>
            </w:pPr>
            <w:r>
              <w:rPr>
                <w:rFonts w:ascii="Calibri" w:hAnsi="Calibri" w:cs="Arial"/>
                <w:sz w:val="16"/>
                <w:szCs w:val="16"/>
              </w:rPr>
              <w:t>HaLFTO_</w:t>
            </w:r>
            <w:r w:rsidR="004A020B" w:rsidRPr="004A020B">
              <w:rPr>
                <w:rFonts w:ascii="Calibri" w:hAnsi="Calibri" w:cs="Arial"/>
                <w:sz w:val="16"/>
                <w:szCs w:val="16"/>
              </w:rPr>
              <w:t>IncorHaLFActvnVehSpdTimer_mS_M_u32</w:t>
            </w:r>
          </w:p>
        </w:tc>
        <w:tc>
          <w:tcPr>
            <w:tcW w:w="1440"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622A34" w:rsidRDefault="00622A34" w:rsidP="00F957FA">
            <w:pPr>
              <w:spacing w:before="60"/>
              <w:rPr>
                <w:rFonts w:ascii="Arial" w:hAnsi="Arial" w:cs="Arial"/>
                <w:sz w:val="16"/>
              </w:rPr>
            </w:pPr>
            <w:r w:rsidRPr="00622A34">
              <w:rPr>
                <w:rFonts w:ascii="Arial" w:hAnsi="Arial" w:cs="Arial"/>
                <w:sz w:val="16"/>
              </w:rPr>
              <w:t>HALFTO_START_SEC_VAR_NOINIT_32</w:t>
            </w:r>
          </w:p>
        </w:tc>
      </w:tr>
      <w:tr w:rsidR="00622A34" w:rsidTr="00AC79D1">
        <w:tc>
          <w:tcPr>
            <w:tcW w:w="2808" w:type="dxa"/>
            <w:tcBorders>
              <w:top w:val="single" w:sz="6" w:space="0" w:color="auto"/>
              <w:left w:val="single" w:sz="6" w:space="0" w:color="auto"/>
              <w:bottom w:val="single" w:sz="6" w:space="0" w:color="auto"/>
              <w:right w:val="single" w:sz="6" w:space="0" w:color="auto"/>
            </w:tcBorders>
          </w:tcPr>
          <w:p w:rsidR="00622A34" w:rsidRDefault="001901A2">
            <w:pPr>
              <w:rPr>
                <w:rFonts w:ascii="Calibri" w:hAnsi="Calibri" w:cs="Arial"/>
                <w:sz w:val="16"/>
                <w:szCs w:val="16"/>
              </w:rPr>
            </w:pPr>
            <w:r>
              <w:rPr>
                <w:rFonts w:ascii="Calibri" w:hAnsi="Calibri" w:cs="Arial"/>
                <w:sz w:val="16"/>
                <w:szCs w:val="16"/>
              </w:rPr>
              <w:t>HaLFTO_</w:t>
            </w:r>
            <w:r w:rsidR="004A020B" w:rsidRPr="004A020B">
              <w:rPr>
                <w:rFonts w:ascii="Calibri" w:hAnsi="Calibri" w:cs="Arial"/>
                <w:sz w:val="16"/>
                <w:szCs w:val="16"/>
              </w:rPr>
              <w:t>IncorHaLFActvnRevGearTimer_mS_M_u32</w:t>
            </w:r>
          </w:p>
        </w:tc>
        <w:tc>
          <w:tcPr>
            <w:tcW w:w="1440"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622A34" w:rsidRDefault="00622A34" w:rsidP="00F957FA">
            <w:pPr>
              <w:spacing w:before="60"/>
              <w:rPr>
                <w:rFonts w:ascii="Arial" w:hAnsi="Arial" w:cs="Arial"/>
                <w:sz w:val="16"/>
              </w:rPr>
            </w:pPr>
            <w:r w:rsidRPr="00622A34">
              <w:rPr>
                <w:rFonts w:ascii="Arial" w:hAnsi="Arial" w:cs="Arial"/>
                <w:sz w:val="16"/>
              </w:rPr>
              <w:t>HALFTO_START_SEC_VAR_NOINIT_32</w:t>
            </w:r>
          </w:p>
        </w:tc>
      </w:tr>
      <w:tr w:rsidR="00FB60B3" w:rsidTr="00AC79D1">
        <w:tc>
          <w:tcPr>
            <w:tcW w:w="2808" w:type="dxa"/>
            <w:tcBorders>
              <w:top w:val="single" w:sz="6" w:space="0" w:color="auto"/>
              <w:left w:val="single" w:sz="6" w:space="0" w:color="auto"/>
              <w:bottom w:val="single" w:sz="6" w:space="0" w:color="auto"/>
              <w:right w:val="single" w:sz="6" w:space="0" w:color="auto"/>
            </w:tcBorders>
          </w:tcPr>
          <w:p w:rsidR="00FB60B3" w:rsidRDefault="001901A2">
            <w:pPr>
              <w:rPr>
                <w:rFonts w:ascii="Calibri" w:hAnsi="Calibri" w:cs="Arial"/>
                <w:sz w:val="16"/>
                <w:szCs w:val="16"/>
              </w:rPr>
            </w:pPr>
            <w:r>
              <w:rPr>
                <w:rFonts w:ascii="Calibri" w:hAnsi="Calibri" w:cs="Arial"/>
                <w:sz w:val="16"/>
                <w:szCs w:val="16"/>
              </w:rPr>
              <w:t>HaLFTO_</w:t>
            </w:r>
            <w:r w:rsidR="004A020B" w:rsidRPr="004A020B">
              <w:rPr>
                <w:rFonts w:ascii="Calibri" w:hAnsi="Calibri" w:cs="Arial"/>
                <w:sz w:val="16"/>
                <w:szCs w:val="16"/>
              </w:rPr>
              <w:t>HaLFDeactHwTrqTimer_mS_M_u32</w:t>
            </w:r>
          </w:p>
        </w:tc>
        <w:tc>
          <w:tcPr>
            <w:tcW w:w="1440"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FULL</w:t>
            </w:r>
          </w:p>
        </w:tc>
        <w:tc>
          <w:tcPr>
            <w:tcW w:w="1215"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FB60B3" w:rsidRPr="00622A34" w:rsidRDefault="00FB60B3" w:rsidP="00F957FA">
            <w:pPr>
              <w:spacing w:before="60"/>
              <w:rPr>
                <w:rFonts w:ascii="Arial" w:hAnsi="Arial" w:cs="Arial"/>
                <w:sz w:val="16"/>
              </w:rPr>
            </w:pPr>
            <w:r w:rsidRPr="00622A34">
              <w:rPr>
                <w:rFonts w:ascii="Arial" w:hAnsi="Arial" w:cs="Arial"/>
                <w:sz w:val="16"/>
              </w:rPr>
              <w:t>HALFTO_START_SEC_VAR_NOINIT_32</w:t>
            </w:r>
          </w:p>
        </w:tc>
      </w:tr>
      <w:tr w:rsidR="00FB60B3" w:rsidTr="00AC79D1">
        <w:tc>
          <w:tcPr>
            <w:tcW w:w="2808" w:type="dxa"/>
            <w:tcBorders>
              <w:top w:val="single" w:sz="6" w:space="0" w:color="auto"/>
              <w:left w:val="single" w:sz="6" w:space="0" w:color="auto"/>
              <w:bottom w:val="single" w:sz="6" w:space="0" w:color="auto"/>
              <w:right w:val="single" w:sz="6" w:space="0" w:color="auto"/>
            </w:tcBorders>
          </w:tcPr>
          <w:p w:rsidR="00FB60B3" w:rsidRDefault="001901A2">
            <w:pPr>
              <w:rPr>
                <w:rFonts w:ascii="Calibri" w:hAnsi="Calibri" w:cs="Arial"/>
                <w:sz w:val="16"/>
                <w:szCs w:val="16"/>
              </w:rPr>
            </w:pPr>
            <w:r>
              <w:rPr>
                <w:rFonts w:ascii="Calibri" w:hAnsi="Calibri" w:cs="Arial"/>
                <w:sz w:val="16"/>
                <w:szCs w:val="16"/>
              </w:rPr>
              <w:t>HaLFTO_</w:t>
            </w:r>
            <w:r w:rsidR="004A020B" w:rsidRPr="004A020B">
              <w:rPr>
                <w:rFonts w:ascii="Calibri" w:hAnsi="Calibri" w:cs="Arial"/>
                <w:sz w:val="16"/>
                <w:szCs w:val="16"/>
              </w:rPr>
              <w:t>HaLFDeactVehSpdTimer_mS_M_u32</w:t>
            </w:r>
          </w:p>
        </w:tc>
        <w:tc>
          <w:tcPr>
            <w:tcW w:w="1440"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FULL</w:t>
            </w:r>
          </w:p>
        </w:tc>
        <w:tc>
          <w:tcPr>
            <w:tcW w:w="1215"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FB60B3" w:rsidRPr="00622A34" w:rsidRDefault="00FB60B3" w:rsidP="00F957FA">
            <w:pPr>
              <w:spacing w:before="60"/>
              <w:rPr>
                <w:rFonts w:ascii="Arial" w:hAnsi="Arial" w:cs="Arial"/>
                <w:sz w:val="16"/>
              </w:rPr>
            </w:pPr>
            <w:r w:rsidRPr="00622A34">
              <w:rPr>
                <w:rFonts w:ascii="Arial" w:hAnsi="Arial" w:cs="Arial"/>
                <w:sz w:val="16"/>
              </w:rPr>
              <w:t>HALFTO_START_SEC_VAR_NOINIT_32</w:t>
            </w:r>
          </w:p>
        </w:tc>
      </w:tr>
      <w:tr w:rsidR="00FB60B3" w:rsidTr="00AC79D1">
        <w:tc>
          <w:tcPr>
            <w:tcW w:w="2808" w:type="dxa"/>
            <w:tcBorders>
              <w:top w:val="single" w:sz="6" w:space="0" w:color="auto"/>
              <w:left w:val="single" w:sz="6" w:space="0" w:color="auto"/>
              <w:bottom w:val="single" w:sz="6" w:space="0" w:color="auto"/>
              <w:right w:val="single" w:sz="6" w:space="0" w:color="auto"/>
            </w:tcBorders>
          </w:tcPr>
          <w:p w:rsidR="00FB60B3" w:rsidRDefault="001901A2">
            <w:pPr>
              <w:rPr>
                <w:rFonts w:ascii="Calibri" w:hAnsi="Calibri" w:cs="Arial"/>
                <w:sz w:val="16"/>
                <w:szCs w:val="16"/>
              </w:rPr>
            </w:pPr>
            <w:r>
              <w:rPr>
                <w:rFonts w:ascii="Calibri" w:hAnsi="Calibri" w:cs="Arial"/>
                <w:sz w:val="16"/>
                <w:szCs w:val="16"/>
              </w:rPr>
              <w:t>HaLFTO_</w:t>
            </w:r>
            <w:r w:rsidR="004A020B" w:rsidRPr="004A020B">
              <w:rPr>
                <w:rFonts w:ascii="Calibri" w:hAnsi="Calibri" w:cs="Arial"/>
                <w:sz w:val="16"/>
                <w:szCs w:val="16"/>
              </w:rPr>
              <w:t>HaLFDeactRevGearTimer_mS_M_u32</w:t>
            </w:r>
          </w:p>
        </w:tc>
        <w:tc>
          <w:tcPr>
            <w:tcW w:w="1440"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FULL</w:t>
            </w:r>
          </w:p>
        </w:tc>
        <w:tc>
          <w:tcPr>
            <w:tcW w:w="1215" w:type="dxa"/>
            <w:tcBorders>
              <w:top w:val="single" w:sz="6" w:space="0" w:color="auto"/>
              <w:left w:val="single" w:sz="6" w:space="0" w:color="auto"/>
              <w:bottom w:val="single" w:sz="6" w:space="0" w:color="auto"/>
              <w:right w:val="single" w:sz="6" w:space="0" w:color="auto"/>
            </w:tcBorders>
            <w:vAlign w:val="bottom"/>
          </w:tcPr>
          <w:p w:rsidR="00FB60B3" w:rsidRDefault="00FB60B3">
            <w:pPr>
              <w:jc w:val="center"/>
              <w:rPr>
                <w:rFonts w:ascii="Calibri" w:hAnsi="Calibri" w:cs="Arial"/>
                <w:sz w:val="16"/>
                <w:szCs w:val="16"/>
              </w:rPr>
            </w:pPr>
            <w:r>
              <w:rPr>
                <w:rFonts w:ascii="Calibri" w:hAnsi="Calibri"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FB60B3" w:rsidRPr="00622A34" w:rsidRDefault="00FB60B3" w:rsidP="00F957FA">
            <w:pPr>
              <w:spacing w:before="60"/>
              <w:rPr>
                <w:rFonts w:ascii="Arial" w:hAnsi="Arial" w:cs="Arial"/>
                <w:sz w:val="16"/>
              </w:rPr>
            </w:pPr>
            <w:r w:rsidRPr="00622A34">
              <w:rPr>
                <w:rFonts w:ascii="Arial" w:hAnsi="Arial" w:cs="Arial"/>
                <w:sz w:val="16"/>
              </w:rPr>
              <w:t>HALFTO_START_SEC_VAR_NOINIT_32</w:t>
            </w:r>
          </w:p>
        </w:tc>
      </w:tr>
      <w:tr w:rsidR="00622A34" w:rsidTr="00AC79D1">
        <w:tc>
          <w:tcPr>
            <w:tcW w:w="2808" w:type="dxa"/>
            <w:tcBorders>
              <w:top w:val="single" w:sz="6" w:space="0" w:color="auto"/>
              <w:left w:val="single" w:sz="6" w:space="0" w:color="auto"/>
              <w:bottom w:val="single" w:sz="6" w:space="0" w:color="auto"/>
              <w:right w:val="single" w:sz="6" w:space="0" w:color="auto"/>
            </w:tcBorders>
          </w:tcPr>
          <w:p w:rsidR="00622A34" w:rsidRDefault="001901A2">
            <w:pPr>
              <w:rPr>
                <w:rFonts w:ascii="Calibri" w:hAnsi="Calibri" w:cs="Arial"/>
                <w:sz w:val="16"/>
                <w:szCs w:val="16"/>
              </w:rPr>
            </w:pPr>
            <w:del w:id="17" w:author="Balani, Spandana" w:date="2014-05-20T11:49:00Z">
              <w:r w:rsidDel="001D75CC">
                <w:rPr>
                  <w:rFonts w:ascii="Calibri" w:hAnsi="Calibri" w:cs="Arial"/>
                  <w:sz w:val="16"/>
                  <w:szCs w:val="16"/>
                </w:rPr>
                <w:delText>HaLFTO_</w:delText>
              </w:r>
            </w:del>
            <w:r w:rsidR="00622A34">
              <w:rPr>
                <w:rFonts w:ascii="Calibri" w:hAnsi="Calibri" w:cs="Arial"/>
                <w:sz w:val="16"/>
                <w:szCs w:val="16"/>
              </w:rPr>
              <w:t>HaLFTO_DSTSyncTimer_mS_M_u32</w:t>
            </w:r>
          </w:p>
        </w:tc>
        <w:tc>
          <w:tcPr>
            <w:tcW w:w="1440"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622A34" w:rsidRDefault="00622A34" w:rsidP="00AC79D1">
            <w:pPr>
              <w:spacing w:before="60"/>
              <w:rPr>
                <w:rFonts w:ascii="Arial" w:hAnsi="Arial" w:cs="Arial"/>
                <w:sz w:val="16"/>
              </w:rPr>
            </w:pPr>
            <w:r w:rsidRPr="00622A34">
              <w:rPr>
                <w:rFonts w:ascii="Arial" w:hAnsi="Arial" w:cs="Arial"/>
                <w:sz w:val="16"/>
              </w:rPr>
              <w:t>HALFTO_START_SEC_VAR_NOINIT_32</w:t>
            </w:r>
          </w:p>
        </w:tc>
      </w:tr>
      <w:tr w:rsidR="00622A34" w:rsidTr="00AC79D1">
        <w:tc>
          <w:tcPr>
            <w:tcW w:w="2808" w:type="dxa"/>
            <w:tcBorders>
              <w:top w:val="single" w:sz="6" w:space="0" w:color="auto"/>
              <w:left w:val="single" w:sz="6" w:space="0" w:color="auto"/>
              <w:bottom w:val="single" w:sz="6" w:space="0" w:color="auto"/>
              <w:right w:val="single" w:sz="6" w:space="0" w:color="auto"/>
            </w:tcBorders>
          </w:tcPr>
          <w:p w:rsidR="00622A34" w:rsidRDefault="001901A2">
            <w:pPr>
              <w:rPr>
                <w:rFonts w:ascii="Calibri" w:hAnsi="Calibri" w:cs="Arial"/>
                <w:sz w:val="16"/>
                <w:szCs w:val="16"/>
              </w:rPr>
            </w:pPr>
            <w:del w:id="18" w:author="Balani, Spandana" w:date="2014-05-20T11:49:00Z">
              <w:r w:rsidDel="001D75CC">
                <w:rPr>
                  <w:rFonts w:ascii="Calibri" w:hAnsi="Calibri" w:cs="Arial"/>
                  <w:sz w:val="16"/>
                  <w:szCs w:val="16"/>
                </w:rPr>
                <w:delText>HaLFTO_</w:delText>
              </w:r>
            </w:del>
            <w:r w:rsidR="00622A34">
              <w:rPr>
                <w:rFonts w:ascii="Calibri" w:hAnsi="Calibri" w:cs="Arial"/>
                <w:sz w:val="16"/>
                <w:szCs w:val="16"/>
              </w:rPr>
              <w:t>HaLFTO_LimitPercentFilteredTimer_mS_M_u32</w:t>
            </w:r>
          </w:p>
        </w:tc>
        <w:tc>
          <w:tcPr>
            <w:tcW w:w="1440"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1215" w:type="dxa"/>
            <w:tcBorders>
              <w:top w:val="single" w:sz="6" w:space="0" w:color="auto"/>
              <w:left w:val="single" w:sz="6" w:space="0" w:color="auto"/>
              <w:bottom w:val="single" w:sz="6" w:space="0" w:color="auto"/>
              <w:right w:val="single" w:sz="6" w:space="0" w:color="auto"/>
            </w:tcBorders>
            <w:vAlign w:val="bottom"/>
          </w:tcPr>
          <w:p w:rsidR="00622A34" w:rsidRDefault="00622A34">
            <w:pPr>
              <w:jc w:val="center"/>
              <w:rPr>
                <w:rFonts w:ascii="Calibri" w:hAnsi="Calibri" w:cs="Arial"/>
                <w:sz w:val="16"/>
                <w:szCs w:val="16"/>
              </w:rPr>
            </w:pPr>
            <w:r>
              <w:rPr>
                <w:rFonts w:ascii="Calibri" w:hAnsi="Calibri"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622A34" w:rsidRDefault="00622A34" w:rsidP="00F957FA">
            <w:pPr>
              <w:spacing w:before="60"/>
              <w:rPr>
                <w:rFonts w:ascii="Arial" w:hAnsi="Arial" w:cs="Arial"/>
                <w:sz w:val="16"/>
              </w:rPr>
            </w:pPr>
            <w:r w:rsidRPr="00622A34">
              <w:rPr>
                <w:rFonts w:ascii="Arial" w:hAnsi="Arial" w:cs="Arial"/>
                <w:sz w:val="16"/>
              </w:rPr>
              <w:t>HALFTO_START_SEC_VAR_NOINIT_32</w:t>
            </w:r>
          </w:p>
        </w:tc>
      </w:tr>
      <w:tr w:rsidR="006A2FA4" w:rsidRPr="00622A34" w:rsidTr="006A2FA4">
        <w:tc>
          <w:tcPr>
            <w:tcW w:w="2808" w:type="dxa"/>
            <w:tcBorders>
              <w:top w:val="single" w:sz="6" w:space="0" w:color="auto"/>
              <w:left w:val="single" w:sz="6" w:space="0" w:color="auto"/>
              <w:bottom w:val="single" w:sz="6" w:space="0" w:color="auto"/>
              <w:right w:val="single" w:sz="6" w:space="0" w:color="auto"/>
            </w:tcBorders>
          </w:tcPr>
          <w:p w:rsidR="006A2FA4" w:rsidRDefault="001901A2" w:rsidP="006A2FA4">
            <w:pPr>
              <w:rPr>
                <w:rFonts w:ascii="Calibri" w:hAnsi="Calibri" w:cs="Arial"/>
                <w:sz w:val="16"/>
                <w:szCs w:val="16"/>
              </w:rPr>
            </w:pPr>
            <w:del w:id="19" w:author="Balani, Spandana" w:date="2014-05-20T11:48:00Z">
              <w:r w:rsidDel="001D75CC">
                <w:rPr>
                  <w:rFonts w:ascii="Calibri" w:hAnsi="Calibri" w:cs="Arial"/>
                  <w:sz w:val="16"/>
                  <w:szCs w:val="16"/>
                </w:rPr>
                <w:delText>HaLFTO_</w:delText>
              </w:r>
              <w:r w:rsidR="006A2FA4" w:rsidDel="001D75CC">
                <w:rPr>
                  <w:rFonts w:ascii="Calibri" w:hAnsi="Calibri" w:cs="Arial"/>
                  <w:sz w:val="16"/>
                  <w:szCs w:val="16"/>
                </w:rPr>
                <w:delText>HaLFTO_Prev</w:delText>
              </w:r>
              <w:r w:rsidR="006A2FA4" w:rsidRPr="00EB33C0" w:rsidDel="001D75CC">
                <w:rPr>
                  <w:rFonts w:ascii="Calibri" w:hAnsi="Calibri" w:cs="Arial"/>
                  <w:sz w:val="16"/>
                  <w:szCs w:val="16"/>
                </w:rPr>
                <w:delText>TrqOvCmdRqst_MtrNm_M_f32</w:delText>
              </w:r>
            </w:del>
          </w:p>
        </w:tc>
        <w:tc>
          <w:tcPr>
            <w:tcW w:w="1440" w:type="dxa"/>
            <w:tcBorders>
              <w:top w:val="single" w:sz="6" w:space="0" w:color="auto"/>
              <w:left w:val="single" w:sz="6" w:space="0" w:color="auto"/>
              <w:bottom w:val="single" w:sz="6" w:space="0" w:color="auto"/>
              <w:right w:val="single" w:sz="6" w:space="0" w:color="auto"/>
            </w:tcBorders>
            <w:vAlign w:val="bottom"/>
          </w:tcPr>
          <w:p w:rsidR="006A2FA4" w:rsidRDefault="006A2FA4" w:rsidP="006A2FA4">
            <w:pPr>
              <w:jc w:val="center"/>
              <w:rPr>
                <w:rFonts w:ascii="Calibri" w:hAnsi="Calibri" w:cs="Arial"/>
                <w:sz w:val="16"/>
                <w:szCs w:val="16"/>
              </w:rPr>
            </w:pPr>
            <w:del w:id="20" w:author="Balani, Spandana" w:date="2014-05-20T11:48:00Z">
              <w:r w:rsidDel="001D75CC">
                <w:rPr>
                  <w:rFonts w:ascii="Calibri" w:hAnsi="Calibri" w:cs="Arial"/>
                  <w:sz w:val="16"/>
                  <w:szCs w:val="16"/>
                </w:rPr>
                <w:delText>1</w:delText>
              </w:r>
            </w:del>
          </w:p>
        </w:tc>
        <w:tc>
          <w:tcPr>
            <w:tcW w:w="1215" w:type="dxa"/>
            <w:tcBorders>
              <w:top w:val="single" w:sz="6" w:space="0" w:color="auto"/>
              <w:left w:val="single" w:sz="6" w:space="0" w:color="auto"/>
              <w:bottom w:val="single" w:sz="6" w:space="0" w:color="auto"/>
              <w:right w:val="single" w:sz="6" w:space="0" w:color="auto"/>
            </w:tcBorders>
            <w:vAlign w:val="bottom"/>
          </w:tcPr>
          <w:p w:rsidR="006A2FA4" w:rsidRDefault="006A2FA4" w:rsidP="006A2FA4">
            <w:pPr>
              <w:jc w:val="center"/>
              <w:rPr>
                <w:rFonts w:ascii="Calibri" w:hAnsi="Calibri" w:cs="Arial"/>
                <w:sz w:val="16"/>
                <w:szCs w:val="16"/>
              </w:rPr>
            </w:pPr>
            <w:del w:id="21" w:author="Balani, Spandana" w:date="2014-05-20T11:48:00Z">
              <w:r w:rsidDel="001D75CC">
                <w:rPr>
                  <w:rFonts w:ascii="Calibri" w:hAnsi="Calibri" w:cs="Arial"/>
                  <w:sz w:val="16"/>
                  <w:szCs w:val="16"/>
                </w:rPr>
                <w:delText>-10</w:delText>
              </w:r>
            </w:del>
          </w:p>
        </w:tc>
        <w:tc>
          <w:tcPr>
            <w:tcW w:w="1215" w:type="dxa"/>
            <w:tcBorders>
              <w:top w:val="single" w:sz="6" w:space="0" w:color="auto"/>
              <w:left w:val="single" w:sz="6" w:space="0" w:color="auto"/>
              <w:bottom w:val="single" w:sz="6" w:space="0" w:color="auto"/>
              <w:right w:val="single" w:sz="6" w:space="0" w:color="auto"/>
            </w:tcBorders>
            <w:vAlign w:val="bottom"/>
          </w:tcPr>
          <w:p w:rsidR="006A2FA4" w:rsidRDefault="006A2FA4" w:rsidP="006A2FA4">
            <w:pPr>
              <w:jc w:val="center"/>
              <w:rPr>
                <w:rFonts w:ascii="Calibri" w:hAnsi="Calibri" w:cs="Arial"/>
                <w:sz w:val="16"/>
                <w:szCs w:val="16"/>
              </w:rPr>
            </w:pPr>
            <w:del w:id="22" w:author="Balani, Spandana" w:date="2014-05-20T11:48:00Z">
              <w:r w:rsidDel="001D75CC">
                <w:rPr>
                  <w:rFonts w:ascii="Calibri" w:hAnsi="Calibri" w:cs="Arial"/>
                  <w:sz w:val="16"/>
                  <w:szCs w:val="16"/>
                </w:rPr>
                <w:delText>10</w:delText>
              </w:r>
            </w:del>
          </w:p>
        </w:tc>
        <w:tc>
          <w:tcPr>
            <w:tcW w:w="2250" w:type="dxa"/>
            <w:tcBorders>
              <w:top w:val="single" w:sz="6" w:space="0" w:color="auto"/>
              <w:left w:val="single" w:sz="6" w:space="0" w:color="auto"/>
              <w:bottom w:val="single" w:sz="6" w:space="0" w:color="auto"/>
              <w:right w:val="single" w:sz="6" w:space="0" w:color="auto"/>
            </w:tcBorders>
          </w:tcPr>
          <w:p w:rsidR="006A2FA4" w:rsidRPr="00622A34" w:rsidRDefault="006A2FA4" w:rsidP="006A2FA4">
            <w:pPr>
              <w:spacing w:before="60"/>
              <w:rPr>
                <w:rFonts w:ascii="Arial" w:hAnsi="Arial" w:cs="Arial"/>
                <w:sz w:val="16"/>
              </w:rPr>
            </w:pPr>
            <w:del w:id="23" w:author="Balani, Spandana" w:date="2014-05-20T11:48:00Z">
              <w:r w:rsidRPr="00622A34" w:rsidDel="001D75CC">
                <w:rPr>
                  <w:rFonts w:ascii="Arial" w:hAnsi="Arial" w:cs="Arial"/>
                  <w:sz w:val="16"/>
                </w:rPr>
                <w:delText>HALFTO_START_SEC_VAR_NOINIT_32</w:delText>
              </w:r>
            </w:del>
          </w:p>
        </w:tc>
      </w:tr>
      <w:tr w:rsidR="006A2FA4" w:rsidRPr="00D60B8A" w:rsidTr="006A2FA4">
        <w:tc>
          <w:tcPr>
            <w:tcW w:w="2808" w:type="dxa"/>
            <w:tcBorders>
              <w:top w:val="single" w:sz="6" w:space="0" w:color="auto"/>
              <w:left w:val="single" w:sz="6" w:space="0" w:color="auto"/>
              <w:bottom w:val="single" w:sz="6" w:space="0" w:color="auto"/>
              <w:right w:val="single" w:sz="6" w:space="0" w:color="auto"/>
            </w:tcBorders>
          </w:tcPr>
          <w:p w:rsidR="006A2FA4" w:rsidRPr="00507473" w:rsidRDefault="006A2FA4" w:rsidP="006A2FA4">
            <w:pPr>
              <w:rPr>
                <w:rFonts w:asciiTheme="minorHAnsi" w:hAnsiTheme="minorHAnsi" w:cs="Arial"/>
                <w:sz w:val="16"/>
                <w:szCs w:val="16"/>
              </w:rPr>
            </w:pPr>
          </w:p>
        </w:tc>
        <w:tc>
          <w:tcPr>
            <w:tcW w:w="1440" w:type="dxa"/>
            <w:tcBorders>
              <w:top w:val="single" w:sz="6" w:space="0" w:color="auto"/>
              <w:left w:val="single" w:sz="6" w:space="0" w:color="auto"/>
              <w:bottom w:val="single" w:sz="6" w:space="0" w:color="auto"/>
              <w:right w:val="single" w:sz="6" w:space="0" w:color="auto"/>
            </w:tcBorders>
            <w:vAlign w:val="bottom"/>
          </w:tcPr>
          <w:p w:rsidR="006A2FA4" w:rsidRDefault="006A2FA4" w:rsidP="006A2FA4">
            <w:pPr>
              <w:jc w:val="center"/>
              <w:rPr>
                <w:rFonts w:ascii="Calibri" w:hAnsi="Calibri"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bottom"/>
          </w:tcPr>
          <w:p w:rsidR="006A2FA4" w:rsidRDefault="006A2FA4" w:rsidP="006A2FA4">
            <w:pPr>
              <w:jc w:val="center"/>
              <w:rPr>
                <w:rFonts w:ascii="Calibri" w:hAnsi="Calibri"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bottom"/>
          </w:tcPr>
          <w:p w:rsidR="006A2FA4" w:rsidRDefault="006A2FA4" w:rsidP="006A2FA4">
            <w:pPr>
              <w:jc w:val="center"/>
              <w:rPr>
                <w:rFonts w:ascii="Calibri" w:hAnsi="Calibri" w:cs="Arial"/>
                <w:sz w:val="16"/>
                <w:szCs w:val="16"/>
              </w:rPr>
            </w:pPr>
          </w:p>
        </w:tc>
        <w:tc>
          <w:tcPr>
            <w:tcW w:w="2250" w:type="dxa"/>
            <w:tcBorders>
              <w:top w:val="single" w:sz="6" w:space="0" w:color="auto"/>
              <w:left w:val="single" w:sz="6" w:space="0" w:color="auto"/>
              <w:bottom w:val="single" w:sz="6" w:space="0" w:color="auto"/>
              <w:right w:val="single" w:sz="6" w:space="0" w:color="auto"/>
            </w:tcBorders>
          </w:tcPr>
          <w:p w:rsidR="006A2FA4" w:rsidRPr="00D60B8A" w:rsidRDefault="006A2FA4" w:rsidP="006A2FA4">
            <w:pPr>
              <w:spacing w:before="60"/>
              <w:rPr>
                <w:rFonts w:ascii="Arial" w:hAnsi="Arial" w:cs="Arial"/>
                <w:sz w:val="16"/>
              </w:rPr>
            </w:pPr>
          </w:p>
        </w:tc>
      </w:tr>
      <w:tr w:rsidR="00D60B8A" w:rsidTr="00AC79D1">
        <w:tc>
          <w:tcPr>
            <w:tcW w:w="2808" w:type="dxa"/>
            <w:tcBorders>
              <w:top w:val="single" w:sz="6" w:space="0" w:color="auto"/>
              <w:left w:val="single" w:sz="6" w:space="0" w:color="auto"/>
              <w:bottom w:val="single" w:sz="6" w:space="0" w:color="auto"/>
              <w:right w:val="single" w:sz="6" w:space="0" w:color="auto"/>
            </w:tcBorders>
          </w:tcPr>
          <w:p w:rsidR="00D60B8A" w:rsidRDefault="001901A2">
            <w:pPr>
              <w:rPr>
                <w:rFonts w:ascii="Calibri" w:hAnsi="Calibri" w:cs="Arial"/>
                <w:sz w:val="16"/>
                <w:szCs w:val="16"/>
              </w:rPr>
            </w:pPr>
            <w:del w:id="24" w:author="Balani, Spandana" w:date="2014-05-20T11:49:00Z">
              <w:r w:rsidDel="001D75CC">
                <w:rPr>
                  <w:rFonts w:ascii="Calibri" w:hAnsi="Calibri" w:cs="Arial"/>
                  <w:sz w:val="16"/>
                  <w:szCs w:val="16"/>
                </w:rPr>
                <w:delText>HaLFTO_</w:delText>
              </w:r>
            </w:del>
            <w:r w:rsidR="00D60B8A" w:rsidRPr="00D60B8A">
              <w:rPr>
                <w:rFonts w:ascii="Calibri" w:hAnsi="Calibri" w:cs="Arial"/>
                <w:sz w:val="16"/>
                <w:szCs w:val="16"/>
              </w:rPr>
              <w:t>HaLFTO_State_Cnt_M_u08</w:t>
            </w:r>
          </w:p>
        </w:tc>
        <w:tc>
          <w:tcPr>
            <w:tcW w:w="1440" w:type="dxa"/>
            <w:tcBorders>
              <w:top w:val="single" w:sz="6" w:space="0" w:color="auto"/>
              <w:left w:val="single" w:sz="6" w:space="0" w:color="auto"/>
              <w:bottom w:val="single" w:sz="6" w:space="0" w:color="auto"/>
              <w:right w:val="single" w:sz="6" w:space="0" w:color="auto"/>
            </w:tcBorders>
            <w:vAlign w:val="bottom"/>
          </w:tcPr>
          <w:p w:rsidR="00D60B8A" w:rsidRDefault="00D60B8A">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bottom"/>
          </w:tcPr>
          <w:p w:rsidR="00D60B8A" w:rsidRDefault="00D60B8A">
            <w:pPr>
              <w:jc w:val="center"/>
              <w:rPr>
                <w:rFonts w:ascii="Calibri" w:hAnsi="Calibri" w:cs="Arial"/>
                <w:sz w:val="16"/>
                <w:szCs w:val="16"/>
              </w:rPr>
            </w:pPr>
            <w:r>
              <w:rPr>
                <w:rFonts w:ascii="Calibri" w:hAnsi="Calibri" w:cs="Arial"/>
                <w:sz w:val="16"/>
                <w:szCs w:val="16"/>
              </w:rPr>
              <w:t>0</w:t>
            </w:r>
          </w:p>
        </w:tc>
        <w:tc>
          <w:tcPr>
            <w:tcW w:w="1215" w:type="dxa"/>
            <w:tcBorders>
              <w:top w:val="single" w:sz="6" w:space="0" w:color="auto"/>
              <w:left w:val="single" w:sz="6" w:space="0" w:color="auto"/>
              <w:bottom w:val="single" w:sz="6" w:space="0" w:color="auto"/>
              <w:right w:val="single" w:sz="6" w:space="0" w:color="auto"/>
            </w:tcBorders>
            <w:vAlign w:val="bottom"/>
          </w:tcPr>
          <w:p w:rsidR="00D60B8A" w:rsidRDefault="00D60B8A">
            <w:pPr>
              <w:jc w:val="center"/>
              <w:rPr>
                <w:rFonts w:ascii="Calibri" w:hAnsi="Calibri" w:cs="Arial"/>
                <w:sz w:val="16"/>
                <w:szCs w:val="16"/>
              </w:rPr>
            </w:pPr>
            <w:r>
              <w:rPr>
                <w:rFonts w:ascii="Calibri" w:hAnsi="Calibri" w:cs="Arial"/>
                <w:sz w:val="16"/>
                <w:szCs w:val="16"/>
              </w:rPr>
              <w:t>3</w:t>
            </w:r>
          </w:p>
        </w:tc>
        <w:tc>
          <w:tcPr>
            <w:tcW w:w="2250" w:type="dxa"/>
            <w:tcBorders>
              <w:top w:val="single" w:sz="6" w:space="0" w:color="auto"/>
              <w:left w:val="single" w:sz="6" w:space="0" w:color="auto"/>
              <w:bottom w:val="single" w:sz="6" w:space="0" w:color="auto"/>
              <w:right w:val="single" w:sz="6" w:space="0" w:color="auto"/>
            </w:tcBorders>
          </w:tcPr>
          <w:p w:rsidR="00D60B8A" w:rsidRPr="00622A34" w:rsidRDefault="00D60B8A" w:rsidP="00F957FA">
            <w:pPr>
              <w:spacing w:before="60"/>
              <w:rPr>
                <w:rFonts w:ascii="Arial" w:hAnsi="Arial" w:cs="Arial"/>
                <w:sz w:val="16"/>
              </w:rPr>
            </w:pPr>
            <w:r w:rsidRPr="00D60B8A">
              <w:rPr>
                <w:rFonts w:ascii="Arial" w:hAnsi="Arial" w:cs="Arial"/>
                <w:sz w:val="16"/>
              </w:rPr>
              <w:t>HALFTO_START_SEC_VAR_CLEARED_8</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pPr>
              <w:rPr>
                <w:rFonts w:ascii="Arial" w:hAnsi="Arial" w:cs="Arial"/>
                <w:sz w:val="16"/>
                <w:szCs w:val="16"/>
              </w:rPr>
            </w:pPr>
            <w:r>
              <w:rPr>
                <w:rFonts w:ascii="Arial" w:hAnsi="Arial" w:cs="Arial"/>
                <w:sz w:val="16"/>
                <w:szCs w:val="16"/>
              </w:rPr>
              <w:t>k_</w:t>
            </w:r>
            <w:r w:rsidR="004A020B" w:rsidRPr="004A020B">
              <w:rPr>
                <w:rFonts w:ascii="Arial" w:hAnsi="Arial" w:cs="Arial"/>
                <w:sz w:val="16"/>
                <w:szCs w:val="16"/>
              </w:rPr>
              <w:t>HaLFActvHwTrqTime</w:t>
            </w:r>
            <w:r>
              <w:rPr>
                <w:rFonts w:ascii="Arial" w:hAnsi="Arial" w:cs="Arial"/>
                <w:sz w:val="16"/>
                <w:szCs w:val="16"/>
              </w:rPr>
              <w:t>_mS_u16</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pPr>
              <w:rPr>
                <w:rFonts w:ascii="Arial" w:hAnsi="Arial" w:cs="Arial"/>
                <w:sz w:val="16"/>
                <w:szCs w:val="16"/>
              </w:rPr>
            </w:pPr>
            <w:r>
              <w:rPr>
                <w:rFonts w:ascii="Arial" w:hAnsi="Arial" w:cs="Arial"/>
                <w:sz w:val="16"/>
                <w:szCs w:val="16"/>
              </w:rPr>
              <w:t>k_</w:t>
            </w:r>
            <w:r w:rsidR="004A020B" w:rsidRPr="004A020B">
              <w:rPr>
                <w:rFonts w:ascii="Arial" w:hAnsi="Arial" w:cs="Arial"/>
                <w:sz w:val="16"/>
                <w:szCs w:val="16"/>
              </w:rPr>
              <w:t>HaLFActvMaxHwTrq</w:t>
            </w:r>
            <w:r>
              <w:rPr>
                <w:rFonts w:ascii="Arial" w:hAnsi="Arial" w:cs="Arial"/>
                <w:sz w:val="16"/>
                <w:szCs w:val="16"/>
              </w:rPr>
              <w:t>_mS_f32</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pPr>
              <w:rPr>
                <w:rFonts w:ascii="Arial" w:hAnsi="Arial" w:cs="Arial"/>
                <w:sz w:val="16"/>
                <w:szCs w:val="16"/>
              </w:rPr>
            </w:pPr>
            <w:r>
              <w:rPr>
                <w:rFonts w:ascii="Arial" w:hAnsi="Arial" w:cs="Arial"/>
                <w:sz w:val="16"/>
                <w:szCs w:val="16"/>
              </w:rPr>
              <w:t>k_</w:t>
            </w:r>
            <w:r w:rsidR="004A020B" w:rsidRPr="004A020B">
              <w:rPr>
                <w:rFonts w:ascii="Arial" w:hAnsi="Arial" w:cs="Arial"/>
                <w:sz w:val="16"/>
                <w:szCs w:val="16"/>
              </w:rPr>
              <w:t>HaLFActvVehSpdTime</w:t>
            </w:r>
            <w:r>
              <w:rPr>
                <w:rFonts w:ascii="Arial" w:hAnsi="Arial" w:cs="Arial"/>
                <w:sz w:val="16"/>
                <w:szCs w:val="16"/>
              </w:rPr>
              <w:t>_mS_u16</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pPr>
              <w:rPr>
                <w:rFonts w:ascii="Arial" w:hAnsi="Arial" w:cs="Arial"/>
                <w:sz w:val="16"/>
                <w:szCs w:val="16"/>
              </w:rPr>
            </w:pPr>
            <w:r>
              <w:rPr>
                <w:rFonts w:ascii="Arial" w:hAnsi="Arial" w:cs="Arial"/>
                <w:sz w:val="16"/>
                <w:szCs w:val="16"/>
              </w:rPr>
              <w:t>k_</w:t>
            </w:r>
            <w:r w:rsidR="004A020B" w:rsidRPr="004A020B">
              <w:rPr>
                <w:rFonts w:ascii="Arial" w:hAnsi="Arial" w:cs="Arial"/>
                <w:sz w:val="16"/>
                <w:szCs w:val="16"/>
              </w:rPr>
              <w:t>HaLFActvMinVehSpd</w:t>
            </w:r>
            <w:r>
              <w:rPr>
                <w:rFonts w:ascii="Arial" w:hAnsi="Arial" w:cs="Arial"/>
                <w:sz w:val="16"/>
                <w:szCs w:val="16"/>
              </w:rPr>
              <w:t>_Kph_f32</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rsidP="00351EFC">
            <w:pPr>
              <w:rPr>
                <w:rFonts w:ascii="Arial" w:hAnsi="Arial" w:cs="Arial"/>
                <w:sz w:val="16"/>
                <w:szCs w:val="16"/>
              </w:rPr>
            </w:pPr>
            <w:r>
              <w:rPr>
                <w:rFonts w:ascii="Arial" w:hAnsi="Arial" w:cs="Arial"/>
                <w:sz w:val="16"/>
                <w:szCs w:val="16"/>
              </w:rPr>
              <w:t>k_</w:t>
            </w:r>
            <w:r w:rsidR="00351EFC" w:rsidRPr="004A020B">
              <w:rPr>
                <w:rFonts w:ascii="Arial" w:hAnsi="Arial" w:cs="Arial"/>
                <w:sz w:val="16"/>
                <w:szCs w:val="16"/>
              </w:rPr>
              <w:t>HaLFActv</w:t>
            </w:r>
            <w:r w:rsidR="00351EFC">
              <w:rPr>
                <w:rFonts w:ascii="Arial" w:hAnsi="Arial" w:cs="Arial"/>
                <w:sz w:val="16"/>
                <w:szCs w:val="16"/>
              </w:rPr>
              <w:t>Max</w:t>
            </w:r>
            <w:r w:rsidR="00351EFC" w:rsidRPr="004A020B">
              <w:rPr>
                <w:rFonts w:ascii="Arial" w:hAnsi="Arial" w:cs="Arial"/>
                <w:sz w:val="16"/>
                <w:szCs w:val="16"/>
              </w:rPr>
              <w:t>VehSpd</w:t>
            </w:r>
            <w:r>
              <w:rPr>
                <w:rFonts w:ascii="Arial" w:hAnsi="Arial" w:cs="Arial"/>
                <w:sz w:val="16"/>
                <w:szCs w:val="16"/>
              </w:rPr>
              <w:t>_Kph_f32</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pPr>
              <w:rPr>
                <w:rFonts w:ascii="Arial" w:hAnsi="Arial" w:cs="Arial"/>
                <w:sz w:val="16"/>
                <w:szCs w:val="16"/>
              </w:rPr>
            </w:pPr>
            <w:r>
              <w:rPr>
                <w:rFonts w:ascii="Arial" w:hAnsi="Arial" w:cs="Arial"/>
                <w:sz w:val="16"/>
                <w:szCs w:val="16"/>
              </w:rPr>
              <w:t>k_</w:t>
            </w:r>
            <w:r w:rsidR="004A020B" w:rsidRPr="004A020B">
              <w:rPr>
                <w:rFonts w:ascii="Arial" w:hAnsi="Arial" w:cs="Arial"/>
                <w:sz w:val="16"/>
                <w:szCs w:val="16"/>
              </w:rPr>
              <w:t>HaLFActvRevGearTime</w:t>
            </w:r>
            <w:r>
              <w:rPr>
                <w:rFonts w:ascii="Arial" w:hAnsi="Arial" w:cs="Arial"/>
                <w:sz w:val="16"/>
                <w:szCs w:val="16"/>
              </w:rPr>
              <w:t>_mS_u16</w:t>
            </w:r>
          </w:p>
        </w:tc>
      </w:tr>
      <w:tr w:rsidR="00EE64CE" w:rsidTr="00AC79D1">
        <w:trPr>
          <w:jc w:val="center"/>
        </w:trPr>
        <w:tc>
          <w:tcPr>
            <w:tcW w:w="4608" w:type="dxa"/>
            <w:tcBorders>
              <w:top w:val="nil"/>
              <w:left w:val="single" w:sz="6" w:space="0" w:color="auto"/>
              <w:bottom w:val="single" w:sz="6" w:space="0" w:color="auto"/>
              <w:right w:val="single" w:sz="6" w:space="0" w:color="auto"/>
            </w:tcBorders>
            <w:vAlign w:val="bottom"/>
          </w:tcPr>
          <w:p w:rsidR="00EE64CE" w:rsidRDefault="004A020B">
            <w:pPr>
              <w:rPr>
                <w:rFonts w:ascii="Arial" w:hAnsi="Arial" w:cs="Arial"/>
                <w:sz w:val="16"/>
                <w:szCs w:val="16"/>
              </w:rPr>
            </w:pPr>
            <w:r w:rsidRPr="004A020B">
              <w:rPr>
                <w:rFonts w:ascii="Arial" w:hAnsi="Arial" w:cs="Arial"/>
                <w:sz w:val="16"/>
                <w:szCs w:val="16"/>
              </w:rPr>
              <w:t>k_HaLFDeactHwTrqTime_mS_u16</w:t>
            </w:r>
          </w:p>
        </w:tc>
      </w:tr>
      <w:tr w:rsidR="00EE64CE" w:rsidTr="00AC79D1">
        <w:trPr>
          <w:jc w:val="center"/>
        </w:trPr>
        <w:tc>
          <w:tcPr>
            <w:tcW w:w="4608" w:type="dxa"/>
            <w:tcBorders>
              <w:top w:val="nil"/>
              <w:left w:val="single" w:sz="6" w:space="0" w:color="auto"/>
              <w:bottom w:val="single" w:sz="6" w:space="0" w:color="auto"/>
              <w:right w:val="single" w:sz="6" w:space="0" w:color="auto"/>
            </w:tcBorders>
            <w:vAlign w:val="bottom"/>
          </w:tcPr>
          <w:p w:rsidR="00EE64CE" w:rsidRDefault="004A020B">
            <w:pPr>
              <w:rPr>
                <w:rFonts w:ascii="Arial" w:hAnsi="Arial" w:cs="Arial"/>
                <w:sz w:val="16"/>
                <w:szCs w:val="16"/>
              </w:rPr>
            </w:pPr>
            <w:r w:rsidRPr="004A020B">
              <w:rPr>
                <w:rFonts w:ascii="Arial" w:hAnsi="Arial" w:cs="Arial"/>
                <w:sz w:val="16"/>
                <w:szCs w:val="16"/>
              </w:rPr>
              <w:t>k_HaLFDeactMaxHwTrq_HwNm_f32</w:t>
            </w:r>
          </w:p>
        </w:tc>
      </w:tr>
      <w:tr w:rsidR="00EE64CE" w:rsidTr="00AC79D1">
        <w:trPr>
          <w:jc w:val="center"/>
        </w:trPr>
        <w:tc>
          <w:tcPr>
            <w:tcW w:w="4608" w:type="dxa"/>
            <w:tcBorders>
              <w:top w:val="nil"/>
              <w:left w:val="single" w:sz="6" w:space="0" w:color="auto"/>
              <w:bottom w:val="single" w:sz="6" w:space="0" w:color="auto"/>
              <w:right w:val="single" w:sz="6" w:space="0" w:color="auto"/>
            </w:tcBorders>
            <w:vAlign w:val="bottom"/>
          </w:tcPr>
          <w:p w:rsidR="00EE64CE" w:rsidRDefault="004A020B">
            <w:pPr>
              <w:rPr>
                <w:rFonts w:ascii="Arial" w:hAnsi="Arial" w:cs="Arial"/>
                <w:sz w:val="16"/>
                <w:szCs w:val="16"/>
              </w:rPr>
            </w:pPr>
            <w:r w:rsidRPr="004A020B">
              <w:rPr>
                <w:rFonts w:ascii="Arial" w:hAnsi="Arial" w:cs="Arial"/>
                <w:sz w:val="16"/>
                <w:szCs w:val="16"/>
              </w:rPr>
              <w:t>k_HaLFDeactVehSpdTime_mS_u16</w:t>
            </w:r>
          </w:p>
        </w:tc>
      </w:tr>
      <w:tr w:rsidR="00EE64CE" w:rsidTr="00AC79D1">
        <w:trPr>
          <w:jc w:val="center"/>
        </w:trPr>
        <w:tc>
          <w:tcPr>
            <w:tcW w:w="4608" w:type="dxa"/>
            <w:tcBorders>
              <w:top w:val="nil"/>
              <w:left w:val="single" w:sz="6" w:space="0" w:color="auto"/>
              <w:bottom w:val="single" w:sz="6" w:space="0" w:color="auto"/>
              <w:right w:val="single" w:sz="6" w:space="0" w:color="auto"/>
            </w:tcBorders>
            <w:vAlign w:val="bottom"/>
          </w:tcPr>
          <w:p w:rsidR="00EE64CE" w:rsidRDefault="004A020B">
            <w:pPr>
              <w:rPr>
                <w:rFonts w:ascii="Arial" w:hAnsi="Arial" w:cs="Arial"/>
                <w:sz w:val="16"/>
                <w:szCs w:val="16"/>
              </w:rPr>
            </w:pPr>
            <w:r w:rsidRPr="004A020B">
              <w:rPr>
                <w:rFonts w:ascii="Arial" w:hAnsi="Arial" w:cs="Arial"/>
                <w:sz w:val="16"/>
                <w:szCs w:val="16"/>
              </w:rPr>
              <w:t>k_HaLFDeactMinVehSpd_Kph_f32</w:t>
            </w:r>
          </w:p>
        </w:tc>
      </w:tr>
      <w:tr w:rsidR="00EE64CE" w:rsidTr="00AC79D1">
        <w:trPr>
          <w:jc w:val="center"/>
        </w:trPr>
        <w:tc>
          <w:tcPr>
            <w:tcW w:w="4608" w:type="dxa"/>
            <w:tcBorders>
              <w:top w:val="nil"/>
              <w:left w:val="single" w:sz="6" w:space="0" w:color="auto"/>
              <w:bottom w:val="single" w:sz="6" w:space="0" w:color="auto"/>
              <w:right w:val="single" w:sz="6" w:space="0" w:color="auto"/>
            </w:tcBorders>
            <w:vAlign w:val="bottom"/>
          </w:tcPr>
          <w:p w:rsidR="00EE64CE" w:rsidRDefault="004A020B">
            <w:pPr>
              <w:rPr>
                <w:rFonts w:ascii="Arial" w:hAnsi="Arial" w:cs="Arial"/>
                <w:sz w:val="16"/>
                <w:szCs w:val="16"/>
              </w:rPr>
            </w:pPr>
            <w:r w:rsidRPr="004A020B">
              <w:rPr>
                <w:rFonts w:ascii="Arial" w:hAnsi="Arial" w:cs="Arial"/>
                <w:sz w:val="16"/>
                <w:szCs w:val="16"/>
              </w:rPr>
              <w:t>k_HaLFDeactMaxVehSpd_Kph_f32</w:t>
            </w:r>
          </w:p>
        </w:tc>
      </w:tr>
      <w:tr w:rsidR="00EE64CE" w:rsidTr="00AC79D1">
        <w:trPr>
          <w:jc w:val="center"/>
        </w:trPr>
        <w:tc>
          <w:tcPr>
            <w:tcW w:w="4608" w:type="dxa"/>
            <w:tcBorders>
              <w:top w:val="nil"/>
              <w:left w:val="single" w:sz="6" w:space="0" w:color="auto"/>
              <w:bottom w:val="single" w:sz="6" w:space="0" w:color="auto"/>
              <w:right w:val="single" w:sz="6" w:space="0" w:color="auto"/>
            </w:tcBorders>
            <w:vAlign w:val="bottom"/>
          </w:tcPr>
          <w:p w:rsidR="00EE64CE" w:rsidRDefault="004A020B">
            <w:pPr>
              <w:rPr>
                <w:rFonts w:ascii="Arial" w:hAnsi="Arial" w:cs="Arial"/>
                <w:sz w:val="16"/>
                <w:szCs w:val="16"/>
              </w:rPr>
            </w:pPr>
            <w:r w:rsidRPr="004A020B">
              <w:rPr>
                <w:rFonts w:ascii="Arial" w:hAnsi="Arial" w:cs="Arial"/>
                <w:sz w:val="16"/>
                <w:szCs w:val="16"/>
              </w:rPr>
              <w:t>k_HaLFDeactRevGearTime_mS_u16</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pPr>
              <w:rPr>
                <w:rFonts w:ascii="Arial" w:hAnsi="Arial" w:cs="Arial"/>
                <w:sz w:val="16"/>
                <w:szCs w:val="16"/>
              </w:rPr>
            </w:pPr>
            <w:r>
              <w:rPr>
                <w:rFonts w:ascii="Arial" w:hAnsi="Arial" w:cs="Arial"/>
                <w:sz w:val="16"/>
                <w:szCs w:val="16"/>
              </w:rPr>
              <w:t>k_HaLFDSTSyncTime_mS_u16</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pPr>
              <w:rPr>
                <w:rFonts w:ascii="Arial" w:hAnsi="Arial" w:cs="Arial"/>
                <w:sz w:val="16"/>
                <w:szCs w:val="16"/>
              </w:rPr>
            </w:pPr>
            <w:r>
              <w:rPr>
                <w:rFonts w:ascii="Arial" w:hAnsi="Arial" w:cs="Arial"/>
                <w:sz w:val="16"/>
                <w:szCs w:val="16"/>
              </w:rPr>
              <w:t>k_TrqOverlayLimitPerc_Uls_f32</w:t>
            </w:r>
          </w:p>
        </w:tc>
      </w:tr>
      <w:tr w:rsidR="00622A34" w:rsidTr="00AC79D1">
        <w:trPr>
          <w:jc w:val="center"/>
        </w:trPr>
        <w:tc>
          <w:tcPr>
            <w:tcW w:w="4608" w:type="dxa"/>
            <w:tcBorders>
              <w:top w:val="nil"/>
              <w:left w:val="single" w:sz="6" w:space="0" w:color="auto"/>
              <w:bottom w:val="single" w:sz="6" w:space="0" w:color="auto"/>
              <w:right w:val="single" w:sz="6" w:space="0" w:color="auto"/>
            </w:tcBorders>
            <w:vAlign w:val="bottom"/>
          </w:tcPr>
          <w:p w:rsidR="00622A34" w:rsidRDefault="00622A34">
            <w:pPr>
              <w:rPr>
                <w:rFonts w:ascii="Arial" w:hAnsi="Arial" w:cs="Arial"/>
                <w:sz w:val="16"/>
                <w:szCs w:val="16"/>
              </w:rPr>
            </w:pPr>
            <w:r>
              <w:rPr>
                <w:rFonts w:ascii="Arial" w:hAnsi="Arial" w:cs="Arial"/>
                <w:sz w:val="16"/>
                <w:szCs w:val="16"/>
              </w:rPr>
              <w:t>k_TrqOverlaySuspendTime_mS_u16</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622A34" w:rsidP="00F957FA">
            <w:pPr>
              <w:spacing w:before="60"/>
              <w:rPr>
                <w:rFonts w:ascii="Arial" w:hAnsi="Arial" w:cs="Arial"/>
                <w:sz w:val="16"/>
              </w:rPr>
            </w:pPr>
            <w:r w:rsidRPr="00622A34">
              <w:rPr>
                <w:rFonts w:ascii="Arial" w:hAnsi="Arial" w:cs="Arial"/>
                <w:sz w:val="16"/>
              </w:rPr>
              <w:t>D_HALFSTATEINACTIVE_CNT_U08</w:t>
            </w:r>
          </w:p>
        </w:tc>
        <w:tc>
          <w:tcPr>
            <w:tcW w:w="1680" w:type="dxa"/>
            <w:tcBorders>
              <w:top w:val="single" w:sz="6" w:space="0" w:color="auto"/>
              <w:left w:val="single" w:sz="6" w:space="0" w:color="auto"/>
              <w:bottom w:val="single" w:sz="6" w:space="0" w:color="auto"/>
              <w:right w:val="single" w:sz="6" w:space="0" w:color="auto"/>
            </w:tcBorders>
          </w:tcPr>
          <w:p w:rsidR="00DE4889" w:rsidRDefault="000720AC"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154DE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0720AC" w:rsidP="00F957FA">
            <w:pPr>
              <w:spacing w:before="60"/>
              <w:rPr>
                <w:rFonts w:ascii="Arial" w:hAnsi="Arial" w:cs="Arial"/>
                <w:sz w:val="16"/>
              </w:rPr>
            </w:pPr>
            <w:r>
              <w:rPr>
                <w:rFonts w:ascii="Arial" w:hAnsi="Arial" w:cs="Arial"/>
                <w:sz w:val="16"/>
              </w:rPr>
              <w:t>0</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622A34" w:rsidP="00F957FA">
            <w:pPr>
              <w:spacing w:before="60"/>
              <w:rPr>
                <w:rFonts w:ascii="Arial" w:hAnsi="Arial" w:cs="Arial"/>
                <w:sz w:val="16"/>
              </w:rPr>
            </w:pPr>
            <w:r w:rsidRPr="00622A34">
              <w:rPr>
                <w:rFonts w:ascii="Arial" w:hAnsi="Arial" w:cs="Arial"/>
                <w:sz w:val="16"/>
              </w:rPr>
              <w:t>D_HALFSTATEACTIVE_CNT_U08</w:t>
            </w:r>
          </w:p>
        </w:tc>
        <w:tc>
          <w:tcPr>
            <w:tcW w:w="1680" w:type="dxa"/>
            <w:tcBorders>
              <w:top w:val="single" w:sz="6" w:space="0" w:color="auto"/>
              <w:left w:val="single" w:sz="6" w:space="0" w:color="auto"/>
              <w:bottom w:val="single" w:sz="6" w:space="0" w:color="auto"/>
              <w:right w:val="single" w:sz="6" w:space="0" w:color="auto"/>
            </w:tcBorders>
          </w:tcPr>
          <w:p w:rsidR="00DE4889" w:rsidRDefault="000720AC"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154DE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0720AC" w:rsidP="00F957FA">
            <w:pPr>
              <w:spacing w:before="60"/>
              <w:rPr>
                <w:rFonts w:ascii="Arial" w:hAnsi="Arial" w:cs="Arial"/>
                <w:sz w:val="16"/>
              </w:rPr>
            </w:pPr>
            <w:r>
              <w:rPr>
                <w:rFonts w:ascii="Arial" w:hAnsi="Arial" w:cs="Arial"/>
                <w:sz w:val="16"/>
              </w:rPr>
              <w:t>1</w:t>
            </w:r>
          </w:p>
        </w:tc>
      </w:tr>
      <w:tr w:rsidR="00622A34" w:rsidTr="00F957FA">
        <w:tc>
          <w:tcPr>
            <w:tcW w:w="3888"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sidRPr="000720AC">
              <w:rPr>
                <w:rFonts w:ascii="Arial" w:hAnsi="Arial" w:cs="Arial"/>
                <w:sz w:val="16"/>
              </w:rPr>
              <w:t>D_HALFSTATEIHIBITED_CNT_U08</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22A34" w:rsidRDefault="00154DE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2</w:t>
            </w:r>
          </w:p>
        </w:tc>
      </w:tr>
      <w:tr w:rsidR="00622A34" w:rsidTr="00F957FA">
        <w:tc>
          <w:tcPr>
            <w:tcW w:w="3888"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sidRPr="000720AC">
              <w:rPr>
                <w:rFonts w:ascii="Arial" w:hAnsi="Arial" w:cs="Arial"/>
                <w:sz w:val="16"/>
              </w:rPr>
              <w:t>D_HALFSTATERECOVERABLE_CNT_U08</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22A34" w:rsidRDefault="00154DE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3</w:t>
            </w:r>
          </w:p>
        </w:tc>
      </w:tr>
      <w:tr w:rsidR="00622A34" w:rsidTr="00F957FA">
        <w:tc>
          <w:tcPr>
            <w:tcW w:w="3888"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sidRPr="000720AC">
              <w:rPr>
                <w:rFonts w:ascii="Arial" w:hAnsi="Arial" w:cs="Arial"/>
                <w:sz w:val="16"/>
              </w:rPr>
              <w:t>D_DSTACTIVE1_CNT_U08</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22A34" w:rsidRDefault="00154DE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5</w:t>
            </w:r>
          </w:p>
        </w:tc>
      </w:tr>
      <w:tr w:rsidR="00622A34" w:rsidTr="00F957FA">
        <w:tc>
          <w:tcPr>
            <w:tcW w:w="3888"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sidRPr="000720AC">
              <w:rPr>
                <w:rFonts w:ascii="Arial" w:hAnsi="Arial" w:cs="Arial"/>
                <w:sz w:val="16"/>
              </w:rPr>
              <w:t>D_DSTACTIVE2_CNT_U08</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22A34" w:rsidRDefault="00154DE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6</w:t>
            </w:r>
          </w:p>
        </w:tc>
      </w:tr>
      <w:tr w:rsidR="00622A34" w:rsidTr="00F957FA">
        <w:tc>
          <w:tcPr>
            <w:tcW w:w="3888"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sidRPr="000720AC">
              <w:rPr>
                <w:rFonts w:ascii="Arial" w:hAnsi="Arial" w:cs="Arial"/>
                <w:sz w:val="16"/>
              </w:rPr>
              <w:t>D_DSTACTIVE3_CNT_U08</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22A34" w:rsidRDefault="00154DE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22A34" w:rsidRDefault="000720AC" w:rsidP="00F957FA">
            <w:pPr>
              <w:spacing w:before="60"/>
              <w:rPr>
                <w:rFonts w:ascii="Arial" w:hAnsi="Arial" w:cs="Arial"/>
                <w:sz w:val="16"/>
              </w:rPr>
            </w:pPr>
            <w:r>
              <w:rPr>
                <w:rFonts w:ascii="Arial" w:hAnsi="Arial" w:cs="Arial"/>
                <w:sz w:val="16"/>
              </w:rPr>
              <w:t>7</w:t>
            </w:r>
          </w:p>
        </w:tc>
      </w:tr>
      <w:tr w:rsidR="00A710A8" w:rsidTr="00F957FA">
        <w:tc>
          <w:tcPr>
            <w:tcW w:w="3888" w:type="dxa"/>
            <w:tcBorders>
              <w:top w:val="single" w:sz="6" w:space="0" w:color="auto"/>
              <w:left w:val="single" w:sz="6" w:space="0" w:color="auto"/>
              <w:bottom w:val="single" w:sz="6" w:space="0" w:color="auto"/>
              <w:right w:val="single" w:sz="6" w:space="0" w:color="auto"/>
            </w:tcBorders>
          </w:tcPr>
          <w:p w:rsidR="00A710A8" w:rsidRPr="000720AC" w:rsidRDefault="00A710A8" w:rsidP="00A710A8">
            <w:pPr>
              <w:spacing w:before="60"/>
              <w:rPr>
                <w:rFonts w:ascii="Arial" w:hAnsi="Arial" w:cs="Arial"/>
                <w:sz w:val="16"/>
              </w:rPr>
            </w:pPr>
            <w:r w:rsidRPr="00A710A8">
              <w:rPr>
                <w:rFonts w:ascii="Arial" w:hAnsi="Arial" w:cs="Arial"/>
                <w:sz w:val="16"/>
              </w:rPr>
              <w:lastRenderedPageBreak/>
              <w:t>D_INCORHALFACTVNMASK_CNT_U0</w:t>
            </w:r>
            <w:r>
              <w:rPr>
                <w:rFonts w:ascii="Arial" w:hAnsi="Arial" w:cs="Arial"/>
                <w:sz w:val="16"/>
              </w:rPr>
              <w:t>8</w:t>
            </w:r>
          </w:p>
        </w:tc>
        <w:tc>
          <w:tcPr>
            <w:tcW w:w="1680" w:type="dxa"/>
            <w:tcBorders>
              <w:top w:val="single" w:sz="6" w:space="0" w:color="auto"/>
              <w:left w:val="single" w:sz="6" w:space="0" w:color="auto"/>
              <w:bottom w:val="single" w:sz="6" w:space="0" w:color="auto"/>
              <w:right w:val="single" w:sz="6" w:space="0" w:color="auto"/>
            </w:tcBorders>
          </w:tcPr>
          <w:p w:rsidR="00A710A8" w:rsidRDefault="00A710A8"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A710A8" w:rsidRDefault="00A710A8"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A710A8" w:rsidRDefault="00A710A8" w:rsidP="00F957FA">
            <w:pPr>
              <w:spacing w:before="60"/>
              <w:rPr>
                <w:rFonts w:ascii="Arial" w:hAnsi="Arial" w:cs="Arial"/>
                <w:sz w:val="16"/>
              </w:rPr>
            </w:pPr>
            <w:r>
              <w:rPr>
                <w:rFonts w:ascii="Arial" w:hAnsi="Arial" w:cs="Arial"/>
                <w:sz w:val="16"/>
              </w:rPr>
              <w:t>1</w:t>
            </w:r>
          </w:p>
        </w:tc>
      </w:tr>
      <w:tr w:rsidR="00A710A8" w:rsidTr="00F957FA">
        <w:tc>
          <w:tcPr>
            <w:tcW w:w="3888" w:type="dxa"/>
            <w:tcBorders>
              <w:top w:val="single" w:sz="6" w:space="0" w:color="auto"/>
              <w:left w:val="single" w:sz="6" w:space="0" w:color="auto"/>
              <w:bottom w:val="single" w:sz="6" w:space="0" w:color="auto"/>
              <w:right w:val="single" w:sz="6" w:space="0" w:color="auto"/>
            </w:tcBorders>
          </w:tcPr>
          <w:p w:rsidR="00A710A8" w:rsidRPr="000720AC" w:rsidRDefault="00A710A8" w:rsidP="00A710A8">
            <w:pPr>
              <w:spacing w:before="60"/>
              <w:rPr>
                <w:rFonts w:ascii="Arial" w:hAnsi="Arial" w:cs="Arial"/>
                <w:sz w:val="16"/>
              </w:rPr>
            </w:pPr>
            <w:r w:rsidRPr="00A710A8">
              <w:rPr>
                <w:rFonts w:ascii="Arial" w:hAnsi="Arial" w:cs="Arial"/>
                <w:sz w:val="16"/>
              </w:rPr>
              <w:t>D_HALFDEACTLONGMASK_CNT_U08</w:t>
            </w:r>
            <w:r w:rsidRPr="00A710A8">
              <w:rPr>
                <w:rFonts w:ascii="Arial" w:hAnsi="Arial" w:cs="Arial"/>
                <w:sz w:val="16"/>
              </w:rPr>
              <w:tab/>
            </w:r>
          </w:p>
        </w:tc>
        <w:tc>
          <w:tcPr>
            <w:tcW w:w="1680" w:type="dxa"/>
            <w:tcBorders>
              <w:top w:val="single" w:sz="6" w:space="0" w:color="auto"/>
              <w:left w:val="single" w:sz="6" w:space="0" w:color="auto"/>
              <w:bottom w:val="single" w:sz="6" w:space="0" w:color="auto"/>
              <w:right w:val="single" w:sz="6" w:space="0" w:color="auto"/>
            </w:tcBorders>
          </w:tcPr>
          <w:p w:rsidR="00A710A8" w:rsidRDefault="00A710A8"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A710A8" w:rsidRDefault="00A710A8"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A710A8" w:rsidRDefault="00A710A8" w:rsidP="00F957FA">
            <w:pPr>
              <w:spacing w:before="60"/>
              <w:rPr>
                <w:rFonts w:ascii="Arial" w:hAnsi="Arial" w:cs="Arial"/>
                <w:sz w:val="16"/>
              </w:rPr>
            </w:pPr>
            <w:r>
              <w:rPr>
                <w:rFonts w:ascii="Arial" w:hAnsi="Arial" w:cs="Arial"/>
                <w:sz w:val="16"/>
              </w:rPr>
              <w:t>2</w:t>
            </w:r>
          </w:p>
        </w:tc>
      </w:tr>
    </w:tbl>
    <w:p w:rsidR="008B3E94" w:rsidRDefault="008B3E94"/>
    <w:p w:rsidR="00DC68CD" w:rsidRPr="00FB5C72" w:rsidRDefault="00DC68CD" w:rsidP="00DC68CD">
      <w:pPr>
        <w:pStyle w:val="Heading4"/>
      </w:pPr>
      <w:r w:rsidRPr="00FB5C72">
        <w:t>Global</w:t>
      </w:r>
    </w:p>
    <w:p w:rsidR="00DC68CD" w:rsidRPr="00FB5C72" w:rsidRDefault="00DC68CD" w:rsidP="00DC68CD">
      <w:r w:rsidRPr="00FB5C72">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DC68CD" w:rsidRPr="00FB5C72" w:rsidTr="00A209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DC68CD" w:rsidRPr="00FB5C72" w:rsidRDefault="00DC68CD" w:rsidP="00AC79D1">
            <w:pPr>
              <w:spacing w:before="60"/>
              <w:jc w:val="center"/>
              <w:rPr>
                <w:rFonts w:ascii="Arial" w:hAnsi="Arial" w:cs="Arial"/>
                <w:sz w:val="16"/>
              </w:rPr>
            </w:pPr>
            <w:r w:rsidRPr="00FB5C72">
              <w:rPr>
                <w:rFonts w:ascii="Arial" w:hAnsi="Arial" w:cs="Arial"/>
                <w:sz w:val="16"/>
              </w:rPr>
              <w:t>Constant Name</w:t>
            </w:r>
          </w:p>
        </w:tc>
      </w:tr>
      <w:tr w:rsidR="00DC68CD" w:rsidRPr="00FB5C72" w:rsidTr="00A20931">
        <w:trPr>
          <w:jc w:val="center"/>
        </w:trPr>
        <w:tc>
          <w:tcPr>
            <w:tcW w:w="4608" w:type="dxa"/>
            <w:tcBorders>
              <w:top w:val="single" w:sz="6" w:space="0" w:color="auto"/>
              <w:left w:val="single" w:sz="6" w:space="0" w:color="auto"/>
              <w:bottom w:val="single" w:sz="6" w:space="0" w:color="auto"/>
              <w:right w:val="single" w:sz="6" w:space="0" w:color="auto"/>
            </w:tcBorders>
          </w:tcPr>
          <w:p w:rsidR="00DC68CD" w:rsidRPr="00FB5C72" w:rsidRDefault="00DC68CD" w:rsidP="00AC79D1">
            <w:pPr>
              <w:spacing w:before="60"/>
              <w:rPr>
                <w:rFonts w:ascii="Arial" w:hAnsi="Arial" w:cs="Arial"/>
                <w:sz w:val="16"/>
              </w:rPr>
            </w:pPr>
            <w:r w:rsidRPr="00DC68CD">
              <w:rPr>
                <w:rFonts w:ascii="Arial" w:hAnsi="Arial" w:cs="Arial"/>
                <w:sz w:val="16"/>
              </w:rPr>
              <w:t>D_ZERO_ULS_F32</w:t>
            </w:r>
          </w:p>
        </w:tc>
      </w:tr>
      <w:tr w:rsidR="00A20931" w:rsidRPr="00FB5C72" w:rsidTr="00A20931">
        <w:trPr>
          <w:jc w:val="center"/>
        </w:trPr>
        <w:tc>
          <w:tcPr>
            <w:tcW w:w="4608" w:type="dxa"/>
            <w:tcBorders>
              <w:top w:val="single" w:sz="6" w:space="0" w:color="auto"/>
              <w:left w:val="single" w:sz="6" w:space="0" w:color="auto"/>
              <w:bottom w:val="single" w:sz="6" w:space="0" w:color="auto"/>
              <w:right w:val="single" w:sz="6" w:space="0" w:color="auto"/>
            </w:tcBorders>
          </w:tcPr>
          <w:p w:rsidR="00A20931" w:rsidRPr="00DC68CD" w:rsidRDefault="00A20931" w:rsidP="00AC79D1">
            <w:pPr>
              <w:spacing w:before="60"/>
              <w:rPr>
                <w:rFonts w:ascii="Arial" w:hAnsi="Arial" w:cs="Arial"/>
                <w:sz w:val="16"/>
              </w:rPr>
            </w:pPr>
            <w:r w:rsidRPr="00A20931">
              <w:rPr>
                <w:rFonts w:ascii="Arial" w:hAnsi="Arial" w:cs="Arial"/>
                <w:sz w:val="16"/>
              </w:rPr>
              <w:t>FLT_EPSILON</w:t>
            </w:r>
          </w:p>
        </w:tc>
      </w:tr>
    </w:tbl>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0720AC" w:rsidRDefault="000720AC" w:rsidP="000720AC">
      <w:pPr>
        <w:numPr>
          <w:ilvl w:val="0"/>
          <w:numId w:val="5"/>
        </w:numPr>
        <w:spacing w:after="0"/>
      </w:pPr>
      <w:r w:rsidRPr="000720AC">
        <w:t>Abs_f32_m</w:t>
      </w:r>
    </w:p>
    <w:p w:rsidR="000720AC" w:rsidRDefault="000720AC" w:rsidP="000720AC">
      <w:pPr>
        <w:numPr>
          <w:ilvl w:val="0"/>
          <w:numId w:val="5"/>
        </w:numPr>
        <w:spacing w:after="0"/>
      </w:pPr>
      <w:r w:rsidRPr="000720AC">
        <w:t>Rte_Call_SystemTime_GetSystemTime_mS_u32</w:t>
      </w:r>
    </w:p>
    <w:p w:rsidR="000720AC" w:rsidRDefault="00154DE1" w:rsidP="000720AC">
      <w:pPr>
        <w:numPr>
          <w:ilvl w:val="0"/>
          <w:numId w:val="5"/>
        </w:numPr>
        <w:spacing w:after="0"/>
      </w:pPr>
      <w:r w:rsidRPr="00154DE1">
        <w:t>Rte_Call_SystemTime_DtrmnElapsedTime_mS_u16</w:t>
      </w:r>
    </w:p>
    <w:p w:rsidR="0020309B" w:rsidRDefault="0020309B" w:rsidP="000720AC">
      <w:pPr>
        <w:numPr>
          <w:ilvl w:val="0"/>
          <w:numId w:val="5"/>
        </w:numPr>
        <w:spacing w:after="0"/>
      </w:pPr>
      <w:proofErr w:type="spellStart"/>
      <w:r w:rsidRPr="0020309B">
        <w:t>Rte_Call_NxtrDiagMgr_GetNTCFailed</w:t>
      </w:r>
      <w:proofErr w:type="spellEnd"/>
    </w:p>
    <w:p w:rsidR="003A4934" w:rsidRDefault="0020309B" w:rsidP="000720AC">
      <w:pPr>
        <w:numPr>
          <w:ilvl w:val="0"/>
          <w:numId w:val="5"/>
        </w:numPr>
        <w:spacing w:after="0"/>
      </w:pPr>
      <w:proofErr w:type="spellStart"/>
      <w:r w:rsidRPr="0020309B">
        <w:t>Rte_Call_NxtrDiagMgr_SetNTCStatus</w:t>
      </w:r>
      <w:proofErr w:type="spellEnd"/>
    </w:p>
    <w:p w:rsidR="00154DE1" w:rsidRDefault="003A4934" w:rsidP="000720AC">
      <w:pPr>
        <w:numPr>
          <w:ilvl w:val="0"/>
          <w:numId w:val="5"/>
        </w:numPr>
        <w:spacing w:after="0"/>
      </w:pPr>
      <w:proofErr w:type="spellStart"/>
      <w:r w:rsidRPr="003A4934">
        <w:t>Rte_Call_HaLFState_SCom_Transition</w:t>
      </w:r>
      <w:proofErr w:type="spellEnd"/>
    </w:p>
    <w:p w:rsidR="00154DE1" w:rsidRDefault="00154DE1" w:rsidP="00154DE1">
      <w:pPr>
        <w:pStyle w:val="Heading2"/>
      </w:pPr>
      <w:r>
        <w:t>Data Hiding Functions</w:t>
      </w:r>
    </w:p>
    <w:p w:rsidR="00154DE1" w:rsidRDefault="00154DE1" w:rsidP="00154DE1">
      <w:pPr>
        <w:numPr>
          <w:ilvl w:val="0"/>
          <w:numId w:val="11"/>
        </w:numPr>
        <w:spacing w:after="0"/>
      </w:pPr>
      <w:proofErr w:type="spellStart"/>
      <w:r w:rsidRPr="00154DE1">
        <w:t>Rte_Mode_SystemState_Mode</w:t>
      </w:r>
      <w:proofErr w:type="spellEnd"/>
    </w:p>
    <w:p w:rsidR="00154DE1" w:rsidRDefault="00154DE1" w:rsidP="00154DE1">
      <w:pPr>
        <w:spacing w:after="0"/>
        <w:ind w:left="720"/>
      </w:pPr>
    </w:p>
    <w:p w:rsidR="008B3E94" w:rsidRPr="000720AC" w:rsidRDefault="008B3E94" w:rsidP="00154DE1">
      <w:pPr>
        <w:numPr>
          <w:ilvl w:val="0"/>
          <w:numId w:val="11"/>
        </w:numPr>
        <w:spacing w:after="0"/>
      </w:pPr>
      <w:r>
        <w:br w:type="page"/>
      </w:r>
    </w:p>
    <w:p w:rsidR="00AC79D1" w:rsidRDefault="00AC79D1" w:rsidP="00AC79D1">
      <w:pPr>
        <w:spacing w:after="0"/>
      </w:pPr>
    </w:p>
    <w:p w:rsidR="00AC79D1" w:rsidRDefault="00AC79D1" w:rsidP="00AC79D1">
      <w:pPr>
        <w:pStyle w:val="Heading2"/>
      </w:pPr>
      <w:r>
        <w:t>Local Functions/Macros Used by this MDD only</w:t>
      </w:r>
    </w:p>
    <w:p w:rsidR="00AC79D1" w:rsidRDefault="00AC79D1" w:rsidP="00AC79D1">
      <w:pPr>
        <w:spacing w:after="0"/>
      </w:pPr>
    </w:p>
    <w:p w:rsidR="00AC79D1" w:rsidRDefault="00AC79D1" w:rsidP="00AC79D1">
      <w:pPr>
        <w:pStyle w:val="Heading3"/>
      </w:pPr>
      <w:r>
        <w:t xml:space="preserve">Common </w:t>
      </w:r>
      <w:proofErr w:type="spellStart"/>
      <w:r w:rsidR="004A020B" w:rsidRPr="004A020B">
        <w:t>HwTrqVehSpdRevGear</w:t>
      </w:r>
      <w:proofErr w:type="spellEnd"/>
      <w:r w:rsidR="004A020B" w:rsidRPr="004A020B">
        <w:t xml:space="preserve"> Check</w:t>
      </w:r>
    </w:p>
    <w:p w:rsidR="00AC79D1" w:rsidRDefault="00AC79D1" w:rsidP="00AC79D1">
      <w:pPr>
        <w:spacing w:after="0"/>
        <w:rPr>
          <w:rFonts w:ascii="Arial" w:hAnsi="Arial"/>
          <w:b/>
          <w:kern w:val="28"/>
          <w:sz w:val="28"/>
        </w:rPr>
      </w:pP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2813"/>
        <w:gridCol w:w="2081"/>
        <w:gridCol w:w="640"/>
        <w:gridCol w:w="637"/>
        <w:gridCol w:w="1062"/>
      </w:tblGrid>
      <w:tr w:rsidR="00AC79D1" w:rsidTr="002D2ACE">
        <w:tc>
          <w:tcPr>
            <w:tcW w:w="1705" w:type="dxa"/>
          </w:tcPr>
          <w:p w:rsidR="00AC79D1" w:rsidRDefault="00AC79D1" w:rsidP="00AC79D1">
            <w:pPr>
              <w:spacing w:before="60"/>
              <w:rPr>
                <w:rFonts w:ascii="Arial" w:hAnsi="Arial" w:cs="Arial"/>
                <w:b/>
                <w:bCs/>
                <w:sz w:val="16"/>
              </w:rPr>
            </w:pPr>
            <w:r>
              <w:rPr>
                <w:rFonts w:ascii="Arial" w:hAnsi="Arial" w:cs="Arial"/>
                <w:b/>
                <w:bCs/>
                <w:sz w:val="16"/>
              </w:rPr>
              <w:t>Function Name</w:t>
            </w:r>
          </w:p>
        </w:tc>
        <w:tc>
          <w:tcPr>
            <w:tcW w:w="2813" w:type="dxa"/>
          </w:tcPr>
          <w:p w:rsidR="00AC79D1" w:rsidRDefault="004A020B" w:rsidP="00AC79D1">
            <w:pPr>
              <w:spacing w:before="60"/>
              <w:rPr>
                <w:rFonts w:ascii="Arial" w:hAnsi="Arial" w:cs="Arial"/>
                <w:sz w:val="16"/>
              </w:rPr>
            </w:pPr>
            <w:proofErr w:type="spellStart"/>
            <w:r w:rsidRPr="004A020B">
              <w:rPr>
                <w:rFonts w:ascii="Arial" w:hAnsi="Arial" w:cs="Arial"/>
                <w:sz w:val="16"/>
              </w:rPr>
              <w:t>HwTrqVehSpdRevGearCheck</w:t>
            </w:r>
            <w:proofErr w:type="spellEnd"/>
          </w:p>
        </w:tc>
        <w:tc>
          <w:tcPr>
            <w:tcW w:w="2081" w:type="dxa"/>
            <w:shd w:val="pct30" w:color="FFFF00" w:fill="auto"/>
          </w:tcPr>
          <w:p w:rsidR="00AC79D1" w:rsidRDefault="00AC79D1" w:rsidP="00AC79D1">
            <w:pPr>
              <w:spacing w:before="60"/>
              <w:jc w:val="center"/>
              <w:rPr>
                <w:rFonts w:ascii="Arial" w:hAnsi="Arial" w:cs="Arial"/>
                <w:sz w:val="16"/>
              </w:rPr>
            </w:pPr>
            <w:r>
              <w:rPr>
                <w:rFonts w:ascii="Arial" w:hAnsi="Arial" w:cs="Arial"/>
                <w:sz w:val="16"/>
              </w:rPr>
              <w:t>Type</w:t>
            </w:r>
          </w:p>
        </w:tc>
        <w:tc>
          <w:tcPr>
            <w:tcW w:w="640" w:type="dxa"/>
            <w:shd w:val="pct30" w:color="FFFF00" w:fill="auto"/>
          </w:tcPr>
          <w:p w:rsidR="00AC79D1" w:rsidRDefault="00AC79D1" w:rsidP="00AC79D1">
            <w:pPr>
              <w:spacing w:before="60"/>
              <w:jc w:val="center"/>
              <w:rPr>
                <w:rFonts w:ascii="Arial" w:hAnsi="Arial" w:cs="Arial"/>
                <w:sz w:val="16"/>
              </w:rPr>
            </w:pPr>
            <w:r>
              <w:rPr>
                <w:rFonts w:ascii="Arial" w:hAnsi="Arial" w:cs="Arial"/>
                <w:sz w:val="16"/>
              </w:rPr>
              <w:t>Min</w:t>
            </w:r>
          </w:p>
        </w:tc>
        <w:tc>
          <w:tcPr>
            <w:tcW w:w="637" w:type="dxa"/>
            <w:shd w:val="pct30" w:color="FFFF00" w:fill="auto"/>
          </w:tcPr>
          <w:p w:rsidR="00AC79D1" w:rsidRDefault="00AC79D1" w:rsidP="00AC79D1">
            <w:pPr>
              <w:spacing w:before="60"/>
              <w:jc w:val="center"/>
              <w:rPr>
                <w:rFonts w:ascii="Arial" w:hAnsi="Arial" w:cs="Arial"/>
                <w:sz w:val="16"/>
              </w:rPr>
            </w:pPr>
            <w:r>
              <w:rPr>
                <w:rFonts w:ascii="Arial" w:hAnsi="Arial" w:cs="Arial"/>
                <w:sz w:val="16"/>
              </w:rPr>
              <w:t>Max</w:t>
            </w:r>
          </w:p>
        </w:tc>
        <w:tc>
          <w:tcPr>
            <w:tcW w:w="1062" w:type="dxa"/>
            <w:tcBorders>
              <w:bottom w:val="single" w:sz="4" w:space="0" w:color="auto"/>
            </w:tcBorders>
            <w:shd w:val="pct30" w:color="FFFF00" w:fill="auto"/>
          </w:tcPr>
          <w:p w:rsidR="00AC79D1" w:rsidRDefault="00AC79D1" w:rsidP="00AC79D1">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AC79D1" w:rsidTr="002D2ACE">
        <w:tc>
          <w:tcPr>
            <w:tcW w:w="1705" w:type="dxa"/>
          </w:tcPr>
          <w:p w:rsidR="00AC79D1" w:rsidRDefault="00AC79D1" w:rsidP="00AC79D1">
            <w:pPr>
              <w:spacing w:before="60"/>
              <w:rPr>
                <w:rFonts w:ascii="Arial" w:hAnsi="Arial" w:cs="Arial"/>
                <w:b/>
                <w:bCs/>
                <w:sz w:val="16"/>
              </w:rPr>
            </w:pPr>
            <w:r>
              <w:rPr>
                <w:rFonts w:ascii="Arial" w:hAnsi="Arial" w:cs="Arial"/>
                <w:b/>
                <w:bCs/>
                <w:sz w:val="16"/>
              </w:rPr>
              <w:t xml:space="preserve">Arguments Passed </w:t>
            </w:r>
          </w:p>
        </w:tc>
        <w:tc>
          <w:tcPr>
            <w:tcW w:w="2813" w:type="dxa"/>
          </w:tcPr>
          <w:p w:rsidR="00AC79D1" w:rsidRDefault="004A020B" w:rsidP="00AC79D1">
            <w:pPr>
              <w:spacing w:before="60"/>
              <w:rPr>
                <w:rFonts w:ascii="Arial" w:hAnsi="Arial" w:cs="Arial"/>
                <w:sz w:val="16"/>
              </w:rPr>
            </w:pPr>
            <w:r w:rsidRPr="004A020B">
              <w:rPr>
                <w:rFonts w:ascii="Arial" w:hAnsi="Arial" w:cs="Arial"/>
                <w:sz w:val="16"/>
              </w:rPr>
              <w:t>HwTrqTime_mS_T_u16</w:t>
            </w:r>
          </w:p>
        </w:tc>
        <w:tc>
          <w:tcPr>
            <w:tcW w:w="2081" w:type="dxa"/>
          </w:tcPr>
          <w:p w:rsidR="00AC79D1" w:rsidRDefault="00AC79D1" w:rsidP="00AC79D1">
            <w:pPr>
              <w:spacing w:before="60"/>
              <w:rPr>
                <w:rFonts w:ascii="Arial" w:hAnsi="Arial" w:cs="Arial"/>
                <w:sz w:val="16"/>
              </w:rPr>
            </w:pPr>
            <w:r>
              <w:rPr>
                <w:rFonts w:ascii="Arial" w:hAnsi="Arial" w:cs="Arial"/>
                <w:sz w:val="16"/>
              </w:rPr>
              <w:t>Uint16</w:t>
            </w:r>
          </w:p>
        </w:tc>
        <w:tc>
          <w:tcPr>
            <w:tcW w:w="640" w:type="dxa"/>
          </w:tcPr>
          <w:p w:rsidR="00AC79D1" w:rsidRDefault="00AC79D1" w:rsidP="00AC79D1">
            <w:pPr>
              <w:spacing w:before="60"/>
              <w:rPr>
                <w:rFonts w:ascii="Arial" w:hAnsi="Arial" w:cs="Arial"/>
                <w:sz w:val="16"/>
              </w:rPr>
            </w:pPr>
            <w:r w:rsidRPr="00B0739B">
              <w:rPr>
                <w:rFonts w:ascii="Arial" w:hAnsi="Arial" w:cs="Arial"/>
                <w:sz w:val="16"/>
              </w:rPr>
              <w:t>0</w:t>
            </w:r>
          </w:p>
        </w:tc>
        <w:tc>
          <w:tcPr>
            <w:tcW w:w="637" w:type="dxa"/>
          </w:tcPr>
          <w:p w:rsidR="00AC79D1" w:rsidRDefault="00AC79D1" w:rsidP="00AC79D1">
            <w:pPr>
              <w:spacing w:before="60"/>
              <w:rPr>
                <w:rFonts w:ascii="Arial" w:hAnsi="Arial" w:cs="Arial"/>
                <w:sz w:val="16"/>
              </w:rPr>
            </w:pPr>
            <w:r>
              <w:rPr>
                <w:rFonts w:ascii="Arial" w:hAnsi="Arial" w:cs="Arial"/>
                <w:sz w:val="16"/>
              </w:rPr>
              <w:t>FULL</w:t>
            </w:r>
          </w:p>
        </w:tc>
        <w:tc>
          <w:tcPr>
            <w:tcW w:w="1062" w:type="dxa"/>
            <w:shd w:val="pct15" w:color="auto" w:fill="auto"/>
          </w:tcPr>
          <w:p w:rsidR="00AC79D1" w:rsidRDefault="002D2ACE" w:rsidP="00AC79D1">
            <w:pPr>
              <w:spacing w:before="60"/>
              <w:rPr>
                <w:rFonts w:ascii="Arial" w:hAnsi="Arial" w:cs="Arial"/>
                <w:sz w:val="16"/>
              </w:rPr>
            </w:pPr>
            <w:r>
              <w:rPr>
                <w:rFonts w:ascii="Arial" w:hAnsi="Arial" w:cs="Arial"/>
                <w:sz w:val="16"/>
              </w:rPr>
              <w:t>0</w:t>
            </w:r>
          </w:p>
        </w:tc>
      </w:tr>
      <w:tr w:rsidR="00AC79D1" w:rsidTr="002D2ACE">
        <w:tc>
          <w:tcPr>
            <w:tcW w:w="1705" w:type="dxa"/>
          </w:tcPr>
          <w:p w:rsidR="00AC79D1" w:rsidRDefault="00AC79D1" w:rsidP="00AC79D1">
            <w:pPr>
              <w:spacing w:before="60"/>
              <w:rPr>
                <w:rFonts w:ascii="Arial" w:hAnsi="Arial" w:cs="Arial"/>
                <w:b/>
                <w:bCs/>
                <w:sz w:val="16"/>
              </w:rPr>
            </w:pPr>
          </w:p>
        </w:tc>
        <w:tc>
          <w:tcPr>
            <w:tcW w:w="2813" w:type="dxa"/>
          </w:tcPr>
          <w:p w:rsidR="00AC79D1" w:rsidRPr="00B0739B" w:rsidRDefault="004A020B" w:rsidP="00AC79D1">
            <w:pPr>
              <w:spacing w:before="60"/>
              <w:rPr>
                <w:rFonts w:ascii="Arial" w:hAnsi="Arial" w:cs="Arial"/>
                <w:sz w:val="16"/>
              </w:rPr>
            </w:pPr>
            <w:r w:rsidRPr="004A020B">
              <w:rPr>
                <w:rFonts w:ascii="Arial" w:hAnsi="Arial" w:cs="Arial"/>
                <w:sz w:val="16"/>
              </w:rPr>
              <w:t>HwTrqTimerPtr_mS_T_u32</w:t>
            </w:r>
          </w:p>
        </w:tc>
        <w:tc>
          <w:tcPr>
            <w:tcW w:w="2081" w:type="dxa"/>
          </w:tcPr>
          <w:p w:rsidR="00AC79D1" w:rsidRDefault="00AC79D1" w:rsidP="00AC79D1">
            <w:pPr>
              <w:spacing w:before="60"/>
              <w:rPr>
                <w:rFonts w:ascii="Arial" w:hAnsi="Arial" w:cs="Arial"/>
                <w:sz w:val="16"/>
              </w:rPr>
            </w:pPr>
            <w:r>
              <w:rPr>
                <w:rFonts w:ascii="Arial" w:hAnsi="Arial" w:cs="Arial"/>
                <w:sz w:val="16"/>
              </w:rPr>
              <w:t>Uint32*</w:t>
            </w:r>
          </w:p>
        </w:tc>
        <w:tc>
          <w:tcPr>
            <w:tcW w:w="640" w:type="dxa"/>
          </w:tcPr>
          <w:p w:rsidR="00AC79D1" w:rsidRPr="00B0739B" w:rsidRDefault="00AC79D1" w:rsidP="00AC79D1">
            <w:pPr>
              <w:spacing w:before="60"/>
              <w:rPr>
                <w:rFonts w:ascii="Arial" w:hAnsi="Arial" w:cs="Arial"/>
                <w:sz w:val="16"/>
              </w:rPr>
            </w:pPr>
            <w:r w:rsidRPr="00B0739B">
              <w:rPr>
                <w:rFonts w:ascii="Arial" w:hAnsi="Arial" w:cs="Arial"/>
                <w:sz w:val="16"/>
              </w:rPr>
              <w:t>0</w:t>
            </w:r>
          </w:p>
        </w:tc>
        <w:tc>
          <w:tcPr>
            <w:tcW w:w="637" w:type="dxa"/>
          </w:tcPr>
          <w:p w:rsidR="00AC79D1" w:rsidRPr="00B0739B" w:rsidRDefault="00AC79D1" w:rsidP="00AC79D1">
            <w:pPr>
              <w:spacing w:before="60"/>
              <w:rPr>
                <w:rFonts w:ascii="Arial" w:hAnsi="Arial" w:cs="Arial"/>
                <w:sz w:val="16"/>
              </w:rPr>
            </w:pPr>
            <w:r>
              <w:rPr>
                <w:rFonts w:ascii="Arial" w:hAnsi="Arial" w:cs="Arial"/>
                <w:sz w:val="16"/>
              </w:rPr>
              <w:t>FULL</w:t>
            </w:r>
          </w:p>
        </w:tc>
        <w:tc>
          <w:tcPr>
            <w:tcW w:w="1062" w:type="dxa"/>
            <w:shd w:val="pct15" w:color="auto" w:fill="auto"/>
          </w:tcPr>
          <w:p w:rsidR="00AC79D1" w:rsidRDefault="002D2ACE" w:rsidP="00AC79D1">
            <w:pPr>
              <w:spacing w:before="60"/>
              <w:rPr>
                <w:rFonts w:ascii="Arial" w:hAnsi="Arial" w:cs="Arial"/>
                <w:sz w:val="16"/>
              </w:rPr>
            </w:pPr>
            <w:r>
              <w:rPr>
                <w:rFonts w:ascii="Arial" w:hAnsi="Arial" w:cs="Arial"/>
                <w:sz w:val="16"/>
              </w:rPr>
              <w:t>0</w:t>
            </w:r>
          </w:p>
        </w:tc>
      </w:tr>
      <w:tr w:rsidR="00AC79D1" w:rsidTr="002D2ACE">
        <w:tc>
          <w:tcPr>
            <w:tcW w:w="1705" w:type="dxa"/>
          </w:tcPr>
          <w:p w:rsidR="00AC79D1" w:rsidRDefault="00AC79D1" w:rsidP="00AC79D1">
            <w:pPr>
              <w:spacing w:before="60"/>
              <w:rPr>
                <w:rFonts w:ascii="Arial" w:hAnsi="Arial" w:cs="Arial"/>
                <w:b/>
                <w:bCs/>
                <w:sz w:val="16"/>
              </w:rPr>
            </w:pPr>
          </w:p>
        </w:tc>
        <w:tc>
          <w:tcPr>
            <w:tcW w:w="2813" w:type="dxa"/>
          </w:tcPr>
          <w:p w:rsidR="00AC79D1" w:rsidRPr="00B0739B" w:rsidRDefault="004A020B" w:rsidP="00AC79D1">
            <w:pPr>
              <w:spacing w:before="60"/>
              <w:rPr>
                <w:rFonts w:ascii="Arial" w:hAnsi="Arial" w:cs="Arial"/>
                <w:sz w:val="16"/>
              </w:rPr>
            </w:pPr>
            <w:r w:rsidRPr="004A020B">
              <w:rPr>
                <w:rFonts w:ascii="Arial" w:hAnsi="Arial" w:cs="Arial"/>
                <w:sz w:val="16"/>
              </w:rPr>
              <w:t>MaxHwTrq_HwNm_T_f32</w:t>
            </w:r>
          </w:p>
        </w:tc>
        <w:tc>
          <w:tcPr>
            <w:tcW w:w="2081" w:type="dxa"/>
          </w:tcPr>
          <w:p w:rsidR="00AC79D1" w:rsidRDefault="00AC79D1" w:rsidP="00AC79D1">
            <w:pPr>
              <w:spacing w:before="60"/>
              <w:rPr>
                <w:rFonts w:ascii="Arial" w:hAnsi="Arial" w:cs="Arial"/>
                <w:sz w:val="16"/>
              </w:rPr>
            </w:pPr>
            <w:r>
              <w:rPr>
                <w:rFonts w:ascii="Arial" w:hAnsi="Arial" w:cs="Arial"/>
                <w:sz w:val="16"/>
              </w:rPr>
              <w:t>float32</w:t>
            </w:r>
          </w:p>
        </w:tc>
        <w:tc>
          <w:tcPr>
            <w:tcW w:w="640" w:type="dxa"/>
          </w:tcPr>
          <w:p w:rsidR="00AC79D1" w:rsidRPr="00B0739B" w:rsidRDefault="002D2ACE" w:rsidP="00AC79D1">
            <w:pPr>
              <w:spacing w:before="60"/>
              <w:rPr>
                <w:rFonts w:ascii="Arial" w:hAnsi="Arial" w:cs="Arial"/>
                <w:sz w:val="16"/>
              </w:rPr>
            </w:pPr>
            <w:r>
              <w:rPr>
                <w:rFonts w:ascii="Arial" w:hAnsi="Arial" w:cs="Arial"/>
                <w:sz w:val="16"/>
              </w:rPr>
              <w:t>0.0</w:t>
            </w:r>
          </w:p>
        </w:tc>
        <w:tc>
          <w:tcPr>
            <w:tcW w:w="637" w:type="dxa"/>
          </w:tcPr>
          <w:p w:rsidR="00AC79D1" w:rsidRPr="00B0739B" w:rsidRDefault="002D2ACE" w:rsidP="00AC79D1">
            <w:pPr>
              <w:spacing w:before="60"/>
              <w:rPr>
                <w:rFonts w:ascii="Arial" w:hAnsi="Arial" w:cs="Arial"/>
                <w:sz w:val="16"/>
              </w:rPr>
            </w:pPr>
            <w:r>
              <w:rPr>
                <w:rFonts w:ascii="Arial" w:hAnsi="Arial" w:cs="Arial"/>
                <w:sz w:val="16"/>
              </w:rPr>
              <w:t>10.0</w:t>
            </w:r>
          </w:p>
        </w:tc>
        <w:tc>
          <w:tcPr>
            <w:tcW w:w="1062" w:type="dxa"/>
            <w:shd w:val="pct15" w:color="auto" w:fill="auto"/>
          </w:tcPr>
          <w:p w:rsidR="00AC79D1" w:rsidRDefault="002D2ACE" w:rsidP="00AC79D1">
            <w:pPr>
              <w:spacing w:before="60"/>
              <w:rPr>
                <w:rFonts w:ascii="Arial" w:hAnsi="Arial" w:cs="Arial"/>
                <w:sz w:val="16"/>
              </w:rPr>
            </w:pPr>
            <w:r w:rsidRPr="002D2ACE">
              <w:rPr>
                <w:rFonts w:ascii="Arial" w:hAnsi="Arial" w:cs="Arial"/>
                <w:sz w:val="16"/>
              </w:rPr>
              <w:t>0.00390625</w:t>
            </w:r>
          </w:p>
        </w:tc>
      </w:tr>
      <w:tr w:rsidR="00AC79D1" w:rsidTr="002D2ACE">
        <w:tc>
          <w:tcPr>
            <w:tcW w:w="1705" w:type="dxa"/>
          </w:tcPr>
          <w:p w:rsidR="00AC79D1" w:rsidRDefault="00AC79D1" w:rsidP="00AC79D1">
            <w:pPr>
              <w:spacing w:before="60"/>
              <w:rPr>
                <w:rFonts w:ascii="Arial" w:hAnsi="Arial" w:cs="Arial"/>
                <w:b/>
                <w:bCs/>
                <w:sz w:val="16"/>
              </w:rPr>
            </w:pPr>
          </w:p>
        </w:tc>
        <w:tc>
          <w:tcPr>
            <w:tcW w:w="2813" w:type="dxa"/>
          </w:tcPr>
          <w:p w:rsidR="00AC79D1" w:rsidRPr="00B0739B" w:rsidRDefault="004A020B" w:rsidP="00AC79D1">
            <w:pPr>
              <w:spacing w:before="60"/>
              <w:rPr>
                <w:rFonts w:ascii="Arial" w:hAnsi="Arial" w:cs="Arial"/>
                <w:sz w:val="16"/>
              </w:rPr>
            </w:pPr>
            <w:r w:rsidRPr="004A020B">
              <w:rPr>
                <w:rFonts w:ascii="Arial" w:hAnsi="Arial" w:cs="Arial"/>
                <w:sz w:val="16"/>
              </w:rPr>
              <w:t>VehSpdTime_mS_T_u16</w:t>
            </w:r>
          </w:p>
        </w:tc>
        <w:tc>
          <w:tcPr>
            <w:tcW w:w="2081" w:type="dxa"/>
          </w:tcPr>
          <w:p w:rsidR="00AC79D1" w:rsidRDefault="00AC79D1" w:rsidP="00AC79D1">
            <w:pPr>
              <w:spacing w:before="60"/>
              <w:rPr>
                <w:rFonts w:ascii="Arial" w:hAnsi="Arial" w:cs="Arial"/>
                <w:sz w:val="16"/>
              </w:rPr>
            </w:pPr>
            <w:r>
              <w:rPr>
                <w:rFonts w:ascii="Arial" w:hAnsi="Arial" w:cs="Arial"/>
                <w:sz w:val="16"/>
              </w:rPr>
              <w:t>Uint16</w:t>
            </w:r>
          </w:p>
        </w:tc>
        <w:tc>
          <w:tcPr>
            <w:tcW w:w="640" w:type="dxa"/>
          </w:tcPr>
          <w:p w:rsidR="00AC79D1" w:rsidRPr="00B0739B" w:rsidRDefault="00AC79D1" w:rsidP="00AC79D1">
            <w:pPr>
              <w:spacing w:before="60"/>
              <w:rPr>
                <w:rFonts w:ascii="Arial" w:hAnsi="Arial" w:cs="Arial"/>
                <w:sz w:val="16"/>
              </w:rPr>
            </w:pPr>
            <w:r w:rsidRPr="00B0739B">
              <w:rPr>
                <w:rFonts w:ascii="Arial" w:hAnsi="Arial" w:cs="Arial"/>
                <w:sz w:val="16"/>
              </w:rPr>
              <w:t>0</w:t>
            </w:r>
          </w:p>
        </w:tc>
        <w:tc>
          <w:tcPr>
            <w:tcW w:w="637" w:type="dxa"/>
          </w:tcPr>
          <w:p w:rsidR="00AC79D1" w:rsidRPr="00B0739B" w:rsidRDefault="00AC79D1" w:rsidP="00AC79D1">
            <w:pPr>
              <w:spacing w:before="60"/>
              <w:rPr>
                <w:rFonts w:ascii="Arial" w:hAnsi="Arial" w:cs="Arial"/>
                <w:sz w:val="16"/>
              </w:rPr>
            </w:pPr>
            <w:r>
              <w:rPr>
                <w:rFonts w:ascii="Arial" w:hAnsi="Arial" w:cs="Arial"/>
                <w:sz w:val="16"/>
              </w:rPr>
              <w:t>FULL</w:t>
            </w:r>
          </w:p>
        </w:tc>
        <w:tc>
          <w:tcPr>
            <w:tcW w:w="1062" w:type="dxa"/>
            <w:shd w:val="pct15" w:color="auto" w:fill="auto"/>
          </w:tcPr>
          <w:p w:rsidR="00AC79D1" w:rsidRDefault="002D2ACE" w:rsidP="00AC79D1">
            <w:pPr>
              <w:spacing w:before="60"/>
              <w:rPr>
                <w:rFonts w:ascii="Arial" w:hAnsi="Arial" w:cs="Arial"/>
                <w:sz w:val="16"/>
              </w:rPr>
            </w:pPr>
            <w:r>
              <w:rPr>
                <w:rFonts w:ascii="Arial" w:hAnsi="Arial" w:cs="Arial"/>
                <w:sz w:val="16"/>
              </w:rPr>
              <w:t>0</w:t>
            </w:r>
          </w:p>
        </w:tc>
      </w:tr>
      <w:tr w:rsidR="00AC79D1" w:rsidTr="002D2ACE">
        <w:tc>
          <w:tcPr>
            <w:tcW w:w="1705" w:type="dxa"/>
          </w:tcPr>
          <w:p w:rsidR="00AC79D1" w:rsidRDefault="00AC79D1" w:rsidP="00AC79D1">
            <w:pPr>
              <w:spacing w:before="60"/>
              <w:rPr>
                <w:rFonts w:ascii="Arial" w:hAnsi="Arial" w:cs="Arial"/>
                <w:b/>
                <w:bCs/>
                <w:sz w:val="16"/>
              </w:rPr>
            </w:pPr>
          </w:p>
        </w:tc>
        <w:tc>
          <w:tcPr>
            <w:tcW w:w="2813" w:type="dxa"/>
          </w:tcPr>
          <w:p w:rsidR="00AC79D1" w:rsidRPr="00B0739B" w:rsidRDefault="004A020B" w:rsidP="00AC79D1">
            <w:pPr>
              <w:spacing w:before="60"/>
              <w:rPr>
                <w:rFonts w:ascii="Arial" w:hAnsi="Arial" w:cs="Arial"/>
                <w:sz w:val="16"/>
              </w:rPr>
            </w:pPr>
            <w:r w:rsidRPr="004A020B">
              <w:rPr>
                <w:rFonts w:ascii="Arial" w:hAnsi="Arial" w:cs="Arial"/>
                <w:sz w:val="16"/>
              </w:rPr>
              <w:t>VehSpdTimerPtr_mS_T_u32</w:t>
            </w:r>
          </w:p>
        </w:tc>
        <w:tc>
          <w:tcPr>
            <w:tcW w:w="2081" w:type="dxa"/>
          </w:tcPr>
          <w:p w:rsidR="00AC79D1" w:rsidRDefault="00AC79D1" w:rsidP="00AC79D1">
            <w:pPr>
              <w:spacing w:before="60"/>
              <w:rPr>
                <w:rFonts w:ascii="Arial" w:hAnsi="Arial" w:cs="Arial"/>
                <w:sz w:val="16"/>
              </w:rPr>
            </w:pPr>
            <w:r>
              <w:rPr>
                <w:rFonts w:ascii="Arial" w:hAnsi="Arial" w:cs="Arial"/>
                <w:sz w:val="16"/>
              </w:rPr>
              <w:t>Uint32*</w:t>
            </w:r>
          </w:p>
        </w:tc>
        <w:tc>
          <w:tcPr>
            <w:tcW w:w="640" w:type="dxa"/>
          </w:tcPr>
          <w:p w:rsidR="00AC79D1" w:rsidRPr="00B0739B" w:rsidRDefault="00AC79D1" w:rsidP="00AC79D1">
            <w:pPr>
              <w:spacing w:before="60"/>
              <w:rPr>
                <w:rFonts w:ascii="Arial" w:hAnsi="Arial" w:cs="Arial"/>
                <w:sz w:val="16"/>
              </w:rPr>
            </w:pPr>
            <w:r w:rsidRPr="00B0739B">
              <w:rPr>
                <w:rFonts w:ascii="Arial" w:hAnsi="Arial" w:cs="Arial"/>
                <w:sz w:val="16"/>
              </w:rPr>
              <w:t>0</w:t>
            </w:r>
          </w:p>
        </w:tc>
        <w:tc>
          <w:tcPr>
            <w:tcW w:w="637" w:type="dxa"/>
          </w:tcPr>
          <w:p w:rsidR="00AC79D1" w:rsidRPr="00B0739B" w:rsidRDefault="00AC79D1" w:rsidP="00AC79D1">
            <w:pPr>
              <w:spacing w:before="60"/>
              <w:rPr>
                <w:rFonts w:ascii="Arial" w:hAnsi="Arial" w:cs="Arial"/>
                <w:sz w:val="16"/>
              </w:rPr>
            </w:pPr>
            <w:r>
              <w:rPr>
                <w:rFonts w:ascii="Arial" w:hAnsi="Arial" w:cs="Arial"/>
                <w:sz w:val="16"/>
              </w:rPr>
              <w:t>FULL</w:t>
            </w:r>
          </w:p>
        </w:tc>
        <w:tc>
          <w:tcPr>
            <w:tcW w:w="1062" w:type="dxa"/>
            <w:shd w:val="pct15" w:color="auto" w:fill="auto"/>
          </w:tcPr>
          <w:p w:rsidR="00AC79D1" w:rsidRDefault="002D2ACE" w:rsidP="00AC79D1">
            <w:pPr>
              <w:spacing w:before="60"/>
              <w:rPr>
                <w:rFonts w:ascii="Arial" w:hAnsi="Arial" w:cs="Arial"/>
                <w:sz w:val="16"/>
              </w:rPr>
            </w:pPr>
            <w:r>
              <w:rPr>
                <w:rFonts w:ascii="Arial" w:hAnsi="Arial" w:cs="Arial"/>
                <w:sz w:val="16"/>
              </w:rPr>
              <w:t>0</w:t>
            </w:r>
          </w:p>
        </w:tc>
      </w:tr>
      <w:tr w:rsidR="00AC79D1" w:rsidTr="002D2ACE">
        <w:tc>
          <w:tcPr>
            <w:tcW w:w="1705" w:type="dxa"/>
          </w:tcPr>
          <w:p w:rsidR="00AC79D1" w:rsidRDefault="00AC79D1" w:rsidP="00AC79D1">
            <w:pPr>
              <w:spacing w:before="60"/>
              <w:rPr>
                <w:rFonts w:ascii="Arial" w:hAnsi="Arial" w:cs="Arial"/>
                <w:b/>
                <w:bCs/>
                <w:sz w:val="16"/>
              </w:rPr>
            </w:pPr>
          </w:p>
        </w:tc>
        <w:tc>
          <w:tcPr>
            <w:tcW w:w="2813" w:type="dxa"/>
          </w:tcPr>
          <w:p w:rsidR="00AC79D1" w:rsidRPr="00B0739B" w:rsidRDefault="004A020B" w:rsidP="00AC79D1">
            <w:pPr>
              <w:spacing w:before="60"/>
              <w:rPr>
                <w:rFonts w:ascii="Arial" w:hAnsi="Arial" w:cs="Arial"/>
                <w:sz w:val="16"/>
              </w:rPr>
            </w:pPr>
            <w:r w:rsidRPr="004A020B">
              <w:rPr>
                <w:rFonts w:ascii="Arial" w:hAnsi="Arial" w:cs="Arial"/>
                <w:sz w:val="16"/>
              </w:rPr>
              <w:t>MinVehSpd_Kph_T_f32</w:t>
            </w:r>
          </w:p>
        </w:tc>
        <w:tc>
          <w:tcPr>
            <w:tcW w:w="2081" w:type="dxa"/>
          </w:tcPr>
          <w:p w:rsidR="00AC79D1" w:rsidRDefault="00AC79D1" w:rsidP="00AC79D1">
            <w:pPr>
              <w:spacing w:before="60"/>
              <w:rPr>
                <w:rFonts w:ascii="Arial" w:hAnsi="Arial" w:cs="Arial"/>
                <w:sz w:val="16"/>
              </w:rPr>
            </w:pPr>
            <w:r>
              <w:rPr>
                <w:rFonts w:ascii="Arial" w:hAnsi="Arial" w:cs="Arial"/>
                <w:sz w:val="16"/>
              </w:rPr>
              <w:t>float32</w:t>
            </w:r>
          </w:p>
        </w:tc>
        <w:tc>
          <w:tcPr>
            <w:tcW w:w="640" w:type="dxa"/>
          </w:tcPr>
          <w:p w:rsidR="00AC79D1" w:rsidRPr="00B0739B" w:rsidRDefault="002D2ACE" w:rsidP="00AC79D1">
            <w:pPr>
              <w:spacing w:before="60"/>
              <w:rPr>
                <w:rFonts w:ascii="Arial" w:hAnsi="Arial" w:cs="Arial"/>
                <w:sz w:val="16"/>
              </w:rPr>
            </w:pPr>
            <w:r>
              <w:rPr>
                <w:rFonts w:ascii="Arial" w:hAnsi="Arial" w:cs="Arial"/>
                <w:sz w:val="16"/>
              </w:rPr>
              <w:t>0</w:t>
            </w:r>
          </w:p>
        </w:tc>
        <w:tc>
          <w:tcPr>
            <w:tcW w:w="637" w:type="dxa"/>
          </w:tcPr>
          <w:p w:rsidR="00AC79D1" w:rsidRPr="00B0739B" w:rsidRDefault="002D2ACE" w:rsidP="00AC79D1">
            <w:pPr>
              <w:spacing w:before="60"/>
              <w:rPr>
                <w:rFonts w:ascii="Arial" w:hAnsi="Arial" w:cs="Arial"/>
                <w:sz w:val="16"/>
              </w:rPr>
            </w:pPr>
            <w:r>
              <w:rPr>
                <w:rFonts w:ascii="Arial" w:hAnsi="Arial" w:cs="Arial"/>
                <w:sz w:val="16"/>
              </w:rPr>
              <w:t>255</w:t>
            </w:r>
          </w:p>
        </w:tc>
        <w:tc>
          <w:tcPr>
            <w:tcW w:w="1062" w:type="dxa"/>
            <w:shd w:val="pct15" w:color="auto" w:fill="auto"/>
          </w:tcPr>
          <w:p w:rsidR="00AC79D1" w:rsidRDefault="002D2ACE" w:rsidP="00AC79D1">
            <w:pPr>
              <w:spacing w:before="60"/>
              <w:rPr>
                <w:rFonts w:ascii="Arial" w:hAnsi="Arial" w:cs="Arial"/>
                <w:sz w:val="16"/>
              </w:rPr>
            </w:pPr>
            <w:r>
              <w:rPr>
                <w:rFonts w:ascii="Arial" w:hAnsi="Arial" w:cs="Arial"/>
                <w:sz w:val="16"/>
              </w:rPr>
              <w:t>.0078125</w:t>
            </w:r>
          </w:p>
        </w:tc>
      </w:tr>
      <w:tr w:rsidR="00AC79D1" w:rsidTr="002D2ACE">
        <w:tc>
          <w:tcPr>
            <w:tcW w:w="1705" w:type="dxa"/>
          </w:tcPr>
          <w:p w:rsidR="00AC79D1" w:rsidRDefault="00AC79D1" w:rsidP="00AC79D1">
            <w:pPr>
              <w:spacing w:before="60"/>
              <w:rPr>
                <w:rFonts w:ascii="Arial" w:hAnsi="Arial" w:cs="Arial"/>
                <w:b/>
                <w:bCs/>
                <w:sz w:val="16"/>
              </w:rPr>
            </w:pPr>
          </w:p>
        </w:tc>
        <w:tc>
          <w:tcPr>
            <w:tcW w:w="2813" w:type="dxa"/>
          </w:tcPr>
          <w:p w:rsidR="00AC79D1" w:rsidRPr="00B0739B" w:rsidRDefault="004A020B" w:rsidP="00AC79D1">
            <w:pPr>
              <w:spacing w:before="60"/>
              <w:rPr>
                <w:rFonts w:ascii="Arial" w:hAnsi="Arial" w:cs="Arial"/>
                <w:sz w:val="16"/>
              </w:rPr>
            </w:pPr>
            <w:r w:rsidRPr="004A020B">
              <w:rPr>
                <w:rFonts w:ascii="Arial" w:hAnsi="Arial" w:cs="Arial"/>
                <w:sz w:val="16"/>
              </w:rPr>
              <w:t>MaxVehSpd_Kph_T_f32</w:t>
            </w:r>
          </w:p>
        </w:tc>
        <w:tc>
          <w:tcPr>
            <w:tcW w:w="2081" w:type="dxa"/>
          </w:tcPr>
          <w:p w:rsidR="00AC79D1" w:rsidRDefault="00AC79D1" w:rsidP="00AC79D1">
            <w:pPr>
              <w:spacing w:before="60"/>
              <w:rPr>
                <w:rFonts w:ascii="Arial" w:hAnsi="Arial" w:cs="Arial"/>
                <w:sz w:val="16"/>
              </w:rPr>
            </w:pPr>
            <w:r>
              <w:rPr>
                <w:rFonts w:ascii="Arial" w:hAnsi="Arial" w:cs="Arial"/>
                <w:sz w:val="16"/>
              </w:rPr>
              <w:t>float32</w:t>
            </w:r>
          </w:p>
        </w:tc>
        <w:tc>
          <w:tcPr>
            <w:tcW w:w="640" w:type="dxa"/>
          </w:tcPr>
          <w:p w:rsidR="00AC79D1" w:rsidRPr="00B0739B" w:rsidRDefault="002D2ACE" w:rsidP="00AC79D1">
            <w:pPr>
              <w:spacing w:before="60"/>
              <w:rPr>
                <w:rFonts w:ascii="Arial" w:hAnsi="Arial" w:cs="Arial"/>
                <w:sz w:val="16"/>
              </w:rPr>
            </w:pPr>
            <w:r>
              <w:rPr>
                <w:rFonts w:ascii="Arial" w:hAnsi="Arial" w:cs="Arial"/>
                <w:sz w:val="16"/>
              </w:rPr>
              <w:t>0</w:t>
            </w:r>
          </w:p>
        </w:tc>
        <w:tc>
          <w:tcPr>
            <w:tcW w:w="637" w:type="dxa"/>
          </w:tcPr>
          <w:p w:rsidR="00AC79D1" w:rsidRPr="00B0739B" w:rsidRDefault="002D2ACE" w:rsidP="00AC79D1">
            <w:pPr>
              <w:spacing w:before="60"/>
              <w:rPr>
                <w:rFonts w:ascii="Arial" w:hAnsi="Arial" w:cs="Arial"/>
                <w:sz w:val="16"/>
              </w:rPr>
            </w:pPr>
            <w:r>
              <w:rPr>
                <w:rFonts w:ascii="Arial" w:hAnsi="Arial" w:cs="Arial"/>
                <w:sz w:val="16"/>
              </w:rPr>
              <w:t>255</w:t>
            </w:r>
          </w:p>
        </w:tc>
        <w:tc>
          <w:tcPr>
            <w:tcW w:w="1062" w:type="dxa"/>
            <w:shd w:val="pct15" w:color="auto" w:fill="auto"/>
          </w:tcPr>
          <w:p w:rsidR="00AC79D1" w:rsidRDefault="002D2ACE" w:rsidP="00AC79D1">
            <w:pPr>
              <w:spacing w:before="60"/>
              <w:rPr>
                <w:rFonts w:ascii="Arial" w:hAnsi="Arial" w:cs="Arial"/>
                <w:sz w:val="16"/>
              </w:rPr>
            </w:pPr>
            <w:r>
              <w:rPr>
                <w:rFonts w:ascii="Arial" w:hAnsi="Arial" w:cs="Arial"/>
                <w:sz w:val="16"/>
              </w:rPr>
              <w:t>.0078125</w:t>
            </w:r>
          </w:p>
        </w:tc>
      </w:tr>
      <w:tr w:rsidR="00AC79D1" w:rsidTr="002D2ACE">
        <w:tc>
          <w:tcPr>
            <w:tcW w:w="1705" w:type="dxa"/>
          </w:tcPr>
          <w:p w:rsidR="00AC79D1" w:rsidRDefault="00AC79D1" w:rsidP="00AC79D1">
            <w:pPr>
              <w:spacing w:before="60"/>
              <w:rPr>
                <w:rFonts w:ascii="Arial" w:hAnsi="Arial" w:cs="Arial"/>
                <w:b/>
                <w:bCs/>
                <w:sz w:val="16"/>
              </w:rPr>
            </w:pPr>
          </w:p>
        </w:tc>
        <w:tc>
          <w:tcPr>
            <w:tcW w:w="2813" w:type="dxa"/>
          </w:tcPr>
          <w:p w:rsidR="00AC79D1" w:rsidRPr="00B0739B" w:rsidRDefault="004A020B" w:rsidP="00AC79D1">
            <w:pPr>
              <w:spacing w:before="60"/>
              <w:rPr>
                <w:rFonts w:ascii="Arial" w:hAnsi="Arial" w:cs="Arial"/>
                <w:sz w:val="16"/>
              </w:rPr>
            </w:pPr>
            <w:r w:rsidRPr="004A020B">
              <w:rPr>
                <w:rFonts w:ascii="Arial" w:hAnsi="Arial" w:cs="Arial"/>
                <w:sz w:val="16"/>
              </w:rPr>
              <w:t>RevGearChkTime_mS_T_u16</w:t>
            </w:r>
          </w:p>
        </w:tc>
        <w:tc>
          <w:tcPr>
            <w:tcW w:w="2081" w:type="dxa"/>
          </w:tcPr>
          <w:p w:rsidR="00AC79D1" w:rsidRDefault="00AC79D1" w:rsidP="00AC79D1">
            <w:pPr>
              <w:spacing w:before="60"/>
              <w:rPr>
                <w:rFonts w:ascii="Arial" w:hAnsi="Arial" w:cs="Arial"/>
                <w:sz w:val="16"/>
              </w:rPr>
            </w:pPr>
            <w:r>
              <w:rPr>
                <w:rFonts w:ascii="Arial" w:hAnsi="Arial" w:cs="Arial"/>
                <w:sz w:val="16"/>
              </w:rPr>
              <w:t>Uint16</w:t>
            </w:r>
          </w:p>
        </w:tc>
        <w:tc>
          <w:tcPr>
            <w:tcW w:w="640" w:type="dxa"/>
          </w:tcPr>
          <w:p w:rsidR="00AC79D1" w:rsidRPr="00B0739B" w:rsidRDefault="00AC79D1" w:rsidP="00AC79D1">
            <w:pPr>
              <w:spacing w:before="60"/>
              <w:rPr>
                <w:rFonts w:ascii="Arial" w:hAnsi="Arial" w:cs="Arial"/>
                <w:sz w:val="16"/>
              </w:rPr>
            </w:pPr>
            <w:r w:rsidRPr="00B0739B">
              <w:rPr>
                <w:rFonts w:ascii="Arial" w:hAnsi="Arial" w:cs="Arial"/>
                <w:sz w:val="16"/>
              </w:rPr>
              <w:t>0</w:t>
            </w:r>
          </w:p>
        </w:tc>
        <w:tc>
          <w:tcPr>
            <w:tcW w:w="637" w:type="dxa"/>
          </w:tcPr>
          <w:p w:rsidR="00AC79D1" w:rsidRPr="00B0739B" w:rsidRDefault="00AC79D1" w:rsidP="00AC79D1">
            <w:pPr>
              <w:spacing w:before="60"/>
              <w:rPr>
                <w:rFonts w:ascii="Arial" w:hAnsi="Arial" w:cs="Arial"/>
                <w:sz w:val="16"/>
              </w:rPr>
            </w:pPr>
            <w:r>
              <w:rPr>
                <w:rFonts w:ascii="Arial" w:hAnsi="Arial" w:cs="Arial"/>
                <w:sz w:val="16"/>
              </w:rPr>
              <w:t>FULL</w:t>
            </w:r>
          </w:p>
        </w:tc>
        <w:tc>
          <w:tcPr>
            <w:tcW w:w="1062" w:type="dxa"/>
            <w:shd w:val="pct15" w:color="auto" w:fill="auto"/>
          </w:tcPr>
          <w:p w:rsidR="00AC79D1" w:rsidRDefault="002D2ACE" w:rsidP="00AC79D1">
            <w:pPr>
              <w:spacing w:before="60"/>
              <w:rPr>
                <w:rFonts w:ascii="Arial" w:hAnsi="Arial" w:cs="Arial"/>
                <w:sz w:val="16"/>
              </w:rPr>
            </w:pPr>
            <w:r>
              <w:rPr>
                <w:rFonts w:ascii="Arial" w:hAnsi="Arial" w:cs="Arial"/>
                <w:sz w:val="16"/>
              </w:rPr>
              <w:t>0</w:t>
            </w:r>
          </w:p>
        </w:tc>
      </w:tr>
      <w:tr w:rsidR="00AC79D1" w:rsidTr="002D2ACE">
        <w:tc>
          <w:tcPr>
            <w:tcW w:w="1705" w:type="dxa"/>
          </w:tcPr>
          <w:p w:rsidR="00AC79D1" w:rsidRDefault="00AC79D1" w:rsidP="00AC79D1">
            <w:pPr>
              <w:spacing w:before="60"/>
              <w:rPr>
                <w:rFonts w:ascii="Arial" w:hAnsi="Arial" w:cs="Arial"/>
                <w:b/>
                <w:bCs/>
                <w:sz w:val="16"/>
              </w:rPr>
            </w:pPr>
          </w:p>
        </w:tc>
        <w:tc>
          <w:tcPr>
            <w:tcW w:w="2813" w:type="dxa"/>
          </w:tcPr>
          <w:p w:rsidR="00AC79D1" w:rsidRPr="00B0739B" w:rsidRDefault="004A020B" w:rsidP="00AC79D1">
            <w:pPr>
              <w:spacing w:before="60"/>
              <w:rPr>
                <w:rFonts w:ascii="Arial" w:hAnsi="Arial" w:cs="Arial"/>
                <w:sz w:val="16"/>
              </w:rPr>
            </w:pPr>
            <w:r w:rsidRPr="004A020B">
              <w:rPr>
                <w:rFonts w:ascii="Arial" w:hAnsi="Arial" w:cs="Arial"/>
                <w:sz w:val="16"/>
              </w:rPr>
              <w:t>RevGearTimerPtr_mS_T_u32</w:t>
            </w:r>
          </w:p>
        </w:tc>
        <w:tc>
          <w:tcPr>
            <w:tcW w:w="2081" w:type="dxa"/>
          </w:tcPr>
          <w:p w:rsidR="00AC79D1" w:rsidRDefault="00AC79D1" w:rsidP="00AC79D1">
            <w:pPr>
              <w:spacing w:before="60"/>
              <w:rPr>
                <w:rFonts w:ascii="Arial" w:hAnsi="Arial" w:cs="Arial"/>
                <w:sz w:val="16"/>
              </w:rPr>
            </w:pPr>
            <w:r>
              <w:rPr>
                <w:rFonts w:ascii="Arial" w:hAnsi="Arial" w:cs="Arial"/>
                <w:sz w:val="16"/>
              </w:rPr>
              <w:t>Uint32*</w:t>
            </w:r>
          </w:p>
        </w:tc>
        <w:tc>
          <w:tcPr>
            <w:tcW w:w="640" w:type="dxa"/>
          </w:tcPr>
          <w:p w:rsidR="00AC79D1" w:rsidRPr="00B0739B" w:rsidRDefault="00AC79D1" w:rsidP="00AC79D1">
            <w:pPr>
              <w:spacing w:before="60"/>
              <w:rPr>
                <w:rFonts w:ascii="Arial" w:hAnsi="Arial" w:cs="Arial"/>
                <w:sz w:val="16"/>
              </w:rPr>
            </w:pPr>
            <w:r w:rsidRPr="00B0739B">
              <w:rPr>
                <w:rFonts w:ascii="Arial" w:hAnsi="Arial" w:cs="Arial"/>
                <w:sz w:val="16"/>
              </w:rPr>
              <w:t>0</w:t>
            </w:r>
          </w:p>
        </w:tc>
        <w:tc>
          <w:tcPr>
            <w:tcW w:w="637" w:type="dxa"/>
          </w:tcPr>
          <w:p w:rsidR="00AC79D1" w:rsidRPr="00B0739B" w:rsidRDefault="00AC79D1" w:rsidP="00AC79D1">
            <w:pPr>
              <w:spacing w:before="60"/>
              <w:rPr>
                <w:rFonts w:ascii="Arial" w:hAnsi="Arial" w:cs="Arial"/>
                <w:sz w:val="16"/>
              </w:rPr>
            </w:pPr>
            <w:r>
              <w:rPr>
                <w:rFonts w:ascii="Arial" w:hAnsi="Arial" w:cs="Arial"/>
                <w:sz w:val="16"/>
              </w:rPr>
              <w:t>FULL</w:t>
            </w:r>
          </w:p>
        </w:tc>
        <w:tc>
          <w:tcPr>
            <w:tcW w:w="1062" w:type="dxa"/>
            <w:shd w:val="pct15" w:color="auto" w:fill="auto"/>
          </w:tcPr>
          <w:p w:rsidR="00AC79D1" w:rsidRDefault="002D2ACE" w:rsidP="00AC79D1">
            <w:pPr>
              <w:spacing w:before="60"/>
              <w:rPr>
                <w:rFonts w:ascii="Arial" w:hAnsi="Arial" w:cs="Arial"/>
                <w:sz w:val="16"/>
              </w:rPr>
            </w:pPr>
            <w:r>
              <w:rPr>
                <w:rFonts w:ascii="Arial" w:hAnsi="Arial" w:cs="Arial"/>
                <w:sz w:val="16"/>
              </w:rPr>
              <w:t>0</w:t>
            </w:r>
          </w:p>
        </w:tc>
      </w:tr>
      <w:tr w:rsidR="00AC79D1" w:rsidTr="002D2ACE">
        <w:tc>
          <w:tcPr>
            <w:tcW w:w="1705" w:type="dxa"/>
          </w:tcPr>
          <w:p w:rsidR="00AC79D1" w:rsidRDefault="00AC79D1" w:rsidP="00AC79D1">
            <w:pPr>
              <w:spacing w:before="60"/>
              <w:rPr>
                <w:rFonts w:ascii="Arial" w:hAnsi="Arial" w:cs="Arial"/>
                <w:b/>
                <w:bCs/>
                <w:sz w:val="16"/>
              </w:rPr>
            </w:pPr>
            <w:r>
              <w:rPr>
                <w:rFonts w:ascii="Arial" w:hAnsi="Arial" w:cs="Arial"/>
                <w:b/>
                <w:bCs/>
                <w:sz w:val="16"/>
              </w:rPr>
              <w:t>Return Value</w:t>
            </w:r>
          </w:p>
        </w:tc>
        <w:tc>
          <w:tcPr>
            <w:tcW w:w="2813" w:type="dxa"/>
          </w:tcPr>
          <w:p w:rsidR="00AC79D1" w:rsidRDefault="004A020B" w:rsidP="00AC79D1">
            <w:pPr>
              <w:spacing w:before="60"/>
              <w:rPr>
                <w:rFonts w:ascii="Arial" w:hAnsi="Arial" w:cs="Arial"/>
                <w:sz w:val="16"/>
              </w:rPr>
            </w:pPr>
            <w:proofErr w:type="spellStart"/>
            <w:r w:rsidRPr="004A020B">
              <w:rPr>
                <w:rFonts w:ascii="Arial" w:hAnsi="Arial" w:cs="Arial"/>
                <w:sz w:val="16"/>
              </w:rPr>
              <w:t>HaLFDiagStatus_Cnt_T_enum</w:t>
            </w:r>
            <w:proofErr w:type="spellEnd"/>
          </w:p>
        </w:tc>
        <w:tc>
          <w:tcPr>
            <w:tcW w:w="2081" w:type="dxa"/>
          </w:tcPr>
          <w:p w:rsidR="00AC79D1" w:rsidRDefault="002D2ACE" w:rsidP="00AC79D1">
            <w:pPr>
              <w:spacing w:before="60"/>
              <w:rPr>
                <w:rFonts w:ascii="Arial" w:hAnsi="Arial" w:cs="Arial"/>
                <w:sz w:val="16"/>
              </w:rPr>
            </w:pPr>
            <w:r>
              <w:rPr>
                <w:rFonts w:ascii="Arial" w:hAnsi="Arial" w:cs="Arial"/>
                <w:sz w:val="16"/>
              </w:rPr>
              <w:t xml:space="preserve">Uint8 </w:t>
            </w:r>
            <w:proofErr w:type="spellStart"/>
            <w:r w:rsidR="004A020B" w:rsidRPr="004A020B">
              <w:rPr>
                <w:rFonts w:ascii="Arial" w:hAnsi="Arial" w:cs="Arial"/>
                <w:sz w:val="16"/>
              </w:rPr>
              <w:t>NxtrDiagMgrStatus</w:t>
            </w:r>
            <w:proofErr w:type="spellEnd"/>
          </w:p>
        </w:tc>
        <w:tc>
          <w:tcPr>
            <w:tcW w:w="640" w:type="dxa"/>
          </w:tcPr>
          <w:p w:rsidR="00AC79D1" w:rsidRDefault="002D2ACE" w:rsidP="00AC79D1">
            <w:pPr>
              <w:spacing w:before="60"/>
              <w:rPr>
                <w:rFonts w:ascii="Arial" w:hAnsi="Arial" w:cs="Arial"/>
                <w:sz w:val="16"/>
              </w:rPr>
            </w:pPr>
            <w:r>
              <w:rPr>
                <w:rFonts w:ascii="Arial" w:hAnsi="Arial" w:cs="Arial"/>
                <w:sz w:val="16"/>
              </w:rPr>
              <w:t>0</w:t>
            </w:r>
          </w:p>
        </w:tc>
        <w:tc>
          <w:tcPr>
            <w:tcW w:w="637" w:type="dxa"/>
          </w:tcPr>
          <w:p w:rsidR="00AC79D1" w:rsidRDefault="002D2ACE" w:rsidP="00AC79D1">
            <w:pPr>
              <w:spacing w:before="60"/>
              <w:rPr>
                <w:rFonts w:ascii="Arial" w:hAnsi="Arial" w:cs="Arial"/>
                <w:sz w:val="16"/>
              </w:rPr>
            </w:pPr>
            <w:r>
              <w:rPr>
                <w:rFonts w:ascii="Arial" w:hAnsi="Arial" w:cs="Arial"/>
                <w:sz w:val="16"/>
              </w:rPr>
              <w:t>3</w:t>
            </w:r>
          </w:p>
        </w:tc>
        <w:tc>
          <w:tcPr>
            <w:tcW w:w="1062" w:type="dxa"/>
          </w:tcPr>
          <w:p w:rsidR="00AC79D1" w:rsidRDefault="00AC79D1" w:rsidP="00AC79D1">
            <w:pPr>
              <w:spacing w:before="60"/>
              <w:rPr>
                <w:rFonts w:ascii="Arial" w:hAnsi="Arial" w:cs="Arial"/>
                <w:sz w:val="16"/>
              </w:rPr>
            </w:pPr>
            <w:r>
              <w:rPr>
                <w:rFonts w:ascii="Arial" w:hAnsi="Arial" w:cs="Arial"/>
                <w:sz w:val="16"/>
              </w:rPr>
              <w:t>0</w:t>
            </w:r>
          </w:p>
        </w:tc>
      </w:tr>
    </w:tbl>
    <w:p w:rsidR="005E4371" w:rsidRDefault="005E4371" w:rsidP="005E4371">
      <w:pPr>
        <w:pStyle w:val="Heading4"/>
      </w:pPr>
      <w:r>
        <w:t>Description</w:t>
      </w:r>
    </w:p>
    <w:p w:rsidR="005E4371" w:rsidRDefault="005E4371" w:rsidP="005E4371">
      <w:proofErr w:type="spellStart"/>
      <w:r>
        <w:t>HaLFEnableRqst_Cnt_T_lgc</w:t>
      </w:r>
      <w:proofErr w:type="spellEnd"/>
      <w:r>
        <w:t xml:space="preserve"> = Rte_IRead_HaLFTO_Per1_HaLFEnableRqst_Cnt_</w:t>
      </w:r>
      <w:proofErr w:type="gramStart"/>
      <w:r>
        <w:t>lgc()</w:t>
      </w:r>
      <w:proofErr w:type="gramEnd"/>
    </w:p>
    <w:p w:rsidR="005E4371" w:rsidRDefault="005E4371" w:rsidP="005E4371">
      <w:r>
        <w:t>HwTorque_HwNm_T_f32 = Rte_IRead_HaLFTO_Per1_HwTorque_HwNm_</w:t>
      </w:r>
      <w:proofErr w:type="gramStart"/>
      <w:r>
        <w:t>f32()</w:t>
      </w:r>
      <w:proofErr w:type="gramEnd"/>
    </w:p>
    <w:p w:rsidR="005E4371" w:rsidRDefault="00EE5D4E" w:rsidP="005E4371">
      <w:r>
        <w:t>HaLF</w:t>
      </w:r>
      <w:r w:rsidR="005E4371">
        <w:t>TrqOvReverseGearEngage_Cnt_T_lgc = Rte_IRead_HaLFTO_Per1_</w:t>
      </w:r>
      <w:r w:rsidR="00C42A31">
        <w:t>HaLF</w:t>
      </w:r>
      <w:r w:rsidR="005E4371">
        <w:t>TrqOvReverseGearEngage_Cnt_</w:t>
      </w:r>
      <w:proofErr w:type="gramStart"/>
      <w:r w:rsidR="005E4371">
        <w:t>lgc()</w:t>
      </w:r>
      <w:proofErr w:type="gramEnd"/>
    </w:p>
    <w:p w:rsidR="005E4371" w:rsidRDefault="005E4371" w:rsidP="005E4371">
      <w:r>
        <w:t>VehicleSpeed_Kph_T_f32 = Rte_IRead_HaLFTO_Per1_VehicleSpeed_Kph_</w:t>
      </w:r>
      <w:proofErr w:type="gramStart"/>
      <w:r>
        <w:t>f32()</w:t>
      </w:r>
      <w:proofErr w:type="gramEnd"/>
    </w:p>
    <w:p w:rsidR="00C13AD6" w:rsidRDefault="00C13AD6" w:rsidP="005E4371"/>
    <w:p w:rsidR="00C13AD6" w:rsidRDefault="004A020B" w:rsidP="005E4371">
      <w:proofErr w:type="spellStart"/>
      <w:r w:rsidRPr="004A020B">
        <w:t>HaLFDiagStatus_Cnt_T_enum</w:t>
      </w:r>
      <w:proofErr w:type="spellEnd"/>
      <w:r w:rsidRPr="004A020B">
        <w:t xml:space="preserve"> = NTC_STATUS_PASSED</w:t>
      </w:r>
    </w:p>
    <w:p w:rsidR="00BD654B" w:rsidRDefault="00BD654B"/>
    <w:p w:rsidR="005E4371" w:rsidRPr="00DD6B37" w:rsidRDefault="005E4371" w:rsidP="005E4371">
      <w:pPr>
        <w:pStyle w:val="Heading4"/>
      </w:pPr>
      <w:proofErr w:type="spellStart"/>
      <w:proofErr w:type="gramStart"/>
      <w:r>
        <w:lastRenderedPageBreak/>
        <w:t>Hw</w:t>
      </w:r>
      <w:proofErr w:type="spellEnd"/>
      <w:proofErr w:type="gramEnd"/>
      <w:r>
        <w:t xml:space="preserve"> </w:t>
      </w:r>
      <w:proofErr w:type="spellStart"/>
      <w:r>
        <w:t>Trq</w:t>
      </w:r>
      <w:proofErr w:type="spellEnd"/>
      <w:r>
        <w:t xml:space="preserve"> Check</w:t>
      </w:r>
    </w:p>
    <w:p w:rsidR="005E4371" w:rsidRDefault="00C13AD6" w:rsidP="005E4371">
      <w:pPr>
        <w:jc w:val="center"/>
      </w:pPr>
      <w:r>
        <w:object w:dxaOrig="8191" w:dyaOrig="8486">
          <v:shape id="_x0000_i1026" type="#_x0000_t75" style="width:409.45pt;height:423.85pt" o:ole="">
            <v:imagedata r:id="rId13" o:title=""/>
          </v:shape>
          <o:OLEObject Type="Embed" ProgID="Visio.Drawing.11" ShapeID="_x0000_i1026" DrawAspect="Content" ObjectID="_1462100033" r:id="rId14"/>
        </w:object>
      </w:r>
    </w:p>
    <w:p w:rsidR="005E4371" w:rsidRDefault="005E4371" w:rsidP="005E4371">
      <w:pPr>
        <w:pStyle w:val="Heading4"/>
      </w:pPr>
      <w:r w:rsidRPr="0047552C">
        <w:lastRenderedPageBreak/>
        <w:t>Vehicle Speed Check</w:t>
      </w:r>
    </w:p>
    <w:p w:rsidR="005E4371" w:rsidRPr="0047552C" w:rsidRDefault="00C13AD6" w:rsidP="005E4371">
      <w:pPr>
        <w:jc w:val="center"/>
      </w:pPr>
      <w:r>
        <w:object w:dxaOrig="8825" w:dyaOrig="8213">
          <v:shape id="_x0000_i1027" type="#_x0000_t75" style="width:441.4pt;height:411.35pt" o:ole="">
            <v:imagedata r:id="rId15" o:title=""/>
          </v:shape>
          <o:OLEObject Type="Embed" ProgID="Visio.Drawing.11" ShapeID="_x0000_i1027" DrawAspect="Content" ObjectID="_1462100034" r:id="rId16"/>
        </w:object>
      </w:r>
    </w:p>
    <w:p w:rsidR="005E4371" w:rsidRDefault="005E4371" w:rsidP="005E4371">
      <w:pPr>
        <w:pStyle w:val="Heading4"/>
      </w:pPr>
      <w:r w:rsidRPr="00642F22">
        <w:lastRenderedPageBreak/>
        <w:t>Reverse Gear Check</w:t>
      </w:r>
    </w:p>
    <w:p w:rsidR="00BD654B" w:rsidRDefault="00DB0D8B">
      <w:r>
        <w:object w:dxaOrig="8825" w:dyaOrig="8506">
          <v:shape id="_x0000_i1028" type="#_x0000_t75" style="width:378.8pt;height:363.75pt" o:ole="">
            <v:imagedata r:id="rId17" o:title=""/>
          </v:shape>
          <o:OLEObject Type="Embed" ProgID="Visio.Drawing.11" ShapeID="_x0000_i1028" DrawAspect="Content" ObjectID="_1462100035" r:id="rId18"/>
        </w:object>
      </w:r>
    </w:p>
    <w:p w:rsidR="00BD654B" w:rsidDel="00D77CB0" w:rsidRDefault="00BD654B">
      <w:pPr>
        <w:pStyle w:val="Heading1"/>
        <w:numPr>
          <w:ilvl w:val="0"/>
          <w:numId w:val="0"/>
        </w:numPr>
        <w:rPr>
          <w:del w:id="25" w:author="Balani, Spandana" w:date="2014-05-20T14:04:00Z"/>
        </w:rPr>
      </w:pP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7579CF" w:rsidRPr="004B5BE2" w:rsidTr="00AC79D1">
        <w:trPr>
          <w:trHeight w:val="341"/>
        </w:trPr>
        <w:tc>
          <w:tcPr>
            <w:tcW w:w="4455" w:type="dxa"/>
          </w:tcPr>
          <w:p w:rsidR="007579CF" w:rsidRPr="008F23D9" w:rsidRDefault="007579CF" w:rsidP="00AC79D1">
            <w:r w:rsidRPr="008F23D9">
              <w:t>DSTState_Cnt_u08</w:t>
            </w:r>
          </w:p>
        </w:tc>
        <w:tc>
          <w:tcPr>
            <w:tcW w:w="4455" w:type="dxa"/>
          </w:tcPr>
          <w:p w:rsidR="007579CF" w:rsidRPr="0093601A" w:rsidRDefault="007579CF" w:rsidP="00AC79D1">
            <w:r w:rsidRPr="0093601A">
              <w:t>0</w:t>
            </w:r>
          </w:p>
        </w:tc>
      </w:tr>
      <w:tr w:rsidR="007579CF" w:rsidRPr="004B5BE2" w:rsidTr="00AC79D1">
        <w:trPr>
          <w:trHeight w:val="341"/>
        </w:trPr>
        <w:tc>
          <w:tcPr>
            <w:tcW w:w="4455" w:type="dxa"/>
          </w:tcPr>
          <w:p w:rsidR="007579CF" w:rsidRPr="008F23D9" w:rsidRDefault="007579CF" w:rsidP="00AC79D1">
            <w:proofErr w:type="spellStart"/>
            <w:r w:rsidRPr="008F23D9">
              <w:t>DiagStsNonRecRmpToZeroFltPres_Cnt_lgc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t>DiagStsRecRmpToZeroFltPres_Cnt_lgc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t>HaLFActive_Cnt_lgc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lastRenderedPageBreak/>
              <w:t>HaLFEnableRqst_Cnt_lgc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t>HaLFErrInterfaceActive_Cnt_lgc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t>HaLFExtSystemFltActive_Cnt_lgc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t>HaLFFuncPresent_Cnt_lgc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t>HaLFIntSystemFltActive_Cnt_lgc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t>HaLFSWATrqFail_Cnt_lgc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proofErr w:type="spellStart"/>
            <w:r w:rsidRPr="008F23D9">
              <w:t>HaLFSlewComplete_Cnt_lgc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r w:rsidRPr="008F23D9">
              <w:t>HaLFState_Cnt_u08</w:t>
            </w:r>
          </w:p>
        </w:tc>
        <w:tc>
          <w:tcPr>
            <w:tcW w:w="4455" w:type="dxa"/>
          </w:tcPr>
          <w:p w:rsidR="007579CF" w:rsidRPr="0093601A" w:rsidRDefault="007579CF" w:rsidP="00AC79D1">
            <w:r w:rsidRPr="0093601A">
              <w:t>0</w:t>
            </w:r>
          </w:p>
        </w:tc>
      </w:tr>
      <w:tr w:rsidR="007579CF" w:rsidRPr="004B5BE2" w:rsidTr="00AC79D1">
        <w:trPr>
          <w:trHeight w:val="341"/>
        </w:trPr>
        <w:tc>
          <w:tcPr>
            <w:tcW w:w="4455" w:type="dxa"/>
          </w:tcPr>
          <w:p w:rsidR="007579CF" w:rsidRPr="008F23D9" w:rsidRDefault="007579CF" w:rsidP="00AC79D1">
            <w:proofErr w:type="spellStart"/>
            <w:r w:rsidRPr="008F23D9">
              <w:t>HaLFSuspend_Cnt_lgc</w:t>
            </w:r>
            <w:proofErr w:type="spellEnd"/>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Pr="008F23D9" w:rsidRDefault="007579CF" w:rsidP="00AC79D1">
            <w:del w:id="26" w:author="Balani, Spandana" w:date="2014-05-20T13:41:00Z">
              <w:r w:rsidRPr="008F23D9" w:rsidDel="003214CB">
                <w:delText>HaLFTrqOvCmdRqst_MtrNm_f32</w:delText>
              </w:r>
            </w:del>
          </w:p>
        </w:tc>
        <w:tc>
          <w:tcPr>
            <w:tcW w:w="4455" w:type="dxa"/>
          </w:tcPr>
          <w:p w:rsidR="007579CF" w:rsidRPr="0093601A" w:rsidRDefault="007579CF" w:rsidP="00AC79D1">
            <w:r w:rsidRPr="0093601A">
              <w:t>0</w:t>
            </w:r>
          </w:p>
        </w:tc>
      </w:tr>
      <w:tr w:rsidR="007579CF" w:rsidRPr="004B5BE2" w:rsidTr="00AC79D1">
        <w:trPr>
          <w:trHeight w:val="341"/>
        </w:trPr>
        <w:tc>
          <w:tcPr>
            <w:tcW w:w="4455" w:type="dxa"/>
          </w:tcPr>
          <w:p w:rsidR="007579CF" w:rsidRPr="008F23D9" w:rsidRDefault="007579CF" w:rsidP="00AC79D1">
            <w:r w:rsidRPr="008F23D9">
              <w:t>HwTorque_HwNm_f32</w:t>
            </w:r>
          </w:p>
        </w:tc>
        <w:tc>
          <w:tcPr>
            <w:tcW w:w="4455" w:type="dxa"/>
          </w:tcPr>
          <w:p w:rsidR="007579CF" w:rsidRPr="0093601A" w:rsidRDefault="007579CF" w:rsidP="00AC79D1">
            <w:r w:rsidRPr="0093601A">
              <w:t>0</w:t>
            </w:r>
          </w:p>
        </w:tc>
      </w:tr>
      <w:tr w:rsidR="007579CF" w:rsidRPr="004B5BE2" w:rsidTr="00AC79D1">
        <w:trPr>
          <w:trHeight w:val="341"/>
        </w:trPr>
        <w:tc>
          <w:tcPr>
            <w:tcW w:w="4455" w:type="dxa"/>
          </w:tcPr>
          <w:p w:rsidR="007579CF" w:rsidRPr="008F23D9" w:rsidRDefault="007579CF" w:rsidP="00AC79D1">
            <w:r w:rsidRPr="008F23D9">
              <w:t>LimitPercentFiltered_Uls_f32</w:t>
            </w:r>
          </w:p>
        </w:tc>
        <w:tc>
          <w:tcPr>
            <w:tcW w:w="4455" w:type="dxa"/>
          </w:tcPr>
          <w:p w:rsidR="007579CF" w:rsidRPr="0093601A" w:rsidRDefault="007579CF" w:rsidP="00AC79D1">
            <w:r w:rsidRPr="0093601A">
              <w:t>0</w:t>
            </w:r>
          </w:p>
        </w:tc>
      </w:tr>
      <w:tr w:rsidR="007579CF" w:rsidRPr="004B5BE2" w:rsidTr="00AC79D1">
        <w:trPr>
          <w:trHeight w:val="341"/>
        </w:trPr>
        <w:tc>
          <w:tcPr>
            <w:tcW w:w="4455" w:type="dxa"/>
          </w:tcPr>
          <w:p w:rsidR="007579CF" w:rsidRPr="008F23D9" w:rsidRDefault="00CC05DB" w:rsidP="00AC79D1">
            <w:r w:rsidRPr="00CC05DB">
              <w:t>HaLFTrqOvReverseGearEngage_Cnt_lgc</w:t>
            </w:r>
            <w:r>
              <w:t xml:space="preserve"> </w:t>
            </w:r>
          </w:p>
        </w:tc>
        <w:tc>
          <w:tcPr>
            <w:tcW w:w="4455" w:type="dxa"/>
          </w:tcPr>
          <w:p w:rsidR="007579CF" w:rsidRPr="0093601A" w:rsidRDefault="007579CF" w:rsidP="00AC79D1">
            <w:r w:rsidRPr="0093601A">
              <w:t>FALSE</w:t>
            </w:r>
          </w:p>
        </w:tc>
      </w:tr>
      <w:tr w:rsidR="007579CF" w:rsidRPr="004B5BE2" w:rsidTr="00AC79D1">
        <w:trPr>
          <w:trHeight w:val="341"/>
        </w:trPr>
        <w:tc>
          <w:tcPr>
            <w:tcW w:w="4455" w:type="dxa"/>
          </w:tcPr>
          <w:p w:rsidR="007579CF" w:rsidRDefault="007579CF" w:rsidP="00AC79D1">
            <w:r w:rsidRPr="008F23D9">
              <w:t>VehicleSpeed_Kph_f32</w:t>
            </w:r>
          </w:p>
        </w:tc>
        <w:tc>
          <w:tcPr>
            <w:tcW w:w="4455" w:type="dxa"/>
          </w:tcPr>
          <w:p w:rsidR="007579CF" w:rsidRDefault="007579CF" w:rsidP="00AC79D1">
            <w:r w:rsidRPr="0093601A">
              <w:t>0</w:t>
            </w:r>
          </w:p>
        </w:tc>
      </w:tr>
      <w:tr w:rsidR="00EE64CE" w:rsidRPr="004B5BE2" w:rsidTr="00AC79D1">
        <w:trPr>
          <w:trHeight w:val="341"/>
        </w:trPr>
        <w:tc>
          <w:tcPr>
            <w:tcW w:w="4455" w:type="dxa"/>
          </w:tcPr>
          <w:p w:rsidR="00EE64CE" w:rsidRPr="008F23D9" w:rsidRDefault="004A020B" w:rsidP="00AC79D1">
            <w:proofErr w:type="spellStart"/>
            <w:r w:rsidRPr="004A020B">
              <w:t>TOEOLDisable_Cnt_lgc</w:t>
            </w:r>
            <w:proofErr w:type="spellEnd"/>
          </w:p>
        </w:tc>
        <w:tc>
          <w:tcPr>
            <w:tcW w:w="4455" w:type="dxa"/>
          </w:tcPr>
          <w:p w:rsidR="00EE64CE" w:rsidRPr="0093601A" w:rsidRDefault="00EE64CE" w:rsidP="00AC79D1">
            <w:r w:rsidRPr="0093601A">
              <w:t>FALSE</w:t>
            </w:r>
          </w:p>
        </w:tc>
      </w:tr>
      <w:tr w:rsidR="003214CB" w:rsidRPr="004B5BE2" w:rsidTr="00AC79D1">
        <w:trPr>
          <w:trHeight w:val="341"/>
          <w:ins w:id="27" w:author="Balani, Spandana" w:date="2014-05-20T13:41:00Z"/>
        </w:trPr>
        <w:tc>
          <w:tcPr>
            <w:tcW w:w="4455" w:type="dxa"/>
          </w:tcPr>
          <w:p w:rsidR="003214CB" w:rsidRPr="004A020B" w:rsidRDefault="003214CB" w:rsidP="00AC79D1">
            <w:pPr>
              <w:rPr>
                <w:ins w:id="28" w:author="Balani, Spandana" w:date="2014-05-20T13:41:00Z"/>
              </w:rPr>
            </w:pPr>
            <w:proofErr w:type="spellStart"/>
            <w:ins w:id="29" w:author="Balani, Spandana" w:date="2014-05-20T13:42:00Z">
              <w:r>
                <w:t>PrevHaLFEnableRqst_Cnt</w:t>
              </w:r>
              <w:r w:rsidRPr="003214CB">
                <w:t>_lgc</w:t>
              </w:r>
            </w:ins>
            <w:proofErr w:type="spellEnd"/>
          </w:p>
        </w:tc>
        <w:tc>
          <w:tcPr>
            <w:tcW w:w="4455" w:type="dxa"/>
          </w:tcPr>
          <w:p w:rsidR="003214CB" w:rsidRPr="0093601A" w:rsidRDefault="003214CB" w:rsidP="00AC79D1">
            <w:pPr>
              <w:rPr>
                <w:ins w:id="30" w:author="Balani, Spandana" w:date="2014-05-20T13:41:00Z"/>
              </w:rPr>
            </w:pPr>
          </w:p>
        </w:tc>
      </w:tr>
      <w:tr w:rsidR="003214CB" w:rsidRPr="004B5BE2" w:rsidTr="00AC79D1">
        <w:trPr>
          <w:trHeight w:val="341"/>
          <w:ins w:id="31" w:author="Balani, Spandana" w:date="2014-05-20T13:41:00Z"/>
        </w:trPr>
        <w:tc>
          <w:tcPr>
            <w:tcW w:w="4455" w:type="dxa"/>
          </w:tcPr>
          <w:p w:rsidR="003214CB" w:rsidRPr="004A020B" w:rsidRDefault="003214CB" w:rsidP="00AC79D1">
            <w:pPr>
              <w:rPr>
                <w:ins w:id="32" w:author="Balani, Spandana" w:date="2014-05-20T13:41:00Z"/>
              </w:rPr>
            </w:pPr>
            <w:ins w:id="33" w:author="Balani, Spandana" w:date="2014-05-20T13:42:00Z">
              <w:r>
                <w:t>PrevTrqOvCmdRqst_MtrNm_</w:t>
              </w:r>
              <w:r w:rsidRPr="003214CB">
                <w:t>f32</w:t>
              </w:r>
            </w:ins>
          </w:p>
        </w:tc>
        <w:tc>
          <w:tcPr>
            <w:tcW w:w="4455" w:type="dxa"/>
          </w:tcPr>
          <w:p w:rsidR="003214CB" w:rsidRPr="0093601A" w:rsidRDefault="003214CB" w:rsidP="00AC79D1">
            <w:pPr>
              <w:rPr>
                <w:ins w:id="34" w:author="Balani, Spandana" w:date="2014-05-20T13:41:00Z"/>
              </w:rPr>
            </w:pP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2A0521" w:rsidRPr="002A0521">
        <w:t>HaLFTO_</w:t>
      </w:r>
      <w:proofErr w:type="gramStart"/>
      <w:r w:rsidR="002A0521" w:rsidRPr="002A0521">
        <w:t>Init1</w:t>
      </w:r>
      <w:r>
        <w:t>(</w:t>
      </w:r>
      <w:proofErr w:type="gramEnd"/>
      <w:r w:rsidR="002A0521">
        <w:t>void</w:t>
      </w:r>
      <w:r>
        <w:t>)</w:t>
      </w:r>
    </w:p>
    <w:p w:rsidR="004A781C" w:rsidRDefault="004A781C">
      <w:pPr>
        <w:pStyle w:val="Heading4"/>
      </w:pPr>
      <w:r>
        <w:t>Design Rationale</w:t>
      </w:r>
    </w:p>
    <w:p w:rsidR="004A781C" w:rsidRDefault="003D5E51">
      <w:r>
        <w:t xml:space="preserve">The </w:t>
      </w:r>
      <w:proofErr w:type="spellStart"/>
      <w:r>
        <w:t>init</w:t>
      </w:r>
      <w:proofErr w:type="spellEnd"/>
      <w:r>
        <w:t xml:space="preserve"> function here sets all timers to some valid value, and informs </w:t>
      </w:r>
      <w:proofErr w:type="spellStart"/>
      <w:r>
        <w:t>SCom</w:t>
      </w:r>
      <w:proofErr w:type="spellEnd"/>
      <w:r>
        <w:t xml:space="preserve"> that the module is transitioning into the inactive state.</w:t>
      </w:r>
    </w:p>
    <w:p w:rsidR="004A781C" w:rsidRDefault="00154DE1">
      <w:pPr>
        <w:pStyle w:val="Heading4"/>
      </w:pPr>
      <w:r>
        <w:t>Initial State Transition</w:t>
      </w:r>
    </w:p>
    <w:p w:rsidR="004A781C" w:rsidRDefault="00461B03">
      <w:proofErr w:type="spellStart"/>
      <w:r w:rsidRPr="00461B03">
        <w:t>Rte_Call_HaLFState_SCom_</w:t>
      </w:r>
      <w:proofErr w:type="gramStart"/>
      <w:r w:rsidRPr="00461B03">
        <w:t>Transition</w:t>
      </w:r>
      <w:proofErr w:type="spellEnd"/>
      <w:r w:rsidRPr="00461B03">
        <w:t>(</w:t>
      </w:r>
      <w:proofErr w:type="gramEnd"/>
      <w:r w:rsidRPr="00461B03">
        <w:t>D_HALFSTATEINACTIVE_CNT_U08)</w:t>
      </w:r>
    </w:p>
    <w:p w:rsidR="004A781C" w:rsidRDefault="004A781C">
      <w:pPr>
        <w:pStyle w:val="Heading4"/>
      </w:pPr>
      <w:r>
        <w:t xml:space="preserve">Module Internal  </w:t>
      </w:r>
    </w:p>
    <w:p w:rsidR="00461B03" w:rsidRDefault="00461B03" w:rsidP="00461B03">
      <w:r>
        <w:t>Rte_Call_SystemTime_GetSystemTime_mS_</w:t>
      </w:r>
      <w:proofErr w:type="gramStart"/>
      <w:r>
        <w:t>u32(</w:t>
      </w:r>
      <w:proofErr w:type="gramEnd"/>
      <w:r>
        <w:t>&amp;Time_mS_u32)</w:t>
      </w:r>
    </w:p>
    <w:p w:rsidR="00EE64CE" w:rsidRPr="00EE64CE" w:rsidRDefault="001901A2" w:rsidP="00EE64CE">
      <w:pPr>
        <w:autoSpaceDE w:val="0"/>
        <w:autoSpaceDN w:val="0"/>
        <w:adjustRightInd w:val="0"/>
        <w:spacing w:after="0"/>
      </w:pPr>
      <w:r>
        <w:t>HaLFTO_</w:t>
      </w:r>
      <w:r w:rsidR="004A020B" w:rsidRPr="004A020B">
        <w:t>IncorHaLFActvnHw</w:t>
      </w:r>
      <w:r w:rsidR="00EE64CE">
        <w:t>TrqTimer_mS_M_u32 = Time_mS_u32</w:t>
      </w:r>
    </w:p>
    <w:p w:rsidR="00EE64CE" w:rsidRPr="00EE64CE" w:rsidRDefault="001901A2" w:rsidP="00EE64CE">
      <w:pPr>
        <w:autoSpaceDE w:val="0"/>
        <w:autoSpaceDN w:val="0"/>
        <w:adjustRightInd w:val="0"/>
        <w:spacing w:after="0"/>
      </w:pPr>
      <w:r>
        <w:t>HaLFTO_</w:t>
      </w:r>
      <w:r w:rsidR="004A020B" w:rsidRPr="004A020B">
        <w:t>IncorHaLFActvnVeh</w:t>
      </w:r>
      <w:r w:rsidR="00EE64CE">
        <w:t>SpdTimer_mS_M_u32 = Time_mS_u32</w:t>
      </w:r>
    </w:p>
    <w:p w:rsidR="00EE64CE" w:rsidRPr="00EE64CE" w:rsidRDefault="001901A2" w:rsidP="00EE64CE">
      <w:pPr>
        <w:autoSpaceDE w:val="0"/>
        <w:autoSpaceDN w:val="0"/>
        <w:adjustRightInd w:val="0"/>
        <w:spacing w:after="0"/>
      </w:pPr>
      <w:r>
        <w:t>HaLFTO_</w:t>
      </w:r>
      <w:r w:rsidR="004A020B" w:rsidRPr="004A020B">
        <w:t>IncorHaLFActvnRevG</w:t>
      </w:r>
      <w:r w:rsidR="00EE64CE">
        <w:t>earTimer_mS_M_u32 = Time_mS_u32</w:t>
      </w:r>
    </w:p>
    <w:p w:rsidR="00EE64CE" w:rsidRPr="00EE64CE" w:rsidRDefault="00EE64CE" w:rsidP="00EE64CE">
      <w:pPr>
        <w:autoSpaceDE w:val="0"/>
        <w:autoSpaceDN w:val="0"/>
        <w:adjustRightInd w:val="0"/>
        <w:spacing w:after="0"/>
      </w:pPr>
    </w:p>
    <w:p w:rsidR="00EE64CE" w:rsidRPr="00EE64CE" w:rsidRDefault="001901A2" w:rsidP="00EE64CE">
      <w:pPr>
        <w:autoSpaceDE w:val="0"/>
        <w:autoSpaceDN w:val="0"/>
        <w:adjustRightInd w:val="0"/>
        <w:spacing w:after="0"/>
      </w:pPr>
      <w:r>
        <w:t>HaLFTO_</w:t>
      </w:r>
      <w:r w:rsidR="004A020B" w:rsidRPr="004A020B">
        <w:t>HaLFDeactHwTrqTimer_mS_M_u32</w:t>
      </w:r>
      <w:r w:rsidR="00EE64CE">
        <w:t xml:space="preserve"> = Time_mS_u32</w:t>
      </w:r>
    </w:p>
    <w:p w:rsidR="00EE64CE" w:rsidRPr="00EE64CE" w:rsidRDefault="001901A2" w:rsidP="00EE64CE">
      <w:pPr>
        <w:autoSpaceDE w:val="0"/>
        <w:autoSpaceDN w:val="0"/>
        <w:adjustRightInd w:val="0"/>
        <w:spacing w:after="0"/>
      </w:pPr>
      <w:r>
        <w:t>HaLFTO_</w:t>
      </w:r>
      <w:r w:rsidR="004A020B" w:rsidRPr="004A020B">
        <w:t>HaLFDeactVeh</w:t>
      </w:r>
      <w:r w:rsidR="00EE64CE">
        <w:t>SpdTimer_mS_M_u32 = Time_mS_u32</w:t>
      </w:r>
    </w:p>
    <w:p w:rsidR="001901A2" w:rsidRDefault="001901A2" w:rsidP="00461B03">
      <w:r>
        <w:t>HaLFTO_</w:t>
      </w:r>
      <w:r w:rsidR="004A020B" w:rsidRPr="004A020B">
        <w:t>HaLFDeactRevGearTimer_mS_M_u32 = Time_mS_u32</w:t>
      </w:r>
      <w:r w:rsidR="00EE64CE" w:rsidDel="00EE64CE">
        <w:t xml:space="preserve"> </w:t>
      </w:r>
    </w:p>
    <w:p w:rsidR="00461B03" w:rsidRDefault="00461B03" w:rsidP="00461B03">
      <w:r>
        <w:lastRenderedPageBreak/>
        <w:t>HaLFTO_DSTSyncTimer_mS_M_u32 = Time_mS_u32</w:t>
      </w:r>
    </w:p>
    <w:p w:rsidR="004A781C" w:rsidRDefault="00461B03" w:rsidP="00461B03">
      <w:r>
        <w:t>HaLFTO_LimitPercentFilteredTimer_mS_M_u32 = Time_mS_u32</w:t>
      </w:r>
    </w:p>
    <w:p w:rsidR="006A2FA4" w:rsidDel="001D75CC" w:rsidRDefault="001D75CC" w:rsidP="00461B03">
      <w:pPr>
        <w:rPr>
          <w:del w:id="35" w:author="Balani, Spandana" w:date="2014-05-20T11:50:00Z"/>
        </w:rPr>
      </w:pPr>
      <w:ins w:id="36" w:author="Balani, Spandana" w:date="2014-05-20T11:50:00Z">
        <w:r w:rsidRPr="00793E3B" w:rsidDel="001D75CC">
          <w:t xml:space="preserve"> </w:t>
        </w:r>
      </w:ins>
      <w:del w:id="37" w:author="Balani, Spandana" w:date="2014-05-20T11:50:00Z">
        <w:r w:rsidR="006A2FA4" w:rsidRPr="00793E3B" w:rsidDel="001D75CC">
          <w:delText>HaLFTO_PrevTrqOvCmdRqst_MtrNm_M_f32 = D_ZERO_ULS_F32</w:delText>
        </w:r>
      </w:del>
    </w:p>
    <w:p w:rsidR="001901A2" w:rsidRDefault="001901A2" w:rsidP="00461B03">
      <w:r w:rsidRPr="001901A2">
        <w:t>(</w:t>
      </w:r>
      <w:proofErr w:type="gramStart"/>
      <w:r w:rsidRPr="001901A2">
        <w:t>void</w:t>
      </w:r>
      <w:proofErr w:type="gramEnd"/>
      <w:r w:rsidRPr="001901A2">
        <w:t>)</w:t>
      </w:r>
      <w:proofErr w:type="spellStart"/>
      <w:r w:rsidRPr="001901A2">
        <w:t>Rte_Call_NxtrDiagMgr_</w:t>
      </w:r>
      <w:proofErr w:type="gramStart"/>
      <w:r w:rsidRPr="001901A2">
        <w:t>SetNTCStatus</w:t>
      </w:r>
      <w:proofErr w:type="spellEnd"/>
      <w:r w:rsidRPr="001901A2">
        <w:t>(</w:t>
      </w:r>
      <w:proofErr w:type="gramEnd"/>
      <w:r w:rsidRPr="001901A2">
        <w:t>NTC_Num_VLF_04, 0x0U, NTC_STATUS_PASSED);</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461B03">
          <w:t>HaLFTO</w:t>
        </w:r>
      </w:fldSimple>
      <w:r>
        <w:t>_</w:t>
      </w:r>
      <w:proofErr w:type="gramStart"/>
      <w:r>
        <w:t>Per</w:t>
      </w:r>
      <w:r w:rsidR="00461B03">
        <w:t>1</w:t>
      </w:r>
      <w:r>
        <w:t>(</w:t>
      </w:r>
      <w:proofErr w:type="gramEnd"/>
      <w:r w:rsidR="00461B03">
        <w:t>void</w:t>
      </w:r>
      <w:r>
        <w:t>)</w:t>
      </w:r>
    </w:p>
    <w:p w:rsidR="004A781C" w:rsidRDefault="004A781C">
      <w:pPr>
        <w:pStyle w:val="Heading4"/>
      </w:pPr>
      <w:r>
        <w:t>Design Rationale</w:t>
      </w:r>
    </w:p>
    <w:p w:rsidR="004A781C" w:rsidRDefault="00B43D5B">
      <w:r>
        <w:t>None</w:t>
      </w:r>
    </w:p>
    <w:p w:rsidR="004A781C" w:rsidRDefault="004A781C">
      <w:pPr>
        <w:pStyle w:val="Heading4"/>
      </w:pPr>
      <w:r>
        <w:t>Program Flow Start</w:t>
      </w:r>
    </w:p>
    <w:p w:rsidR="004A781C" w:rsidRDefault="005156DA">
      <w:r w:rsidRPr="005156DA">
        <w:t>Rte_Call_HaLFTO_Per1_CP0_</w:t>
      </w:r>
      <w:proofErr w:type="gramStart"/>
      <w:r w:rsidRPr="005156DA">
        <w:t>CheckpointReached()</w:t>
      </w:r>
      <w:proofErr w:type="gramEnd"/>
    </w:p>
    <w:p w:rsidR="004A781C" w:rsidRDefault="004A781C">
      <w:pPr>
        <w:pStyle w:val="Heading4"/>
      </w:pPr>
      <w:r>
        <w:t>Store Module Inputs to Local copies</w:t>
      </w:r>
    </w:p>
    <w:p w:rsidR="0052783F" w:rsidRDefault="0052783F" w:rsidP="0052783F">
      <w:r>
        <w:t>DSTState_Cnt_T_u08 = Rte_IRead_HaLFTO_Per1_DSTState_Cnt_</w:t>
      </w:r>
      <w:proofErr w:type="gramStart"/>
      <w:r>
        <w:t>u08()</w:t>
      </w:r>
      <w:proofErr w:type="gramEnd"/>
    </w:p>
    <w:p w:rsidR="0052783F" w:rsidRDefault="0052783F" w:rsidP="0052783F">
      <w:proofErr w:type="spellStart"/>
      <w:r>
        <w:t>DiagStsNonRecRmpToZeroFltPres_Cnt_T_lgc</w:t>
      </w:r>
      <w:proofErr w:type="spellEnd"/>
      <w:r>
        <w:t xml:space="preserve"> = Rte_IRead_HaLFTO_Per1_DiagStsNonRecRmpToZeroFltPres_Cnt_</w:t>
      </w:r>
      <w:proofErr w:type="gramStart"/>
      <w:r>
        <w:t>lgc()</w:t>
      </w:r>
      <w:proofErr w:type="gramEnd"/>
    </w:p>
    <w:p w:rsidR="0052783F" w:rsidRDefault="0052783F" w:rsidP="0052783F">
      <w:proofErr w:type="spellStart"/>
      <w:r>
        <w:t>DiagStsRecRmpToZeroFltPres_Cnt_T_lgc</w:t>
      </w:r>
      <w:proofErr w:type="spellEnd"/>
      <w:r>
        <w:t xml:space="preserve"> = Rte_IRead_HaLFTO_Per1_DiagStsRecRmpToZeroFltPres_Cnt_</w:t>
      </w:r>
      <w:proofErr w:type="gramStart"/>
      <w:r>
        <w:t>lgc()</w:t>
      </w:r>
      <w:proofErr w:type="gramEnd"/>
    </w:p>
    <w:p w:rsidR="0052783F" w:rsidRDefault="0052783F" w:rsidP="0052783F">
      <w:proofErr w:type="spellStart"/>
      <w:r>
        <w:t>HaLFEnableRqst_Cnt_T_lgc</w:t>
      </w:r>
      <w:proofErr w:type="spellEnd"/>
      <w:r>
        <w:t xml:space="preserve"> = Rte_IRead_HaLFTO_Per1_HaLFEnableRqst_Cnt_</w:t>
      </w:r>
      <w:proofErr w:type="gramStart"/>
      <w:r>
        <w:t>lgc()</w:t>
      </w:r>
      <w:proofErr w:type="gramEnd"/>
    </w:p>
    <w:p w:rsidR="0052783F" w:rsidRDefault="0052783F" w:rsidP="0052783F">
      <w:proofErr w:type="spellStart"/>
      <w:r>
        <w:t>HaLFErrInterfaceActive_Cnt_T_lgc</w:t>
      </w:r>
      <w:proofErr w:type="spellEnd"/>
      <w:r>
        <w:t xml:space="preserve"> = Rte_IRead_HaLFTO_Per1_HaLFErrInterfaceActive_Cnt_</w:t>
      </w:r>
      <w:proofErr w:type="gramStart"/>
      <w:r>
        <w:t>lgc()</w:t>
      </w:r>
      <w:proofErr w:type="gramEnd"/>
    </w:p>
    <w:p w:rsidR="0052783F" w:rsidRDefault="0052783F" w:rsidP="0052783F">
      <w:proofErr w:type="spellStart"/>
      <w:r>
        <w:t>HaLFExtSystemFltActive_Cnt_T_lgc</w:t>
      </w:r>
      <w:proofErr w:type="spellEnd"/>
      <w:r>
        <w:t xml:space="preserve"> = Rte_IRead_HaLFTO_Per1_HaLFExtSystemFltActive_Cnt_</w:t>
      </w:r>
      <w:proofErr w:type="gramStart"/>
      <w:r>
        <w:t>lgc()</w:t>
      </w:r>
      <w:proofErr w:type="gramEnd"/>
    </w:p>
    <w:p w:rsidR="0052783F" w:rsidRDefault="0052783F" w:rsidP="0052783F">
      <w:proofErr w:type="spellStart"/>
      <w:r>
        <w:t>HaLFFuncPresent_Cnt_T_lgc</w:t>
      </w:r>
      <w:proofErr w:type="spellEnd"/>
      <w:r>
        <w:t xml:space="preserve"> = Rte_IRead_HaLFTO_Per1_HaLFFuncPresent_Cnt_</w:t>
      </w:r>
      <w:proofErr w:type="gramStart"/>
      <w:r>
        <w:t>lgc()</w:t>
      </w:r>
      <w:proofErr w:type="gramEnd"/>
    </w:p>
    <w:p w:rsidR="0052783F" w:rsidRDefault="0052783F" w:rsidP="0052783F">
      <w:proofErr w:type="spellStart"/>
      <w:r>
        <w:t>HaLFIntSystemFltActive_Cnt_T_lgc</w:t>
      </w:r>
      <w:proofErr w:type="spellEnd"/>
      <w:r>
        <w:t xml:space="preserve"> = Rte_IRead_HaLFTO_Per1_HaLFIntSystemFltActive_Cnt_</w:t>
      </w:r>
      <w:proofErr w:type="gramStart"/>
      <w:r>
        <w:t>lgc()</w:t>
      </w:r>
      <w:proofErr w:type="gramEnd"/>
    </w:p>
    <w:p w:rsidR="0052783F" w:rsidRDefault="0052783F" w:rsidP="0052783F">
      <w:proofErr w:type="spellStart"/>
      <w:r>
        <w:t>HaLFSWATrqFail_Cnt_T_lgc</w:t>
      </w:r>
      <w:proofErr w:type="spellEnd"/>
      <w:r>
        <w:t xml:space="preserve"> = Rte_IRead_HaLFTO_Per1_HaLFSWATrqFail_Cnt_</w:t>
      </w:r>
      <w:proofErr w:type="gramStart"/>
      <w:r>
        <w:t>lgc()</w:t>
      </w:r>
      <w:proofErr w:type="gramEnd"/>
    </w:p>
    <w:p w:rsidR="0052783F" w:rsidRDefault="0052783F" w:rsidP="0052783F">
      <w:proofErr w:type="spellStart"/>
      <w:r>
        <w:t>HaLFSlewComplete_Cnt_T_lgc</w:t>
      </w:r>
      <w:proofErr w:type="spellEnd"/>
      <w:r>
        <w:t xml:space="preserve"> = Rte_IRead_HaLFTO_Per1_HaLFSlewComplete_Cnt_</w:t>
      </w:r>
      <w:proofErr w:type="gramStart"/>
      <w:r>
        <w:t>lgc()</w:t>
      </w:r>
      <w:proofErr w:type="gramEnd"/>
    </w:p>
    <w:p w:rsidR="0052783F" w:rsidDel="00D63C09" w:rsidRDefault="0052783F" w:rsidP="0052783F">
      <w:pPr>
        <w:rPr>
          <w:del w:id="38" w:author="Balani, Spandana" w:date="2014-05-20T13:59:00Z"/>
        </w:rPr>
      </w:pPr>
      <w:del w:id="39" w:author="Balani, Spandana" w:date="2014-05-20T13:59:00Z">
        <w:r w:rsidDel="00D63C09">
          <w:delText>HaLFTrqOvCmdRqst_MtrNm_T_f32 = Rte_IRead_HaLFTO_Per1_HaLFTrqOvCmdRqst_MtrNm_f32()</w:delText>
        </w:r>
      </w:del>
    </w:p>
    <w:p w:rsidR="0052783F" w:rsidRDefault="0052783F" w:rsidP="0052783F">
      <w:r>
        <w:t>LimitPercentFiltered_Uls_T_f32 = Rte_IRead_HaLFTO_Per1_LimitPercentFiltered_Uls_</w:t>
      </w:r>
      <w:proofErr w:type="gramStart"/>
      <w:r>
        <w:t>f32()</w:t>
      </w:r>
      <w:proofErr w:type="gramEnd"/>
    </w:p>
    <w:p w:rsidR="003F78BF" w:rsidRDefault="004A020B" w:rsidP="0052783F">
      <w:pPr>
        <w:rPr>
          <w:ins w:id="40" w:author="Balani, Spandana" w:date="2014-05-20T11:50:00Z"/>
        </w:rPr>
      </w:pPr>
      <w:proofErr w:type="spellStart"/>
      <w:r w:rsidRPr="004A020B">
        <w:t>TOEOLDisable_Cnt_T_lgc</w:t>
      </w:r>
      <w:proofErr w:type="spellEnd"/>
      <w:r w:rsidRPr="004A020B">
        <w:t xml:space="preserve"> = Rte_IRead_HaLFTO_Per1_TOEOLDisable_Cnt_</w:t>
      </w:r>
      <w:proofErr w:type="gramStart"/>
      <w:r w:rsidRPr="004A020B">
        <w:t>lgc()</w:t>
      </w:r>
      <w:proofErr w:type="gramEnd"/>
    </w:p>
    <w:p w:rsidR="001D75CC" w:rsidRDefault="001D75CC" w:rsidP="001D75CC">
      <w:pPr>
        <w:rPr>
          <w:ins w:id="41" w:author="Balani, Spandana" w:date="2014-05-20T11:51:00Z"/>
        </w:rPr>
      </w:pPr>
      <w:proofErr w:type="spellStart"/>
      <w:ins w:id="42" w:author="Balani, Spandana" w:date="2014-05-20T11:51:00Z">
        <w:r>
          <w:t>PrevHaLFEnableRqst_Cnt_T_lgc</w:t>
        </w:r>
        <w:proofErr w:type="spellEnd"/>
        <w:r>
          <w:t xml:space="preserve"> = Rte_IRead_HaLFTO_Per1_PrevHaLFEnableRqst_Cnt_</w:t>
        </w:r>
        <w:proofErr w:type="gramStart"/>
        <w:r>
          <w:t>lgc()</w:t>
        </w:r>
        <w:proofErr w:type="gramEnd"/>
      </w:ins>
    </w:p>
    <w:p w:rsidR="001D75CC" w:rsidRDefault="001D75CC" w:rsidP="001D75CC">
      <w:ins w:id="43" w:author="Balani, Spandana" w:date="2014-05-20T11:51:00Z">
        <w:r>
          <w:t>PrevTrqOvCmdRqst_MtrNm_T_f32 = Rte_IRead_HaLFTO_Per1_PrevHaLFTrqOvCmdRqst_MtrNm_</w:t>
        </w:r>
        <w:proofErr w:type="gramStart"/>
        <w:r>
          <w:t>f32()</w:t>
        </w:r>
      </w:ins>
      <w:proofErr w:type="gramEnd"/>
    </w:p>
    <w:p w:rsidR="0001649F" w:rsidRDefault="0001649F" w:rsidP="0001649F">
      <w:pPr>
        <w:pStyle w:val="Heading4"/>
      </w:pPr>
      <w:r>
        <w:lastRenderedPageBreak/>
        <w:t>Initialize Faults</w:t>
      </w:r>
    </w:p>
    <w:p w:rsidR="00556921" w:rsidRDefault="004F77B8" w:rsidP="00907F81">
      <w:pPr>
        <w:jc w:val="center"/>
      </w:pPr>
      <w:r>
        <w:object w:dxaOrig="4825" w:dyaOrig="3345">
          <v:shape id="_x0000_i1029" type="#_x0000_t75" style="width:241.05pt;height:167.15pt" o:ole="">
            <v:imagedata r:id="rId19" o:title=""/>
          </v:shape>
          <o:OLEObject Type="Embed" ProgID="Visio.Drawing.11" ShapeID="_x0000_i1029" DrawAspect="Content" ObjectID="_1462100036" r:id="rId20"/>
        </w:object>
      </w:r>
    </w:p>
    <w:p w:rsidR="00BD654B" w:rsidRDefault="00BD654B">
      <w:pPr>
        <w:jc w:val="center"/>
      </w:pPr>
    </w:p>
    <w:p w:rsidR="00642F22" w:rsidRPr="00642F22" w:rsidRDefault="00642F22" w:rsidP="00642F22"/>
    <w:p w:rsidR="00642F22" w:rsidRDefault="00642F22" w:rsidP="0052783F">
      <w:pPr>
        <w:pStyle w:val="Heading4"/>
      </w:pPr>
      <w:r w:rsidRPr="00642F22">
        <w:lastRenderedPageBreak/>
        <w:t xml:space="preserve">Incorrect </w:t>
      </w:r>
      <w:proofErr w:type="spellStart"/>
      <w:r w:rsidRPr="00642F22">
        <w:t>HaLF</w:t>
      </w:r>
      <w:proofErr w:type="spellEnd"/>
      <w:r w:rsidRPr="00642F22">
        <w:t xml:space="preserve"> Activation Diagnostic</w:t>
      </w:r>
    </w:p>
    <w:p w:rsidR="00642F22" w:rsidRPr="00642F22" w:rsidRDefault="001D75CC" w:rsidP="00642F22">
      <w:pPr>
        <w:jc w:val="center"/>
      </w:pPr>
      <w:r>
        <w:object w:dxaOrig="13546" w:dyaOrig="20205">
          <v:shape id="_x0000_i1030" type="#_x0000_t75" style="width:440.75pt;height:513.4pt" o:ole="">
            <v:imagedata r:id="rId21" o:title=""/>
          </v:shape>
          <o:OLEObject Type="Embed" ProgID="Visio.Drawing.11" ShapeID="_x0000_i1030" DrawAspect="Content" ObjectID="_1462100037" r:id="rId22"/>
        </w:object>
      </w:r>
    </w:p>
    <w:p w:rsidR="00BF38E7" w:rsidRDefault="006727D6" w:rsidP="0052783F">
      <w:pPr>
        <w:pStyle w:val="Heading4"/>
      </w:pPr>
      <w:proofErr w:type="spellStart"/>
      <w:r>
        <w:lastRenderedPageBreak/>
        <w:t>Ha</w:t>
      </w:r>
      <w:r w:rsidR="004F77B8">
        <w:t>LF</w:t>
      </w:r>
      <w:proofErr w:type="spellEnd"/>
      <w:r>
        <w:t xml:space="preserve"> </w:t>
      </w:r>
      <w:r w:rsidR="00BF38E7" w:rsidRPr="00BF38E7">
        <w:t>Deactivation</w:t>
      </w:r>
      <w:r>
        <w:t xml:space="preserve"> Diagnostic</w:t>
      </w:r>
    </w:p>
    <w:p w:rsidR="00BF38E7" w:rsidRPr="00BF38E7" w:rsidRDefault="00680F26" w:rsidP="00E541AD">
      <w:pPr>
        <w:jc w:val="center"/>
      </w:pPr>
      <w:r>
        <w:object w:dxaOrig="9905" w:dyaOrig="12290">
          <v:shape id="_x0000_i1031" type="#_x0000_t75" style="width:423.85pt;height:525.9pt" o:ole="">
            <v:imagedata r:id="rId23" o:title=""/>
          </v:shape>
          <o:OLEObject Type="Embed" ProgID="Visio.Drawing.11" ShapeID="_x0000_i1031" DrawAspect="Content" ObjectID="_1462100038" r:id="rId24"/>
        </w:object>
      </w:r>
    </w:p>
    <w:p w:rsidR="00BF38E7" w:rsidRDefault="00BF38E7" w:rsidP="0052783F">
      <w:pPr>
        <w:pStyle w:val="Heading4"/>
      </w:pPr>
      <w:proofErr w:type="spellStart"/>
      <w:r w:rsidRPr="00BF38E7">
        <w:lastRenderedPageBreak/>
        <w:t>HaLF</w:t>
      </w:r>
      <w:proofErr w:type="spellEnd"/>
      <w:r w:rsidRPr="00BF38E7">
        <w:t xml:space="preserve"> Deactivation Diagnostic</w:t>
      </w:r>
      <w:r w:rsidR="00D61BD6">
        <w:t xml:space="preserve"> continued…</w:t>
      </w:r>
    </w:p>
    <w:p w:rsidR="00BF38E7" w:rsidRPr="00BF38E7" w:rsidRDefault="00680F26" w:rsidP="00E541AD">
      <w:pPr>
        <w:jc w:val="center"/>
      </w:pPr>
      <w:r>
        <w:object w:dxaOrig="5765" w:dyaOrig="9116">
          <v:shape id="_x0000_i1032" type="#_x0000_t75" style="width:4in;height:456.4pt" o:ole="">
            <v:imagedata r:id="rId25" o:title=""/>
          </v:shape>
          <o:OLEObject Type="Embed" ProgID="Visio.Drawing.11" ShapeID="_x0000_i1032" DrawAspect="Content" ObjectID="_1462100039" r:id="rId26"/>
        </w:object>
      </w:r>
    </w:p>
    <w:p w:rsidR="00E541AD" w:rsidRDefault="00E541AD" w:rsidP="0052783F">
      <w:pPr>
        <w:pStyle w:val="Heading4"/>
      </w:pPr>
      <w:proofErr w:type="spellStart"/>
      <w:r w:rsidRPr="00E541AD">
        <w:lastRenderedPageBreak/>
        <w:t>HalF</w:t>
      </w:r>
      <w:proofErr w:type="spellEnd"/>
      <w:r w:rsidRPr="00E541AD">
        <w:t xml:space="preserve"> Torque Overlay Enable</w:t>
      </w:r>
    </w:p>
    <w:p w:rsidR="00E541AD" w:rsidRPr="00E541AD" w:rsidRDefault="00642DCF" w:rsidP="00E541AD">
      <w:pPr>
        <w:jc w:val="center"/>
      </w:pPr>
      <w:r>
        <w:object w:dxaOrig="8510" w:dyaOrig="9197">
          <v:shape id="_x0000_i1033" type="#_x0000_t75" style="width:387.55pt;height:418.85pt" o:ole="">
            <v:imagedata r:id="rId27" o:title=""/>
          </v:shape>
          <o:OLEObject Type="Embed" ProgID="Visio.Drawing.11" ShapeID="_x0000_i1033" DrawAspect="Content" ObjectID="_1462100040" r:id="rId28"/>
        </w:object>
      </w:r>
    </w:p>
    <w:p w:rsidR="007579CF" w:rsidRDefault="007579CF" w:rsidP="00456008">
      <w:pPr>
        <w:pStyle w:val="Heading4"/>
      </w:pPr>
      <w:r>
        <w:lastRenderedPageBreak/>
        <w:t>Transition Vector Logic</w:t>
      </w:r>
    </w:p>
    <w:p w:rsidR="007579CF" w:rsidRPr="007579CF" w:rsidRDefault="007579CF" w:rsidP="00B2185E">
      <w:pPr>
        <w:jc w:val="center"/>
      </w:pPr>
      <w:r>
        <w:object w:dxaOrig="4819" w:dyaOrig="9289">
          <v:shape id="_x0000_i1034" type="#_x0000_t75" style="width:240.4pt;height:465.2pt" o:ole="">
            <v:imagedata r:id="rId29" o:title=""/>
          </v:shape>
          <o:OLEObject Type="Embed" ProgID="Visio.Drawing.11" ShapeID="_x0000_i1034" DrawAspect="Content" ObjectID="_1462100041" r:id="rId30"/>
        </w:object>
      </w:r>
    </w:p>
    <w:p w:rsidR="00456008" w:rsidRDefault="00456008" w:rsidP="00456008">
      <w:pPr>
        <w:pStyle w:val="Heading4"/>
      </w:pPr>
      <w:r>
        <w:lastRenderedPageBreak/>
        <w:t>Inactive Transitions</w:t>
      </w:r>
    </w:p>
    <w:p w:rsidR="00456008" w:rsidRPr="00456008" w:rsidRDefault="00680F26" w:rsidP="00456008">
      <w:r>
        <w:object w:dxaOrig="7473" w:dyaOrig="13415">
          <v:shape id="_x0000_i1035" type="#_x0000_t75" style="width:324.95pt;height:534.05pt" o:ole="">
            <v:imagedata r:id="rId31" o:title=""/>
          </v:shape>
          <o:OLEObject Type="Embed" ProgID="Visio.Drawing.11" ShapeID="_x0000_i1035" DrawAspect="Content" ObjectID="_1462100042" r:id="rId32"/>
        </w:object>
      </w:r>
      <w:r w:rsidR="00F56312">
        <w:br w:type="textWrapping" w:clear="all"/>
      </w:r>
    </w:p>
    <w:p w:rsidR="00B51267" w:rsidRDefault="00456008" w:rsidP="00B51267">
      <w:pPr>
        <w:pStyle w:val="Heading4"/>
      </w:pPr>
      <w:r>
        <w:lastRenderedPageBreak/>
        <w:t>Active Transiti</w:t>
      </w:r>
      <w:r w:rsidR="00B51267">
        <w:t>ons</w:t>
      </w:r>
    </w:p>
    <w:p w:rsidR="00456008" w:rsidRPr="00456008" w:rsidRDefault="00680F26" w:rsidP="00B51267">
      <w:pPr>
        <w:jc w:val="center"/>
      </w:pPr>
      <w:r>
        <w:object w:dxaOrig="7435" w:dyaOrig="12565">
          <v:shape id="_x0000_i1036" type="#_x0000_t75" style="width:335.6pt;height:545.95pt" o:ole="">
            <v:imagedata r:id="rId33" o:title=""/>
          </v:shape>
          <o:OLEObject Type="Embed" ProgID="Visio.Drawing.11" ShapeID="_x0000_i1036" DrawAspect="Content" ObjectID="_1462100043" r:id="rId34"/>
        </w:object>
      </w:r>
    </w:p>
    <w:p w:rsidR="00456008" w:rsidRDefault="00456008" w:rsidP="0052783F">
      <w:pPr>
        <w:pStyle w:val="Heading4"/>
      </w:pPr>
      <w:r>
        <w:lastRenderedPageBreak/>
        <w:t>Recoverable Transitions</w:t>
      </w:r>
    </w:p>
    <w:p w:rsidR="00456008" w:rsidRPr="00456008" w:rsidRDefault="00642DCF" w:rsidP="00456008">
      <w:r>
        <w:object w:dxaOrig="7795" w:dyaOrig="8875">
          <v:shape id="_x0000_i1037" type="#_x0000_t75" style="width:389.45pt;height:443.9pt" o:ole="">
            <v:imagedata r:id="rId35" o:title=""/>
          </v:shape>
          <o:OLEObject Type="Embed" ProgID="Visio.Drawing.11" ShapeID="_x0000_i1037" DrawAspect="Content" ObjectID="_1462100044" r:id="rId36"/>
        </w:object>
      </w:r>
    </w:p>
    <w:p w:rsidR="00456008" w:rsidRDefault="00456008" w:rsidP="0052783F">
      <w:pPr>
        <w:pStyle w:val="Heading4"/>
      </w:pPr>
      <w:r>
        <w:lastRenderedPageBreak/>
        <w:t>Transitions Complete</w:t>
      </w:r>
    </w:p>
    <w:p w:rsidR="00456008" w:rsidRPr="00456008" w:rsidRDefault="00680F26" w:rsidP="00456008">
      <w:pPr>
        <w:jc w:val="center"/>
      </w:pPr>
      <w:r>
        <w:object w:dxaOrig="7651" w:dyaOrig="8595">
          <v:shape id="_x0000_i1038" type="#_x0000_t75" style="width:383.8pt;height:429.5pt" o:ole="">
            <v:imagedata r:id="rId37" o:title=""/>
          </v:shape>
          <o:OLEObject Type="Embed" ProgID="Visio.Drawing.11" ShapeID="_x0000_i1038" DrawAspect="Content" ObjectID="_1462100045" r:id="rId38"/>
        </w:object>
      </w:r>
    </w:p>
    <w:p w:rsidR="0052783F" w:rsidRDefault="004A781C" w:rsidP="0052783F">
      <w:pPr>
        <w:pStyle w:val="Heading4"/>
      </w:pPr>
      <w:r>
        <w:t>Store Local copy of outputs into Module Outputs</w:t>
      </w:r>
    </w:p>
    <w:p w:rsidR="0052783F" w:rsidRDefault="0052783F" w:rsidP="0052783F">
      <w:r>
        <w:t>Rte_IWrite_HaLFTO_Per1_HaLFState_Cnt_</w:t>
      </w:r>
      <w:proofErr w:type="gramStart"/>
      <w:r>
        <w:t>u08(</w:t>
      </w:r>
      <w:proofErr w:type="gramEnd"/>
      <w:r>
        <w:t>HaLFTO_State_Cnt_M_u08)</w:t>
      </w:r>
    </w:p>
    <w:p w:rsidR="004A781C" w:rsidRDefault="0052783F" w:rsidP="0052783F">
      <w:r>
        <w:t>Rte_IWrite_HaLFTO_Per1_HaLFSuspend_Cnt_</w:t>
      </w:r>
      <w:proofErr w:type="gramStart"/>
      <w:r>
        <w:t>lgc(</w:t>
      </w:r>
      <w:proofErr w:type="spellStart"/>
      <w:proofErr w:type="gramEnd"/>
      <w:r>
        <w:t>HaLFSuspend_T_lgc</w:t>
      </w:r>
      <w:proofErr w:type="spellEnd"/>
      <w:r>
        <w:t>)</w:t>
      </w:r>
    </w:p>
    <w:p w:rsidR="004A781C" w:rsidRDefault="004A781C">
      <w:pPr>
        <w:pStyle w:val="Heading4"/>
      </w:pPr>
      <w:r>
        <w:t>Program Flow End</w:t>
      </w:r>
    </w:p>
    <w:p w:rsidR="004A781C" w:rsidRDefault="005156DA">
      <w:r w:rsidRPr="005156DA">
        <w:t>Rte_Call_HaLFTO_Per1_CP1_</w:t>
      </w:r>
      <w:proofErr w:type="gramStart"/>
      <w:r w:rsidRPr="005156DA">
        <w:t>CheckpointReached()</w:t>
      </w:r>
      <w:proofErr w:type="gramEnd"/>
    </w:p>
    <w:p w:rsidR="004A781C" w:rsidRDefault="004A781C"/>
    <w:p w:rsidR="004A781C" w:rsidRDefault="004A781C"/>
    <w:p w:rsidR="000C039D" w:rsidRDefault="004A781C" w:rsidP="000C039D">
      <w:pPr>
        <w:pStyle w:val="Heading2"/>
      </w:pPr>
      <w:r>
        <w:br w:type="page"/>
      </w:r>
      <w:r>
        <w:lastRenderedPageBreak/>
        <w:t>Execution Requirements</w:t>
      </w:r>
    </w:p>
    <w:p w:rsidR="004A781C" w:rsidRDefault="004A781C"/>
    <w:p w:rsidR="004A781C" w:rsidRDefault="004A781C" w:rsidP="000C039D">
      <w:pPr>
        <w:pStyle w:val="Heading3"/>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F26142" w:rsidP="00F957FA">
            <w:pPr>
              <w:spacing w:before="60"/>
              <w:rPr>
                <w:rFonts w:ascii="Arial" w:hAnsi="Arial" w:cs="Arial"/>
                <w:sz w:val="16"/>
                <w:szCs w:val="16"/>
              </w:rPr>
            </w:pPr>
            <w:r w:rsidRPr="00F26142">
              <w:rPr>
                <w:rFonts w:ascii="Arial" w:hAnsi="Arial" w:cs="Arial"/>
                <w:sz w:val="16"/>
                <w:szCs w:val="16"/>
              </w:rPr>
              <w:t>HaLFTO_Per1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F26142"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F26142" w:rsidP="00F957FA">
            <w:pPr>
              <w:spacing w:before="60"/>
              <w:rPr>
                <w:rFonts w:ascii="Arial" w:hAnsi="Arial" w:cs="Arial"/>
                <w:sz w:val="16"/>
                <w:szCs w:val="16"/>
              </w:rPr>
            </w:pPr>
            <w:r>
              <w:rPr>
                <w:rFonts w:ascii="Arial" w:hAnsi="Arial" w:cs="Arial"/>
                <w:sz w:val="16"/>
                <w:szCs w:val="16"/>
              </w:rPr>
              <w:t xml:space="preserve">Warm </w:t>
            </w:r>
            <w:proofErr w:type="spellStart"/>
            <w:r>
              <w:rPr>
                <w:rFonts w:ascii="Arial" w:hAnsi="Arial" w:cs="Arial"/>
                <w:sz w:val="16"/>
                <w:szCs w:val="16"/>
              </w:rPr>
              <w:t>Init</w:t>
            </w:r>
            <w:proofErr w:type="spellEnd"/>
            <w:r>
              <w:rPr>
                <w:rFonts w:ascii="Arial" w:hAnsi="Arial" w:cs="Arial"/>
                <w:sz w:val="16"/>
                <w:szCs w:val="16"/>
              </w:rPr>
              <w:t>, Disable, Operate</w:t>
            </w:r>
          </w:p>
        </w:tc>
      </w:tr>
    </w:tbl>
    <w:p w:rsidR="007A69AC" w:rsidRDefault="007A69AC"/>
    <w:p w:rsidR="004A781C" w:rsidRDefault="004A781C" w:rsidP="000C039D">
      <w:pPr>
        <w:pStyle w:val="Heading3"/>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Del="00D77CB0" w:rsidRDefault="004A781C">
      <w:pPr>
        <w:pStyle w:val="Heading1"/>
        <w:numPr>
          <w:ilvl w:val="0"/>
          <w:numId w:val="0"/>
        </w:numPr>
        <w:rPr>
          <w:del w:id="44" w:author="Balani, Spandana" w:date="2014-05-20T14:04:00Z"/>
        </w:r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0C039D">
            <w:pPr>
              <w:spacing w:before="60"/>
              <w:rPr>
                <w:rFonts w:ascii="Arial" w:hAnsi="Arial" w:cs="Arial"/>
                <w:sz w:val="16"/>
              </w:rPr>
            </w:pPr>
            <w:r w:rsidRPr="000C039D">
              <w:rPr>
                <w:rFonts w:ascii="Arial" w:hAnsi="Arial" w:cs="Arial"/>
                <w:sz w:val="16"/>
              </w:rPr>
              <w:t>HaLFTO_Init1</w:t>
            </w:r>
          </w:p>
        </w:tc>
        <w:tc>
          <w:tcPr>
            <w:tcW w:w="4464" w:type="dxa"/>
            <w:tcBorders>
              <w:top w:val="single" w:sz="6" w:space="0" w:color="auto"/>
              <w:left w:val="single" w:sz="6" w:space="0" w:color="auto"/>
              <w:bottom w:val="single" w:sz="6" w:space="0" w:color="auto"/>
              <w:right w:val="single" w:sz="6" w:space="0" w:color="auto"/>
            </w:tcBorders>
          </w:tcPr>
          <w:p w:rsidR="004A781C" w:rsidRDefault="000C039D" w:rsidP="000C039D">
            <w:pPr>
              <w:spacing w:before="60"/>
              <w:jc w:val="center"/>
              <w:rPr>
                <w:rFonts w:ascii="Arial" w:hAnsi="Arial" w:cs="Arial"/>
                <w:sz w:val="16"/>
              </w:rPr>
            </w:pPr>
            <w:r w:rsidRPr="000C039D">
              <w:rPr>
                <w:rFonts w:ascii="Arial" w:hAnsi="Arial" w:cs="Arial"/>
                <w:sz w:val="16"/>
              </w:rPr>
              <w:t>RTE_START_SEC_AP_HALFTO_APPL_CODE</w:t>
            </w:r>
          </w:p>
        </w:tc>
      </w:tr>
      <w:tr w:rsidR="000C039D" w:rsidTr="00BF364D">
        <w:tc>
          <w:tcPr>
            <w:tcW w:w="4464" w:type="dxa"/>
            <w:tcBorders>
              <w:top w:val="single" w:sz="6" w:space="0" w:color="auto"/>
              <w:left w:val="single" w:sz="6" w:space="0" w:color="auto"/>
              <w:bottom w:val="single" w:sz="6" w:space="0" w:color="auto"/>
              <w:right w:val="single" w:sz="6" w:space="0" w:color="auto"/>
            </w:tcBorders>
          </w:tcPr>
          <w:p w:rsidR="000C039D" w:rsidRDefault="000C039D">
            <w:pPr>
              <w:spacing w:before="60"/>
              <w:rPr>
                <w:rFonts w:ascii="Arial" w:hAnsi="Arial" w:cs="Arial"/>
                <w:sz w:val="16"/>
              </w:rPr>
            </w:pPr>
            <w:r w:rsidRPr="000C039D">
              <w:rPr>
                <w:rFonts w:ascii="Arial" w:hAnsi="Arial" w:cs="Arial"/>
                <w:sz w:val="16"/>
              </w:rPr>
              <w:t>HaLFTO_Per1</w:t>
            </w:r>
          </w:p>
        </w:tc>
        <w:tc>
          <w:tcPr>
            <w:tcW w:w="4464" w:type="dxa"/>
            <w:tcBorders>
              <w:top w:val="single" w:sz="6" w:space="0" w:color="auto"/>
              <w:left w:val="single" w:sz="6" w:space="0" w:color="auto"/>
              <w:bottom w:val="single" w:sz="6" w:space="0" w:color="auto"/>
              <w:right w:val="single" w:sz="6" w:space="0" w:color="auto"/>
            </w:tcBorders>
          </w:tcPr>
          <w:p w:rsidR="000C039D" w:rsidRDefault="000C039D" w:rsidP="000C039D">
            <w:pPr>
              <w:spacing w:before="60"/>
              <w:jc w:val="center"/>
              <w:rPr>
                <w:rFonts w:ascii="Arial" w:hAnsi="Arial" w:cs="Arial"/>
                <w:sz w:val="16"/>
              </w:rPr>
            </w:pPr>
            <w:r w:rsidRPr="000C039D">
              <w:rPr>
                <w:rFonts w:ascii="Arial" w:hAnsi="Arial" w:cs="Arial"/>
                <w:sz w:val="16"/>
              </w:rPr>
              <w:t>RTE_START_SEC_AP_HALFTO_APPL_CODE</w:t>
            </w:r>
          </w:p>
        </w:tc>
      </w:tr>
    </w:tbl>
    <w:p w:rsidR="00BF364D" w:rsidDel="00D77CB0" w:rsidRDefault="00BF364D" w:rsidP="00BF364D">
      <w:pPr>
        <w:pStyle w:val="Heading2"/>
        <w:numPr>
          <w:ilvl w:val="0"/>
          <w:numId w:val="0"/>
        </w:numPr>
        <w:ind w:left="576"/>
        <w:rPr>
          <w:del w:id="45" w:author="Balani, Spandana" w:date="2014-05-20T14:04:00Z"/>
        </w:rPr>
      </w:pPr>
    </w:p>
    <w:p w:rsidR="004A781C" w:rsidRDefault="004A781C">
      <w:pPr>
        <w:pStyle w:val="Heading2"/>
      </w:pPr>
      <w:bookmarkStart w:id="46" w:name="_GoBack"/>
      <w:bookmarkEnd w:id="46"/>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020B">
            <w:pPr>
              <w:spacing w:before="60"/>
              <w:rPr>
                <w:rFonts w:ascii="Arial" w:hAnsi="Arial" w:cs="Arial"/>
                <w:sz w:val="16"/>
              </w:rPr>
            </w:pPr>
            <w:proofErr w:type="spellStart"/>
            <w:r w:rsidRPr="004A020B">
              <w:rPr>
                <w:rFonts w:ascii="Arial" w:hAnsi="Arial" w:cs="Arial"/>
                <w:sz w:val="16"/>
              </w:rPr>
              <w:t>HwTrqVehSpdRevGearCheck</w:t>
            </w:r>
            <w:proofErr w:type="spellEnd"/>
          </w:p>
        </w:tc>
        <w:tc>
          <w:tcPr>
            <w:tcW w:w="4464" w:type="dxa"/>
            <w:tcBorders>
              <w:top w:val="single" w:sz="6" w:space="0" w:color="auto"/>
              <w:left w:val="single" w:sz="6" w:space="0" w:color="auto"/>
              <w:bottom w:val="single" w:sz="6" w:space="0" w:color="auto"/>
              <w:right w:val="single" w:sz="6" w:space="0" w:color="auto"/>
            </w:tcBorders>
          </w:tcPr>
          <w:p w:rsidR="004A781C" w:rsidRDefault="004A020B">
            <w:pPr>
              <w:spacing w:before="60"/>
              <w:rPr>
                <w:rFonts w:ascii="Arial" w:hAnsi="Arial" w:cs="Arial"/>
                <w:sz w:val="16"/>
              </w:rPr>
            </w:pPr>
            <w:r w:rsidRPr="004A020B">
              <w:rPr>
                <w:rFonts w:ascii="Arial" w:hAnsi="Arial" w:cs="Arial"/>
                <w:sz w:val="16"/>
              </w:rPr>
              <w:t>RTE_AP_HALFTO_APPL_CODE</w:t>
            </w:r>
          </w:p>
        </w:tc>
      </w:tr>
    </w:tbl>
    <w:p w:rsidR="004A781C" w:rsidDel="00D77CB0" w:rsidRDefault="004A781C">
      <w:pPr>
        <w:pStyle w:val="Heading1"/>
        <w:numPr>
          <w:ilvl w:val="0"/>
          <w:numId w:val="0"/>
        </w:numPr>
        <w:rPr>
          <w:del w:id="47" w:author="Balani, Spandana" w:date="2014-05-20T14:04:00Z"/>
        </w:r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0C039D">
      <w:pPr>
        <w:numPr>
          <w:ilvl w:val="0"/>
          <w:numId w:val="6"/>
        </w:numPr>
      </w:pPr>
      <w:r>
        <w:t xml:space="preserve">Inline functions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D83718" w:rsidTr="00D83718">
        <w:tc>
          <w:tcPr>
            <w:tcW w:w="662" w:type="dxa"/>
          </w:tcPr>
          <w:p w:rsidR="00D83718" w:rsidRDefault="00D83718">
            <w:pPr>
              <w:spacing w:before="60"/>
              <w:rPr>
                <w:rFonts w:ascii="Arial" w:hAnsi="Arial" w:cs="Arial"/>
                <w:b/>
                <w:bCs/>
                <w:sz w:val="16"/>
              </w:rPr>
            </w:pPr>
            <w:r>
              <w:rPr>
                <w:rFonts w:ascii="Arial" w:hAnsi="Arial" w:cs="Arial"/>
                <w:b/>
                <w:bCs/>
                <w:sz w:val="16"/>
              </w:rPr>
              <w:t>Rev #</w:t>
            </w:r>
          </w:p>
        </w:tc>
        <w:tc>
          <w:tcPr>
            <w:tcW w:w="6210" w:type="dxa"/>
          </w:tcPr>
          <w:p w:rsidR="00D83718" w:rsidRDefault="00D83718">
            <w:pPr>
              <w:spacing w:before="60"/>
              <w:rPr>
                <w:rFonts w:ascii="Arial" w:hAnsi="Arial" w:cs="Arial"/>
                <w:b/>
                <w:bCs/>
                <w:sz w:val="16"/>
              </w:rPr>
            </w:pPr>
            <w:r>
              <w:rPr>
                <w:rFonts w:ascii="Arial" w:hAnsi="Arial" w:cs="Arial"/>
                <w:b/>
                <w:bCs/>
                <w:sz w:val="16"/>
              </w:rPr>
              <w:t>Change Description</w:t>
            </w:r>
          </w:p>
        </w:tc>
        <w:tc>
          <w:tcPr>
            <w:tcW w:w="1080" w:type="dxa"/>
          </w:tcPr>
          <w:p w:rsidR="00D83718" w:rsidRDefault="00D83718">
            <w:pPr>
              <w:spacing w:before="60"/>
              <w:rPr>
                <w:rFonts w:ascii="Arial" w:hAnsi="Arial" w:cs="Arial"/>
                <w:b/>
                <w:bCs/>
                <w:sz w:val="16"/>
              </w:rPr>
            </w:pPr>
            <w:r>
              <w:rPr>
                <w:rFonts w:ascii="Arial" w:hAnsi="Arial" w:cs="Arial"/>
                <w:b/>
                <w:bCs/>
                <w:sz w:val="16"/>
              </w:rPr>
              <w:t xml:space="preserve">Date </w:t>
            </w:r>
          </w:p>
        </w:tc>
        <w:tc>
          <w:tcPr>
            <w:tcW w:w="1105" w:type="dxa"/>
          </w:tcPr>
          <w:p w:rsidR="00D83718" w:rsidRDefault="00D83718">
            <w:pPr>
              <w:spacing w:before="60"/>
              <w:rPr>
                <w:rFonts w:ascii="Arial" w:hAnsi="Arial" w:cs="Arial"/>
                <w:b/>
                <w:bCs/>
                <w:sz w:val="16"/>
              </w:rPr>
            </w:pPr>
            <w:r>
              <w:rPr>
                <w:rFonts w:ascii="Arial" w:hAnsi="Arial" w:cs="Arial"/>
                <w:b/>
                <w:bCs/>
                <w:sz w:val="16"/>
              </w:rPr>
              <w:t>Author Initials</w:t>
            </w:r>
          </w:p>
        </w:tc>
      </w:tr>
      <w:tr w:rsidR="00D83718" w:rsidTr="00D83718">
        <w:tc>
          <w:tcPr>
            <w:tcW w:w="662" w:type="dxa"/>
          </w:tcPr>
          <w:p w:rsidR="00D83718" w:rsidRDefault="00D83718">
            <w:pPr>
              <w:spacing w:before="60"/>
              <w:rPr>
                <w:rFonts w:ascii="Arial" w:hAnsi="Arial" w:cs="Arial"/>
                <w:sz w:val="16"/>
              </w:rPr>
            </w:pPr>
            <w:r>
              <w:rPr>
                <w:rFonts w:ascii="Arial" w:hAnsi="Arial" w:cs="Arial"/>
                <w:sz w:val="16"/>
              </w:rPr>
              <w:t>1</w:t>
            </w:r>
          </w:p>
        </w:tc>
        <w:tc>
          <w:tcPr>
            <w:tcW w:w="6210" w:type="dxa"/>
          </w:tcPr>
          <w:p w:rsidR="00D83718" w:rsidRDefault="00D83718">
            <w:pPr>
              <w:spacing w:before="60"/>
              <w:rPr>
                <w:rFonts w:ascii="Arial" w:hAnsi="Arial" w:cs="Arial"/>
                <w:sz w:val="16"/>
              </w:rPr>
            </w:pPr>
            <w:r>
              <w:rPr>
                <w:rFonts w:ascii="Arial" w:hAnsi="Arial" w:cs="Arial"/>
                <w:sz w:val="16"/>
              </w:rPr>
              <w:t>Initial component creation.</w:t>
            </w:r>
          </w:p>
        </w:tc>
        <w:tc>
          <w:tcPr>
            <w:tcW w:w="1080" w:type="dxa"/>
          </w:tcPr>
          <w:p w:rsidR="00D83718" w:rsidRDefault="00D83718" w:rsidP="0030497D">
            <w:pPr>
              <w:spacing w:before="60"/>
              <w:rPr>
                <w:rFonts w:ascii="Arial" w:hAnsi="Arial" w:cs="Arial"/>
                <w:sz w:val="16"/>
              </w:rPr>
            </w:pPr>
            <w:r>
              <w:rPr>
                <w:rFonts w:ascii="Arial" w:hAnsi="Arial" w:cs="Arial"/>
                <w:sz w:val="16"/>
              </w:rPr>
              <w:t>5-Nov-12</w:t>
            </w:r>
          </w:p>
        </w:tc>
        <w:tc>
          <w:tcPr>
            <w:tcW w:w="1105" w:type="dxa"/>
          </w:tcPr>
          <w:p w:rsidR="00176E70" w:rsidRDefault="00D83718">
            <w:pPr>
              <w:spacing w:before="60"/>
              <w:rPr>
                <w:rFonts w:ascii="Arial" w:hAnsi="Arial" w:cs="Arial"/>
                <w:sz w:val="16"/>
              </w:rPr>
            </w:pPr>
            <w:r>
              <w:rPr>
                <w:rFonts w:ascii="Arial" w:hAnsi="Arial" w:cs="Arial"/>
                <w:sz w:val="16"/>
              </w:rPr>
              <w:t>BWL</w:t>
            </w:r>
          </w:p>
        </w:tc>
      </w:tr>
      <w:tr w:rsidR="00176E70" w:rsidTr="00D83718">
        <w:tc>
          <w:tcPr>
            <w:tcW w:w="662" w:type="dxa"/>
          </w:tcPr>
          <w:p w:rsidR="00176E70" w:rsidRDefault="00176E70">
            <w:pPr>
              <w:spacing w:before="60"/>
              <w:rPr>
                <w:rFonts w:ascii="Arial" w:hAnsi="Arial" w:cs="Arial"/>
                <w:sz w:val="16"/>
              </w:rPr>
            </w:pPr>
            <w:r>
              <w:rPr>
                <w:rFonts w:ascii="Arial" w:hAnsi="Arial" w:cs="Arial"/>
                <w:sz w:val="16"/>
              </w:rPr>
              <w:t>2</w:t>
            </w:r>
          </w:p>
        </w:tc>
        <w:tc>
          <w:tcPr>
            <w:tcW w:w="6210" w:type="dxa"/>
          </w:tcPr>
          <w:p w:rsidR="00176E70" w:rsidRDefault="00176E70">
            <w:pPr>
              <w:spacing w:before="60"/>
              <w:rPr>
                <w:rFonts w:ascii="Arial" w:hAnsi="Arial" w:cs="Arial"/>
                <w:sz w:val="16"/>
              </w:rPr>
            </w:pPr>
            <w:r w:rsidRPr="00176E70">
              <w:rPr>
                <w:rFonts w:ascii="Arial" w:hAnsi="Arial" w:cs="Arial"/>
                <w:sz w:val="16"/>
              </w:rPr>
              <w:t xml:space="preserve">Corrected vehicle speed check Incorrect </w:t>
            </w:r>
            <w:proofErr w:type="spellStart"/>
            <w:r w:rsidRPr="00176E70">
              <w:rPr>
                <w:rFonts w:ascii="Arial" w:hAnsi="Arial" w:cs="Arial"/>
                <w:sz w:val="16"/>
              </w:rPr>
              <w:t>HaLF</w:t>
            </w:r>
            <w:proofErr w:type="spellEnd"/>
            <w:r w:rsidRPr="00176E70">
              <w:rPr>
                <w:rFonts w:ascii="Arial" w:hAnsi="Arial" w:cs="Arial"/>
                <w:sz w:val="16"/>
              </w:rPr>
              <w:t xml:space="preserve"> activation</w:t>
            </w:r>
            <w:r w:rsidR="00397DAA">
              <w:rPr>
                <w:rFonts w:ascii="Arial" w:hAnsi="Arial" w:cs="Arial"/>
                <w:sz w:val="16"/>
              </w:rPr>
              <w:t>(DST Active State Deactivation)</w:t>
            </w:r>
          </w:p>
        </w:tc>
        <w:tc>
          <w:tcPr>
            <w:tcW w:w="1080" w:type="dxa"/>
          </w:tcPr>
          <w:p w:rsidR="00176E70" w:rsidRDefault="00176E70" w:rsidP="0030497D">
            <w:pPr>
              <w:spacing w:before="60"/>
              <w:rPr>
                <w:rFonts w:ascii="Arial" w:hAnsi="Arial" w:cs="Arial"/>
                <w:sz w:val="16"/>
              </w:rPr>
            </w:pPr>
            <w:r>
              <w:rPr>
                <w:rFonts w:ascii="Arial" w:hAnsi="Arial" w:cs="Arial"/>
                <w:sz w:val="16"/>
              </w:rPr>
              <w:t>20</w:t>
            </w:r>
            <w:r w:rsidR="00D432A2">
              <w:rPr>
                <w:rFonts w:ascii="Arial" w:hAnsi="Arial" w:cs="Arial"/>
                <w:sz w:val="16"/>
              </w:rPr>
              <w:t>-</w:t>
            </w:r>
            <w:r>
              <w:rPr>
                <w:rFonts w:ascii="Arial" w:hAnsi="Arial" w:cs="Arial"/>
                <w:sz w:val="16"/>
              </w:rPr>
              <w:t>Feb</w:t>
            </w:r>
            <w:r w:rsidR="00D432A2">
              <w:rPr>
                <w:rFonts w:ascii="Arial" w:hAnsi="Arial" w:cs="Arial"/>
                <w:sz w:val="16"/>
              </w:rPr>
              <w:t>-</w:t>
            </w:r>
            <w:r>
              <w:rPr>
                <w:rFonts w:ascii="Arial" w:hAnsi="Arial" w:cs="Arial"/>
                <w:sz w:val="16"/>
              </w:rPr>
              <w:t>13</w:t>
            </w:r>
          </w:p>
        </w:tc>
        <w:tc>
          <w:tcPr>
            <w:tcW w:w="1105" w:type="dxa"/>
          </w:tcPr>
          <w:p w:rsidR="00176E70" w:rsidRDefault="00176E70">
            <w:pPr>
              <w:spacing w:before="60"/>
              <w:rPr>
                <w:rFonts w:ascii="Arial" w:hAnsi="Arial" w:cs="Arial"/>
                <w:sz w:val="16"/>
              </w:rPr>
            </w:pPr>
            <w:r>
              <w:rPr>
                <w:rFonts w:ascii="Arial" w:hAnsi="Arial" w:cs="Arial"/>
                <w:sz w:val="16"/>
              </w:rPr>
              <w:t>SR</w:t>
            </w:r>
          </w:p>
        </w:tc>
      </w:tr>
      <w:tr w:rsidR="00672650" w:rsidTr="00D83718">
        <w:tc>
          <w:tcPr>
            <w:tcW w:w="662" w:type="dxa"/>
          </w:tcPr>
          <w:p w:rsidR="00672650" w:rsidRDefault="00672650">
            <w:pPr>
              <w:spacing w:before="60"/>
              <w:rPr>
                <w:rFonts w:ascii="Arial" w:hAnsi="Arial" w:cs="Arial"/>
                <w:sz w:val="16"/>
              </w:rPr>
            </w:pPr>
            <w:r>
              <w:rPr>
                <w:rFonts w:ascii="Arial" w:hAnsi="Arial" w:cs="Arial"/>
                <w:sz w:val="16"/>
              </w:rPr>
              <w:t>3</w:t>
            </w:r>
          </w:p>
        </w:tc>
        <w:tc>
          <w:tcPr>
            <w:tcW w:w="6210" w:type="dxa"/>
          </w:tcPr>
          <w:p w:rsidR="00672650" w:rsidRPr="00176E70" w:rsidRDefault="00672650">
            <w:pPr>
              <w:spacing w:before="60"/>
              <w:rPr>
                <w:rFonts w:ascii="Arial" w:hAnsi="Arial" w:cs="Arial"/>
                <w:sz w:val="16"/>
              </w:rPr>
            </w:pPr>
            <w:r w:rsidRPr="00672650">
              <w:rPr>
                <w:rFonts w:ascii="Arial" w:hAnsi="Arial" w:cs="Arial"/>
                <w:sz w:val="16"/>
              </w:rPr>
              <w:t>Corrected Transition T5 from Recoverable to Inactive as per anomaly 4527</w:t>
            </w:r>
          </w:p>
        </w:tc>
        <w:tc>
          <w:tcPr>
            <w:tcW w:w="1080" w:type="dxa"/>
          </w:tcPr>
          <w:p w:rsidR="00672650" w:rsidRDefault="00672650" w:rsidP="0030497D">
            <w:pPr>
              <w:spacing w:before="60"/>
              <w:rPr>
                <w:rFonts w:ascii="Arial" w:hAnsi="Arial" w:cs="Arial"/>
                <w:sz w:val="16"/>
              </w:rPr>
            </w:pPr>
            <w:r>
              <w:rPr>
                <w:rFonts w:ascii="Arial" w:hAnsi="Arial" w:cs="Arial"/>
                <w:sz w:val="16"/>
              </w:rPr>
              <w:t>26</w:t>
            </w:r>
            <w:r w:rsidR="00D432A2">
              <w:rPr>
                <w:rFonts w:ascii="Arial" w:hAnsi="Arial" w:cs="Arial"/>
                <w:sz w:val="16"/>
              </w:rPr>
              <w:t>-</w:t>
            </w:r>
            <w:r>
              <w:rPr>
                <w:rFonts w:ascii="Arial" w:hAnsi="Arial" w:cs="Arial"/>
                <w:sz w:val="16"/>
              </w:rPr>
              <w:t>Feb</w:t>
            </w:r>
            <w:r w:rsidR="00D432A2">
              <w:rPr>
                <w:rFonts w:ascii="Arial" w:hAnsi="Arial" w:cs="Arial"/>
                <w:sz w:val="16"/>
              </w:rPr>
              <w:t>-</w:t>
            </w:r>
            <w:r>
              <w:rPr>
                <w:rFonts w:ascii="Arial" w:hAnsi="Arial" w:cs="Arial"/>
                <w:sz w:val="16"/>
              </w:rPr>
              <w:t>13</w:t>
            </w:r>
          </w:p>
        </w:tc>
        <w:tc>
          <w:tcPr>
            <w:tcW w:w="1105" w:type="dxa"/>
          </w:tcPr>
          <w:p w:rsidR="00672650" w:rsidRDefault="00672650">
            <w:pPr>
              <w:spacing w:before="60"/>
              <w:rPr>
                <w:rFonts w:ascii="Arial" w:hAnsi="Arial" w:cs="Arial"/>
                <w:sz w:val="16"/>
              </w:rPr>
            </w:pPr>
            <w:r>
              <w:rPr>
                <w:rFonts w:ascii="Arial" w:hAnsi="Arial" w:cs="Arial"/>
                <w:sz w:val="16"/>
              </w:rPr>
              <w:t>SR</w:t>
            </w:r>
          </w:p>
        </w:tc>
      </w:tr>
      <w:tr w:rsidR="007B3E0D" w:rsidTr="00D83718">
        <w:tc>
          <w:tcPr>
            <w:tcW w:w="662" w:type="dxa"/>
          </w:tcPr>
          <w:p w:rsidR="007B3E0D" w:rsidRDefault="007B3E0D">
            <w:pPr>
              <w:spacing w:before="60"/>
              <w:rPr>
                <w:rFonts w:ascii="Arial" w:hAnsi="Arial" w:cs="Arial"/>
                <w:sz w:val="16"/>
              </w:rPr>
            </w:pPr>
            <w:r>
              <w:rPr>
                <w:rFonts w:ascii="Arial" w:hAnsi="Arial" w:cs="Arial"/>
                <w:sz w:val="16"/>
              </w:rPr>
              <w:t>4</w:t>
            </w:r>
          </w:p>
        </w:tc>
        <w:tc>
          <w:tcPr>
            <w:tcW w:w="6210" w:type="dxa"/>
          </w:tcPr>
          <w:p w:rsidR="007B3E0D" w:rsidRPr="00672650" w:rsidRDefault="004A020B">
            <w:pPr>
              <w:spacing w:before="60"/>
              <w:rPr>
                <w:rFonts w:ascii="Arial" w:hAnsi="Arial" w:cs="Arial"/>
                <w:sz w:val="16"/>
              </w:rPr>
            </w:pPr>
            <w:r w:rsidRPr="004A020B">
              <w:rPr>
                <w:rFonts w:ascii="Arial" w:hAnsi="Arial" w:cs="Arial"/>
                <w:sz w:val="16"/>
              </w:rPr>
              <w:t>Update to FDD 40D v004</w:t>
            </w:r>
          </w:p>
        </w:tc>
        <w:tc>
          <w:tcPr>
            <w:tcW w:w="1080" w:type="dxa"/>
          </w:tcPr>
          <w:p w:rsidR="007B3E0D" w:rsidRDefault="007B3E0D" w:rsidP="0030497D">
            <w:pPr>
              <w:spacing w:before="60"/>
              <w:rPr>
                <w:rFonts w:ascii="Arial" w:hAnsi="Arial" w:cs="Arial"/>
                <w:sz w:val="16"/>
              </w:rPr>
            </w:pPr>
            <w:r>
              <w:rPr>
                <w:rFonts w:ascii="Arial" w:hAnsi="Arial" w:cs="Arial"/>
                <w:sz w:val="16"/>
              </w:rPr>
              <w:t>09</w:t>
            </w:r>
            <w:r w:rsidR="00D432A2">
              <w:rPr>
                <w:rFonts w:ascii="Arial" w:hAnsi="Arial" w:cs="Arial"/>
                <w:sz w:val="16"/>
              </w:rPr>
              <w:t>-</w:t>
            </w:r>
            <w:r>
              <w:rPr>
                <w:rFonts w:ascii="Arial" w:hAnsi="Arial" w:cs="Arial"/>
                <w:sz w:val="16"/>
              </w:rPr>
              <w:t>May</w:t>
            </w:r>
            <w:r w:rsidR="00D432A2">
              <w:rPr>
                <w:rFonts w:ascii="Arial" w:hAnsi="Arial" w:cs="Arial"/>
                <w:sz w:val="16"/>
              </w:rPr>
              <w:t>-</w:t>
            </w:r>
            <w:r>
              <w:rPr>
                <w:rFonts w:ascii="Arial" w:hAnsi="Arial" w:cs="Arial"/>
                <w:sz w:val="16"/>
              </w:rPr>
              <w:t>13</w:t>
            </w:r>
          </w:p>
        </w:tc>
        <w:tc>
          <w:tcPr>
            <w:tcW w:w="1105" w:type="dxa"/>
          </w:tcPr>
          <w:p w:rsidR="007B3E0D" w:rsidRDefault="007B3E0D">
            <w:pPr>
              <w:spacing w:before="60"/>
              <w:rPr>
                <w:rFonts w:ascii="Arial" w:hAnsi="Arial" w:cs="Arial"/>
                <w:sz w:val="16"/>
              </w:rPr>
            </w:pPr>
            <w:r>
              <w:rPr>
                <w:rFonts w:ascii="Arial" w:hAnsi="Arial" w:cs="Arial"/>
                <w:sz w:val="16"/>
              </w:rPr>
              <w:t>BDO</w:t>
            </w:r>
          </w:p>
        </w:tc>
      </w:tr>
      <w:tr w:rsidR="000D2915" w:rsidTr="00D83718">
        <w:tc>
          <w:tcPr>
            <w:tcW w:w="662" w:type="dxa"/>
          </w:tcPr>
          <w:p w:rsidR="000D2915" w:rsidRDefault="000D2915">
            <w:pPr>
              <w:spacing w:before="60"/>
              <w:rPr>
                <w:rFonts w:ascii="Arial" w:hAnsi="Arial" w:cs="Arial"/>
                <w:sz w:val="16"/>
              </w:rPr>
            </w:pPr>
            <w:r>
              <w:rPr>
                <w:rFonts w:ascii="Arial" w:hAnsi="Arial" w:cs="Arial"/>
                <w:sz w:val="16"/>
              </w:rPr>
              <w:t>5</w:t>
            </w:r>
          </w:p>
        </w:tc>
        <w:tc>
          <w:tcPr>
            <w:tcW w:w="6210" w:type="dxa"/>
          </w:tcPr>
          <w:p w:rsidR="000D2915" w:rsidRPr="004A020B" w:rsidRDefault="000D2915">
            <w:pPr>
              <w:spacing w:before="60"/>
              <w:rPr>
                <w:rFonts w:ascii="Arial" w:hAnsi="Arial" w:cs="Arial"/>
                <w:sz w:val="16"/>
              </w:rPr>
            </w:pPr>
            <w:r>
              <w:rPr>
                <w:rFonts w:ascii="Arial" w:hAnsi="Arial" w:cs="Arial"/>
                <w:sz w:val="16"/>
              </w:rPr>
              <w:t>Updated to CF 08A V001</w:t>
            </w:r>
          </w:p>
        </w:tc>
        <w:tc>
          <w:tcPr>
            <w:tcW w:w="1080" w:type="dxa"/>
          </w:tcPr>
          <w:p w:rsidR="000D2915" w:rsidRDefault="00D432A2" w:rsidP="0030497D">
            <w:pPr>
              <w:spacing w:before="60"/>
              <w:rPr>
                <w:rFonts w:ascii="Arial" w:hAnsi="Arial" w:cs="Arial"/>
                <w:sz w:val="16"/>
              </w:rPr>
            </w:pPr>
            <w:r>
              <w:rPr>
                <w:rFonts w:ascii="Arial" w:hAnsi="Arial" w:cs="Arial"/>
                <w:sz w:val="16"/>
              </w:rPr>
              <w:t>09-Jul-13</w:t>
            </w:r>
          </w:p>
        </w:tc>
        <w:tc>
          <w:tcPr>
            <w:tcW w:w="1105" w:type="dxa"/>
          </w:tcPr>
          <w:p w:rsidR="000D2915" w:rsidRDefault="00D432A2">
            <w:pPr>
              <w:spacing w:before="60"/>
              <w:rPr>
                <w:rFonts w:ascii="Arial" w:hAnsi="Arial" w:cs="Arial"/>
                <w:sz w:val="16"/>
              </w:rPr>
            </w:pPr>
            <w:r>
              <w:rPr>
                <w:rFonts w:ascii="Arial" w:hAnsi="Arial" w:cs="Arial"/>
                <w:sz w:val="16"/>
              </w:rPr>
              <w:t>SP</w:t>
            </w:r>
          </w:p>
        </w:tc>
      </w:tr>
      <w:tr w:rsidR="00F03D1E" w:rsidTr="00D83718">
        <w:tc>
          <w:tcPr>
            <w:tcW w:w="662" w:type="dxa"/>
          </w:tcPr>
          <w:p w:rsidR="00F03D1E" w:rsidRDefault="00F03D1E">
            <w:pPr>
              <w:spacing w:before="60"/>
              <w:rPr>
                <w:rFonts w:ascii="Arial" w:hAnsi="Arial" w:cs="Arial"/>
                <w:sz w:val="16"/>
              </w:rPr>
            </w:pPr>
            <w:r>
              <w:rPr>
                <w:rFonts w:ascii="Arial" w:hAnsi="Arial" w:cs="Arial"/>
                <w:sz w:val="16"/>
              </w:rPr>
              <w:t>6</w:t>
            </w:r>
          </w:p>
        </w:tc>
        <w:tc>
          <w:tcPr>
            <w:tcW w:w="6210" w:type="dxa"/>
          </w:tcPr>
          <w:p w:rsidR="00F03D1E" w:rsidRDefault="00F03D1E">
            <w:pPr>
              <w:spacing w:before="60"/>
              <w:rPr>
                <w:rFonts w:ascii="Arial" w:hAnsi="Arial" w:cs="Arial"/>
                <w:sz w:val="16"/>
              </w:rPr>
            </w:pPr>
            <w:r w:rsidRPr="00F03D1E">
              <w:rPr>
                <w:rFonts w:ascii="Arial" w:hAnsi="Arial" w:cs="Arial"/>
                <w:sz w:val="16"/>
              </w:rPr>
              <w:t xml:space="preserve">Added logic to pass the NTCs if the enable </w:t>
            </w:r>
            <w:proofErr w:type="gramStart"/>
            <w:r w:rsidRPr="00F03D1E">
              <w:rPr>
                <w:rFonts w:ascii="Arial" w:hAnsi="Arial" w:cs="Arial"/>
                <w:sz w:val="16"/>
              </w:rPr>
              <w:t>criteria is</w:t>
            </w:r>
            <w:proofErr w:type="gramEnd"/>
            <w:r w:rsidRPr="00F03D1E">
              <w:rPr>
                <w:rFonts w:ascii="Arial" w:hAnsi="Arial" w:cs="Arial"/>
                <w:sz w:val="16"/>
              </w:rPr>
              <w:t xml:space="preserve"> FALSE.</w:t>
            </w:r>
          </w:p>
        </w:tc>
        <w:tc>
          <w:tcPr>
            <w:tcW w:w="1080" w:type="dxa"/>
          </w:tcPr>
          <w:p w:rsidR="00F03D1E" w:rsidRDefault="00F03D1E" w:rsidP="0030497D">
            <w:pPr>
              <w:spacing w:before="60"/>
              <w:rPr>
                <w:rFonts w:ascii="Arial" w:hAnsi="Arial" w:cs="Arial"/>
                <w:sz w:val="16"/>
              </w:rPr>
            </w:pPr>
            <w:r>
              <w:rPr>
                <w:rFonts w:ascii="Arial" w:hAnsi="Arial" w:cs="Arial"/>
                <w:sz w:val="16"/>
              </w:rPr>
              <w:t>08-Oct-13</w:t>
            </w:r>
          </w:p>
        </w:tc>
        <w:tc>
          <w:tcPr>
            <w:tcW w:w="1105" w:type="dxa"/>
          </w:tcPr>
          <w:p w:rsidR="00F03D1E" w:rsidRDefault="00F03D1E">
            <w:pPr>
              <w:spacing w:before="60"/>
              <w:rPr>
                <w:rFonts w:ascii="Arial" w:hAnsi="Arial" w:cs="Arial"/>
                <w:sz w:val="16"/>
              </w:rPr>
            </w:pPr>
            <w:r>
              <w:rPr>
                <w:rFonts w:ascii="Arial" w:hAnsi="Arial" w:cs="Arial"/>
                <w:sz w:val="16"/>
              </w:rPr>
              <w:t>MR</w:t>
            </w:r>
          </w:p>
        </w:tc>
      </w:tr>
      <w:tr w:rsidR="00185647" w:rsidTr="00D83718">
        <w:tc>
          <w:tcPr>
            <w:tcW w:w="662" w:type="dxa"/>
          </w:tcPr>
          <w:p w:rsidR="00185647" w:rsidRDefault="00185647">
            <w:pPr>
              <w:spacing w:before="60"/>
              <w:rPr>
                <w:rFonts w:ascii="Arial" w:hAnsi="Arial" w:cs="Arial"/>
                <w:sz w:val="16"/>
              </w:rPr>
            </w:pPr>
            <w:r>
              <w:rPr>
                <w:rFonts w:ascii="Arial" w:hAnsi="Arial" w:cs="Arial"/>
                <w:sz w:val="16"/>
              </w:rPr>
              <w:t>7</w:t>
            </w:r>
          </w:p>
        </w:tc>
        <w:tc>
          <w:tcPr>
            <w:tcW w:w="6210" w:type="dxa"/>
          </w:tcPr>
          <w:p w:rsidR="00185647" w:rsidRPr="00F03D1E" w:rsidRDefault="00185647">
            <w:pPr>
              <w:spacing w:before="60"/>
              <w:rPr>
                <w:rFonts w:ascii="Arial" w:hAnsi="Arial" w:cs="Arial"/>
                <w:sz w:val="16"/>
              </w:rPr>
            </w:pPr>
            <w:r>
              <w:rPr>
                <w:rFonts w:ascii="Arial" w:hAnsi="Arial" w:cs="Arial"/>
                <w:sz w:val="16"/>
              </w:rPr>
              <w:t xml:space="preserve">Updated to </w:t>
            </w:r>
            <w:r w:rsidR="00EE5885">
              <w:rPr>
                <w:rFonts w:ascii="Arial" w:hAnsi="Arial" w:cs="Arial"/>
                <w:sz w:val="16"/>
              </w:rPr>
              <w:t xml:space="preserve">FDD </w:t>
            </w:r>
            <w:r w:rsidR="00DF63C4">
              <w:rPr>
                <w:rFonts w:ascii="Arial" w:hAnsi="Arial" w:cs="Arial"/>
                <w:sz w:val="16"/>
              </w:rPr>
              <w:t>CF-08C</w:t>
            </w:r>
            <w:r>
              <w:rPr>
                <w:rFonts w:ascii="Arial" w:hAnsi="Arial" w:cs="Arial"/>
                <w:sz w:val="16"/>
              </w:rPr>
              <w:t xml:space="preserve"> v004</w:t>
            </w:r>
          </w:p>
        </w:tc>
        <w:tc>
          <w:tcPr>
            <w:tcW w:w="1080" w:type="dxa"/>
          </w:tcPr>
          <w:p w:rsidR="00185647" w:rsidRDefault="00185647" w:rsidP="0030497D">
            <w:pPr>
              <w:spacing w:before="60"/>
              <w:rPr>
                <w:rFonts w:ascii="Arial" w:hAnsi="Arial" w:cs="Arial"/>
                <w:sz w:val="16"/>
              </w:rPr>
            </w:pPr>
            <w:r>
              <w:rPr>
                <w:rFonts w:ascii="Arial" w:hAnsi="Arial" w:cs="Arial"/>
                <w:sz w:val="16"/>
              </w:rPr>
              <w:t>23-Jan-14</w:t>
            </w:r>
          </w:p>
        </w:tc>
        <w:tc>
          <w:tcPr>
            <w:tcW w:w="1105" w:type="dxa"/>
          </w:tcPr>
          <w:p w:rsidR="00185647" w:rsidRDefault="00185647">
            <w:pPr>
              <w:spacing w:before="60"/>
              <w:rPr>
                <w:rFonts w:ascii="Arial" w:hAnsi="Arial" w:cs="Arial"/>
                <w:sz w:val="16"/>
              </w:rPr>
            </w:pPr>
            <w:r>
              <w:rPr>
                <w:rFonts w:ascii="Arial" w:hAnsi="Arial" w:cs="Arial"/>
                <w:sz w:val="16"/>
              </w:rPr>
              <w:t>VT</w:t>
            </w:r>
          </w:p>
        </w:tc>
      </w:tr>
      <w:tr w:rsidR="00774458" w:rsidRPr="00774458" w:rsidTr="00D83718">
        <w:tc>
          <w:tcPr>
            <w:tcW w:w="662" w:type="dxa"/>
          </w:tcPr>
          <w:p w:rsidR="004E2779" w:rsidRPr="00774458" w:rsidRDefault="004E2779">
            <w:pPr>
              <w:spacing w:before="60"/>
              <w:rPr>
                <w:rFonts w:ascii="Arial" w:hAnsi="Arial" w:cs="Arial"/>
                <w:color w:val="000000" w:themeColor="text1"/>
                <w:sz w:val="16"/>
              </w:rPr>
            </w:pPr>
            <w:r w:rsidRPr="00774458">
              <w:rPr>
                <w:rFonts w:ascii="Arial" w:hAnsi="Arial" w:cs="Arial"/>
                <w:color w:val="000000" w:themeColor="text1"/>
                <w:sz w:val="16"/>
              </w:rPr>
              <w:t>8</w:t>
            </w:r>
          </w:p>
        </w:tc>
        <w:tc>
          <w:tcPr>
            <w:tcW w:w="6210" w:type="dxa"/>
          </w:tcPr>
          <w:p w:rsidR="004E2779" w:rsidRPr="00774458" w:rsidRDefault="004E2779">
            <w:pPr>
              <w:spacing w:before="60"/>
              <w:rPr>
                <w:rFonts w:ascii="Arial" w:hAnsi="Arial" w:cs="Arial"/>
                <w:color w:val="000000" w:themeColor="text1"/>
                <w:sz w:val="16"/>
              </w:rPr>
            </w:pPr>
            <w:r w:rsidRPr="00774458">
              <w:rPr>
                <w:rFonts w:ascii="Arial" w:hAnsi="Arial" w:cs="Arial"/>
                <w:color w:val="000000" w:themeColor="text1"/>
                <w:sz w:val="16"/>
              </w:rPr>
              <w:t>Updated to FDD CF-08C v005</w:t>
            </w:r>
          </w:p>
        </w:tc>
        <w:tc>
          <w:tcPr>
            <w:tcW w:w="1080" w:type="dxa"/>
          </w:tcPr>
          <w:p w:rsidR="004E2779" w:rsidRPr="00774458" w:rsidRDefault="004E2779" w:rsidP="0030497D">
            <w:pPr>
              <w:spacing w:before="60"/>
              <w:rPr>
                <w:rFonts w:ascii="Arial" w:hAnsi="Arial" w:cs="Arial"/>
                <w:color w:val="000000" w:themeColor="text1"/>
                <w:sz w:val="16"/>
              </w:rPr>
            </w:pPr>
            <w:r w:rsidRPr="00774458">
              <w:rPr>
                <w:rFonts w:ascii="Arial" w:hAnsi="Arial" w:cs="Arial"/>
                <w:color w:val="000000" w:themeColor="text1"/>
                <w:sz w:val="16"/>
              </w:rPr>
              <w:t>04-Feb-14</w:t>
            </w:r>
          </w:p>
        </w:tc>
        <w:tc>
          <w:tcPr>
            <w:tcW w:w="1105" w:type="dxa"/>
          </w:tcPr>
          <w:p w:rsidR="004E2779" w:rsidRPr="00774458" w:rsidRDefault="004E2779">
            <w:pPr>
              <w:spacing w:before="60"/>
              <w:rPr>
                <w:rFonts w:ascii="Arial" w:hAnsi="Arial" w:cs="Arial"/>
                <w:color w:val="000000" w:themeColor="text1"/>
                <w:sz w:val="16"/>
              </w:rPr>
            </w:pPr>
            <w:r w:rsidRPr="00774458">
              <w:rPr>
                <w:rFonts w:ascii="Arial" w:hAnsi="Arial" w:cs="Arial"/>
                <w:color w:val="000000" w:themeColor="text1"/>
                <w:sz w:val="16"/>
              </w:rPr>
              <w:t>VT</w:t>
            </w:r>
          </w:p>
        </w:tc>
      </w:tr>
      <w:tr w:rsidR="006A2FA4" w:rsidRPr="006A2FA4" w:rsidTr="00D83718">
        <w:tc>
          <w:tcPr>
            <w:tcW w:w="662" w:type="dxa"/>
          </w:tcPr>
          <w:p w:rsidR="00C42A31" w:rsidRPr="006A2FA4" w:rsidRDefault="00C42A31">
            <w:pPr>
              <w:spacing w:before="60"/>
              <w:rPr>
                <w:rFonts w:ascii="Arial" w:hAnsi="Arial" w:cs="Arial"/>
                <w:sz w:val="16"/>
              </w:rPr>
            </w:pPr>
            <w:r w:rsidRPr="006A2FA4">
              <w:rPr>
                <w:rFonts w:ascii="Arial" w:hAnsi="Arial" w:cs="Arial"/>
                <w:sz w:val="16"/>
              </w:rPr>
              <w:t>9</w:t>
            </w:r>
          </w:p>
        </w:tc>
        <w:tc>
          <w:tcPr>
            <w:tcW w:w="6210" w:type="dxa"/>
          </w:tcPr>
          <w:p w:rsidR="00C42A31" w:rsidRPr="006A2FA4" w:rsidRDefault="00C42A31">
            <w:pPr>
              <w:spacing w:before="60"/>
              <w:rPr>
                <w:rFonts w:ascii="Arial" w:hAnsi="Arial" w:cs="Arial"/>
                <w:sz w:val="16"/>
              </w:rPr>
            </w:pPr>
            <w:r w:rsidRPr="006A2FA4">
              <w:rPr>
                <w:rFonts w:ascii="Arial" w:hAnsi="Arial" w:cs="Arial"/>
                <w:sz w:val="16"/>
              </w:rPr>
              <w:t>Unit Testing Finding Fixes</w:t>
            </w:r>
          </w:p>
        </w:tc>
        <w:tc>
          <w:tcPr>
            <w:tcW w:w="1080" w:type="dxa"/>
          </w:tcPr>
          <w:p w:rsidR="00C42A31" w:rsidRPr="006A2FA4" w:rsidRDefault="00C42A31" w:rsidP="0030497D">
            <w:pPr>
              <w:spacing w:before="60"/>
              <w:rPr>
                <w:rFonts w:ascii="Arial" w:hAnsi="Arial" w:cs="Arial"/>
                <w:sz w:val="16"/>
              </w:rPr>
            </w:pPr>
            <w:r w:rsidRPr="006A2FA4">
              <w:rPr>
                <w:rFonts w:ascii="Arial" w:hAnsi="Arial" w:cs="Arial"/>
                <w:sz w:val="16"/>
              </w:rPr>
              <w:t>20-Feb-14</w:t>
            </w:r>
          </w:p>
        </w:tc>
        <w:tc>
          <w:tcPr>
            <w:tcW w:w="1105" w:type="dxa"/>
          </w:tcPr>
          <w:p w:rsidR="00C42A31" w:rsidRPr="006A2FA4" w:rsidRDefault="00C42A31">
            <w:pPr>
              <w:spacing w:before="60"/>
              <w:rPr>
                <w:rFonts w:ascii="Arial" w:hAnsi="Arial" w:cs="Arial"/>
                <w:sz w:val="16"/>
              </w:rPr>
            </w:pPr>
            <w:r w:rsidRPr="006A2FA4">
              <w:rPr>
                <w:rFonts w:ascii="Arial" w:hAnsi="Arial" w:cs="Arial"/>
                <w:sz w:val="16"/>
              </w:rPr>
              <w:t>KPIT-PM</w:t>
            </w:r>
          </w:p>
        </w:tc>
      </w:tr>
      <w:tr w:rsidR="006A2FA4" w:rsidRPr="006A2FA4" w:rsidTr="00D83718">
        <w:tc>
          <w:tcPr>
            <w:tcW w:w="662" w:type="dxa"/>
          </w:tcPr>
          <w:p w:rsidR="006A2FA4" w:rsidRPr="006A2FA4" w:rsidRDefault="006A2FA4">
            <w:pPr>
              <w:spacing w:before="60"/>
              <w:rPr>
                <w:rFonts w:ascii="Arial" w:hAnsi="Arial" w:cs="Arial"/>
                <w:sz w:val="16"/>
              </w:rPr>
            </w:pPr>
            <w:r>
              <w:rPr>
                <w:rFonts w:ascii="Arial" w:hAnsi="Arial" w:cs="Arial"/>
                <w:sz w:val="16"/>
              </w:rPr>
              <w:t>10</w:t>
            </w:r>
          </w:p>
        </w:tc>
        <w:tc>
          <w:tcPr>
            <w:tcW w:w="6210" w:type="dxa"/>
          </w:tcPr>
          <w:p w:rsidR="006A2FA4" w:rsidRPr="006A2FA4" w:rsidRDefault="006A2FA4">
            <w:pPr>
              <w:spacing w:before="60"/>
              <w:rPr>
                <w:rFonts w:ascii="Arial" w:hAnsi="Arial" w:cs="Arial"/>
                <w:sz w:val="16"/>
              </w:rPr>
            </w:pPr>
            <w:r w:rsidRPr="00DE12BA">
              <w:rPr>
                <w:rFonts w:ascii="Arial" w:hAnsi="Arial" w:cs="Arial"/>
                <w:sz w:val="16"/>
              </w:rPr>
              <w:t>Updated to FDD CF-08C v006</w:t>
            </w:r>
          </w:p>
        </w:tc>
        <w:tc>
          <w:tcPr>
            <w:tcW w:w="1080" w:type="dxa"/>
          </w:tcPr>
          <w:p w:rsidR="006A2FA4" w:rsidRPr="006A2FA4" w:rsidRDefault="006A2FA4" w:rsidP="0030497D">
            <w:pPr>
              <w:spacing w:before="60"/>
              <w:rPr>
                <w:rFonts w:ascii="Arial" w:hAnsi="Arial" w:cs="Arial"/>
                <w:sz w:val="16"/>
              </w:rPr>
            </w:pPr>
            <w:r>
              <w:rPr>
                <w:rFonts w:ascii="Arial" w:hAnsi="Arial" w:cs="Arial"/>
                <w:sz w:val="16"/>
              </w:rPr>
              <w:t>24-Feb-14</w:t>
            </w:r>
          </w:p>
        </w:tc>
        <w:tc>
          <w:tcPr>
            <w:tcW w:w="1105" w:type="dxa"/>
          </w:tcPr>
          <w:p w:rsidR="006A2FA4" w:rsidRPr="006A2FA4" w:rsidRDefault="006A2FA4">
            <w:pPr>
              <w:spacing w:before="60"/>
              <w:rPr>
                <w:rFonts w:ascii="Arial" w:hAnsi="Arial" w:cs="Arial"/>
                <w:sz w:val="16"/>
              </w:rPr>
            </w:pPr>
            <w:r>
              <w:rPr>
                <w:rFonts w:ascii="Arial" w:hAnsi="Arial" w:cs="Arial"/>
                <w:sz w:val="16"/>
              </w:rPr>
              <w:t>VT</w:t>
            </w:r>
          </w:p>
        </w:tc>
      </w:tr>
      <w:tr w:rsidR="00DE12BA" w:rsidRPr="006A2FA4" w:rsidTr="00D83718">
        <w:tc>
          <w:tcPr>
            <w:tcW w:w="662" w:type="dxa"/>
          </w:tcPr>
          <w:p w:rsidR="00DE12BA" w:rsidRDefault="00DE12BA">
            <w:pPr>
              <w:spacing w:before="60"/>
              <w:rPr>
                <w:rFonts w:ascii="Arial" w:hAnsi="Arial" w:cs="Arial"/>
                <w:sz w:val="16"/>
              </w:rPr>
            </w:pPr>
            <w:r>
              <w:rPr>
                <w:rFonts w:ascii="Arial" w:hAnsi="Arial" w:cs="Arial"/>
                <w:sz w:val="16"/>
              </w:rPr>
              <w:t>11</w:t>
            </w:r>
          </w:p>
        </w:tc>
        <w:tc>
          <w:tcPr>
            <w:tcW w:w="6210" w:type="dxa"/>
          </w:tcPr>
          <w:p w:rsidR="00DE12BA" w:rsidRPr="00DE12BA" w:rsidRDefault="00DE12BA">
            <w:pPr>
              <w:spacing w:before="60"/>
              <w:rPr>
                <w:rFonts w:ascii="Arial" w:hAnsi="Arial" w:cs="Arial"/>
                <w:sz w:val="16"/>
              </w:rPr>
            </w:pPr>
            <w:r>
              <w:rPr>
                <w:rFonts w:ascii="Arial" w:hAnsi="Arial" w:cs="Arial"/>
                <w:sz w:val="16"/>
              </w:rPr>
              <w:t>Updated to FDD CF-08C v007</w:t>
            </w:r>
          </w:p>
        </w:tc>
        <w:tc>
          <w:tcPr>
            <w:tcW w:w="1080" w:type="dxa"/>
          </w:tcPr>
          <w:p w:rsidR="00DE12BA" w:rsidRDefault="00DE12BA" w:rsidP="0030497D">
            <w:pPr>
              <w:spacing w:before="60"/>
              <w:rPr>
                <w:rFonts w:ascii="Arial" w:hAnsi="Arial" w:cs="Arial"/>
                <w:sz w:val="16"/>
              </w:rPr>
            </w:pPr>
            <w:r>
              <w:rPr>
                <w:rFonts w:ascii="Arial" w:hAnsi="Arial" w:cs="Arial"/>
                <w:sz w:val="16"/>
              </w:rPr>
              <w:t>06-Mar-14</w:t>
            </w:r>
          </w:p>
        </w:tc>
        <w:tc>
          <w:tcPr>
            <w:tcW w:w="1105" w:type="dxa"/>
          </w:tcPr>
          <w:p w:rsidR="00DE12BA" w:rsidRDefault="00DE12BA">
            <w:pPr>
              <w:spacing w:before="60"/>
              <w:rPr>
                <w:rFonts w:ascii="Arial" w:hAnsi="Arial" w:cs="Arial"/>
                <w:sz w:val="16"/>
              </w:rPr>
            </w:pPr>
            <w:r>
              <w:rPr>
                <w:rFonts w:ascii="Arial" w:hAnsi="Arial" w:cs="Arial"/>
                <w:sz w:val="16"/>
              </w:rPr>
              <w:t>VT</w:t>
            </w:r>
          </w:p>
        </w:tc>
      </w:tr>
      <w:tr w:rsidR="001F286E" w:rsidRPr="006A2FA4" w:rsidTr="00D83718">
        <w:tc>
          <w:tcPr>
            <w:tcW w:w="662" w:type="dxa"/>
          </w:tcPr>
          <w:p w:rsidR="001F286E" w:rsidRDefault="001F286E">
            <w:pPr>
              <w:spacing w:before="60"/>
              <w:rPr>
                <w:rFonts w:ascii="Arial" w:hAnsi="Arial" w:cs="Arial"/>
                <w:sz w:val="16"/>
              </w:rPr>
            </w:pPr>
            <w:r>
              <w:rPr>
                <w:rFonts w:ascii="Arial" w:hAnsi="Arial" w:cs="Arial"/>
                <w:sz w:val="16"/>
              </w:rPr>
              <w:t>12</w:t>
            </w:r>
          </w:p>
        </w:tc>
        <w:tc>
          <w:tcPr>
            <w:tcW w:w="6210" w:type="dxa"/>
          </w:tcPr>
          <w:p w:rsidR="001F286E" w:rsidRDefault="001F286E">
            <w:pPr>
              <w:spacing w:before="60"/>
              <w:rPr>
                <w:rFonts w:ascii="Arial" w:hAnsi="Arial" w:cs="Arial"/>
                <w:sz w:val="16"/>
              </w:rPr>
            </w:pPr>
            <w:r>
              <w:rPr>
                <w:rFonts w:ascii="Arial" w:hAnsi="Arial" w:cs="Arial"/>
                <w:sz w:val="16"/>
              </w:rPr>
              <w:t xml:space="preserve">Updated per Design Review </w:t>
            </w:r>
            <w:r w:rsidR="004C3997">
              <w:rPr>
                <w:rFonts w:ascii="Arial" w:hAnsi="Arial" w:cs="Arial"/>
                <w:sz w:val="16"/>
              </w:rPr>
              <w:t xml:space="preserve"> and  Updated to FDD CF-08Cv008                           </w:t>
            </w:r>
          </w:p>
        </w:tc>
        <w:tc>
          <w:tcPr>
            <w:tcW w:w="1080" w:type="dxa"/>
          </w:tcPr>
          <w:p w:rsidR="001F286E" w:rsidRDefault="001F286E" w:rsidP="0030497D">
            <w:pPr>
              <w:spacing w:before="60"/>
              <w:rPr>
                <w:rFonts w:ascii="Arial" w:hAnsi="Arial" w:cs="Arial"/>
                <w:sz w:val="16"/>
              </w:rPr>
            </w:pPr>
            <w:r>
              <w:rPr>
                <w:rFonts w:ascii="Arial" w:hAnsi="Arial" w:cs="Arial"/>
                <w:sz w:val="16"/>
              </w:rPr>
              <w:t>24-Apr-14</w:t>
            </w:r>
          </w:p>
        </w:tc>
        <w:tc>
          <w:tcPr>
            <w:tcW w:w="1105" w:type="dxa"/>
          </w:tcPr>
          <w:p w:rsidR="001F286E" w:rsidRDefault="004C3997">
            <w:pPr>
              <w:spacing w:before="60"/>
              <w:rPr>
                <w:rFonts w:ascii="Arial" w:hAnsi="Arial" w:cs="Arial"/>
                <w:sz w:val="16"/>
              </w:rPr>
            </w:pPr>
            <w:r>
              <w:rPr>
                <w:rFonts w:ascii="Arial" w:hAnsi="Arial" w:cs="Arial"/>
                <w:sz w:val="16"/>
              </w:rPr>
              <w:t>M. Story</w:t>
            </w:r>
          </w:p>
        </w:tc>
      </w:tr>
      <w:tr w:rsidR="00AF74B6" w:rsidRPr="006A2FA4" w:rsidTr="00D83718">
        <w:trPr>
          <w:ins w:id="48" w:author="Balani, Spandana" w:date="2014-05-20T11:59:00Z"/>
        </w:trPr>
        <w:tc>
          <w:tcPr>
            <w:tcW w:w="662" w:type="dxa"/>
          </w:tcPr>
          <w:p w:rsidR="00AF74B6" w:rsidRDefault="00AF74B6">
            <w:pPr>
              <w:spacing w:before="60"/>
              <w:rPr>
                <w:ins w:id="49" w:author="Balani, Spandana" w:date="2014-05-20T11:59:00Z"/>
                <w:rFonts w:ascii="Arial" w:hAnsi="Arial" w:cs="Arial"/>
                <w:sz w:val="16"/>
              </w:rPr>
            </w:pPr>
            <w:ins w:id="50" w:author="Balani, Spandana" w:date="2014-05-20T11:59:00Z">
              <w:r>
                <w:rPr>
                  <w:rFonts w:ascii="Arial" w:hAnsi="Arial" w:cs="Arial"/>
                  <w:sz w:val="16"/>
                </w:rPr>
                <w:t>13</w:t>
              </w:r>
            </w:ins>
          </w:p>
        </w:tc>
        <w:tc>
          <w:tcPr>
            <w:tcW w:w="6210" w:type="dxa"/>
          </w:tcPr>
          <w:p w:rsidR="00AF74B6" w:rsidRDefault="00AF74B6">
            <w:pPr>
              <w:spacing w:before="60"/>
              <w:rPr>
                <w:ins w:id="51" w:author="Balani, Spandana" w:date="2014-05-20T11:59:00Z"/>
                <w:rFonts w:ascii="Arial" w:hAnsi="Arial" w:cs="Arial"/>
                <w:sz w:val="16"/>
              </w:rPr>
            </w:pPr>
            <w:ins w:id="52" w:author="Balani, Spandana" w:date="2014-05-20T11:59:00Z">
              <w:r>
                <w:rPr>
                  <w:rFonts w:ascii="Arial" w:hAnsi="Arial" w:cs="Arial"/>
                  <w:sz w:val="16"/>
                </w:rPr>
                <w:t>A6806 anomaly fix 11959</w:t>
              </w:r>
            </w:ins>
          </w:p>
        </w:tc>
        <w:tc>
          <w:tcPr>
            <w:tcW w:w="1080" w:type="dxa"/>
          </w:tcPr>
          <w:p w:rsidR="00AF74B6" w:rsidRDefault="00AF74B6" w:rsidP="0030497D">
            <w:pPr>
              <w:spacing w:before="60"/>
              <w:rPr>
                <w:ins w:id="53" w:author="Balani, Spandana" w:date="2014-05-20T11:59:00Z"/>
                <w:rFonts w:ascii="Arial" w:hAnsi="Arial" w:cs="Arial"/>
                <w:sz w:val="16"/>
              </w:rPr>
            </w:pPr>
            <w:ins w:id="54" w:author="Balani, Spandana" w:date="2014-05-20T11:59:00Z">
              <w:r>
                <w:rPr>
                  <w:rFonts w:ascii="Arial" w:hAnsi="Arial" w:cs="Arial"/>
                  <w:sz w:val="16"/>
                </w:rPr>
                <w:t>20-May-14</w:t>
              </w:r>
            </w:ins>
          </w:p>
        </w:tc>
        <w:tc>
          <w:tcPr>
            <w:tcW w:w="1105" w:type="dxa"/>
          </w:tcPr>
          <w:p w:rsidR="00AF74B6" w:rsidRDefault="00AF74B6">
            <w:pPr>
              <w:spacing w:before="60"/>
              <w:rPr>
                <w:ins w:id="55" w:author="Balani, Spandana" w:date="2014-05-20T11:59:00Z"/>
                <w:rFonts w:ascii="Arial" w:hAnsi="Arial" w:cs="Arial"/>
                <w:sz w:val="16"/>
              </w:rPr>
            </w:pPr>
            <w:ins w:id="56" w:author="Balani, Spandana" w:date="2014-05-20T12:00:00Z">
              <w:r>
                <w:rPr>
                  <w:rFonts w:ascii="Arial" w:hAnsi="Arial" w:cs="Arial"/>
                  <w:sz w:val="16"/>
                </w:rPr>
                <w:t>SB</w:t>
              </w:r>
            </w:ins>
          </w:p>
        </w:tc>
      </w:tr>
    </w:tbl>
    <w:p w:rsidR="00107819" w:rsidRDefault="00107819"/>
    <w:sectPr w:rsidR="00107819" w:rsidSect="00937013">
      <w:headerReference w:type="default" r:id="rId39"/>
      <w:footerReference w:type="default" r:id="rId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2DF" w:rsidRDefault="00FF02DF">
      <w:r>
        <w:separator/>
      </w:r>
    </w:p>
  </w:endnote>
  <w:endnote w:type="continuationSeparator" w:id="0">
    <w:p w:rsidR="00FF02DF" w:rsidRDefault="00FF0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CC" w:rsidRDefault="001D75CC">
    <w:pPr>
      <w:pStyle w:val="Footer"/>
    </w:pPr>
    <w:r>
      <w:rPr>
        <w:snapToGrid w:val="0"/>
      </w:rPr>
      <w:tab/>
    </w:r>
    <w:fldSimple w:instr=" DOCPROPERTY &quot;Company&quot;  \* MERGEFORMAT ">
      <w:r w:rsidRPr="003E48AB">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2DF" w:rsidRDefault="00FF02DF">
      <w:r>
        <w:separator/>
      </w:r>
    </w:p>
  </w:footnote>
  <w:footnote w:type="continuationSeparator" w:id="0">
    <w:p w:rsidR="00FF02DF" w:rsidRDefault="00FF0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CC" w:rsidRDefault="001D75CC">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1D75CC">
      <w:trPr>
        <w:cantSplit/>
      </w:trPr>
      <w:tc>
        <w:tcPr>
          <w:tcW w:w="990" w:type="dxa"/>
        </w:tcPr>
        <w:p w:rsidR="001D75CC" w:rsidRDefault="001D75CC">
          <w:pPr>
            <w:pStyle w:val="Header"/>
          </w:pPr>
          <w:r>
            <w:t>Title:</w:t>
          </w:r>
        </w:p>
      </w:tc>
      <w:tc>
        <w:tcPr>
          <w:tcW w:w="5400" w:type="dxa"/>
          <w:gridSpan w:val="3"/>
          <w:vMerge w:val="restart"/>
        </w:tcPr>
        <w:p w:rsidR="001D75CC" w:rsidRDefault="001D75CC">
          <w:pPr>
            <w:pStyle w:val="Header"/>
          </w:pPr>
          <w:proofErr w:type="spellStart"/>
          <w:r w:rsidRPr="00DD577F">
            <w:t>HaLFTO</w:t>
          </w:r>
          <w:proofErr w:type="spellEnd"/>
        </w:p>
        <w:p w:rsidR="001D75CC" w:rsidRDefault="00612F7F" w:rsidP="001A574F">
          <w:pPr>
            <w:pStyle w:val="Header"/>
            <w:tabs>
              <w:tab w:val="clear" w:pos="4320"/>
              <w:tab w:val="clear" w:pos="8640"/>
              <w:tab w:val="center" w:pos="2592"/>
            </w:tabs>
          </w:pPr>
          <w:fldSimple w:instr=" DOCPROPERTY &quot;Product Line&quot;  \* MERGEFORMAT ">
            <w:r w:rsidR="001D75CC">
              <w:t>Gen II+ EPS EA3</w:t>
            </w:r>
          </w:fldSimple>
          <w:r w:rsidR="001D75CC">
            <w:tab/>
          </w:r>
        </w:p>
      </w:tc>
      <w:tc>
        <w:tcPr>
          <w:tcW w:w="1170" w:type="dxa"/>
        </w:tcPr>
        <w:p w:rsidR="001D75CC" w:rsidRDefault="001D75CC">
          <w:pPr>
            <w:pStyle w:val="Header"/>
          </w:pPr>
          <w:r>
            <w:t>Revision:</w:t>
          </w:r>
        </w:p>
      </w:tc>
      <w:tc>
        <w:tcPr>
          <w:tcW w:w="1350" w:type="dxa"/>
        </w:tcPr>
        <w:p w:rsidR="001D75CC" w:rsidRDefault="001D75CC" w:rsidP="00D20E93">
          <w:pPr>
            <w:pStyle w:val="Header"/>
          </w:pPr>
          <w:del w:id="57" w:author="Balani, Spandana" w:date="2014-05-20T11:49:00Z">
            <w:r w:rsidDel="001D75CC">
              <w:delText>12</w:delText>
            </w:r>
          </w:del>
          <w:ins w:id="58" w:author="Balani, Spandana" w:date="2014-05-20T11:49:00Z">
            <w:r>
              <w:t>13</w:t>
            </w:r>
          </w:ins>
        </w:p>
      </w:tc>
    </w:tr>
    <w:tr w:rsidR="001D75CC">
      <w:trPr>
        <w:cantSplit/>
      </w:trPr>
      <w:tc>
        <w:tcPr>
          <w:tcW w:w="990" w:type="dxa"/>
        </w:tcPr>
        <w:p w:rsidR="001D75CC" w:rsidRDefault="001D75CC">
          <w:pPr>
            <w:pStyle w:val="Header"/>
          </w:pPr>
          <w:r>
            <w:t xml:space="preserve">Product:     </w:t>
          </w:r>
        </w:p>
      </w:tc>
      <w:tc>
        <w:tcPr>
          <w:tcW w:w="5400" w:type="dxa"/>
          <w:gridSpan w:val="3"/>
          <w:vMerge/>
        </w:tcPr>
        <w:p w:rsidR="001D75CC" w:rsidRDefault="001D75CC">
          <w:pPr>
            <w:pStyle w:val="Header"/>
            <w:jc w:val="center"/>
          </w:pPr>
        </w:p>
      </w:tc>
      <w:tc>
        <w:tcPr>
          <w:tcW w:w="1170" w:type="dxa"/>
        </w:tcPr>
        <w:p w:rsidR="001D75CC" w:rsidRDefault="001D75CC">
          <w:pPr>
            <w:pStyle w:val="Header"/>
          </w:pPr>
          <w:r>
            <w:t>Rev. Date:</w:t>
          </w:r>
        </w:p>
      </w:tc>
      <w:tc>
        <w:tcPr>
          <w:tcW w:w="1350" w:type="dxa"/>
        </w:tcPr>
        <w:p w:rsidR="001D75CC" w:rsidRDefault="001D75CC" w:rsidP="001D75CC">
          <w:pPr>
            <w:pStyle w:val="Header"/>
          </w:pPr>
          <w:del w:id="59" w:author="Balani, Spandana" w:date="2014-05-20T11:49:00Z">
            <w:r w:rsidDel="001D75CC">
              <w:rPr>
                <w:rFonts w:cs="Arial"/>
                <w:sz w:val="16"/>
              </w:rPr>
              <w:delText xml:space="preserve">25 </w:delText>
            </w:r>
          </w:del>
          <w:ins w:id="60" w:author="Balani, Spandana" w:date="2014-05-20T11:49:00Z">
            <w:r>
              <w:rPr>
                <w:rFonts w:cs="Arial"/>
                <w:sz w:val="16"/>
              </w:rPr>
              <w:t xml:space="preserve">20 </w:t>
            </w:r>
          </w:ins>
          <w:r>
            <w:rPr>
              <w:rFonts w:cs="Arial"/>
              <w:sz w:val="16"/>
            </w:rPr>
            <w:t>–</w:t>
          </w:r>
          <w:del w:id="61" w:author="Balani, Spandana" w:date="2014-05-20T11:49:00Z">
            <w:r w:rsidDel="001D75CC">
              <w:rPr>
                <w:rFonts w:cs="Arial"/>
                <w:sz w:val="16"/>
              </w:rPr>
              <w:delText>APR</w:delText>
            </w:r>
          </w:del>
          <w:ins w:id="62" w:author="Balani, Spandana" w:date="2014-05-20T11:49:00Z">
            <w:r>
              <w:rPr>
                <w:rFonts w:cs="Arial"/>
                <w:sz w:val="16"/>
              </w:rPr>
              <w:t>MAY</w:t>
            </w:r>
          </w:ins>
          <w:r>
            <w:rPr>
              <w:rFonts w:cs="Arial"/>
              <w:sz w:val="16"/>
            </w:rPr>
            <w:t>-14</w:t>
          </w:r>
        </w:p>
      </w:tc>
    </w:tr>
    <w:tr w:rsidR="001D75CC">
      <w:trPr>
        <w:cantSplit/>
      </w:trPr>
      <w:tc>
        <w:tcPr>
          <w:tcW w:w="990" w:type="dxa"/>
        </w:tcPr>
        <w:p w:rsidR="001D75CC" w:rsidRDefault="001D75CC">
          <w:pPr>
            <w:pStyle w:val="Header"/>
          </w:pPr>
          <w:r>
            <w:t>Group:</w:t>
          </w:r>
        </w:p>
      </w:tc>
      <w:tc>
        <w:tcPr>
          <w:tcW w:w="1530" w:type="dxa"/>
        </w:tcPr>
        <w:p w:rsidR="001D75CC" w:rsidRDefault="001D75CC">
          <w:pPr>
            <w:pStyle w:val="Header"/>
          </w:pPr>
          <w:r>
            <w:t>ESG</w:t>
          </w:r>
        </w:p>
      </w:tc>
      <w:tc>
        <w:tcPr>
          <w:tcW w:w="1260" w:type="dxa"/>
        </w:tcPr>
        <w:p w:rsidR="001D75CC" w:rsidRDefault="001D75CC">
          <w:pPr>
            <w:pStyle w:val="Header"/>
          </w:pPr>
          <w:r>
            <w:t>Originator:</w:t>
          </w:r>
        </w:p>
      </w:tc>
      <w:tc>
        <w:tcPr>
          <w:tcW w:w="2610" w:type="dxa"/>
        </w:tcPr>
        <w:p w:rsidR="001D75CC" w:rsidRDefault="001D75CC" w:rsidP="00150A4F">
          <w:pPr>
            <w:pStyle w:val="Header"/>
          </w:pPr>
          <w:del w:id="63" w:author="Balani, Spandana" w:date="2014-05-20T11:49:00Z">
            <w:r w:rsidDel="001D75CC">
              <w:delText>Shriram Patki</w:delText>
            </w:r>
          </w:del>
          <w:proofErr w:type="spellStart"/>
          <w:ins w:id="64" w:author="Balani, Spandana" w:date="2014-05-20T11:49:00Z">
            <w:r>
              <w:t>Spandana</w:t>
            </w:r>
            <w:proofErr w:type="spellEnd"/>
            <w:r>
              <w:t xml:space="preserve"> </w:t>
            </w:r>
            <w:proofErr w:type="spellStart"/>
            <w:r>
              <w:t>Balani</w:t>
            </w:r>
          </w:ins>
          <w:proofErr w:type="spellEnd"/>
        </w:p>
      </w:tc>
      <w:tc>
        <w:tcPr>
          <w:tcW w:w="1170" w:type="dxa"/>
        </w:tcPr>
        <w:p w:rsidR="001D75CC" w:rsidRDefault="001D75CC">
          <w:pPr>
            <w:pStyle w:val="Header"/>
          </w:pPr>
          <w:r>
            <w:t>Page:</w:t>
          </w:r>
        </w:p>
      </w:tc>
      <w:tc>
        <w:tcPr>
          <w:tcW w:w="1350" w:type="dxa"/>
        </w:tcPr>
        <w:p w:rsidR="001D75CC" w:rsidRDefault="001D75CC">
          <w:pPr>
            <w:pStyle w:val="Header"/>
          </w:pPr>
          <w:r>
            <w:rPr>
              <w:rStyle w:val="PageNumber"/>
            </w:rPr>
            <w:fldChar w:fldCharType="begin"/>
          </w:r>
          <w:r>
            <w:rPr>
              <w:rStyle w:val="PageNumber"/>
            </w:rPr>
            <w:instrText xml:space="preserve"> PAGE </w:instrText>
          </w:r>
          <w:r>
            <w:rPr>
              <w:rStyle w:val="PageNumber"/>
            </w:rPr>
            <w:fldChar w:fldCharType="separate"/>
          </w:r>
          <w:r w:rsidR="00D77CB0">
            <w:rPr>
              <w:rStyle w:val="PageNumber"/>
              <w:noProof/>
            </w:rPr>
            <w:t>30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77CB0">
            <w:rPr>
              <w:rStyle w:val="PageNumber"/>
              <w:noProof/>
            </w:rPr>
            <w:t>32</w:t>
          </w:r>
          <w:r>
            <w:rPr>
              <w:rStyle w:val="PageNumber"/>
            </w:rPr>
            <w:fldChar w:fldCharType="end"/>
          </w:r>
        </w:p>
      </w:tc>
    </w:tr>
  </w:tbl>
  <w:p w:rsidR="001D75CC" w:rsidRDefault="001D75CC">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0F5B3C24"/>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CC3CA3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2"/>
  </w:num>
  <w:num w:numId="7">
    <w:abstractNumId w:val="3"/>
  </w:num>
  <w:num w:numId="8">
    <w:abstractNumId w:val="4"/>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49"/>
    <w:rsid w:val="0001649F"/>
    <w:rsid w:val="00045F67"/>
    <w:rsid w:val="000720AC"/>
    <w:rsid w:val="00075A0F"/>
    <w:rsid w:val="000826CB"/>
    <w:rsid w:val="0009027F"/>
    <w:rsid w:val="000915B1"/>
    <w:rsid w:val="000B4F7A"/>
    <w:rsid w:val="000C039D"/>
    <w:rsid w:val="000C0A61"/>
    <w:rsid w:val="000D2915"/>
    <w:rsid w:val="000F2AC8"/>
    <w:rsid w:val="000F69C3"/>
    <w:rsid w:val="00100E66"/>
    <w:rsid w:val="00107819"/>
    <w:rsid w:val="00123DD2"/>
    <w:rsid w:val="00150A4F"/>
    <w:rsid w:val="00154DE1"/>
    <w:rsid w:val="00160593"/>
    <w:rsid w:val="001759C5"/>
    <w:rsid w:val="00176E70"/>
    <w:rsid w:val="00185647"/>
    <w:rsid w:val="00185FBD"/>
    <w:rsid w:val="001901A2"/>
    <w:rsid w:val="001A574F"/>
    <w:rsid w:val="001B60DF"/>
    <w:rsid w:val="001D4B4C"/>
    <w:rsid w:val="001D75CC"/>
    <w:rsid w:val="001E1BB9"/>
    <w:rsid w:val="001F09B2"/>
    <w:rsid w:val="001F286E"/>
    <w:rsid w:val="0020309B"/>
    <w:rsid w:val="0020722A"/>
    <w:rsid w:val="00234FCA"/>
    <w:rsid w:val="00246201"/>
    <w:rsid w:val="00251AC0"/>
    <w:rsid w:val="0027173B"/>
    <w:rsid w:val="002734F4"/>
    <w:rsid w:val="002A0521"/>
    <w:rsid w:val="002A0A92"/>
    <w:rsid w:val="002A0DDC"/>
    <w:rsid w:val="002C03D8"/>
    <w:rsid w:val="002D2ACE"/>
    <w:rsid w:val="002D3473"/>
    <w:rsid w:val="002E0095"/>
    <w:rsid w:val="002F3DE7"/>
    <w:rsid w:val="002F4BCF"/>
    <w:rsid w:val="0030497D"/>
    <w:rsid w:val="003061AF"/>
    <w:rsid w:val="00310383"/>
    <w:rsid w:val="0031052F"/>
    <w:rsid w:val="00315335"/>
    <w:rsid w:val="003214CB"/>
    <w:rsid w:val="003249DF"/>
    <w:rsid w:val="00351EFC"/>
    <w:rsid w:val="00397DAA"/>
    <w:rsid w:val="003A2E25"/>
    <w:rsid w:val="003A4934"/>
    <w:rsid w:val="003B095C"/>
    <w:rsid w:val="003B209E"/>
    <w:rsid w:val="003C0B78"/>
    <w:rsid w:val="003C4D3F"/>
    <w:rsid w:val="003D1E6B"/>
    <w:rsid w:val="003D5E51"/>
    <w:rsid w:val="003E48AB"/>
    <w:rsid w:val="003F1579"/>
    <w:rsid w:val="003F78BF"/>
    <w:rsid w:val="00411DE0"/>
    <w:rsid w:val="004363C6"/>
    <w:rsid w:val="004436FB"/>
    <w:rsid w:val="00456008"/>
    <w:rsid w:val="00461B03"/>
    <w:rsid w:val="0047552C"/>
    <w:rsid w:val="00476666"/>
    <w:rsid w:val="00476FAA"/>
    <w:rsid w:val="004842A9"/>
    <w:rsid w:val="004A020B"/>
    <w:rsid w:val="004A781C"/>
    <w:rsid w:val="004C3997"/>
    <w:rsid w:val="004D5404"/>
    <w:rsid w:val="004D5985"/>
    <w:rsid w:val="004E2779"/>
    <w:rsid w:val="004F77B8"/>
    <w:rsid w:val="00505150"/>
    <w:rsid w:val="005156DA"/>
    <w:rsid w:val="00526DC0"/>
    <w:rsid w:val="0052783F"/>
    <w:rsid w:val="00536CBA"/>
    <w:rsid w:val="00556921"/>
    <w:rsid w:val="00567CB2"/>
    <w:rsid w:val="00596CF7"/>
    <w:rsid w:val="005B2299"/>
    <w:rsid w:val="005D5FE4"/>
    <w:rsid w:val="005E4371"/>
    <w:rsid w:val="005F5505"/>
    <w:rsid w:val="00612F7F"/>
    <w:rsid w:val="00616853"/>
    <w:rsid w:val="006178E9"/>
    <w:rsid w:val="00622A34"/>
    <w:rsid w:val="006401B3"/>
    <w:rsid w:val="00642DCF"/>
    <w:rsid w:val="00642F22"/>
    <w:rsid w:val="00672650"/>
    <w:rsid w:val="006727D6"/>
    <w:rsid w:val="00674ADF"/>
    <w:rsid w:val="00680F26"/>
    <w:rsid w:val="0068716A"/>
    <w:rsid w:val="006A2FA4"/>
    <w:rsid w:val="006A48DB"/>
    <w:rsid w:val="006B4A46"/>
    <w:rsid w:val="006D33CC"/>
    <w:rsid w:val="006F01A3"/>
    <w:rsid w:val="00703E20"/>
    <w:rsid w:val="00706174"/>
    <w:rsid w:val="00736355"/>
    <w:rsid w:val="007579CF"/>
    <w:rsid w:val="00774458"/>
    <w:rsid w:val="007A69AC"/>
    <w:rsid w:val="007B10E5"/>
    <w:rsid w:val="007B177E"/>
    <w:rsid w:val="007B3E0D"/>
    <w:rsid w:val="007B7B20"/>
    <w:rsid w:val="007D0B8F"/>
    <w:rsid w:val="00806252"/>
    <w:rsid w:val="008067C9"/>
    <w:rsid w:val="008150DD"/>
    <w:rsid w:val="00821423"/>
    <w:rsid w:val="008242F0"/>
    <w:rsid w:val="008275FD"/>
    <w:rsid w:val="008332B3"/>
    <w:rsid w:val="00844F95"/>
    <w:rsid w:val="008535B2"/>
    <w:rsid w:val="00861EE0"/>
    <w:rsid w:val="008646D3"/>
    <w:rsid w:val="00866640"/>
    <w:rsid w:val="00867AC9"/>
    <w:rsid w:val="008B3E94"/>
    <w:rsid w:val="008D2738"/>
    <w:rsid w:val="008E63A0"/>
    <w:rsid w:val="008F1E44"/>
    <w:rsid w:val="008F6DBB"/>
    <w:rsid w:val="00907F81"/>
    <w:rsid w:val="00937013"/>
    <w:rsid w:val="00941C08"/>
    <w:rsid w:val="00955F6A"/>
    <w:rsid w:val="00957470"/>
    <w:rsid w:val="00970442"/>
    <w:rsid w:val="00974125"/>
    <w:rsid w:val="009841A8"/>
    <w:rsid w:val="009842A4"/>
    <w:rsid w:val="009B20B2"/>
    <w:rsid w:val="009B4F42"/>
    <w:rsid w:val="009D02E8"/>
    <w:rsid w:val="009D22B2"/>
    <w:rsid w:val="00A2048C"/>
    <w:rsid w:val="00A20931"/>
    <w:rsid w:val="00A5297C"/>
    <w:rsid w:val="00A55F64"/>
    <w:rsid w:val="00A710A8"/>
    <w:rsid w:val="00A82601"/>
    <w:rsid w:val="00AC79D1"/>
    <w:rsid w:val="00AD6F48"/>
    <w:rsid w:val="00AD713F"/>
    <w:rsid w:val="00AD731B"/>
    <w:rsid w:val="00AE6C0C"/>
    <w:rsid w:val="00AF74B6"/>
    <w:rsid w:val="00B06179"/>
    <w:rsid w:val="00B075BF"/>
    <w:rsid w:val="00B2185E"/>
    <w:rsid w:val="00B43D5B"/>
    <w:rsid w:val="00B51267"/>
    <w:rsid w:val="00B54697"/>
    <w:rsid w:val="00B81161"/>
    <w:rsid w:val="00BA5626"/>
    <w:rsid w:val="00BD008B"/>
    <w:rsid w:val="00BD0749"/>
    <w:rsid w:val="00BD15D2"/>
    <w:rsid w:val="00BD3DFF"/>
    <w:rsid w:val="00BD654B"/>
    <w:rsid w:val="00BF364D"/>
    <w:rsid w:val="00BF38E7"/>
    <w:rsid w:val="00C13AD6"/>
    <w:rsid w:val="00C157C1"/>
    <w:rsid w:val="00C16AA6"/>
    <w:rsid w:val="00C26B56"/>
    <w:rsid w:val="00C35BD3"/>
    <w:rsid w:val="00C42A31"/>
    <w:rsid w:val="00C50F9C"/>
    <w:rsid w:val="00C525BE"/>
    <w:rsid w:val="00C57A2A"/>
    <w:rsid w:val="00C72FFA"/>
    <w:rsid w:val="00C75304"/>
    <w:rsid w:val="00CA3D7E"/>
    <w:rsid w:val="00CB32B8"/>
    <w:rsid w:val="00CB72A2"/>
    <w:rsid w:val="00CC05DB"/>
    <w:rsid w:val="00CE1F50"/>
    <w:rsid w:val="00CF4087"/>
    <w:rsid w:val="00D20E93"/>
    <w:rsid w:val="00D22534"/>
    <w:rsid w:val="00D37900"/>
    <w:rsid w:val="00D432A2"/>
    <w:rsid w:val="00D43914"/>
    <w:rsid w:val="00D47B3B"/>
    <w:rsid w:val="00D60B8A"/>
    <w:rsid w:val="00D61BD6"/>
    <w:rsid w:val="00D62944"/>
    <w:rsid w:val="00D63C09"/>
    <w:rsid w:val="00D63FBB"/>
    <w:rsid w:val="00D665EA"/>
    <w:rsid w:val="00D77CB0"/>
    <w:rsid w:val="00D8018A"/>
    <w:rsid w:val="00D83718"/>
    <w:rsid w:val="00D9369E"/>
    <w:rsid w:val="00D94BDD"/>
    <w:rsid w:val="00DA06E0"/>
    <w:rsid w:val="00DA4EB3"/>
    <w:rsid w:val="00DB0D8B"/>
    <w:rsid w:val="00DC68CD"/>
    <w:rsid w:val="00DC7E08"/>
    <w:rsid w:val="00DD577F"/>
    <w:rsid w:val="00DD6B37"/>
    <w:rsid w:val="00DE12BA"/>
    <w:rsid w:val="00DE4889"/>
    <w:rsid w:val="00DF63C4"/>
    <w:rsid w:val="00DF65FE"/>
    <w:rsid w:val="00E073B4"/>
    <w:rsid w:val="00E32D01"/>
    <w:rsid w:val="00E50C51"/>
    <w:rsid w:val="00E517C4"/>
    <w:rsid w:val="00E541AD"/>
    <w:rsid w:val="00E5472B"/>
    <w:rsid w:val="00E57C42"/>
    <w:rsid w:val="00E725C6"/>
    <w:rsid w:val="00E80F17"/>
    <w:rsid w:val="00E8304F"/>
    <w:rsid w:val="00EA3376"/>
    <w:rsid w:val="00EB78B1"/>
    <w:rsid w:val="00EC5CA7"/>
    <w:rsid w:val="00EE1A09"/>
    <w:rsid w:val="00EE4BEC"/>
    <w:rsid w:val="00EE5885"/>
    <w:rsid w:val="00EE5D4E"/>
    <w:rsid w:val="00EE64CE"/>
    <w:rsid w:val="00F03D1E"/>
    <w:rsid w:val="00F26142"/>
    <w:rsid w:val="00F34445"/>
    <w:rsid w:val="00F42712"/>
    <w:rsid w:val="00F56312"/>
    <w:rsid w:val="00F571D4"/>
    <w:rsid w:val="00F5739C"/>
    <w:rsid w:val="00F648ED"/>
    <w:rsid w:val="00F77916"/>
    <w:rsid w:val="00F825AE"/>
    <w:rsid w:val="00F82E8E"/>
    <w:rsid w:val="00F84E47"/>
    <w:rsid w:val="00F957FA"/>
    <w:rsid w:val="00FB2942"/>
    <w:rsid w:val="00FB432D"/>
    <w:rsid w:val="00FB60B3"/>
    <w:rsid w:val="00FD01B8"/>
    <w:rsid w:val="00FE53F2"/>
    <w:rsid w:val="00FF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371"/>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ing4Char">
    <w:name w:val="Heading 4 Char"/>
    <w:basedOn w:val="DefaultParagraphFont"/>
    <w:link w:val="Heading4"/>
    <w:rsid w:val="00DC68CD"/>
    <w:rPr>
      <w:rFonts w:ascii="Arial" w:hAnsi="Arial"/>
      <w:b/>
      <w:sz w:val="24"/>
    </w:rPr>
  </w:style>
  <w:style w:type="paragraph" w:styleId="BalloonText">
    <w:name w:val="Balloon Text"/>
    <w:basedOn w:val="Normal"/>
    <w:link w:val="BalloonTextChar"/>
    <w:uiPriority w:val="99"/>
    <w:semiHidden/>
    <w:unhideWhenUsed/>
    <w:rsid w:val="00D439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14"/>
    <w:rPr>
      <w:rFonts w:ascii="Tahoma" w:hAnsi="Tahoma" w:cs="Tahoma"/>
      <w:sz w:val="16"/>
      <w:szCs w:val="16"/>
    </w:rPr>
  </w:style>
  <w:style w:type="character" w:customStyle="1" w:styleId="Heading3Char">
    <w:name w:val="Heading 3 Char"/>
    <w:basedOn w:val="DefaultParagraphFont"/>
    <w:link w:val="Heading3"/>
    <w:rsid w:val="00AC79D1"/>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371"/>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ing4Char">
    <w:name w:val="Heading 4 Char"/>
    <w:basedOn w:val="DefaultParagraphFont"/>
    <w:link w:val="Heading4"/>
    <w:rsid w:val="00DC68CD"/>
    <w:rPr>
      <w:rFonts w:ascii="Arial" w:hAnsi="Arial"/>
      <w:b/>
      <w:sz w:val="24"/>
    </w:rPr>
  </w:style>
  <w:style w:type="paragraph" w:styleId="BalloonText">
    <w:name w:val="Balloon Text"/>
    <w:basedOn w:val="Normal"/>
    <w:link w:val="BalloonTextChar"/>
    <w:uiPriority w:val="99"/>
    <w:semiHidden/>
    <w:unhideWhenUsed/>
    <w:rsid w:val="00D439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14"/>
    <w:rPr>
      <w:rFonts w:ascii="Tahoma" w:hAnsi="Tahoma" w:cs="Tahoma"/>
      <w:sz w:val="16"/>
      <w:szCs w:val="16"/>
    </w:rPr>
  </w:style>
  <w:style w:type="character" w:customStyle="1" w:styleId="Heading3Char">
    <w:name w:val="Heading 3 Char"/>
    <w:basedOn w:val="DefaultParagraphFont"/>
    <w:link w:val="Heading3"/>
    <w:rsid w:val="00AC79D1"/>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918">
      <w:bodyDiv w:val="1"/>
      <w:marLeft w:val="0"/>
      <w:marRight w:val="0"/>
      <w:marTop w:val="0"/>
      <w:marBottom w:val="0"/>
      <w:divBdr>
        <w:top w:val="none" w:sz="0" w:space="0" w:color="auto"/>
        <w:left w:val="none" w:sz="0" w:space="0" w:color="auto"/>
        <w:bottom w:val="none" w:sz="0" w:space="0" w:color="auto"/>
        <w:right w:val="none" w:sz="0" w:space="0" w:color="auto"/>
      </w:divBdr>
    </w:div>
    <w:div w:id="243540327">
      <w:bodyDiv w:val="1"/>
      <w:marLeft w:val="0"/>
      <w:marRight w:val="0"/>
      <w:marTop w:val="0"/>
      <w:marBottom w:val="0"/>
      <w:divBdr>
        <w:top w:val="none" w:sz="0" w:space="0" w:color="auto"/>
        <w:left w:val="none" w:sz="0" w:space="0" w:color="auto"/>
        <w:bottom w:val="none" w:sz="0" w:space="0" w:color="auto"/>
        <w:right w:val="none" w:sz="0" w:space="0" w:color="auto"/>
      </w:divBdr>
    </w:div>
    <w:div w:id="9829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35"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z4r1x\My%20Documents\Downloads\MDD%20Template%20EA3%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185F9-8236-47F1-AC5B-C8935568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 (1).dotx</Template>
  <TotalTime>299</TotalTime>
  <Pages>32</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11481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Blake Latchford</dc:creator>
  <cp:lastModifiedBy>Balani, Spandana</cp:lastModifiedBy>
  <cp:revision>14</cp:revision>
  <cp:lastPrinted>2011-03-21T13:34:00Z</cp:lastPrinted>
  <dcterms:created xsi:type="dcterms:W3CDTF">2014-04-25T14:18:00Z</dcterms:created>
  <dcterms:modified xsi:type="dcterms:W3CDTF">2014-05-20T18:04:00Z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