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4955BD">
        <w:t xml:space="preserve">Haptic Lane Feedback with </w:t>
      </w:r>
      <w:r w:rsidR="00D40D38">
        <w:t>Torque Overlay</w:t>
      </w:r>
      <w:r w:rsidR="007763FB">
        <w:t xml:space="preserve"> </w:t>
      </w:r>
      <w:r w:rsidR="00206C65">
        <w:t>(</w:t>
      </w:r>
      <w:proofErr w:type="spellStart"/>
      <w:r w:rsidR="004955BD" w:rsidRPr="004955BD">
        <w:t>HaLFTO</w:t>
      </w:r>
      <w:proofErr w:type="spellEnd"/>
      <w:r w:rsidR="00206C65">
        <w:t>)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EE5444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9F728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 w:rsidR="000B6E2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769281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7692819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r w:rsidR="00D40D38">
        <w:t>referred</w:t>
      </w:r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5769282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57692821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57692822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57692823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604444" w:rsidP="000D28B1">
      <w:proofErr w:type="spellStart"/>
      <w:r w:rsidRPr="00604444">
        <w:t>Ap_</w:t>
      </w:r>
      <w:r w:rsidR="004955BD" w:rsidRPr="004955BD">
        <w:t>HaLFTO</w:t>
      </w:r>
      <w:r w:rsidRPr="00604444">
        <w:t>_Cfg.h</w:t>
      </w:r>
      <w:proofErr w:type="spellEnd"/>
      <w:r w:rsidR="00206C65">
        <w:t xml:space="preserve"> generated by </w:t>
      </w:r>
      <w:r w:rsidRPr="00604444">
        <w:t>Ap_</w:t>
      </w:r>
      <w:r w:rsidR="004955BD" w:rsidRPr="004955BD">
        <w:t>HaLFTO</w:t>
      </w:r>
      <w:r w:rsidRPr="00604444">
        <w:t>_Cfg.h</w:t>
      </w:r>
      <w:r w:rsidR="00206C65">
        <w:t>.tt</w:t>
      </w:r>
    </w:p>
    <w:p w:rsidR="00BC5DE5" w:rsidRDefault="00BC5DE5"/>
    <w:p w:rsidR="00932C7E" w:rsidRDefault="00932C7E" w:rsidP="00932C7E">
      <w:pPr>
        <w:pStyle w:val="Heading3"/>
      </w:pPr>
      <w:bookmarkStart w:id="8" w:name="_Toc357692824"/>
      <w:bookmarkStart w:id="9" w:name="OLE_LINK12"/>
      <w:bookmarkStart w:id="10" w:name="OLE_LINK13"/>
      <w:bookmarkStart w:id="11" w:name="_Toc357692825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451FA8" w:rsidP="00034D69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proofErr w:type="spellStart"/>
      <w:r>
        <w:t>DaVinci</w:t>
      </w:r>
      <w:proofErr w:type="spellEnd"/>
      <w:r>
        <w:t xml:space="preserve"> Interrupt Configuration Changes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12" w:name="OLE_LINK22"/>
      <w:bookmarkStart w:id="13" w:name="OLE_LINK23"/>
      <w:bookmarkStart w:id="14" w:name="OLE_LINK24"/>
      <w:r w:rsidR="00EE5444">
        <w:t>Configuration Changes</w:t>
      </w:r>
      <w:bookmarkEnd w:id="11"/>
      <w:bookmarkEnd w:id="12"/>
      <w:bookmarkEnd w:id="13"/>
      <w:bookmarkEnd w:id="1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5" w:name="_Toc357692826"/>
      <w:r>
        <w:lastRenderedPageBreak/>
        <w:t>Integration</w:t>
      </w:r>
      <w:bookmarkEnd w:id="15"/>
    </w:p>
    <w:p w:rsidR="00701150" w:rsidRDefault="00B82469" w:rsidP="00836AC1">
      <w:pPr>
        <w:pStyle w:val="Heading2"/>
      </w:pPr>
      <w:bookmarkStart w:id="16" w:name="_Toc357692827"/>
      <w:bookmarkStart w:id="17" w:name="OLE_LINK83"/>
      <w:bookmarkStart w:id="18" w:name="OLE_LINK84"/>
      <w:r>
        <w:t xml:space="preserve">Required </w:t>
      </w:r>
      <w:r w:rsidR="00701150">
        <w:t>Global Data</w:t>
      </w:r>
      <w:r>
        <w:t xml:space="preserve"> Inputs</w:t>
      </w:r>
      <w:bookmarkEnd w:id="16"/>
    </w:p>
    <w:p w:rsidR="00206C65" w:rsidRDefault="00206C65" w:rsidP="00701150"/>
    <w:p w:rsidR="00451FA8" w:rsidRDefault="004955BD" w:rsidP="00B00A0D">
      <w:r w:rsidRPr="004955BD">
        <w:t>DSTState_Cnt_u08</w:t>
      </w:r>
    </w:p>
    <w:p w:rsidR="004955BD" w:rsidRDefault="004955BD" w:rsidP="00B00A0D">
      <w:proofErr w:type="spellStart"/>
      <w:r w:rsidRPr="004955BD">
        <w:t>DiagStsNonRecRmpToZeroFltPres_Cnt_lg</w:t>
      </w:r>
      <w:r>
        <w:t>c</w:t>
      </w:r>
      <w:proofErr w:type="spellEnd"/>
    </w:p>
    <w:p w:rsidR="004955BD" w:rsidRDefault="004955BD" w:rsidP="00B00A0D">
      <w:proofErr w:type="spellStart"/>
      <w:r w:rsidRPr="004955BD">
        <w:t>DiagStsRecRmpToZeroFltPres_Cnt_lgc</w:t>
      </w:r>
      <w:proofErr w:type="spellEnd"/>
    </w:p>
    <w:p w:rsidR="004955BD" w:rsidRDefault="004955BD" w:rsidP="00B00A0D">
      <w:proofErr w:type="spellStart"/>
      <w:r w:rsidRPr="004955BD">
        <w:t>HaLFEnableRqst_Cnt_lgc</w:t>
      </w:r>
      <w:proofErr w:type="spellEnd"/>
    </w:p>
    <w:p w:rsidR="004955BD" w:rsidRDefault="004955BD" w:rsidP="00B00A0D">
      <w:proofErr w:type="spellStart"/>
      <w:r w:rsidRPr="004955BD">
        <w:t>HaLFErrInterfaceActive_Cnt_lgc</w:t>
      </w:r>
      <w:proofErr w:type="spellEnd"/>
    </w:p>
    <w:p w:rsidR="004955BD" w:rsidRDefault="004955BD" w:rsidP="00B00A0D">
      <w:proofErr w:type="spellStart"/>
      <w:r w:rsidRPr="004955BD">
        <w:t>HaLFExtSystemFltActive_Cnt_lgc</w:t>
      </w:r>
      <w:proofErr w:type="spellEnd"/>
    </w:p>
    <w:p w:rsidR="004955BD" w:rsidRDefault="004955BD" w:rsidP="00B00A0D">
      <w:proofErr w:type="spellStart"/>
      <w:r w:rsidRPr="004955BD">
        <w:t>HaLFFuncPresent_Cnt_lgc</w:t>
      </w:r>
      <w:proofErr w:type="spellEnd"/>
    </w:p>
    <w:p w:rsidR="004955BD" w:rsidRDefault="004955BD" w:rsidP="00B00A0D">
      <w:proofErr w:type="spellStart"/>
      <w:r w:rsidRPr="004955BD">
        <w:t>HaLFIntSystemFltActive_Cnt_lgc</w:t>
      </w:r>
      <w:proofErr w:type="spellEnd"/>
    </w:p>
    <w:p w:rsidR="004955BD" w:rsidRDefault="004955BD" w:rsidP="00B00A0D">
      <w:proofErr w:type="spellStart"/>
      <w:r w:rsidRPr="004955BD">
        <w:t>HaLFSWATrqFail_Cnt_lgc</w:t>
      </w:r>
      <w:proofErr w:type="spellEnd"/>
    </w:p>
    <w:p w:rsidR="004955BD" w:rsidRDefault="004955BD" w:rsidP="00B00A0D">
      <w:proofErr w:type="spellStart"/>
      <w:r w:rsidRPr="004955BD">
        <w:t>HaLFSlewComplete_Cnt_lgc</w:t>
      </w:r>
      <w:proofErr w:type="spellEnd"/>
    </w:p>
    <w:p w:rsidR="004955BD" w:rsidDel="00194FC4" w:rsidRDefault="004955BD" w:rsidP="00B00A0D">
      <w:pPr>
        <w:rPr>
          <w:del w:id="19" w:author="Balani, Spandana" w:date="2014-05-20T13:39:00Z"/>
        </w:rPr>
      </w:pPr>
      <w:del w:id="20" w:author="Balani, Spandana" w:date="2014-05-20T13:39:00Z">
        <w:r w:rsidRPr="004955BD" w:rsidDel="00194FC4">
          <w:delText>HaLFTrqOvCmdRqst_MtrNm_f32</w:delText>
        </w:r>
      </w:del>
    </w:p>
    <w:p w:rsidR="004955BD" w:rsidRDefault="004955BD" w:rsidP="00B00A0D">
      <w:bookmarkStart w:id="21" w:name="_GoBack"/>
      <w:bookmarkEnd w:id="21"/>
      <w:r w:rsidRPr="004955BD">
        <w:t>HwTorque_HwNm_f32</w:t>
      </w:r>
    </w:p>
    <w:p w:rsidR="004955BD" w:rsidRDefault="004955BD" w:rsidP="00B00A0D">
      <w:r w:rsidRPr="004955BD">
        <w:t>LimitPercentFiltered_Uls_f32</w:t>
      </w:r>
    </w:p>
    <w:p w:rsidR="004955BD" w:rsidRDefault="004955BD" w:rsidP="00B00A0D">
      <w:proofErr w:type="spellStart"/>
      <w:r w:rsidRPr="004955BD">
        <w:t>TOEOLDisable_Cnt_lgc</w:t>
      </w:r>
      <w:proofErr w:type="spellEnd"/>
    </w:p>
    <w:p w:rsidR="004955BD" w:rsidRDefault="007763FB" w:rsidP="00B00A0D">
      <w:proofErr w:type="spellStart"/>
      <w:r w:rsidRPr="007763FB">
        <w:t>HaLFTrqOvReverseGearEngage_Cnt_lgc</w:t>
      </w:r>
      <w:proofErr w:type="spellEnd"/>
    </w:p>
    <w:p w:rsidR="004955BD" w:rsidRDefault="004955BD" w:rsidP="00B00A0D">
      <w:pPr>
        <w:rPr>
          <w:ins w:id="22" w:author="Balani, Spandana" w:date="2014-05-20T12:08:00Z"/>
        </w:rPr>
      </w:pPr>
      <w:r w:rsidRPr="004955BD">
        <w:t>VehicleSpeed_Kph_f32</w:t>
      </w:r>
    </w:p>
    <w:p w:rsidR="00586B39" w:rsidRDefault="00586B39" w:rsidP="00B00A0D">
      <w:pPr>
        <w:rPr>
          <w:ins w:id="23" w:author="Balani, Spandana" w:date="2014-05-20T12:09:00Z"/>
        </w:rPr>
      </w:pPr>
      <w:proofErr w:type="spellStart"/>
      <w:ins w:id="24" w:author="Balani, Spandana" w:date="2014-05-20T12:08:00Z">
        <w:r w:rsidRPr="00586B39">
          <w:t>PrevHaLFEnableRqst_Cnt_lgc</w:t>
        </w:r>
      </w:ins>
      <w:proofErr w:type="spellEnd"/>
    </w:p>
    <w:p w:rsidR="00586B39" w:rsidRDefault="00586B39" w:rsidP="00B00A0D">
      <w:ins w:id="25" w:author="Balani, Spandana" w:date="2014-05-20T12:09:00Z">
        <w:r w:rsidRPr="00586B39">
          <w:t>PrevHaLFTrqOvCmdRqst_MtrNm_f32</w:t>
        </w:r>
      </w:ins>
    </w:p>
    <w:p w:rsidR="00900B9A" w:rsidRDefault="00900B9A" w:rsidP="00900B9A">
      <w:pPr>
        <w:pStyle w:val="Heading2"/>
      </w:pPr>
      <w:r>
        <w:t>Required Global Data Outputs</w:t>
      </w:r>
    </w:p>
    <w:p w:rsidR="00206C65" w:rsidRDefault="00206C65" w:rsidP="00701150"/>
    <w:p w:rsidR="00B00A0D" w:rsidRDefault="004955BD" w:rsidP="00701150">
      <w:proofErr w:type="spellStart"/>
      <w:r w:rsidRPr="004955BD">
        <w:t>HaLFActive_Cnt_lgc</w:t>
      </w:r>
      <w:proofErr w:type="spellEnd"/>
    </w:p>
    <w:p w:rsidR="004955BD" w:rsidRDefault="004D020F" w:rsidP="00701150">
      <w:r w:rsidRPr="004D020F">
        <w:t>HaLFState_Cnt_u08</w:t>
      </w:r>
    </w:p>
    <w:p w:rsidR="004D020F" w:rsidRDefault="004D020F" w:rsidP="00701150">
      <w:proofErr w:type="spellStart"/>
      <w:r w:rsidRPr="004D020F">
        <w:t>HaLFSuspend_Cnt_lgc</w:t>
      </w:r>
      <w:proofErr w:type="spellEnd"/>
    </w:p>
    <w:p w:rsidR="00836AC1" w:rsidRDefault="00783C14" w:rsidP="00836AC1">
      <w:pPr>
        <w:pStyle w:val="Heading2"/>
      </w:pPr>
      <w:bookmarkStart w:id="26" w:name="_Toc357692829"/>
      <w:bookmarkEnd w:id="17"/>
      <w:bookmarkEnd w:id="18"/>
      <w:r>
        <w:t xml:space="preserve">Specific </w:t>
      </w:r>
      <w:r w:rsidR="00DC10CD">
        <w:t>Include Path</w:t>
      </w:r>
      <w:r>
        <w:t xml:space="preserve"> present</w:t>
      </w:r>
      <w:bookmarkEnd w:id="26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7" w:name="_Toc357692830"/>
      <w:r>
        <w:lastRenderedPageBreak/>
        <w:t>Runnable Scheduling</w:t>
      </w:r>
      <w:bookmarkEnd w:id="27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206C65" w:rsidRDefault="004D020F" w:rsidP="00F638B9">
            <w:pPr>
              <w:rPr>
                <w:b w:val="0"/>
              </w:rPr>
            </w:pPr>
            <w:r w:rsidRPr="004D020F">
              <w:rPr>
                <w:b w:val="0"/>
              </w:rPr>
              <w:t>HaLFTO</w:t>
            </w:r>
            <w:r w:rsidR="00B00A0D" w:rsidRPr="00B00A0D">
              <w:rPr>
                <w:b w:val="0"/>
              </w:rPr>
              <w:t>_Init1</w:t>
            </w: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06C65">
              <w:t>Called from RTE before any call to the periodic functions</w:t>
            </w: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206C65">
              <w:t xml:space="preserve"> </w:t>
            </w:r>
            <w:proofErr w:type="spellStart"/>
            <w:r w:rsidR="00206C65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206C65" w:rsidRDefault="004D020F" w:rsidP="00F638B9">
            <w:pPr>
              <w:rPr>
                <w:b w:val="0"/>
              </w:rPr>
            </w:pPr>
            <w:r w:rsidRPr="004D020F">
              <w:rPr>
                <w:b w:val="0"/>
              </w:rPr>
              <w:t>HaLFTO</w:t>
            </w:r>
            <w:r w:rsidR="00206C65" w:rsidRPr="00206C65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206C65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8" w:name="_Toc357692831"/>
      <w:bookmarkStart w:id="29" w:name="OLE_LINK16"/>
      <w:bookmarkStart w:id="30" w:name="OLE_LINK17"/>
      <w:r>
        <w:lastRenderedPageBreak/>
        <w:t>Memory Mapping</w:t>
      </w:r>
      <w:bookmarkEnd w:id="28"/>
    </w:p>
    <w:p w:rsidR="00F80F31" w:rsidRDefault="00F80F31" w:rsidP="00F80F31">
      <w:pPr>
        <w:pStyle w:val="Heading2"/>
      </w:pPr>
      <w:bookmarkStart w:id="31" w:name="_Toc357692832"/>
      <w:bookmarkEnd w:id="29"/>
      <w:bookmarkEnd w:id="30"/>
      <w:r>
        <w:t>Mapping</w:t>
      </w:r>
      <w:bookmarkEnd w:id="3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805"/>
        <w:gridCol w:w="2005"/>
        <w:gridCol w:w="2046"/>
      </w:tblGrid>
      <w:tr w:rsidR="00836AC1" w:rsidTr="004F1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0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046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4F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836AC1" w:rsidRPr="00586241" w:rsidRDefault="004F1C64" w:rsidP="00DE03FA">
            <w:pPr>
              <w:rPr>
                <w:b w:val="0"/>
              </w:rPr>
            </w:pPr>
            <w:r w:rsidRPr="004F1C64">
              <w:rPr>
                <w:b w:val="0"/>
              </w:rPr>
              <w:t>HALFTO_START_SEC_VAR_CLEARED_8</w:t>
            </w:r>
          </w:p>
        </w:tc>
        <w:tc>
          <w:tcPr>
            <w:tcW w:w="20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4F1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050365" w:rsidRPr="00586241" w:rsidRDefault="004F1C64" w:rsidP="00DE03FA">
            <w:pPr>
              <w:rPr>
                <w:b w:val="0"/>
              </w:rPr>
            </w:pPr>
            <w:r w:rsidRPr="004F1C64">
              <w:rPr>
                <w:b w:val="0"/>
              </w:rPr>
              <w:t>HALFTO_START_SEC_VAR_CLEARED_BOOLEAN</w:t>
            </w:r>
          </w:p>
        </w:tc>
        <w:tc>
          <w:tcPr>
            <w:tcW w:w="20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4F1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586241" w:rsidRPr="00586241" w:rsidRDefault="004F1C64" w:rsidP="00DE03FA">
            <w:pPr>
              <w:rPr>
                <w:b w:val="0"/>
              </w:rPr>
            </w:pPr>
            <w:r w:rsidRPr="004F1C64">
              <w:rPr>
                <w:b w:val="0"/>
              </w:rPr>
              <w:t>HALFTO_START_SEC_VAR_NOINIT_32</w:t>
            </w:r>
          </w:p>
        </w:tc>
        <w:tc>
          <w:tcPr>
            <w:tcW w:w="2005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2" w:name="_Toc357692833"/>
      <w:r>
        <w:t>Usage</w:t>
      </w:r>
      <w:bookmarkEnd w:id="32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7763FB" w:rsidP="00DE03FA">
            <w:r>
              <w:t>Full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3" w:name="OLE_LINK20"/>
      <w:bookmarkStart w:id="34" w:name="OLE_LINK81"/>
      <w:bookmarkStart w:id="35" w:name="OLE_LINK82"/>
      <w:proofErr w:type="gramStart"/>
      <w:r>
        <w:t>Non  RTE</w:t>
      </w:r>
      <w:proofErr w:type="gramEnd"/>
      <w:r>
        <w:t xml:space="preserve"> </w:t>
      </w:r>
      <w:bookmarkStart w:id="36" w:name="_Toc357692834"/>
      <w:proofErr w:type="spellStart"/>
      <w:r w:rsidR="006524C1">
        <w:t>NvM</w:t>
      </w:r>
      <w:proofErr w:type="spellEnd"/>
      <w:r w:rsidR="006524C1">
        <w:t xml:space="preserve"> Blocks</w:t>
      </w:r>
      <w:bookmarkEnd w:id="36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3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4"/>
    <w:bookmarkEnd w:id="35"/>
    <w:p w:rsidR="00900B9A" w:rsidRDefault="00900B9A" w:rsidP="00900B9A">
      <w:pPr>
        <w:pStyle w:val="Heading2"/>
      </w:pPr>
      <w:r>
        <w:t xml:space="preserve"> RTE </w:t>
      </w:r>
      <w:proofErr w:type="spellStart"/>
      <w:r>
        <w:t>NvM</w:t>
      </w:r>
      <w:proofErr w:type="spellEnd"/>
      <w:r>
        <w:t xml:space="preserve"> Blocks</w:t>
      </w:r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7" w:name="_Toc357692835"/>
      <w:bookmarkStart w:id="38" w:name="OLE_LINK18"/>
      <w:bookmarkStart w:id="39" w:name="OLE_LINK19"/>
      <w:r>
        <w:t>Compiler Settings</w:t>
      </w:r>
      <w:bookmarkEnd w:id="37"/>
    </w:p>
    <w:bookmarkEnd w:id="38"/>
    <w:bookmarkEnd w:id="39"/>
    <w:p w:rsidR="00EE5444" w:rsidRDefault="00EE5444" w:rsidP="00EE5444">
      <w:pPr>
        <w:pStyle w:val="Heading2"/>
      </w:pPr>
      <w:r w:rsidRPr="00EE5444">
        <w:t xml:space="preserve"> </w:t>
      </w:r>
      <w:bookmarkStart w:id="40" w:name="_Toc357692836"/>
      <w:r>
        <w:t>Preprocessor MACRO</w:t>
      </w:r>
      <w:bookmarkEnd w:id="40"/>
    </w:p>
    <w:p w:rsidR="00EE5444" w:rsidRDefault="00EE5444" w:rsidP="006524C1">
      <w:bookmarkStart w:id="41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2" w:name="_Toc357692837"/>
      <w:bookmarkEnd w:id="41"/>
      <w:r>
        <w:t>Optimization Settings</w:t>
      </w:r>
      <w:bookmarkEnd w:id="42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3" w:name="_Toc357692838"/>
      <w:r>
        <w:lastRenderedPageBreak/>
        <w:t>Revision Control Log</w:t>
      </w:r>
      <w:bookmarkEnd w:id="43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44079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2-Oct</w:t>
            </w:r>
            <w:r w:rsidR="002A522A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344079" w:rsidP="0034407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MR</w:t>
            </w:r>
          </w:p>
        </w:tc>
      </w:tr>
      <w:tr w:rsidR="007763FB" w:rsidTr="004527BC">
        <w:tc>
          <w:tcPr>
            <w:tcW w:w="662" w:type="dxa"/>
          </w:tcPr>
          <w:p w:rsidR="007763FB" w:rsidRDefault="007763F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7763FB" w:rsidRDefault="007763F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FDD CF-08C</w:t>
            </w:r>
          </w:p>
        </w:tc>
        <w:tc>
          <w:tcPr>
            <w:tcW w:w="1059" w:type="dxa"/>
          </w:tcPr>
          <w:p w:rsidR="007763FB" w:rsidRDefault="007763FB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23-Jan-14</w:t>
            </w:r>
          </w:p>
        </w:tc>
        <w:tc>
          <w:tcPr>
            <w:tcW w:w="741" w:type="dxa"/>
          </w:tcPr>
          <w:p w:rsidR="007763FB" w:rsidRDefault="007763FB" w:rsidP="0034407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VT</w:t>
            </w:r>
          </w:p>
        </w:tc>
      </w:tr>
      <w:tr w:rsidR="00586B39" w:rsidTr="004527BC">
        <w:trPr>
          <w:ins w:id="44" w:author="Balani, Spandana" w:date="2014-05-20T12:09:00Z"/>
        </w:trPr>
        <w:tc>
          <w:tcPr>
            <w:tcW w:w="662" w:type="dxa"/>
          </w:tcPr>
          <w:p w:rsidR="00586B39" w:rsidRDefault="00586B39">
            <w:pPr>
              <w:spacing w:before="60"/>
              <w:rPr>
                <w:ins w:id="45" w:author="Balani, Spandana" w:date="2014-05-20T12:09:00Z"/>
                <w:rFonts w:ascii="Arial" w:hAnsi="Arial" w:cs="Arial"/>
                <w:sz w:val="16"/>
              </w:rPr>
            </w:pPr>
            <w:ins w:id="46" w:author="Balani, Spandana" w:date="2014-05-20T12:09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586B39" w:rsidRDefault="00586B39">
            <w:pPr>
              <w:spacing w:before="60"/>
              <w:rPr>
                <w:ins w:id="47" w:author="Balani, Spandana" w:date="2014-05-20T12:09:00Z"/>
                <w:rFonts w:ascii="Arial" w:hAnsi="Arial" w:cs="Arial"/>
                <w:sz w:val="16"/>
              </w:rPr>
            </w:pPr>
            <w:ins w:id="48" w:author="Balani, Spandana" w:date="2014-05-20T12:09:00Z">
              <w:r>
                <w:rPr>
                  <w:rFonts w:ascii="Arial" w:hAnsi="Arial" w:cs="Arial"/>
                  <w:sz w:val="16"/>
                </w:rPr>
                <w:t>A6806 anomaly fix 11959</w:t>
              </w:r>
            </w:ins>
          </w:p>
        </w:tc>
        <w:tc>
          <w:tcPr>
            <w:tcW w:w="1059" w:type="dxa"/>
          </w:tcPr>
          <w:p w:rsidR="00586B39" w:rsidRDefault="00586B39" w:rsidP="00EE5444">
            <w:pPr>
              <w:spacing w:before="60"/>
              <w:rPr>
                <w:ins w:id="49" w:author="Balani, Spandana" w:date="2014-05-20T12:09:00Z"/>
                <w:rFonts w:ascii="Arial" w:hAnsi="Arial" w:cs="Arial"/>
                <w:sz w:val="16"/>
              </w:rPr>
            </w:pPr>
            <w:ins w:id="50" w:author="Balani, Spandana" w:date="2014-05-20T12:09:00Z">
              <w:r>
                <w:rPr>
                  <w:rFonts w:ascii="Arial" w:hAnsi="Arial" w:cs="Arial"/>
                  <w:sz w:val="16"/>
                </w:rPr>
                <w:t>20-May-14</w:t>
              </w:r>
            </w:ins>
          </w:p>
        </w:tc>
        <w:tc>
          <w:tcPr>
            <w:tcW w:w="741" w:type="dxa"/>
          </w:tcPr>
          <w:p w:rsidR="00586B39" w:rsidRDefault="00586B39" w:rsidP="00344079">
            <w:pPr>
              <w:spacing w:before="60"/>
              <w:rPr>
                <w:ins w:id="51" w:author="Balani, Spandana" w:date="2014-05-20T12:09:00Z"/>
                <w:rFonts w:ascii="Arial" w:hAnsi="Arial" w:cs="Arial"/>
                <w:sz w:val="16"/>
              </w:rPr>
            </w:pPr>
            <w:ins w:id="52" w:author="Balani, Spandana" w:date="2014-05-20T12:09:00Z">
              <w:r>
                <w:rPr>
                  <w:rFonts w:ascii="Arial" w:hAnsi="Arial" w:cs="Arial"/>
                  <w:sz w:val="16"/>
                </w:rPr>
                <w:t>SB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289" w:rsidRDefault="009F7289">
      <w:r>
        <w:separator/>
      </w:r>
    </w:p>
  </w:endnote>
  <w:endnote w:type="continuationSeparator" w:id="0">
    <w:p w:rsidR="009F7289" w:rsidRDefault="009F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289" w:rsidRDefault="009F7289">
      <w:r>
        <w:separator/>
      </w:r>
    </w:p>
  </w:footnote>
  <w:footnote w:type="continuationSeparator" w:id="0">
    <w:p w:rsidR="009F7289" w:rsidRDefault="009F7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4955BD">
          <w:pPr>
            <w:pStyle w:val="Header"/>
          </w:pPr>
          <w:proofErr w:type="spellStart"/>
          <w:r w:rsidRPr="004955BD">
            <w:t>HaLFTO</w:t>
          </w:r>
          <w:proofErr w:type="spellEnd"/>
        </w:p>
        <w:p w:rsidR="00DE03FA" w:rsidRDefault="00173D5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7763FB">
          <w:pPr>
            <w:pStyle w:val="Header"/>
          </w:pPr>
          <w:del w:id="53" w:author="Balani, Spandana" w:date="2014-05-20T12:08:00Z">
            <w:r w:rsidDel="00586B39">
              <w:delText>2</w:delText>
            </w:r>
          </w:del>
          <w:ins w:id="54" w:author="Balani, Spandana" w:date="2014-05-20T12:08:00Z">
            <w:r w:rsidR="00586B39">
              <w:t>3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7763FB" w:rsidP="00586B39">
          <w:pPr>
            <w:pStyle w:val="Header"/>
          </w:pPr>
          <w:del w:id="55" w:author="Balani, Spandana" w:date="2014-05-20T12:08:00Z">
            <w:r w:rsidDel="00586B39">
              <w:delText>23</w:delText>
            </w:r>
          </w:del>
          <w:ins w:id="56" w:author="Balani, Spandana" w:date="2014-05-20T12:08:00Z">
            <w:r w:rsidR="00586B39">
              <w:t>20</w:t>
            </w:r>
          </w:ins>
          <w:r>
            <w:t>-</w:t>
          </w:r>
          <w:del w:id="57" w:author="Balani, Spandana" w:date="2014-05-20T12:08:00Z">
            <w:r w:rsidDel="00586B39">
              <w:delText>Jan</w:delText>
            </w:r>
          </w:del>
          <w:ins w:id="58" w:author="Balani, Spandana" w:date="2014-05-20T12:08:00Z">
            <w:r w:rsidR="00586B39">
              <w:t>May</w:t>
            </w:r>
          </w:ins>
          <w:r>
            <w:t>-14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D40D38">
          <w:pPr>
            <w:pStyle w:val="Header"/>
          </w:pPr>
          <w:del w:id="59" w:author="Balani, Spandana" w:date="2014-05-20T12:08:00Z">
            <w:r w:rsidDel="00586B39">
              <w:delText>Manoj Raut</w:delText>
            </w:r>
          </w:del>
          <w:proofErr w:type="spellStart"/>
          <w:ins w:id="60" w:author="Balani, Spandana" w:date="2014-05-20T12:08:00Z">
            <w:r w:rsidR="00586B39">
              <w:t>Spandana</w:t>
            </w:r>
            <w:proofErr w:type="spellEnd"/>
            <w:r w:rsidR="00586B39">
              <w:t xml:space="preserve"> </w:t>
            </w:r>
            <w:proofErr w:type="spellStart"/>
            <w:r w:rsidR="00586B39">
              <w:t>Balani</w:t>
            </w:r>
          </w:ins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94FC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94FC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44CD0"/>
    <w:rsid w:val="00154889"/>
    <w:rsid w:val="00162F98"/>
    <w:rsid w:val="001719F7"/>
    <w:rsid w:val="00173656"/>
    <w:rsid w:val="00173D53"/>
    <w:rsid w:val="0018507D"/>
    <w:rsid w:val="00192534"/>
    <w:rsid w:val="00194FC4"/>
    <w:rsid w:val="001A0806"/>
    <w:rsid w:val="001A2509"/>
    <w:rsid w:val="001A462C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4079"/>
    <w:rsid w:val="00347B0F"/>
    <w:rsid w:val="00353877"/>
    <w:rsid w:val="0036693A"/>
    <w:rsid w:val="0037668F"/>
    <w:rsid w:val="003C4D3F"/>
    <w:rsid w:val="003D7910"/>
    <w:rsid w:val="003F5475"/>
    <w:rsid w:val="00416335"/>
    <w:rsid w:val="00451FA8"/>
    <w:rsid w:val="004527BC"/>
    <w:rsid w:val="00477FF8"/>
    <w:rsid w:val="004825AF"/>
    <w:rsid w:val="004955BD"/>
    <w:rsid w:val="004A30FB"/>
    <w:rsid w:val="004A781C"/>
    <w:rsid w:val="004D020F"/>
    <w:rsid w:val="004F1C64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86B39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4444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763FB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9F728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00A0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434E8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435E"/>
    <w:rsid w:val="00D174F8"/>
    <w:rsid w:val="00D2378A"/>
    <w:rsid w:val="00D40D38"/>
    <w:rsid w:val="00D65A4D"/>
    <w:rsid w:val="00D70AF3"/>
    <w:rsid w:val="00D73EE5"/>
    <w:rsid w:val="00D76462"/>
    <w:rsid w:val="00D81E6A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49FF5-E4BC-49E7-9B50-2314FDE9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69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4714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11</cp:revision>
  <cp:lastPrinted>2011-03-21T13:34:00Z</cp:lastPrinted>
  <dcterms:created xsi:type="dcterms:W3CDTF">2013-10-02T20:36:00Z</dcterms:created>
  <dcterms:modified xsi:type="dcterms:W3CDTF">2014-05-20T17:39:00Z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