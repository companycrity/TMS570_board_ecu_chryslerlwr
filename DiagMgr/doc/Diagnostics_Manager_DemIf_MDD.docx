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r w:rsidR="00737D4C">
        <w:fldChar w:fldCharType="begin"/>
      </w:r>
      <w:r w:rsidR="00737D4C">
        <w:instrText xml:space="preserve"> DOCPROPERTY "Document Title"  \* MERGEFORMAT </w:instrText>
      </w:r>
      <w:r w:rsidR="00737D4C">
        <w:fldChar w:fldCharType="separate"/>
      </w:r>
      <w:r w:rsidR="00153FDF">
        <w:t>Diagnostics Manager</w:t>
      </w:r>
      <w:r w:rsidR="00737D4C">
        <w:fldChar w:fldCharType="end"/>
      </w:r>
      <w:r w:rsidR="00D33561">
        <w:t xml:space="preserve"> DEM Interface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4A781C">
      <w:r>
        <w:t xml:space="preserve"> </w:t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6D33CC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6D33CC" w:rsidRPr="004B5BE2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IgnCnt_Cnt_u16</w:t>
            </w:r>
          </w:p>
        </w:tc>
        <w:tc>
          <w:tcPr>
            <w:tcW w:w="4455" w:type="dxa"/>
            <w:vAlign w:val="center"/>
          </w:tcPr>
          <w:p w:rsidR="006D33CC" w:rsidRPr="004B5BE2" w:rsidRDefault="006D33CC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MtrTrq_MtrNm_f32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VehSpd_Kph_f32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HwTrq_HwNm_f32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1B7B">
              <w:rPr>
                <w:rFonts w:ascii="Arial" w:hAnsi="Arial" w:cs="Arial"/>
                <w:sz w:val="16"/>
                <w:szCs w:val="16"/>
              </w:rPr>
              <w:t>SystemState_Mode</w:t>
            </w:r>
            <w:proofErr w:type="spellEnd"/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6"/>
        <w:gridCol w:w="873"/>
        <w:gridCol w:w="397"/>
        <w:gridCol w:w="476"/>
        <w:gridCol w:w="794"/>
        <w:gridCol w:w="159"/>
        <w:gridCol w:w="953"/>
        <w:gridCol w:w="158"/>
        <w:gridCol w:w="1270"/>
        <w:gridCol w:w="1271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2A4B90" w:rsidRPr="005E72DA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5E72DA" w:rsidRDefault="002A4B9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5E72DA">
              <w:rPr>
                <w:rFonts w:ascii="Arial" w:hAnsi="Arial" w:cs="Arial"/>
                <w:sz w:val="16"/>
                <w:lang w:val="fr-FR"/>
              </w:rPr>
              <w:t>DEMEventActive_Cnt_M_</w:t>
            </w:r>
            <w:proofErr w:type="gramStart"/>
            <w:r w:rsidRPr="005E72DA">
              <w:rPr>
                <w:rFonts w:ascii="Arial" w:hAnsi="Arial" w:cs="Arial"/>
                <w:sz w:val="16"/>
                <w:lang w:val="fr-FR"/>
              </w:rPr>
              <w:t>lgc</w:t>
            </w:r>
            <w:proofErr w:type="spellEnd"/>
            <w:r w:rsidRPr="005E72DA">
              <w:rPr>
                <w:rFonts w:ascii="Arial" w:hAnsi="Arial" w:cs="Arial"/>
                <w:sz w:val="16"/>
                <w:lang w:val="fr-FR"/>
              </w:rPr>
              <w:t>[</w:t>
            </w:r>
            <w:proofErr w:type="gramEnd"/>
            <w:r w:rsidRPr="005E72DA">
              <w:rPr>
                <w:rFonts w:ascii="Arial" w:hAnsi="Arial" w:cs="Arial"/>
                <w:sz w:val="16"/>
                <w:lang w:val="fr-FR"/>
              </w:rPr>
              <w:t>D_NUMOFDEMEVENTS_CNT_U08+1</w:t>
            </w:r>
            <w:r>
              <w:rPr>
                <w:rFonts w:ascii="Arial" w:hAnsi="Arial" w:cs="Arial"/>
                <w:sz w:val="16"/>
                <w:lang w:val="fr-FR"/>
              </w:rPr>
              <w:t xml:space="preserve">]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A70CAA" w:rsidRDefault="007603A0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A70CAA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Pr="00A70CAA" w:rsidRDefault="002A4B90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  <w:p w:rsidR="002A4B90" w:rsidRPr="00A70CAA" w:rsidRDefault="002A4B90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  <w:p w:rsidR="002A4B90" w:rsidRPr="005E72DA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A4B90" w:rsidRPr="00DE6048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A70CAA" w:rsidRDefault="007603A0">
            <w:pPr>
              <w:keepNext/>
              <w:spacing w:before="60"/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A70CAA">
              <w:rPr>
                <w:rFonts w:ascii="Arial" w:hAnsi="Arial" w:cs="Arial"/>
                <w:sz w:val="16"/>
                <w:lang w:val="es-ES"/>
              </w:rPr>
              <w:t xml:space="preserve">ResetNTCFlag_Cnt_M_u08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8F6F66" w:rsidRDefault="002A4B90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Diagnostics_Manager_GeneratedCfg_MDD.docx</w:t>
            </w:r>
          </w:p>
        </w:tc>
      </w:tr>
      <w:tr w:rsidR="00022DF9" w:rsidTr="00A43394">
        <w:trPr>
          <w:trHeight w:val="926"/>
          <w:ins w:id="0" w:author="Julien, Jared" w:date="2013-10-04T12:54:00Z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0C66E2" w:rsidRDefault="00022DF9" w:rsidP="00F869AE">
            <w:pPr>
              <w:spacing w:before="60"/>
              <w:rPr>
                <w:ins w:id="1" w:author="Julien, Jared" w:date="2013-10-04T12:54:00Z"/>
                <w:rFonts w:ascii="Arial" w:hAnsi="Arial" w:cs="Arial"/>
                <w:sz w:val="16"/>
              </w:rPr>
            </w:pPr>
            <w:ins w:id="2" w:author="Julien, Jared" w:date="2013-10-04T12:54:00Z">
              <w:r w:rsidRPr="00A70CAA">
                <w:rPr>
                  <w:rFonts w:ascii="Arial" w:hAnsi="Arial" w:cs="Arial"/>
                  <w:sz w:val="16"/>
                </w:rPr>
                <w:t>LatchCounter_Cnt_u16</w:t>
              </w:r>
            </w:ins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ins w:id="3" w:author="Julien, Jared" w:date="2013-10-04T12:54:00Z"/>
                <w:rFonts w:ascii="Arial" w:hAnsi="Arial" w:cs="Arial"/>
                <w:sz w:val="16"/>
              </w:rPr>
            </w:pPr>
            <w:ins w:id="4" w:author="Julien, Jared" w:date="2013-10-05T08:45:00Z">
              <w:r>
                <w:rPr>
                  <w:rFonts w:ascii="Arial" w:hAnsi="Arial" w:cs="Arial"/>
                  <w:sz w:val="16"/>
                </w:rPr>
                <w:t>uint16</w:t>
              </w:r>
            </w:ins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ins w:id="5" w:author="Julien, Jared" w:date="2013-10-04T12:54:00Z"/>
                <w:rFonts w:ascii="Arial" w:hAnsi="Arial" w:cs="Arial"/>
                <w:sz w:val="16"/>
              </w:rPr>
            </w:pPr>
            <w:ins w:id="6" w:author="Julien, Jared" w:date="2013-10-05T08:45:00Z">
              <w:r>
                <w:rPr>
                  <w:rFonts w:ascii="Arial" w:hAnsi="Arial" w:cs="Arial"/>
                  <w:sz w:val="16"/>
                </w:rPr>
                <w:t>1</w:t>
              </w:r>
            </w:ins>
          </w:p>
        </w:tc>
        <w:tc>
          <w:tcPr>
            <w:tcW w:w="1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ins w:id="7" w:author="Julien, Jared" w:date="2013-10-04T12:54:00Z"/>
                <w:rFonts w:ascii="Arial" w:hAnsi="Arial" w:cs="Arial"/>
                <w:sz w:val="16"/>
              </w:rPr>
            </w:pPr>
            <w:ins w:id="8" w:author="Julien, Jared" w:date="2013-10-05T08:45:00Z">
              <w:r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ins w:id="9" w:author="Julien, Jared" w:date="2013-10-04T12:54:00Z"/>
                <w:rFonts w:ascii="Arial" w:hAnsi="Arial" w:cs="Arial"/>
                <w:sz w:val="16"/>
              </w:rPr>
            </w:pPr>
            <w:ins w:id="10" w:author="Julien, Jared" w:date="2013-10-05T08:45:00Z">
              <w:r>
                <w:rPr>
                  <w:rFonts w:ascii="Arial" w:hAnsi="Arial" w:cs="Arial"/>
                  <w:sz w:val="16"/>
                </w:rPr>
                <w:t>65535</w:t>
              </w:r>
            </w:ins>
            <w:bookmarkStart w:id="11" w:name="_GoBack"/>
            <w:bookmarkEnd w:id="11"/>
          </w:p>
        </w:tc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ins w:id="12" w:author="Julien, Jared" w:date="2013-10-04T12:54:00Z"/>
                <w:rFonts w:ascii="Arial" w:hAnsi="Arial" w:cs="Arial"/>
                <w:sz w:val="16"/>
              </w:rPr>
            </w:pPr>
            <w:ins w:id="13" w:author="Julien, Jared" w:date="2013-10-05T08:45:00Z">
              <w:r w:rsidRPr="00022DF9">
                <w:rPr>
                  <w:rFonts w:ascii="Arial" w:hAnsi="Arial" w:cs="Arial"/>
                  <w:sz w:val="16"/>
                </w:rPr>
                <w:t>DIAGMGRDEMIF_START_SEC_VAR_16</w:t>
              </w:r>
            </w:ins>
          </w:p>
        </w:tc>
      </w:tr>
      <w:tr w:rsidR="002A4B90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C66E2">
              <w:rPr>
                <w:rFonts w:ascii="Arial" w:hAnsi="Arial" w:cs="Arial"/>
                <w:sz w:val="16"/>
              </w:rPr>
              <w:t>NTCStrgArray_Cnt_str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2A4B90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A4B90" w:rsidTr="00393B83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C66E2">
              <w:rPr>
                <w:rFonts w:ascii="Arial" w:hAnsi="Arial" w:cs="Arial"/>
                <w:sz w:val="16"/>
              </w:rPr>
              <w:t>NTCBlackBoxData_Cnt_str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2A4B90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D008B" w:rsidRPr="000C66E2" w:rsidRDefault="00BD008B"/>
    <w:p w:rsidR="004A781C" w:rsidRDefault="004A781C">
      <w:pPr>
        <w:pStyle w:val="Heading3"/>
      </w:pPr>
      <w:r>
        <w:lastRenderedPageBreak/>
        <w:t xml:space="preserve">User defined typedef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340"/>
        <w:gridCol w:w="1440"/>
        <w:gridCol w:w="992"/>
        <w:gridCol w:w="993"/>
      </w:tblGrid>
      <w:tr w:rsidR="00393B83" w:rsidTr="00393B83">
        <w:trPr>
          <w:ins w:id="14" w:author="Julien, Jared" w:date="2013-10-04T15:37:00Z"/>
        </w:trPr>
        <w:tc>
          <w:tcPr>
            <w:tcW w:w="3168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ins w:id="15" w:author="Julien, Jared" w:date="2013-10-04T15:37:00Z"/>
                <w:rFonts w:ascii="Arial" w:hAnsi="Arial" w:cs="Arial"/>
                <w:sz w:val="16"/>
              </w:rPr>
            </w:pPr>
            <w:proofErr w:type="spellStart"/>
            <w:ins w:id="16" w:author="Julien, Jared" w:date="2013-10-04T15:37:00Z">
              <w:r>
                <w:rPr>
                  <w:rFonts w:ascii="Arial" w:hAnsi="Arial" w:cs="Arial"/>
                  <w:sz w:val="16"/>
                </w:rPr>
                <w:t>Typedef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Name</w:t>
              </w:r>
            </w:ins>
          </w:p>
        </w:tc>
        <w:tc>
          <w:tcPr>
            <w:tcW w:w="2340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ins w:id="17" w:author="Julien, Jared" w:date="2013-10-04T15:37:00Z"/>
                <w:rFonts w:ascii="Arial" w:hAnsi="Arial" w:cs="Arial"/>
                <w:sz w:val="16"/>
              </w:rPr>
            </w:pPr>
            <w:ins w:id="18" w:author="Julien, Jared" w:date="2013-10-04T15:37:00Z">
              <w:r>
                <w:rPr>
                  <w:rFonts w:ascii="Arial" w:hAnsi="Arial" w:cs="Arial"/>
                  <w:sz w:val="16"/>
                </w:rPr>
                <w:t>Element Name</w:t>
              </w:r>
            </w:ins>
          </w:p>
        </w:tc>
        <w:tc>
          <w:tcPr>
            <w:tcW w:w="1440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ins w:id="19" w:author="Julien, Jared" w:date="2013-10-04T15:37:00Z"/>
                <w:rFonts w:ascii="Arial" w:hAnsi="Arial" w:cs="Arial"/>
                <w:sz w:val="16"/>
              </w:rPr>
            </w:pPr>
            <w:ins w:id="20" w:author="Julien, Jared" w:date="2013-10-04T15:37:00Z">
              <w:r>
                <w:rPr>
                  <w:rFonts w:ascii="Arial" w:hAnsi="Arial" w:cs="Arial"/>
                  <w:sz w:val="16"/>
                </w:rPr>
                <w:t>User Defined Type</w:t>
              </w:r>
            </w:ins>
          </w:p>
        </w:tc>
        <w:tc>
          <w:tcPr>
            <w:tcW w:w="992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ins w:id="21" w:author="Julien, Jared" w:date="2013-10-04T15:37:00Z"/>
                <w:rFonts w:ascii="Arial" w:hAnsi="Arial" w:cs="Arial"/>
                <w:sz w:val="16"/>
              </w:rPr>
            </w:pPr>
            <w:ins w:id="22" w:author="Julien, Jared" w:date="2013-10-04T15:37:00Z">
              <w:r>
                <w:rPr>
                  <w:rFonts w:ascii="Arial" w:hAnsi="Arial" w:cs="Arial"/>
                  <w:sz w:val="16"/>
                </w:rPr>
                <w:t>Legal Range</w:t>
              </w:r>
            </w:ins>
          </w:p>
          <w:p w:rsidR="00393B83" w:rsidRDefault="00393B83" w:rsidP="00393B83">
            <w:pPr>
              <w:spacing w:before="60"/>
              <w:jc w:val="center"/>
              <w:rPr>
                <w:ins w:id="23" w:author="Julien, Jared" w:date="2013-10-04T15:37:00Z"/>
                <w:rFonts w:ascii="Arial" w:hAnsi="Arial" w:cs="Arial"/>
                <w:sz w:val="16"/>
              </w:rPr>
            </w:pPr>
            <w:ins w:id="24" w:author="Julien, Jared" w:date="2013-10-04T15:37:00Z">
              <w:r>
                <w:rPr>
                  <w:rFonts w:ascii="Arial" w:hAnsi="Arial" w:cs="Arial"/>
                  <w:sz w:val="16"/>
                </w:rPr>
                <w:t>(min)</w:t>
              </w:r>
            </w:ins>
          </w:p>
        </w:tc>
        <w:tc>
          <w:tcPr>
            <w:tcW w:w="993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ins w:id="25" w:author="Julien, Jared" w:date="2013-10-04T15:37:00Z"/>
                <w:rFonts w:ascii="Arial" w:hAnsi="Arial" w:cs="Arial"/>
                <w:sz w:val="16"/>
              </w:rPr>
            </w:pPr>
            <w:ins w:id="26" w:author="Julien, Jared" w:date="2013-10-04T15:37:00Z">
              <w:r>
                <w:rPr>
                  <w:rFonts w:ascii="Arial" w:hAnsi="Arial" w:cs="Arial"/>
                  <w:sz w:val="16"/>
                </w:rPr>
                <w:t>Legal Range</w:t>
              </w:r>
            </w:ins>
          </w:p>
          <w:p w:rsidR="00393B83" w:rsidRDefault="00393B83" w:rsidP="00393B83">
            <w:pPr>
              <w:spacing w:before="60"/>
              <w:jc w:val="center"/>
              <w:rPr>
                <w:ins w:id="27" w:author="Julien, Jared" w:date="2013-10-04T15:37:00Z"/>
                <w:rFonts w:ascii="Arial" w:hAnsi="Arial" w:cs="Arial"/>
                <w:sz w:val="16"/>
              </w:rPr>
            </w:pPr>
            <w:ins w:id="28" w:author="Julien, Jared" w:date="2013-10-04T15:37:00Z">
              <w:r>
                <w:rPr>
                  <w:rFonts w:ascii="Arial" w:hAnsi="Arial" w:cs="Arial"/>
                  <w:sz w:val="16"/>
                </w:rPr>
                <w:t>(max)</w:t>
              </w:r>
            </w:ins>
          </w:p>
        </w:tc>
      </w:tr>
      <w:tr w:rsidR="00393B83" w:rsidTr="00393B83">
        <w:trPr>
          <w:ins w:id="29" w:author="Julien, Jared" w:date="2013-10-04T15:37:00Z"/>
        </w:trPr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ins w:id="30" w:author="Julien, Jared" w:date="2013-10-04T15:37:00Z"/>
                <w:rFonts w:ascii="Arial" w:hAnsi="Arial" w:cs="Arial"/>
                <w:sz w:val="16"/>
              </w:rPr>
            </w:pPr>
            <w:proofErr w:type="spellStart"/>
            <w:ins w:id="31" w:author="Julien, Jared" w:date="2013-10-04T15:37:00Z">
              <w:r>
                <w:rPr>
                  <w:rFonts w:ascii="Arial" w:hAnsi="Arial" w:cs="Arial"/>
                  <w:sz w:val="16"/>
                </w:rPr>
                <w:t>Typedef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16"/>
                </w:rPr>
                <w:t>struct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{} </w:t>
              </w:r>
              <w:proofErr w:type="spellStart"/>
              <w:r>
                <w:rPr>
                  <w:rFonts w:ascii="Arial" w:hAnsi="Arial" w:cs="Arial"/>
                  <w:sz w:val="16"/>
                </w:rPr>
                <w:t>NTCLatch_Str</w:t>
              </w:r>
              <w:proofErr w:type="spellEnd"/>
            </w:ins>
          </w:p>
        </w:tc>
        <w:tc>
          <w:tcPr>
            <w:tcW w:w="2340" w:type="dxa"/>
          </w:tcPr>
          <w:p w:rsidR="00393B83" w:rsidRPr="006D2BB3" w:rsidRDefault="00393B83" w:rsidP="00393B83">
            <w:pPr>
              <w:spacing w:before="60"/>
              <w:rPr>
                <w:ins w:id="32" w:author="Julien, Jared" w:date="2013-10-04T15:37:00Z"/>
                <w:rFonts w:ascii="Arial" w:hAnsi="Arial" w:cs="Arial"/>
                <w:sz w:val="16"/>
              </w:rPr>
            </w:pPr>
            <w:ins w:id="33" w:author="Julien, Jared" w:date="2013-10-04T15:37:00Z">
              <w:r>
                <w:rPr>
                  <w:rFonts w:ascii="Arial" w:hAnsi="Arial" w:cs="Arial"/>
                  <w:sz w:val="16"/>
                </w:rPr>
                <w:t>NTC</w:t>
              </w:r>
            </w:ins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ins w:id="34" w:author="Julien, Jared" w:date="2013-10-04T15:37:00Z"/>
                <w:rFonts w:ascii="Arial" w:hAnsi="Arial" w:cs="Arial"/>
                <w:sz w:val="16"/>
              </w:rPr>
            </w:pPr>
            <w:proofErr w:type="spellStart"/>
            <w:ins w:id="35" w:author="Julien, Jared" w:date="2013-10-04T15:37:00Z">
              <w:r>
                <w:rPr>
                  <w:rFonts w:ascii="Arial" w:hAnsi="Arial" w:cs="Arial"/>
                  <w:sz w:val="16"/>
                </w:rPr>
                <w:t>NTCNumber</w:t>
              </w:r>
              <w:proofErr w:type="spellEnd"/>
            </w:ins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ins w:id="36" w:author="Julien, Jared" w:date="2013-10-04T15:37:00Z"/>
                <w:rFonts w:ascii="Arial" w:hAnsi="Arial" w:cs="Arial"/>
                <w:sz w:val="16"/>
              </w:rPr>
            </w:pPr>
            <w:ins w:id="37" w:author="Julien, Jared" w:date="2013-10-04T15:37:00Z">
              <w:r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ins w:id="38" w:author="Julien, Jared" w:date="2013-10-04T15:37:00Z"/>
                <w:rFonts w:ascii="Arial" w:hAnsi="Arial" w:cs="Arial"/>
                <w:sz w:val="16"/>
              </w:rPr>
            </w:pPr>
            <w:ins w:id="39" w:author="Julien, Jared" w:date="2013-10-04T15:37:00Z">
              <w:r>
                <w:rPr>
                  <w:rFonts w:ascii="Arial" w:hAnsi="Arial" w:cs="Arial"/>
                  <w:sz w:val="16"/>
                </w:rPr>
                <w:t>511</w:t>
              </w:r>
            </w:ins>
          </w:p>
        </w:tc>
      </w:tr>
      <w:tr w:rsidR="00393B83" w:rsidTr="00393B83">
        <w:trPr>
          <w:ins w:id="40" w:author="Julien, Jared" w:date="2013-10-04T15:37:00Z"/>
        </w:trPr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ins w:id="41" w:author="Julien, Jared" w:date="2013-10-04T15:37:00Z"/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Pr="00F43EDB" w:rsidRDefault="00393B83" w:rsidP="00393B83">
            <w:pPr>
              <w:spacing w:before="60"/>
              <w:rPr>
                <w:ins w:id="42" w:author="Julien, Jared" w:date="2013-10-04T15:37:00Z"/>
                <w:rFonts w:ascii="Arial" w:hAnsi="Arial" w:cs="Arial"/>
                <w:sz w:val="16"/>
              </w:rPr>
            </w:pPr>
            <w:proofErr w:type="spellStart"/>
            <w:ins w:id="43" w:author="Julien, Jared" w:date="2013-10-04T15:37:00Z">
              <w:r>
                <w:rPr>
                  <w:rFonts w:ascii="Arial" w:hAnsi="Arial" w:cs="Arial"/>
                  <w:sz w:val="16"/>
                </w:rPr>
                <w:t>DiagSettings_Str.Threshold</w:t>
              </w:r>
              <w:proofErr w:type="spellEnd"/>
            </w:ins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ins w:id="44" w:author="Julien, Jared" w:date="2013-10-04T15:37:00Z"/>
                <w:rFonts w:ascii="Arial" w:hAnsi="Arial" w:cs="Arial"/>
                <w:sz w:val="16"/>
              </w:rPr>
            </w:pPr>
            <w:ins w:id="45" w:author="Julien, Jared" w:date="2013-10-04T15:37:00Z">
              <w:r>
                <w:rPr>
                  <w:rFonts w:ascii="Arial" w:hAnsi="Arial" w:cs="Arial"/>
                  <w:sz w:val="16"/>
                </w:rPr>
                <w:t>Uint16</w:t>
              </w:r>
            </w:ins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ins w:id="46" w:author="Julien, Jared" w:date="2013-10-04T15:37:00Z"/>
                <w:rFonts w:ascii="Arial" w:hAnsi="Arial" w:cs="Arial"/>
                <w:sz w:val="16"/>
              </w:rPr>
            </w:pPr>
            <w:ins w:id="47" w:author="Julien, Jared" w:date="2013-10-04T15:37:00Z">
              <w:r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ins w:id="48" w:author="Julien, Jared" w:date="2013-10-04T15:37:00Z"/>
                <w:rFonts w:ascii="Arial" w:hAnsi="Arial" w:cs="Arial"/>
                <w:sz w:val="16"/>
              </w:rPr>
            </w:pPr>
            <w:ins w:id="49" w:author="Julien, Jared" w:date="2013-10-04T15:37:00Z">
              <w:r>
                <w:rPr>
                  <w:rFonts w:ascii="Arial" w:hAnsi="Arial" w:cs="Arial"/>
                  <w:sz w:val="16"/>
                </w:rPr>
                <w:t>65535</w:t>
              </w:r>
            </w:ins>
          </w:p>
        </w:tc>
      </w:tr>
      <w:tr w:rsidR="00393B83" w:rsidTr="00393B83">
        <w:trPr>
          <w:ins w:id="50" w:author="Julien, Jared" w:date="2013-10-04T15:37:00Z"/>
        </w:trPr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ins w:id="51" w:author="Julien, Jared" w:date="2013-10-04T15:37:00Z"/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Pr="00F43EDB" w:rsidRDefault="00393B83" w:rsidP="00393B83">
            <w:pPr>
              <w:spacing w:before="60"/>
              <w:rPr>
                <w:ins w:id="52" w:author="Julien, Jared" w:date="2013-10-04T15:37:00Z"/>
                <w:rFonts w:ascii="Arial" w:hAnsi="Arial" w:cs="Arial"/>
                <w:sz w:val="16"/>
              </w:rPr>
            </w:pPr>
            <w:proofErr w:type="spellStart"/>
            <w:ins w:id="53" w:author="Julien, Jared" w:date="2013-10-04T15:37:00Z">
              <w:r>
                <w:rPr>
                  <w:rFonts w:ascii="Arial" w:hAnsi="Arial" w:cs="Arial"/>
                  <w:sz w:val="16"/>
                </w:rPr>
                <w:t>DiagSettings_Str.PStep</w:t>
              </w:r>
              <w:proofErr w:type="spellEnd"/>
            </w:ins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ins w:id="54" w:author="Julien, Jared" w:date="2013-10-04T15:37:00Z"/>
                <w:rFonts w:ascii="Arial" w:hAnsi="Arial" w:cs="Arial"/>
                <w:sz w:val="16"/>
              </w:rPr>
            </w:pPr>
            <w:ins w:id="55" w:author="Julien, Jared" w:date="2013-10-04T15:37:00Z">
              <w:r>
                <w:rPr>
                  <w:rFonts w:ascii="Arial" w:hAnsi="Arial" w:cs="Arial"/>
                  <w:sz w:val="16"/>
                </w:rPr>
                <w:t>Uint16</w:t>
              </w:r>
            </w:ins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ins w:id="56" w:author="Julien, Jared" w:date="2013-10-04T15:37:00Z"/>
                <w:rFonts w:ascii="Arial" w:hAnsi="Arial" w:cs="Arial"/>
                <w:sz w:val="16"/>
              </w:rPr>
            </w:pPr>
            <w:ins w:id="57" w:author="Julien, Jared" w:date="2013-10-04T15:37:00Z">
              <w:r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ins w:id="58" w:author="Julien, Jared" w:date="2013-10-04T15:37:00Z"/>
                <w:rFonts w:ascii="Arial" w:hAnsi="Arial" w:cs="Arial"/>
                <w:sz w:val="16"/>
              </w:rPr>
            </w:pPr>
            <w:ins w:id="59" w:author="Julien, Jared" w:date="2013-10-04T15:37:00Z">
              <w:r>
                <w:rPr>
                  <w:rFonts w:ascii="Arial" w:hAnsi="Arial" w:cs="Arial"/>
                  <w:sz w:val="16"/>
                </w:rPr>
                <w:t>65535</w:t>
              </w:r>
            </w:ins>
          </w:p>
        </w:tc>
      </w:tr>
      <w:tr w:rsidR="00393B83" w:rsidTr="00393B83">
        <w:trPr>
          <w:ins w:id="60" w:author="Julien, Jared" w:date="2013-10-04T15:37:00Z"/>
        </w:trPr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ins w:id="61" w:author="Julien, Jared" w:date="2013-10-04T15:37:00Z"/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Default="00393B83" w:rsidP="00393B83">
            <w:pPr>
              <w:spacing w:before="60"/>
              <w:rPr>
                <w:ins w:id="62" w:author="Julien, Jared" w:date="2013-10-04T15:37:00Z"/>
                <w:rFonts w:ascii="Arial" w:hAnsi="Arial" w:cs="Arial"/>
                <w:sz w:val="16"/>
              </w:rPr>
            </w:pPr>
            <w:proofErr w:type="spellStart"/>
            <w:ins w:id="63" w:author="Julien, Jared" w:date="2013-10-04T15:37:00Z">
              <w:r>
                <w:rPr>
                  <w:rFonts w:ascii="Arial" w:hAnsi="Arial" w:cs="Arial"/>
                  <w:sz w:val="16"/>
                </w:rPr>
                <w:t>DiagSettings_Str.NStep</w:t>
              </w:r>
              <w:proofErr w:type="spellEnd"/>
            </w:ins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ins w:id="64" w:author="Julien, Jared" w:date="2013-10-04T15:37:00Z"/>
                <w:rFonts w:ascii="Arial" w:hAnsi="Arial" w:cs="Arial"/>
                <w:sz w:val="16"/>
              </w:rPr>
            </w:pPr>
            <w:ins w:id="65" w:author="Julien, Jared" w:date="2013-10-04T15:37:00Z">
              <w:r>
                <w:rPr>
                  <w:rFonts w:ascii="Arial" w:hAnsi="Arial" w:cs="Arial"/>
                  <w:sz w:val="16"/>
                </w:rPr>
                <w:t>Uint16</w:t>
              </w:r>
            </w:ins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ins w:id="66" w:author="Julien, Jared" w:date="2013-10-04T15:37:00Z"/>
                <w:rFonts w:ascii="Arial" w:hAnsi="Arial" w:cs="Arial"/>
                <w:sz w:val="16"/>
              </w:rPr>
            </w:pPr>
            <w:ins w:id="67" w:author="Julien, Jared" w:date="2013-10-04T15:37:00Z">
              <w:r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ins w:id="68" w:author="Julien, Jared" w:date="2013-10-04T15:37:00Z"/>
                <w:rFonts w:ascii="Arial" w:hAnsi="Arial" w:cs="Arial"/>
                <w:sz w:val="16"/>
              </w:rPr>
            </w:pPr>
            <w:ins w:id="69" w:author="Julien, Jared" w:date="2013-10-04T15:37:00Z">
              <w:r>
                <w:rPr>
                  <w:rFonts w:ascii="Arial" w:hAnsi="Arial" w:cs="Arial"/>
                  <w:sz w:val="16"/>
                </w:rPr>
                <w:t>65535</w:t>
              </w:r>
            </w:ins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  <w:tblPrChange w:id="70" w:author="Julien, Jared" w:date="2013-10-04T12:55:00Z">
          <w:tblPr>
            <w:tblW w:w="4608" w:type="dxa"/>
            <w:jc w:val="center"/>
            <w:tbl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nil"/>
              <w:insideV w:val="single" w:sz="6" w:space="0" w:color="00000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4608"/>
        <w:tblGridChange w:id="71">
          <w:tblGrid>
            <w:gridCol w:w="4608"/>
          </w:tblGrid>
        </w:tblGridChange>
      </w:tblGrid>
      <w:tr w:rsidR="004A781C" w:rsidTr="00A70CAA">
        <w:trPr>
          <w:jc w:val="center"/>
          <w:trPrChange w:id="72" w:author="Julien, Jared" w:date="2013-10-04T12:55:00Z">
            <w:trPr>
              <w:jc w:val="center"/>
            </w:trPr>
          </w:trPrChange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  <w:tcPrChange w:id="73" w:author="Julien, Jared" w:date="2013-10-04T12:55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A70CAA">
        <w:trPr>
          <w:jc w:val="center"/>
          <w:trPrChange w:id="74" w:author="Julien, Jared" w:date="2013-10-04T12:55:00Z">
            <w:trPr>
              <w:jc w:val="center"/>
            </w:trPr>
          </w:trPrChange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Julien, Jared" w:date="2013-10-04T12:55:00Z">
              <w:tcPr>
                <w:tcW w:w="4608" w:type="dxa"/>
                <w:tcBorders>
                  <w:top w:val="nil"/>
                  <w:left w:val="single" w:sz="6" w:space="0" w:color="auto"/>
                  <w:bottom w:val="nil"/>
                  <w:right w:val="single" w:sz="6" w:space="0" w:color="auto"/>
                </w:tcBorders>
              </w:tcPr>
            </w:tcPrChange>
          </w:tcPr>
          <w:p w:rsidR="004A781C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55255">
              <w:rPr>
                <w:rFonts w:ascii="Arial" w:hAnsi="Arial" w:cs="Arial"/>
                <w:sz w:val="16"/>
              </w:rPr>
              <w:t>t_SortedNTCs_Cnt_enum</w:t>
            </w:r>
            <w:proofErr w:type="spellEnd"/>
            <w:r>
              <w:rPr>
                <w:rFonts w:ascii="Arial" w:hAnsi="Arial" w:cs="Arial"/>
                <w:sz w:val="16"/>
              </w:rPr>
              <w:t>[]</w:t>
            </w:r>
          </w:p>
        </w:tc>
      </w:tr>
      <w:tr w:rsidR="00055255" w:rsidTr="00A70CAA">
        <w:trPr>
          <w:jc w:val="center"/>
          <w:trPrChange w:id="76" w:author="Julien, Jared" w:date="2013-10-04T12:55:00Z">
            <w:trPr>
              <w:jc w:val="center"/>
            </w:trPr>
          </w:trPrChange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" w:author="Julien, Jared" w:date="2013-10-04T12:55:00Z">
              <w:tcPr>
                <w:tcW w:w="4608" w:type="dxa"/>
                <w:tcBorders>
                  <w:top w:val="nil"/>
                  <w:left w:val="single" w:sz="6" w:space="0" w:color="auto"/>
                  <w:bottom w:val="nil"/>
                  <w:right w:val="single" w:sz="6" w:space="0" w:color="auto"/>
                </w:tcBorders>
              </w:tcPr>
            </w:tcPrChange>
          </w:tcPr>
          <w:p w:rsidR="00055255" w:rsidRPr="00055255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55255">
              <w:rPr>
                <w:rFonts w:ascii="Arial" w:hAnsi="Arial" w:cs="Arial"/>
                <w:sz w:val="16"/>
              </w:rPr>
              <w:t>k_FltRspTbl_Cnt_str</w:t>
            </w:r>
            <w:proofErr w:type="spellEnd"/>
            <w:r>
              <w:rPr>
                <w:rFonts w:ascii="Arial" w:hAnsi="Arial" w:cs="Arial"/>
                <w:sz w:val="16"/>
              </w:rPr>
              <w:t>[]</w:t>
            </w:r>
          </w:p>
        </w:tc>
      </w:tr>
      <w:tr w:rsidR="006A4045" w:rsidTr="00A70CAA">
        <w:trPr>
          <w:jc w:val="center"/>
          <w:trPrChange w:id="78" w:author="Julien, Jared" w:date="2013-10-04T12:55:00Z">
            <w:trPr>
              <w:jc w:val="center"/>
            </w:trPr>
          </w:trPrChange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" w:author="Julien, Jared" w:date="2013-10-04T12:55:00Z">
              <w:tcPr>
                <w:tcW w:w="4608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A4045" w:rsidRPr="00055255" w:rsidRDefault="006A4045" w:rsidP="000A2089">
            <w:pPr>
              <w:spacing w:before="60"/>
              <w:rPr>
                <w:rFonts w:ascii="Arial" w:hAnsi="Arial" w:cs="Arial"/>
                <w:sz w:val="16"/>
              </w:rPr>
            </w:pPr>
            <w:r w:rsidRPr="006A4045">
              <w:rPr>
                <w:rFonts w:ascii="Arial" w:hAnsi="Arial" w:cs="Arial"/>
                <w:sz w:val="16"/>
              </w:rPr>
              <w:t>t_BlkBoxGrp_Ptr_u32</w:t>
            </w:r>
            <w:r>
              <w:rPr>
                <w:rFonts w:ascii="Arial" w:hAnsi="Arial" w:cs="Arial"/>
                <w:sz w:val="16"/>
              </w:rPr>
              <w:t>[][]</w:t>
            </w:r>
          </w:p>
        </w:tc>
      </w:tr>
      <w:tr w:rsidR="00A70CAA" w:rsidTr="00A70CAA">
        <w:trPr>
          <w:jc w:val="center"/>
          <w:ins w:id="80" w:author="Julien, Jared" w:date="2013-10-04T12:55:00Z"/>
          <w:trPrChange w:id="81" w:author="Julien, Jared" w:date="2013-10-04T12:55:00Z">
            <w:trPr>
              <w:jc w:val="center"/>
            </w:trPr>
          </w:trPrChange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Julien, Jared" w:date="2013-10-04T12:55:00Z">
              <w:tcPr>
                <w:tcW w:w="4608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70CAA" w:rsidRPr="006A4045" w:rsidRDefault="00A70CAA" w:rsidP="000A2089">
            <w:pPr>
              <w:spacing w:before="60"/>
              <w:rPr>
                <w:ins w:id="83" w:author="Julien, Jared" w:date="2013-10-04T12:55:00Z"/>
                <w:rFonts w:ascii="Arial" w:hAnsi="Arial" w:cs="Arial"/>
                <w:sz w:val="16"/>
              </w:rPr>
            </w:pPr>
            <w:proofErr w:type="spellStart"/>
            <w:ins w:id="84" w:author="Julien, Jared" w:date="2013-10-04T12:56:00Z">
              <w:r w:rsidRPr="00A70CAA">
                <w:rPr>
                  <w:rFonts w:ascii="Arial" w:hAnsi="Arial" w:cs="Arial"/>
                  <w:sz w:val="16"/>
                </w:rPr>
                <w:t>t_LatchFaults_Cnt_str</w:t>
              </w:r>
              <w:proofErr w:type="spellEnd"/>
              <w:r>
                <w:rPr>
                  <w:rFonts w:ascii="Arial" w:hAnsi="Arial" w:cs="Arial"/>
                  <w:sz w:val="16"/>
                </w:rPr>
                <w:t>[]</w:t>
              </w:r>
            </w:ins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990"/>
        <w:gridCol w:w="810"/>
        <w:gridCol w:w="2700"/>
      </w:tblGrid>
      <w:tr w:rsidR="00DE4889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3561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D_EVTNOTPASSBITS_CNT_B8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(D_TESTFAILEDBIT_CNT_B8 | D_TESTNOTCOMPLETETHISOPCYCLEBIT_CNT_B8)</w:t>
            </w:r>
          </w:p>
        </w:tc>
      </w:tr>
      <w:tr w:rsidR="002D4325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Pr="002D4325" w:rsidRDefault="00D33561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D_AGINGCOUNTERTHRESH_CNT_U08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D3356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</w:t>
            </w:r>
            <w:r w:rsidR="00D33561">
              <w:rPr>
                <w:rFonts w:ascii="Arial" w:hAnsi="Arial" w:cs="Arial"/>
                <w:sz w:val="16"/>
              </w:rPr>
              <w:t>40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5E72DA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5E72DA">
              <w:rPr>
                <w:rFonts w:ascii="Arial" w:hAnsi="Arial" w:cs="Arial"/>
                <w:sz w:val="16"/>
                <w:lang w:val="fr-FR"/>
              </w:rPr>
              <w:t>D_NUMOFDEMEVENTS_CNT_U08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5E72DA" w:rsidRDefault="00910CB2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10CB2">
              <w:rPr>
                <w:rFonts w:ascii="Arial" w:hAnsi="Arial" w:cs="Arial"/>
                <w:sz w:val="16"/>
                <w:lang w:val="fr-FR"/>
              </w:rPr>
              <w:t>D_TESTFAILEDBIT_CNT_B8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910CB2" w:rsidRDefault="00910CB2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10CB2">
              <w:rPr>
                <w:rFonts w:ascii="Arial" w:hAnsi="Arial" w:cs="Arial"/>
                <w:sz w:val="16"/>
                <w:lang w:val="fr-FR"/>
              </w:rPr>
              <w:t>D_TESTNOTCOMPLETETHISOPCYCLEBIT_CNT_B8</w:t>
            </w:r>
          </w:p>
        </w:tc>
      </w:tr>
      <w:tr w:rsidR="00A70CAA" w:rsidRPr="00EC72EF" w:rsidTr="00BB0C04">
        <w:trPr>
          <w:jc w:val="center"/>
          <w:ins w:id="85" w:author="Julien, Jared" w:date="2013-10-04T12:58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910CB2" w:rsidRDefault="00A70CAA" w:rsidP="00EC72EF">
            <w:pPr>
              <w:spacing w:before="60"/>
              <w:rPr>
                <w:ins w:id="86" w:author="Julien, Jared" w:date="2013-10-04T12:58:00Z"/>
                <w:rFonts w:ascii="Arial" w:hAnsi="Arial" w:cs="Arial"/>
                <w:sz w:val="16"/>
                <w:lang w:val="fr-FR"/>
              </w:rPr>
            </w:pPr>
            <w:ins w:id="87" w:author="Julien, Jared" w:date="2013-10-04T12:58:00Z">
              <w:r w:rsidRPr="00A70CAA">
                <w:rPr>
                  <w:rFonts w:ascii="Arial" w:hAnsi="Arial" w:cs="Arial"/>
                  <w:sz w:val="16"/>
                  <w:lang w:val="fr-FR"/>
                </w:rPr>
                <w:t>D_NTCACTIVEBITS_CNT_B8</w:t>
              </w:r>
            </w:ins>
          </w:p>
        </w:tc>
      </w:tr>
      <w:tr w:rsidR="00A70CAA" w:rsidRPr="00EC72EF" w:rsidTr="00BB0C04">
        <w:trPr>
          <w:jc w:val="center"/>
          <w:ins w:id="88" w:author="Julien, Jared" w:date="2013-10-04T12:58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910CB2" w:rsidRDefault="00A70CAA" w:rsidP="00EC72EF">
            <w:pPr>
              <w:spacing w:before="60"/>
              <w:rPr>
                <w:ins w:id="89" w:author="Julien, Jared" w:date="2013-10-04T12:58:00Z"/>
                <w:rFonts w:ascii="Arial" w:hAnsi="Arial" w:cs="Arial"/>
                <w:sz w:val="16"/>
                <w:lang w:val="fr-FR"/>
              </w:rPr>
            </w:pPr>
            <w:ins w:id="90" w:author="Julien, Jared" w:date="2013-10-04T12:58:00Z">
              <w:r w:rsidRPr="00A70CAA">
                <w:rPr>
                  <w:rFonts w:ascii="Arial" w:hAnsi="Arial" w:cs="Arial"/>
                  <w:sz w:val="16"/>
                  <w:lang w:val="fr-FR"/>
                </w:rPr>
                <w:t>D_MAXLATCHACTIVENTCS_CNT_U08</w:t>
              </w:r>
            </w:ins>
          </w:p>
        </w:tc>
      </w:tr>
    </w:tbl>
    <w:p w:rsidR="00DB417C" w:rsidRDefault="00DB417C" w:rsidP="00DB417C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9E6BB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600DB">
              <w:rPr>
                <w:rFonts w:ascii="Arial" w:hAnsi="Arial" w:cs="Arial"/>
                <w:sz w:val="16"/>
              </w:rPr>
              <w:t>T_DiagMgrNtcAppInfoMap_Cnt_Str</w:t>
            </w:r>
            <w:proofErr w:type="spellEnd"/>
            <w:r>
              <w:rPr>
                <w:rFonts w:ascii="Arial" w:hAnsi="Arial" w:cs="Arial"/>
                <w:sz w:val="16"/>
              </w:rPr>
              <w:t>[</w:t>
            </w:r>
            <w:r w:rsidR="00B118B3">
              <w:rPr>
                <w:rFonts w:ascii="Arial" w:hAnsi="Arial" w:cs="Arial"/>
                <w:sz w:val="16"/>
              </w:rPr>
              <w:t>SIZE</w:t>
            </w:r>
            <w:r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Pr="009E6BBB" w:rsidRDefault="00B118B3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Pr="009E6BBB" w:rsidRDefault="002F0F4E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F0F4E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A70CAA" w:rsidRDefault="007603A0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A70CAA">
              <w:rPr>
                <w:rFonts w:ascii="Arial" w:hAnsi="Arial" w:cs="Arial"/>
                <w:sz w:val="16"/>
                <w:lang w:val="fr-FR"/>
              </w:rPr>
              <w:t>T_DiagMgrNtcInfoPtr_Cnt_</w:t>
            </w:r>
            <w:proofErr w:type="gramStart"/>
            <w:r w:rsidRPr="00A70CAA">
              <w:rPr>
                <w:rFonts w:ascii="Arial" w:hAnsi="Arial" w:cs="Arial"/>
                <w:sz w:val="16"/>
                <w:lang w:val="fr-FR"/>
              </w:rPr>
              <w:t>Str</w:t>
            </w:r>
            <w:proofErr w:type="spellEnd"/>
            <w:r w:rsidRPr="00A70CAA">
              <w:rPr>
                <w:rFonts w:ascii="Arial" w:hAnsi="Arial" w:cs="Arial"/>
                <w:sz w:val="16"/>
                <w:lang w:val="fr-FR"/>
              </w:rPr>
              <w:t>[</w:t>
            </w:r>
            <w:proofErr w:type="gramEnd"/>
            <w:r w:rsidRPr="00A70CAA">
              <w:rPr>
                <w:rFonts w:ascii="Arial" w:hAnsi="Arial" w:cs="Arial"/>
                <w:sz w:val="16"/>
                <w:lang w:val="fr-FR"/>
              </w:rPr>
              <w:t>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A70CAA" w:rsidRDefault="00A600D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B118B3" w:rsidP="002F0F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2F0F4E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F0F4E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118B3" w:rsidRDefault="00B118B3" w:rsidP="00B118B3">
      <w:pPr>
        <w:spacing w:after="0"/>
      </w:pPr>
      <w:r>
        <w:lastRenderedPageBreak/>
        <w:t xml:space="preserve">Note: </w:t>
      </w:r>
      <w:proofErr w:type="gramStart"/>
      <w:r>
        <w:t>“ Refer</w:t>
      </w:r>
      <w:proofErr w:type="gramEnd"/>
      <w:r>
        <w:t xml:space="preserve"> *” -  Refer to </w:t>
      </w:r>
      <w:proofErr w:type="spellStart"/>
      <w:r>
        <w:t>Diagnostics_Manager_GeneratedCfg_MDD</w:t>
      </w:r>
      <w:proofErr w:type="spellEnd"/>
    </w:p>
    <w:p w:rsidR="00B118B3" w:rsidRDefault="00B118B3" w:rsidP="00B118B3">
      <w:pPr>
        <w:spacing w:after="0"/>
        <w:rPr>
          <w:rFonts w:ascii="Arial" w:hAnsi="Arial"/>
          <w:b/>
          <w:sz w:val="24"/>
        </w:rPr>
      </w:pPr>
      <w:r>
        <w:t xml:space="preserve">Note Size and elements of Table constants varies across projects. Check project configuration files Under UTP/ Contract folder for data. </w:t>
      </w:r>
    </w:p>
    <w:p w:rsidR="008B3E94" w:rsidRPr="002F0F4E" w:rsidRDefault="008B3E94"/>
    <w:p w:rsidR="008B3E94" w:rsidRDefault="00E60DF6" w:rsidP="008B3E94">
      <w:pPr>
        <w:pStyle w:val="Heading1"/>
      </w:pPr>
      <w:r w:rsidRPr="002F0F4E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E61A97" w:rsidP="008B3E94">
      <w:pPr>
        <w:numPr>
          <w:ilvl w:val="0"/>
          <w:numId w:val="5"/>
        </w:numPr>
        <w:spacing w:after="0"/>
      </w:pPr>
      <w:proofErr w:type="spellStart"/>
      <w:r>
        <w:t>TableSize_m</w:t>
      </w:r>
      <w:proofErr w:type="spellEnd"/>
      <w:r>
        <w:t>()</w:t>
      </w:r>
    </w:p>
    <w:p w:rsidR="005D5FE4" w:rsidRDefault="005D5FE4" w:rsidP="008B3E94">
      <w:pPr>
        <w:numPr>
          <w:ilvl w:val="0"/>
          <w:numId w:val="5"/>
        </w:numPr>
        <w:spacing w:after="0"/>
      </w:pP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DC7E08">
      <w:pPr>
        <w:numPr>
          <w:ilvl w:val="0"/>
          <w:numId w:val="10"/>
        </w:numPr>
        <w:spacing w:after="0"/>
      </w:pPr>
      <w:r>
        <w:t>&lt;None&gt;</w:t>
      </w:r>
    </w:p>
    <w:p w:rsidR="00DC7E08" w:rsidRDefault="00DC7E08" w:rsidP="00DC7E08">
      <w:pPr>
        <w:numPr>
          <w:ilvl w:val="0"/>
          <w:numId w:val="10"/>
        </w:numPr>
        <w:spacing w:after="0"/>
      </w:pP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A70CAA" w:rsidRDefault="00A70CAA" w:rsidP="00A70CAA">
      <w:pPr>
        <w:pStyle w:val="Heading3"/>
        <w:rPr>
          <w:ins w:id="91" w:author="Julien, Jared" w:date="2013-10-04T12:53:00Z"/>
        </w:rPr>
      </w:pPr>
      <w:ins w:id="92" w:author="Julien, Jared" w:date="2013-10-04T12:53:00Z">
        <w:r>
          <w:t xml:space="preserve">Diagnostic Manager </w:t>
        </w:r>
        <w:proofErr w:type="spellStart"/>
        <w:r>
          <w:t>Init</w:t>
        </w:r>
        <w:proofErr w:type="spellEnd"/>
        <w:r>
          <w:t xml:space="preserve"> 1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A70CAA" w:rsidTr="00393B83">
        <w:trPr>
          <w:ins w:id="93" w:author="Julien, Jared" w:date="2013-10-04T12:53:00Z"/>
        </w:trPr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ins w:id="94" w:author="Julien, Jared" w:date="2013-10-04T12:53:00Z"/>
                <w:rFonts w:ascii="Arial" w:hAnsi="Arial" w:cs="Arial"/>
                <w:b/>
                <w:bCs/>
                <w:sz w:val="16"/>
              </w:rPr>
            </w:pPr>
            <w:ins w:id="95" w:author="Julien, Jared" w:date="2013-10-04T12:53:00Z">
              <w:r>
                <w:rPr>
                  <w:rFonts w:ascii="Arial" w:hAnsi="Arial" w:cs="Arial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ins w:id="96" w:author="Julien, Jared" w:date="2013-10-04T12:53:00Z"/>
                <w:rFonts w:ascii="Arial" w:hAnsi="Arial" w:cs="Arial"/>
                <w:sz w:val="16"/>
              </w:rPr>
            </w:pPr>
            <w:ins w:id="97" w:author="Julien, Jared" w:date="2013-10-04T12:53:00Z">
              <w:r>
                <w:rPr>
                  <w:rFonts w:ascii="Arial" w:hAnsi="Arial" w:cs="Arial"/>
                  <w:sz w:val="16"/>
                </w:rPr>
                <w:t>DiagMgr_Init1</w:t>
              </w:r>
            </w:ins>
          </w:p>
        </w:tc>
        <w:tc>
          <w:tcPr>
            <w:tcW w:w="171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ins w:id="98" w:author="Julien, Jared" w:date="2013-10-04T12:53:00Z"/>
                <w:rFonts w:ascii="Arial" w:hAnsi="Arial" w:cs="Arial"/>
                <w:sz w:val="16"/>
              </w:rPr>
            </w:pPr>
            <w:ins w:id="99" w:author="Julien, Jared" w:date="2013-10-04T12:53:00Z">
              <w:r>
                <w:rPr>
                  <w:rFonts w:ascii="Arial" w:hAnsi="Arial" w:cs="Arial"/>
                  <w:sz w:val="16"/>
                </w:rPr>
                <w:t>Type</w:t>
              </w:r>
            </w:ins>
          </w:p>
        </w:tc>
        <w:tc>
          <w:tcPr>
            <w:tcW w:w="135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ins w:id="100" w:author="Julien, Jared" w:date="2013-10-04T12:53:00Z"/>
                <w:rFonts w:ascii="Arial" w:hAnsi="Arial" w:cs="Arial"/>
                <w:sz w:val="16"/>
              </w:rPr>
            </w:pPr>
            <w:ins w:id="101" w:author="Julien, Jared" w:date="2013-10-04T12:53:00Z">
              <w:r>
                <w:rPr>
                  <w:rFonts w:ascii="Arial" w:hAnsi="Arial" w:cs="Arial"/>
                  <w:sz w:val="16"/>
                </w:rPr>
                <w:t>Min</w:t>
              </w:r>
            </w:ins>
          </w:p>
        </w:tc>
        <w:tc>
          <w:tcPr>
            <w:tcW w:w="126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ins w:id="102" w:author="Julien, Jared" w:date="2013-10-04T12:53:00Z"/>
                <w:rFonts w:ascii="Arial" w:hAnsi="Arial" w:cs="Arial"/>
                <w:sz w:val="16"/>
              </w:rPr>
            </w:pPr>
            <w:ins w:id="103" w:author="Julien, Jared" w:date="2013-10-04T12:53:00Z">
              <w:r>
                <w:rPr>
                  <w:rFonts w:ascii="Arial" w:hAnsi="Arial" w:cs="Arial"/>
                  <w:sz w:val="16"/>
                </w:rPr>
                <w:t>Max</w:t>
              </w:r>
            </w:ins>
          </w:p>
        </w:tc>
      </w:tr>
      <w:tr w:rsidR="00A70CAA" w:rsidTr="00393B83">
        <w:trPr>
          <w:ins w:id="104" w:author="Julien, Jared" w:date="2013-10-04T12:53:00Z"/>
        </w:trPr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ins w:id="105" w:author="Julien, Jared" w:date="2013-10-04T12:53:00Z"/>
                <w:rFonts w:ascii="Arial" w:hAnsi="Arial" w:cs="Arial"/>
                <w:b/>
                <w:bCs/>
                <w:sz w:val="16"/>
              </w:rPr>
            </w:pPr>
            <w:ins w:id="106" w:author="Julien, Jared" w:date="2013-10-04T12:53:00Z">
              <w:r>
                <w:rPr>
                  <w:rFonts w:ascii="Arial" w:hAnsi="Arial" w:cs="Arial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ins w:id="107" w:author="Julien, Jared" w:date="2013-10-04T12:53:00Z"/>
                <w:rFonts w:ascii="Arial" w:hAnsi="Arial" w:cs="Arial"/>
                <w:sz w:val="16"/>
              </w:rPr>
            </w:pPr>
            <w:ins w:id="108" w:author="Julien, Jared" w:date="2013-10-04T12:53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710" w:type="dxa"/>
          </w:tcPr>
          <w:p w:rsidR="00A70CAA" w:rsidRDefault="00A70CAA" w:rsidP="00393B83">
            <w:pPr>
              <w:spacing w:before="60"/>
              <w:rPr>
                <w:ins w:id="109" w:author="Julien, Jared" w:date="2013-10-04T12:53:00Z"/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A70CAA" w:rsidRDefault="00A70CAA" w:rsidP="00393B83">
            <w:pPr>
              <w:spacing w:before="60"/>
              <w:rPr>
                <w:ins w:id="110" w:author="Julien, Jared" w:date="2013-10-04T12:53:00Z"/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A70CAA" w:rsidRDefault="00A70CAA" w:rsidP="00393B83">
            <w:pPr>
              <w:spacing w:before="60"/>
              <w:rPr>
                <w:ins w:id="111" w:author="Julien, Jared" w:date="2013-10-04T12:53:00Z"/>
                <w:rFonts w:ascii="Arial" w:hAnsi="Arial" w:cs="Arial"/>
                <w:sz w:val="16"/>
              </w:rPr>
            </w:pPr>
          </w:p>
        </w:tc>
      </w:tr>
      <w:tr w:rsidR="00A70CAA" w:rsidTr="00393B83">
        <w:trPr>
          <w:ins w:id="112" w:author="Julien, Jared" w:date="2013-10-04T12:53:00Z"/>
        </w:trPr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ins w:id="113" w:author="Julien, Jared" w:date="2013-10-04T12:53:00Z"/>
                <w:rFonts w:ascii="Arial" w:hAnsi="Arial" w:cs="Arial"/>
                <w:b/>
                <w:bCs/>
                <w:sz w:val="16"/>
              </w:rPr>
            </w:pPr>
            <w:ins w:id="114" w:author="Julien, Jared" w:date="2013-10-04T12:53:00Z">
              <w:r>
                <w:rPr>
                  <w:rFonts w:ascii="Arial" w:hAnsi="Arial" w:cs="Arial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ins w:id="115" w:author="Julien, Jared" w:date="2013-10-04T12:53:00Z"/>
                <w:rFonts w:ascii="Arial" w:hAnsi="Arial" w:cs="Arial"/>
                <w:sz w:val="16"/>
              </w:rPr>
            </w:pPr>
            <w:ins w:id="116" w:author="Julien, Jared" w:date="2013-10-04T12:53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710" w:type="dxa"/>
          </w:tcPr>
          <w:p w:rsidR="00A70CAA" w:rsidRDefault="00A70CAA" w:rsidP="00393B83">
            <w:pPr>
              <w:spacing w:before="60"/>
              <w:rPr>
                <w:ins w:id="117" w:author="Julien, Jared" w:date="2013-10-04T12:53:00Z"/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A70CAA" w:rsidRDefault="00A70CAA" w:rsidP="00393B83">
            <w:pPr>
              <w:spacing w:before="60"/>
              <w:rPr>
                <w:ins w:id="118" w:author="Julien, Jared" w:date="2013-10-04T12:53:00Z"/>
                <w:rFonts w:ascii="Arial" w:hAnsi="Arial" w:cs="Arial"/>
                <w:sz w:val="16"/>
              </w:rPr>
            </w:pPr>
          </w:p>
        </w:tc>
      </w:tr>
    </w:tbl>
    <w:p w:rsidR="00A70CAA" w:rsidRDefault="00A70CAA" w:rsidP="00A70CAA">
      <w:pPr>
        <w:pStyle w:val="Heading4"/>
        <w:rPr>
          <w:ins w:id="119" w:author="Julien, Jared" w:date="2013-10-04T12:53:00Z"/>
        </w:rPr>
      </w:pPr>
      <w:ins w:id="120" w:author="Julien, Jared" w:date="2013-10-04T12:53:00Z">
        <w:r>
          <w:lastRenderedPageBreak/>
          <w:t>Description</w:t>
        </w:r>
      </w:ins>
    </w:p>
    <w:p w:rsidR="00A70CAA" w:rsidRDefault="002912E8" w:rsidP="00A70CAA">
      <w:pPr>
        <w:jc w:val="center"/>
        <w:rPr>
          <w:ins w:id="121" w:author="Julien, Jared" w:date="2013-10-04T12:53:00Z"/>
          <w:rFonts w:ascii="Courier New" w:hAnsi="Courier New" w:cs="Courier New"/>
          <w:sz w:val="16"/>
          <w:szCs w:val="16"/>
        </w:rPr>
      </w:pPr>
      <w:ins w:id="122" w:author="Julien, Jared" w:date="2013-10-04T12:53:00Z">
        <w:r>
          <w:object w:dxaOrig="15198" w:dyaOrig="170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3.75pt;height:441.75pt" o:ole="">
              <v:imagedata r:id="rId9" o:title=""/>
            </v:shape>
            <o:OLEObject Type="Embed" ProgID="Visio.Drawing.11" ShapeID="_x0000_i1025" DrawAspect="Content" ObjectID="_1442467923" r:id="rId10"/>
          </w:object>
        </w:r>
      </w:ins>
    </w:p>
    <w:p w:rsidR="00A70CAA" w:rsidRDefault="00A70CAA">
      <w:pPr>
        <w:pStyle w:val="Heading3"/>
        <w:numPr>
          <w:ilvl w:val="0"/>
          <w:numId w:val="0"/>
        </w:numPr>
        <w:ind w:left="720"/>
        <w:rPr>
          <w:ins w:id="123" w:author="Julien, Jared" w:date="2013-10-04T12:53:00Z"/>
        </w:rPr>
        <w:pPrChange w:id="124" w:author="Julien, Jared" w:date="2013-10-04T12:53:00Z">
          <w:pPr>
            <w:pStyle w:val="Heading3"/>
          </w:pPr>
        </w:pPrChange>
      </w:pPr>
    </w:p>
    <w:p w:rsidR="00056031" w:rsidRDefault="001B7B0C" w:rsidP="00056031">
      <w:pPr>
        <w:pStyle w:val="Heading3"/>
      </w:pPr>
      <w:r>
        <w:t xml:space="preserve">Diagnostic Manager </w:t>
      </w:r>
      <w:r w:rsidR="00D33561">
        <w:t>Transition 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3976"/>
        <w:gridCol w:w="1586"/>
        <w:gridCol w:w="883"/>
        <w:gridCol w:w="885"/>
      </w:tblGrid>
      <w:tr w:rsidR="00056031" w:rsidTr="00D33561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976" w:type="dxa"/>
          </w:tcPr>
          <w:p w:rsidR="00056031" w:rsidRDefault="00D33561" w:rsidP="00BA7227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DiagMgr_Trns1</w:t>
            </w:r>
          </w:p>
        </w:tc>
        <w:tc>
          <w:tcPr>
            <w:tcW w:w="1586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83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85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56031" w:rsidTr="00D33561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976" w:type="dxa"/>
          </w:tcPr>
          <w:p w:rsidR="00056031" w:rsidRDefault="00D33561" w:rsidP="006664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3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5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05F56" w:rsidTr="00D33561">
        <w:tc>
          <w:tcPr>
            <w:tcW w:w="1598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97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768" w:type="dxa"/>
            <w:gridSpan w:val="2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56031" w:rsidRDefault="00056031" w:rsidP="00056031">
      <w:pPr>
        <w:pStyle w:val="Heading4"/>
      </w:pPr>
      <w:r>
        <w:lastRenderedPageBreak/>
        <w:t>Description</w:t>
      </w:r>
    </w:p>
    <w:p w:rsidR="00D33561" w:rsidRDefault="00D33561" w:rsidP="00D33561">
      <w:pPr>
        <w:spacing w:after="0"/>
      </w:pPr>
      <w:proofErr w:type="spellStart"/>
      <w:r>
        <w:t>Rte_Call_DemIf_</w:t>
      </w:r>
      <w:proofErr w:type="gramStart"/>
      <w:r>
        <w:t>RestartDem</w:t>
      </w:r>
      <w:proofErr w:type="spellEnd"/>
      <w:r>
        <w:t>()</w:t>
      </w:r>
      <w:proofErr w:type="gramEnd"/>
    </w:p>
    <w:p w:rsidR="00056031" w:rsidRDefault="00D33561" w:rsidP="00D33561">
      <w:pPr>
        <w:spacing w:after="0"/>
      </w:pPr>
      <w:proofErr w:type="spellStart"/>
      <w:r>
        <w:t>Rte_Call_DemIf_</w:t>
      </w:r>
      <w:proofErr w:type="gramStart"/>
      <w:r>
        <w:t>SetOperationCycleState</w:t>
      </w:r>
      <w:proofErr w:type="spellEnd"/>
      <w:r>
        <w:t>(</w:t>
      </w:r>
      <w:proofErr w:type="spellStart"/>
      <w:proofErr w:type="gramEnd"/>
      <w:r>
        <w:t>NxtrDefaultOpCycle</w:t>
      </w:r>
      <w:proofErr w:type="spellEnd"/>
      <w:r>
        <w:t>, NXTR_CYCLE_STATE_START)</w:t>
      </w:r>
    </w:p>
    <w:p w:rsidR="00BA7227" w:rsidRDefault="00BA7227" w:rsidP="00056031">
      <w:pPr>
        <w:spacing w:after="0"/>
      </w:pPr>
    </w:p>
    <w:p w:rsidR="003F5EF3" w:rsidRDefault="00C71419" w:rsidP="003F5EF3">
      <w:pPr>
        <w:pStyle w:val="Heading3"/>
      </w:pPr>
      <w:r w:rsidRPr="00C71419">
        <w:t>Diag</w:t>
      </w:r>
      <w:r>
        <w:t xml:space="preserve">nostic Manager </w:t>
      </w:r>
      <w:proofErr w:type="spellStart"/>
      <w:r w:rsidR="004933BE">
        <w:t>StaCtrl</w:t>
      </w:r>
      <w:proofErr w:type="spellEnd"/>
      <w:r w:rsidR="004933BE">
        <w:t xml:space="preserve"> Shutdown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2708"/>
        <w:gridCol w:w="806"/>
        <w:gridCol w:w="806"/>
      </w:tblGrid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3F5EF3" w:rsidRDefault="00D33561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33561">
              <w:rPr>
                <w:rFonts w:ascii="Arial" w:hAnsi="Arial" w:cs="Arial"/>
                <w:sz w:val="16"/>
              </w:rPr>
              <w:t>DiagMgr_</w:t>
            </w:r>
            <w:r w:rsidR="00F869AE">
              <w:rPr>
                <w:rFonts w:ascii="Arial" w:hAnsi="Arial" w:cs="Arial"/>
                <w:sz w:val="16"/>
              </w:rPr>
              <w:t>StaCtrl_Shutdown</w:t>
            </w:r>
            <w:proofErr w:type="spellEnd"/>
          </w:p>
        </w:tc>
        <w:tc>
          <w:tcPr>
            <w:tcW w:w="2708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3F5EF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24A55" w:rsidTr="00EE6DB9">
        <w:tc>
          <w:tcPr>
            <w:tcW w:w="172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12" w:type="dxa"/>
            <w:gridSpan w:val="2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3F5EF3" w:rsidRDefault="003F5EF3" w:rsidP="003F5EF3">
      <w:pPr>
        <w:pStyle w:val="Heading4"/>
      </w:pPr>
      <w:r>
        <w:t>Description</w:t>
      </w:r>
    </w:p>
    <w:p w:rsidR="00D33561" w:rsidRDefault="00D33561" w:rsidP="00D33561">
      <w:pPr>
        <w:spacing w:after="0"/>
      </w:pPr>
      <w:proofErr w:type="spellStart"/>
      <w:r>
        <w:t>Rte_Call_DemIf_</w:t>
      </w:r>
      <w:proofErr w:type="gramStart"/>
      <w:r>
        <w:t>SetOperationCycleState</w:t>
      </w:r>
      <w:proofErr w:type="spellEnd"/>
      <w:r>
        <w:t>(</w:t>
      </w:r>
      <w:proofErr w:type="spellStart"/>
      <w:proofErr w:type="gramEnd"/>
      <w:r>
        <w:t>NxtrDefaultOpCycle</w:t>
      </w:r>
      <w:proofErr w:type="spellEnd"/>
      <w:r>
        <w:t>, NXTR_CYCLE_STATE_END)</w:t>
      </w:r>
    </w:p>
    <w:p w:rsidR="00F869AE" w:rsidRDefault="00F869AE" w:rsidP="00D33561">
      <w:pPr>
        <w:spacing w:after="0"/>
      </w:pPr>
      <w:proofErr w:type="spellStart"/>
      <w:r w:rsidRPr="00F869AE">
        <w:t>Rte_Call_DemIf_</w:t>
      </w:r>
      <w:proofErr w:type="gramStart"/>
      <w:r w:rsidRPr="00F869AE">
        <w:t>DemShutdown</w:t>
      </w:r>
      <w:proofErr w:type="spellEnd"/>
      <w:r w:rsidRPr="00F869AE">
        <w:t>()</w:t>
      </w:r>
      <w:proofErr w:type="gramEnd"/>
    </w:p>
    <w:p w:rsidR="00D33561" w:rsidRDefault="00D33561" w:rsidP="00D33561">
      <w:pPr>
        <w:spacing w:after="0"/>
      </w:pPr>
      <w:proofErr w:type="spellStart"/>
      <w:proofErr w:type="gramStart"/>
      <w:r>
        <w:t>CreateStorageArray</w:t>
      </w:r>
      <w:proofErr w:type="spellEnd"/>
      <w:r>
        <w:t>(</w:t>
      </w:r>
      <w:proofErr w:type="gramEnd"/>
      <w:r>
        <w:t>1U)</w:t>
      </w:r>
    </w:p>
    <w:p w:rsidR="00D33561" w:rsidRDefault="00D33561" w:rsidP="00D33561">
      <w:pPr>
        <w:spacing w:after="0"/>
      </w:pPr>
      <w:proofErr w:type="spellStart"/>
      <w:r>
        <w:t>NvM_</w:t>
      </w:r>
      <w:proofErr w:type="gramStart"/>
      <w:r>
        <w:t>SetRamBlockStatus</w:t>
      </w:r>
      <w:proofErr w:type="spellEnd"/>
      <w:r>
        <w:t>(</w:t>
      </w:r>
      <w:proofErr w:type="gramEnd"/>
      <w:r>
        <w:t>NVM_BLOCK_DIAGMGR_NTCSTRG, TRUE)</w:t>
      </w:r>
    </w:p>
    <w:p w:rsidR="003F5EF3" w:rsidRDefault="00D33561" w:rsidP="00D33561">
      <w:pPr>
        <w:spacing w:after="0"/>
      </w:pPr>
      <w:proofErr w:type="spellStart"/>
      <w:r>
        <w:t>NvM_</w:t>
      </w:r>
      <w:proofErr w:type="gramStart"/>
      <w:r>
        <w:t>SetRamBlockStatus</w:t>
      </w:r>
      <w:proofErr w:type="spellEnd"/>
      <w:r>
        <w:t>(</w:t>
      </w:r>
      <w:proofErr w:type="gramEnd"/>
      <w:r>
        <w:t>NVM_BLOCK_DIAGMGR_BLACKBOX, TRUE)</w:t>
      </w:r>
    </w:p>
    <w:p w:rsidR="00900263" w:rsidRDefault="00DA55EE" w:rsidP="00900263">
      <w:pPr>
        <w:pStyle w:val="Heading3"/>
      </w:pPr>
      <w:r>
        <w:t xml:space="preserve">Diagnostic Manager </w:t>
      </w:r>
      <w:r w:rsidR="00D33561">
        <w:t>Periodic 2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900263" w:rsidRDefault="00D33561" w:rsidP="00900263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DiagMgr_Per2</w:t>
            </w:r>
          </w:p>
        </w:tc>
        <w:tc>
          <w:tcPr>
            <w:tcW w:w="171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90026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900263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00263" w:rsidRDefault="00900263" w:rsidP="00900263">
      <w:pPr>
        <w:pStyle w:val="Heading4"/>
      </w:pPr>
      <w:r>
        <w:lastRenderedPageBreak/>
        <w:t>Description</w:t>
      </w:r>
    </w:p>
    <w:p w:rsidR="00EE6DB9" w:rsidRDefault="00166917" w:rsidP="00D3719E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10856" w:dyaOrig="11215">
          <v:shape id="_x0000_i1026" type="#_x0000_t75" style="width:431.25pt;height:445.5pt" o:ole="">
            <v:imagedata r:id="rId11" o:title=""/>
          </v:shape>
          <o:OLEObject Type="Embed" ProgID="Visio.Drawing.11" ShapeID="_x0000_i1026" DrawAspect="Content" ObjectID="_1442467924" r:id="rId12"/>
        </w:object>
      </w:r>
    </w:p>
    <w:p w:rsidR="00EE6DB9" w:rsidRDefault="00EE6DB9" w:rsidP="00EE6DB9">
      <w:pPr>
        <w:rPr>
          <w:rFonts w:ascii="Courier New" w:hAnsi="Courier New" w:cs="Courier New"/>
          <w:sz w:val="16"/>
          <w:szCs w:val="16"/>
        </w:rPr>
      </w:pPr>
    </w:p>
    <w:p w:rsidR="00EE6DB9" w:rsidRDefault="00EE6DB9">
      <w:pPr>
        <w:spacing w:after="0"/>
      </w:pPr>
      <w:r>
        <w:br w:type="page"/>
      </w:r>
      <w:r w:rsidR="00A70CAA">
        <w:object w:dxaOrig="12505" w:dyaOrig="14380">
          <v:shape id="_x0000_i1027" type="#_x0000_t75" style="width:479.25pt;height:551.25pt" o:ole="">
            <v:imagedata r:id="rId13" o:title=""/>
          </v:shape>
          <o:OLEObject Type="Embed" ProgID="Visio.Drawing.11" ShapeID="_x0000_i1027" DrawAspect="Content" ObjectID="_1442467925" r:id="rId14"/>
        </w:object>
      </w:r>
    </w:p>
    <w:p w:rsidR="001C0D0C" w:rsidRDefault="001C0D0C">
      <w:pPr>
        <w:spacing w:after="0"/>
      </w:pPr>
    </w:p>
    <w:p w:rsidR="001C0D0C" w:rsidRDefault="001C0D0C">
      <w:pPr>
        <w:spacing w:after="0"/>
      </w:pPr>
    </w:p>
    <w:p w:rsidR="001C0D0C" w:rsidRDefault="001C0D0C">
      <w:pPr>
        <w:spacing w:after="0"/>
      </w:pPr>
    </w:p>
    <w:p w:rsidR="001C0D0C" w:rsidRDefault="001C0D0C">
      <w:pPr>
        <w:spacing w:after="0"/>
        <w:rPr>
          <w:rFonts w:ascii="Arial" w:hAnsi="Arial"/>
          <w:b/>
          <w:sz w:val="24"/>
        </w:rPr>
      </w:pPr>
    </w:p>
    <w:p w:rsidR="00EE6DB9" w:rsidRDefault="00CC1992" w:rsidP="00EE6DB9">
      <w:pPr>
        <w:pStyle w:val="Heading3"/>
      </w:pPr>
      <w:r>
        <w:t xml:space="preserve">Diagnostic Manager Get NTC </w:t>
      </w:r>
      <w:r w:rsidR="001C0D0C">
        <w:t>Information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2662"/>
        <w:gridCol w:w="2735"/>
        <w:gridCol w:w="1103"/>
        <w:gridCol w:w="1230"/>
      </w:tblGrid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662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C0D0C">
              <w:rPr>
                <w:rFonts w:ascii="Arial" w:hAnsi="Arial" w:cs="Arial"/>
                <w:sz w:val="16"/>
              </w:rPr>
              <w:t>DiagMgr_SCom_GetNTCInfo</w:t>
            </w:r>
            <w:proofErr w:type="spellEnd"/>
          </w:p>
        </w:tc>
        <w:tc>
          <w:tcPr>
            <w:tcW w:w="273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10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30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NTC_Cnt_T_enum</w:t>
            </w:r>
            <w:proofErr w:type="spellEnd"/>
          </w:p>
        </w:tc>
        <w:tc>
          <w:tcPr>
            <w:tcW w:w="2735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110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A36B1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Param_Ptr_T_u08</w:t>
            </w:r>
          </w:p>
        </w:tc>
        <w:tc>
          <w:tcPr>
            <w:tcW w:w="2735" w:type="dxa"/>
          </w:tcPr>
          <w:p w:rsidR="00EE6DB9" w:rsidRDefault="00CC1992" w:rsidP="001C0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const </w:t>
            </w:r>
            <w:r w:rsidR="001C0D0C">
              <w:rPr>
                <w:rFonts w:ascii="Arial" w:hAnsi="Arial" w:cs="Arial"/>
                <w:sz w:val="16"/>
              </w:rPr>
              <w:t>uint8</w:t>
            </w:r>
            <w:r>
              <w:rPr>
                <w:rFonts w:ascii="Arial" w:hAnsi="Arial" w:cs="Arial"/>
                <w:sz w:val="16"/>
              </w:rPr>
              <w:t xml:space="preserve"> pointer</w:t>
            </w:r>
          </w:p>
        </w:tc>
        <w:tc>
          <w:tcPr>
            <w:tcW w:w="1103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1C0D0C" w:rsidRP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Status_Ptr_T_u08</w:t>
            </w:r>
          </w:p>
        </w:tc>
        <w:tc>
          <w:tcPr>
            <w:tcW w:w="2735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uint8 pointer</w:t>
            </w:r>
          </w:p>
        </w:tc>
        <w:tc>
          <w:tcPr>
            <w:tcW w:w="1103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1C0D0C" w:rsidRP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AgingCounter_Ptr_T_u08</w:t>
            </w:r>
          </w:p>
        </w:tc>
        <w:tc>
          <w:tcPr>
            <w:tcW w:w="2735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uint8 pointer</w:t>
            </w:r>
          </w:p>
        </w:tc>
        <w:tc>
          <w:tcPr>
            <w:tcW w:w="1103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662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35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03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30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57762" w:rsidRPr="00657762" w:rsidRDefault="00657762" w:rsidP="009B1E06">
      <w:pPr>
        <w:jc w:val="center"/>
      </w:pPr>
    </w:p>
    <w:p w:rsidR="009F6AA3" w:rsidRPr="009F6AA3" w:rsidRDefault="00A70CAA" w:rsidP="006035E3">
      <w:pPr>
        <w:jc w:val="center"/>
      </w:pPr>
      <w:r>
        <w:object w:dxaOrig="10890" w:dyaOrig="8165">
          <v:shape id="_x0000_i1028" type="#_x0000_t75" style="width:6in;height:324pt" o:ole="">
            <v:imagedata r:id="rId15" o:title=""/>
          </v:shape>
          <o:OLEObject Type="Embed" ProgID="Visio.Drawing.11" ShapeID="_x0000_i1028" DrawAspect="Content" ObjectID="_1442467926" r:id="rId16"/>
        </w:object>
      </w:r>
    </w:p>
    <w:p w:rsidR="00900263" w:rsidRDefault="00900263" w:rsidP="00D3719E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CD182B" w:rsidRDefault="00CD182B" w:rsidP="00056031">
      <w:pPr>
        <w:spacing w:after="0"/>
        <w:rPr>
          <w:rFonts w:ascii="Courier New" w:hAnsi="Courier New" w:cs="Courier New"/>
          <w:sz w:val="16"/>
          <w:szCs w:val="16"/>
        </w:rPr>
      </w:pPr>
    </w:p>
    <w:p w:rsidR="009E02DF" w:rsidRDefault="009E02DF" w:rsidP="00D3719E">
      <w:pPr>
        <w:spacing w:after="0"/>
        <w:jc w:val="center"/>
      </w:pPr>
    </w:p>
    <w:p w:rsidR="000A3727" w:rsidRDefault="000A3727" w:rsidP="00D3719E">
      <w:pPr>
        <w:spacing w:after="0"/>
        <w:jc w:val="center"/>
      </w:pPr>
    </w:p>
    <w:p w:rsidR="003F5EF3" w:rsidRDefault="003F5EF3" w:rsidP="00D3719E">
      <w:pPr>
        <w:spacing w:after="0"/>
        <w:jc w:val="center"/>
      </w:pPr>
    </w:p>
    <w:p w:rsidR="00EE6DB9" w:rsidRDefault="00EE6DB9">
      <w:pPr>
        <w:spacing w:after="0"/>
      </w:pPr>
    </w:p>
    <w:p w:rsidR="006114B2" w:rsidRDefault="006114B2">
      <w:pPr>
        <w:spacing w:after="0"/>
        <w:rPr>
          <w:rFonts w:ascii="Arial" w:hAnsi="Arial"/>
          <w:b/>
          <w:sz w:val="24"/>
        </w:rPr>
      </w:pPr>
    </w:p>
    <w:p w:rsidR="00EE6DB9" w:rsidRDefault="00EE1B7D" w:rsidP="00EE1B7D">
      <w:pPr>
        <w:pStyle w:val="Heading3"/>
      </w:pPr>
      <w:r>
        <w:t xml:space="preserve">Diagnostic Manager </w:t>
      </w:r>
      <w:r w:rsidR="00E24F80">
        <w:t>Reset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3159"/>
        <w:gridCol w:w="2475"/>
        <w:gridCol w:w="783"/>
        <w:gridCol w:w="783"/>
      </w:tblGrid>
      <w:tr w:rsidR="004C19A4" w:rsidTr="00962AB6">
        <w:tc>
          <w:tcPr>
            <w:tcW w:w="172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59" w:type="dxa"/>
          </w:tcPr>
          <w:p w:rsidR="00EE6DB9" w:rsidRDefault="00E24F80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24F80">
              <w:rPr>
                <w:rFonts w:ascii="Arial" w:hAnsi="Arial" w:cs="Arial"/>
                <w:sz w:val="16"/>
              </w:rPr>
              <w:t>DiagMgr_SCom_ResetNTCStatus</w:t>
            </w:r>
            <w:proofErr w:type="spellEnd"/>
          </w:p>
        </w:tc>
        <w:tc>
          <w:tcPr>
            <w:tcW w:w="247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78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78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4C19A4" w:rsidTr="00962AB6">
        <w:tc>
          <w:tcPr>
            <w:tcW w:w="172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59" w:type="dxa"/>
          </w:tcPr>
          <w:p w:rsidR="00EE6DB9" w:rsidRDefault="00E24F80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475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E1B7D" w:rsidTr="00166917">
        <w:tc>
          <w:tcPr>
            <w:tcW w:w="1728" w:type="dxa"/>
          </w:tcPr>
          <w:p w:rsidR="00EE1B7D" w:rsidRDefault="00EE1B7D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59" w:type="dxa"/>
          </w:tcPr>
          <w:p w:rsidR="00EE1B7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475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114B2" w:rsidRDefault="006114B2" w:rsidP="00EE6DB9">
      <w:pPr>
        <w:spacing w:after="0"/>
      </w:pPr>
    </w:p>
    <w:p w:rsidR="00E24F80" w:rsidRPr="00E24F80" w:rsidRDefault="00E24F80" w:rsidP="00EE6DB9">
      <w:pPr>
        <w:spacing w:after="0"/>
        <w:rPr>
          <w:lang w:val="es-ES"/>
        </w:rPr>
      </w:pPr>
      <w:r w:rsidRPr="00E24F80">
        <w:rPr>
          <w:lang w:val="es-ES"/>
        </w:rPr>
        <w:t>ResetNTCFlag_Cnt_M_u08 = ~ResetNTCFlag_Cnt_M_u08</w:t>
      </w:r>
    </w:p>
    <w:p w:rsidR="006114B2" w:rsidRPr="00E24F80" w:rsidRDefault="006114B2" w:rsidP="00EE6DB9">
      <w:pPr>
        <w:spacing w:after="0"/>
        <w:rPr>
          <w:lang w:val="es-ES"/>
        </w:rPr>
      </w:pPr>
    </w:p>
    <w:p w:rsidR="007070C6" w:rsidRPr="00E24F80" w:rsidRDefault="007070C6" w:rsidP="00056031">
      <w:pPr>
        <w:spacing w:after="0"/>
        <w:rPr>
          <w:lang w:val="es-ES"/>
        </w:rPr>
      </w:pPr>
    </w:p>
    <w:p w:rsidR="00D52FB4" w:rsidRDefault="001E6EAD" w:rsidP="001E6EAD">
      <w:pPr>
        <w:pStyle w:val="Heading3"/>
      </w:pPr>
      <w:r>
        <w:t xml:space="preserve">Diagnostic Manager </w:t>
      </w:r>
      <w:r w:rsidR="00E24F80">
        <w:t>Read Storage Array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D52FB4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24F80">
              <w:rPr>
                <w:rFonts w:ascii="Arial" w:hAnsi="Arial" w:cs="Arial"/>
                <w:sz w:val="16"/>
              </w:rPr>
              <w:t>DiagMgr_SCom_ReadStrgArray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D52FB4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6E0976">
        <w:tc>
          <w:tcPr>
            <w:tcW w:w="1215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50749D" w:rsidTr="00AD1A12">
        <w:tc>
          <w:tcPr>
            <w:tcW w:w="1215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50749D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2FB4" w:rsidRDefault="00D52FB4" w:rsidP="00D52FB4">
      <w:pPr>
        <w:pStyle w:val="Heading4"/>
      </w:pPr>
      <w:r>
        <w:t>Description</w:t>
      </w:r>
    </w:p>
    <w:p w:rsidR="00D52FB4" w:rsidRDefault="00D52FB4" w:rsidP="00192354">
      <w:pPr>
        <w:spacing w:after="0"/>
        <w:jc w:val="center"/>
      </w:pPr>
    </w:p>
    <w:p w:rsidR="008F6DBB" w:rsidRDefault="00E24F80" w:rsidP="008B3E94">
      <w:pPr>
        <w:spacing w:after="0"/>
      </w:pPr>
      <w:proofErr w:type="spellStart"/>
      <w:proofErr w:type="gramStart"/>
      <w:r w:rsidRPr="00E24F80">
        <w:t>CreateStorageArray</w:t>
      </w:r>
      <w:proofErr w:type="spellEnd"/>
      <w:r w:rsidRPr="00E24F80">
        <w:t>(</w:t>
      </w:r>
      <w:proofErr w:type="gramEnd"/>
      <w:r w:rsidRPr="00E24F80">
        <w:t>0U)</w:t>
      </w:r>
    </w:p>
    <w:p w:rsidR="00D52FB4" w:rsidRDefault="00D52FB4" w:rsidP="008B3E94">
      <w:pPr>
        <w:spacing w:after="0"/>
      </w:pPr>
    </w:p>
    <w:p w:rsidR="00D52FB4" w:rsidRDefault="00D52FB4" w:rsidP="008B3E94">
      <w:pPr>
        <w:spacing w:after="0"/>
      </w:pPr>
    </w:p>
    <w:p w:rsidR="001E6EAD" w:rsidRDefault="001E6EAD">
      <w:pPr>
        <w:spacing w:after="0"/>
      </w:pPr>
    </w:p>
    <w:p w:rsidR="001E6EAD" w:rsidRDefault="001E6EAD" w:rsidP="001E6EAD">
      <w:pPr>
        <w:pStyle w:val="Heading3"/>
      </w:pPr>
      <w:r>
        <w:t xml:space="preserve">Diagnostic Manager </w:t>
      </w:r>
      <w:r w:rsidR="00E24F80">
        <w:t>Clear Black Box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24F80">
              <w:rPr>
                <w:rFonts w:ascii="Arial" w:hAnsi="Arial" w:cs="Arial"/>
                <w:sz w:val="16"/>
              </w:rPr>
              <w:t>DiagMgr_SCom_ClearBlackBox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E6EAD" w:rsidRDefault="001E6EAD" w:rsidP="001E6EAD">
      <w:pPr>
        <w:pStyle w:val="Heading4"/>
      </w:pPr>
      <w:r>
        <w:lastRenderedPageBreak/>
        <w:t>Description</w:t>
      </w:r>
    </w:p>
    <w:p w:rsidR="00154922" w:rsidRDefault="00E24F80" w:rsidP="00192354">
      <w:pPr>
        <w:spacing w:after="0"/>
        <w:jc w:val="center"/>
      </w:pPr>
      <w:r>
        <w:object w:dxaOrig="9334" w:dyaOrig="6085">
          <v:shape id="_x0000_i1029" type="#_x0000_t75" style="width:6in;height:281.25pt" o:ole="">
            <v:imagedata r:id="rId17" o:title=""/>
          </v:shape>
          <o:OLEObject Type="Embed" ProgID="Visio.Drawing.11" ShapeID="_x0000_i1029" DrawAspect="Content" ObjectID="_1442467927" r:id="rId18"/>
        </w:object>
      </w:r>
      <w:r w:rsidR="00154922">
        <w:br w:type="page"/>
      </w:r>
    </w:p>
    <w:p w:rsidR="00393B83" w:rsidRDefault="00393B83" w:rsidP="00393B83">
      <w:pPr>
        <w:pStyle w:val="Heading3"/>
        <w:rPr>
          <w:ins w:id="125" w:author="Julien, Jared" w:date="2013-10-04T15:33:00Z"/>
        </w:rPr>
      </w:pPr>
      <w:ins w:id="126" w:author="Julien, Jared" w:date="2013-10-04T15:33:00Z">
        <w:r>
          <w:lastRenderedPageBreak/>
          <w:t>Diagnostic Manager Clear Latch Counters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393B83" w:rsidTr="00393B83">
        <w:trPr>
          <w:ins w:id="127" w:author="Julien, Jared" w:date="2013-10-04T15:33:00Z"/>
        </w:trPr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ins w:id="128" w:author="Julien, Jared" w:date="2013-10-04T15:33:00Z"/>
                <w:rFonts w:ascii="Arial" w:hAnsi="Arial" w:cs="Arial"/>
                <w:b/>
                <w:bCs/>
                <w:sz w:val="16"/>
              </w:rPr>
            </w:pPr>
            <w:ins w:id="129" w:author="Julien, Jared" w:date="2013-10-04T15:33:00Z">
              <w:r>
                <w:rPr>
                  <w:rFonts w:ascii="Arial" w:hAnsi="Arial" w:cs="Arial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ins w:id="130" w:author="Julien, Jared" w:date="2013-10-04T15:33:00Z"/>
                <w:rFonts w:ascii="Arial" w:hAnsi="Arial" w:cs="Arial"/>
                <w:sz w:val="16"/>
              </w:rPr>
            </w:pPr>
            <w:proofErr w:type="spellStart"/>
            <w:ins w:id="131" w:author="Julien, Jared" w:date="2013-10-04T15:33:00Z">
              <w:r>
                <w:rPr>
                  <w:rFonts w:ascii="Arial" w:hAnsi="Arial" w:cs="Arial"/>
                  <w:sz w:val="16"/>
                </w:rPr>
                <w:t>DiagMgr_SCom_ClearLatchCounters</w:t>
              </w:r>
              <w:proofErr w:type="spellEnd"/>
            </w:ins>
          </w:p>
        </w:tc>
        <w:tc>
          <w:tcPr>
            <w:tcW w:w="1568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ins w:id="132" w:author="Julien, Jared" w:date="2013-10-04T15:33:00Z"/>
                <w:rFonts w:ascii="Arial" w:hAnsi="Arial" w:cs="Arial"/>
                <w:sz w:val="16"/>
              </w:rPr>
            </w:pPr>
            <w:ins w:id="133" w:author="Julien, Jared" w:date="2013-10-04T15:33:00Z">
              <w:r>
                <w:rPr>
                  <w:rFonts w:ascii="Arial" w:hAnsi="Arial" w:cs="Arial"/>
                  <w:sz w:val="16"/>
                </w:rPr>
                <w:t>Type</w:t>
              </w:r>
            </w:ins>
          </w:p>
        </w:tc>
        <w:tc>
          <w:tcPr>
            <w:tcW w:w="1424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ins w:id="134" w:author="Julien, Jared" w:date="2013-10-04T15:33:00Z"/>
                <w:rFonts w:ascii="Arial" w:hAnsi="Arial" w:cs="Arial"/>
                <w:sz w:val="16"/>
              </w:rPr>
            </w:pPr>
            <w:ins w:id="135" w:author="Julien, Jared" w:date="2013-10-04T15:33:00Z">
              <w:r>
                <w:rPr>
                  <w:rFonts w:ascii="Arial" w:hAnsi="Arial" w:cs="Arial"/>
                  <w:sz w:val="16"/>
                </w:rPr>
                <w:t>Min</w:t>
              </w:r>
            </w:ins>
          </w:p>
        </w:tc>
        <w:tc>
          <w:tcPr>
            <w:tcW w:w="1530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ins w:id="136" w:author="Julien, Jared" w:date="2013-10-04T15:33:00Z"/>
                <w:rFonts w:ascii="Arial" w:hAnsi="Arial" w:cs="Arial"/>
                <w:sz w:val="16"/>
              </w:rPr>
            </w:pPr>
            <w:ins w:id="137" w:author="Julien, Jared" w:date="2013-10-04T15:33:00Z">
              <w:r>
                <w:rPr>
                  <w:rFonts w:ascii="Arial" w:hAnsi="Arial" w:cs="Arial"/>
                  <w:sz w:val="16"/>
                </w:rPr>
                <w:t>Max</w:t>
              </w:r>
            </w:ins>
          </w:p>
        </w:tc>
      </w:tr>
      <w:tr w:rsidR="00393B83" w:rsidTr="00393B83">
        <w:trPr>
          <w:ins w:id="138" w:author="Julien, Jared" w:date="2013-10-04T15:33:00Z"/>
        </w:trPr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ins w:id="139" w:author="Julien, Jared" w:date="2013-10-04T15:33:00Z"/>
                <w:rFonts w:ascii="Arial" w:hAnsi="Arial" w:cs="Arial"/>
                <w:b/>
                <w:bCs/>
                <w:sz w:val="16"/>
              </w:rPr>
            </w:pPr>
            <w:ins w:id="140" w:author="Julien, Jared" w:date="2013-10-04T15:33:00Z">
              <w:r>
                <w:rPr>
                  <w:rFonts w:ascii="Arial" w:hAnsi="Arial" w:cs="Arial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ins w:id="141" w:author="Julien, Jared" w:date="2013-10-04T15:33:00Z"/>
                <w:rFonts w:ascii="Arial" w:hAnsi="Arial" w:cs="Arial"/>
                <w:sz w:val="16"/>
              </w:rPr>
            </w:pPr>
            <w:ins w:id="142" w:author="Julien, Jared" w:date="2013-10-04T15:33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568" w:type="dxa"/>
          </w:tcPr>
          <w:p w:rsidR="00393B83" w:rsidRDefault="00393B83" w:rsidP="00393B83">
            <w:pPr>
              <w:spacing w:before="60"/>
              <w:rPr>
                <w:ins w:id="143" w:author="Julien, Jared" w:date="2013-10-04T15:33:00Z"/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393B83" w:rsidRDefault="00393B83" w:rsidP="00393B83">
            <w:pPr>
              <w:spacing w:before="60"/>
              <w:rPr>
                <w:ins w:id="144" w:author="Julien, Jared" w:date="2013-10-04T15:33:00Z"/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393B83" w:rsidRDefault="00393B83" w:rsidP="00393B83">
            <w:pPr>
              <w:spacing w:before="60"/>
              <w:rPr>
                <w:ins w:id="145" w:author="Julien, Jared" w:date="2013-10-04T15:33:00Z"/>
                <w:rFonts w:ascii="Arial" w:hAnsi="Arial" w:cs="Arial"/>
                <w:sz w:val="16"/>
              </w:rPr>
            </w:pPr>
          </w:p>
        </w:tc>
      </w:tr>
      <w:tr w:rsidR="00393B83" w:rsidTr="00393B83">
        <w:trPr>
          <w:ins w:id="146" w:author="Julien, Jared" w:date="2013-10-04T15:33:00Z"/>
        </w:trPr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ins w:id="147" w:author="Julien, Jared" w:date="2013-10-04T15:33:00Z"/>
                <w:rFonts w:ascii="Arial" w:hAnsi="Arial" w:cs="Arial"/>
                <w:b/>
                <w:bCs/>
                <w:sz w:val="16"/>
              </w:rPr>
            </w:pPr>
            <w:ins w:id="148" w:author="Julien, Jared" w:date="2013-10-04T15:33:00Z">
              <w:r>
                <w:rPr>
                  <w:rFonts w:ascii="Arial" w:hAnsi="Arial" w:cs="Arial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ins w:id="149" w:author="Julien, Jared" w:date="2013-10-04T15:33:00Z"/>
                <w:rFonts w:ascii="Arial" w:hAnsi="Arial" w:cs="Arial"/>
                <w:sz w:val="16"/>
              </w:rPr>
            </w:pPr>
            <w:ins w:id="150" w:author="Julien, Jared" w:date="2013-10-04T15:33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568" w:type="dxa"/>
          </w:tcPr>
          <w:p w:rsidR="00393B83" w:rsidRDefault="00393B83" w:rsidP="00393B83">
            <w:pPr>
              <w:spacing w:before="60"/>
              <w:rPr>
                <w:ins w:id="151" w:author="Julien, Jared" w:date="2013-10-04T15:33:00Z"/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393B83" w:rsidRDefault="00393B83" w:rsidP="00393B83">
            <w:pPr>
              <w:spacing w:before="60"/>
              <w:rPr>
                <w:ins w:id="152" w:author="Julien, Jared" w:date="2013-10-04T15:33:00Z"/>
                <w:rFonts w:ascii="Arial" w:hAnsi="Arial" w:cs="Arial"/>
                <w:sz w:val="16"/>
              </w:rPr>
            </w:pPr>
          </w:p>
        </w:tc>
      </w:tr>
    </w:tbl>
    <w:p w:rsidR="00393B83" w:rsidRDefault="00393B83" w:rsidP="00393B83">
      <w:pPr>
        <w:pStyle w:val="Heading4"/>
        <w:rPr>
          <w:ins w:id="153" w:author="Julien, Jared" w:date="2013-10-04T15:33:00Z"/>
        </w:rPr>
      </w:pPr>
      <w:ins w:id="154" w:author="Julien, Jared" w:date="2013-10-04T15:33:00Z">
        <w:r>
          <w:t>Description</w:t>
        </w:r>
      </w:ins>
    </w:p>
    <w:p w:rsidR="00393B83" w:rsidRDefault="00393B83" w:rsidP="00393B83">
      <w:pPr>
        <w:spacing w:after="0"/>
        <w:jc w:val="center"/>
        <w:rPr>
          <w:ins w:id="155" w:author="Julien, Jared" w:date="2013-10-04T15:33:00Z"/>
        </w:rPr>
      </w:pPr>
      <w:ins w:id="156" w:author="Julien, Jared" w:date="2013-10-04T15:33:00Z">
        <w:r>
          <w:object w:dxaOrig="7757" w:dyaOrig="6450">
            <v:shape id="_x0000_i1030" type="#_x0000_t75" style="width:359.25pt;height:297.75pt" o:ole="">
              <v:imagedata r:id="rId19" o:title=""/>
            </v:shape>
            <o:OLEObject Type="Embed" ProgID="Visio.Drawing.11" ShapeID="_x0000_i1030" DrawAspect="Content" ObjectID="_1442467928" r:id="rId20"/>
          </w:object>
        </w:r>
      </w:ins>
      <w:ins w:id="157" w:author="Julien, Jared" w:date="2013-10-04T15:33:00Z">
        <w:r>
          <w:br w:type="page"/>
        </w:r>
      </w:ins>
    </w:p>
    <w:p w:rsidR="00393B83" w:rsidRDefault="00393B83">
      <w:pPr>
        <w:pStyle w:val="Heading3"/>
        <w:numPr>
          <w:ilvl w:val="0"/>
          <w:numId w:val="0"/>
        </w:numPr>
        <w:ind w:left="720"/>
        <w:rPr>
          <w:ins w:id="158" w:author="Julien, Jared" w:date="2013-10-04T15:33:00Z"/>
        </w:rPr>
        <w:pPrChange w:id="159" w:author="Julien, Jared" w:date="2013-10-04T15:33:00Z">
          <w:pPr>
            <w:pStyle w:val="Heading3"/>
          </w:pPr>
        </w:pPrChange>
      </w:pPr>
    </w:p>
    <w:p w:rsidR="009E330D" w:rsidRDefault="00882D0D" w:rsidP="009E330D">
      <w:pPr>
        <w:pStyle w:val="Heading3"/>
      </w:pPr>
      <w:r>
        <w:t>Update Black Box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188"/>
        <w:gridCol w:w="1586"/>
        <w:gridCol w:w="1418"/>
        <w:gridCol w:w="1523"/>
      </w:tblGrid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88" w:type="dxa"/>
          </w:tcPr>
          <w:p w:rsidR="009E33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882D0D">
              <w:rPr>
                <w:rFonts w:ascii="Arial" w:hAnsi="Arial" w:cs="Arial"/>
                <w:sz w:val="16"/>
              </w:rPr>
              <w:t>UpdateBlkBox</w:t>
            </w:r>
            <w:proofErr w:type="spellEnd"/>
          </w:p>
        </w:tc>
        <w:tc>
          <w:tcPr>
            <w:tcW w:w="1586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18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23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82D0D" w:rsidTr="009E330D">
        <w:tc>
          <w:tcPr>
            <w:tcW w:w="1213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88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882D0D">
              <w:rPr>
                <w:rFonts w:ascii="Arial" w:hAnsi="Arial" w:cs="Arial"/>
                <w:sz w:val="16"/>
              </w:rPr>
              <w:t>NTC_Cnt_T_u08</w:t>
            </w:r>
          </w:p>
        </w:tc>
        <w:tc>
          <w:tcPr>
            <w:tcW w:w="1586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Param_Cnt_T_u08</w:t>
            </w:r>
          </w:p>
        </w:tc>
        <w:tc>
          <w:tcPr>
            <w:tcW w:w="1586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882D0D" w:rsidTr="009E330D">
        <w:tc>
          <w:tcPr>
            <w:tcW w:w="1213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882D0D" w:rsidRPr="001E6EA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882D0D">
              <w:rPr>
                <w:rFonts w:ascii="Arial" w:hAnsi="Arial" w:cs="Arial"/>
                <w:sz w:val="16"/>
              </w:rPr>
              <w:t>BlkBoxGrpIdx_Cnt_T_u08</w:t>
            </w:r>
          </w:p>
        </w:tc>
        <w:tc>
          <w:tcPr>
            <w:tcW w:w="1586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7603A0" w:rsidRDefault="004125ED" w:rsidP="00A70CAA">
            <w:pPr>
              <w:tabs>
                <w:tab w:val="center" w:pos="653"/>
              </w:tabs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  <w:r w:rsidR="008F69F5">
              <w:rPr>
                <w:rFonts w:ascii="Arial" w:hAnsi="Arial" w:cs="Arial"/>
                <w:sz w:val="16"/>
              </w:rPr>
              <w:tab/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88" w:type="dxa"/>
          </w:tcPr>
          <w:p w:rsidR="009E33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41" w:type="dxa"/>
            <w:gridSpan w:val="2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E330D" w:rsidRDefault="009E330D" w:rsidP="009E330D">
      <w:pPr>
        <w:pStyle w:val="Heading4"/>
      </w:pPr>
      <w:r>
        <w:lastRenderedPageBreak/>
        <w:t>Description</w:t>
      </w:r>
    </w:p>
    <w:p w:rsidR="009E330D" w:rsidRDefault="002549DE" w:rsidP="00192354">
      <w:pPr>
        <w:spacing w:after="0"/>
        <w:jc w:val="center"/>
        <w:rPr>
          <w:rFonts w:ascii="Arial" w:hAnsi="Arial"/>
          <w:b/>
          <w:sz w:val="24"/>
        </w:rPr>
      </w:pPr>
      <w:r>
        <w:object w:dxaOrig="10955" w:dyaOrig="14666">
          <v:shape id="_x0000_i1031" type="#_x0000_t75" style="width:6in;height:564.75pt" o:ole="">
            <v:imagedata r:id="rId21" o:title=""/>
          </v:shape>
          <o:OLEObject Type="Embed" ProgID="Visio.Drawing.11" ShapeID="_x0000_i1031" DrawAspect="Content" ObjectID="_1442467929" r:id="rId22"/>
        </w:object>
      </w:r>
    </w:p>
    <w:p w:rsidR="008B3E94" w:rsidRDefault="008B3E94" w:rsidP="008B3E94">
      <w:pPr>
        <w:pStyle w:val="Heading2"/>
      </w:pPr>
      <w:r>
        <w:lastRenderedPageBreak/>
        <w:t>Local Functions/Macros Used by this MDD only</w:t>
      </w:r>
    </w:p>
    <w:p w:rsidR="008B3E94" w:rsidRDefault="0064338F" w:rsidP="008B3E94">
      <w:pPr>
        <w:pStyle w:val="Heading3"/>
      </w:pPr>
      <w:r>
        <w:t>Create Storage Array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639"/>
        <w:gridCol w:w="1530"/>
        <w:gridCol w:w="990"/>
        <w:gridCol w:w="990"/>
      </w:tblGrid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639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52D96">
              <w:rPr>
                <w:rFonts w:ascii="Arial" w:hAnsi="Arial" w:cs="Arial"/>
                <w:sz w:val="16"/>
              </w:rPr>
              <w:t>CreateStorageArray</w:t>
            </w:r>
            <w:proofErr w:type="spellEnd"/>
          </w:p>
        </w:tc>
        <w:tc>
          <w:tcPr>
            <w:tcW w:w="153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639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52D96">
              <w:rPr>
                <w:rFonts w:ascii="Arial" w:hAnsi="Arial" w:cs="Arial"/>
                <w:sz w:val="16"/>
              </w:rPr>
              <w:t>AgingCounterIncrement</w:t>
            </w:r>
            <w:proofErr w:type="spellEnd"/>
          </w:p>
        </w:tc>
        <w:tc>
          <w:tcPr>
            <w:tcW w:w="1530" w:type="dxa"/>
          </w:tcPr>
          <w:p w:rsidR="008B3E94" w:rsidRDefault="00106B81" w:rsidP="00D52D9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uint8 </w:t>
            </w:r>
          </w:p>
        </w:tc>
        <w:tc>
          <w:tcPr>
            <w:tcW w:w="990" w:type="dxa"/>
          </w:tcPr>
          <w:p w:rsidR="008B3E94" w:rsidRDefault="00106B8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8B3E94" w:rsidRDefault="008F69F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639" w:type="dxa"/>
          </w:tcPr>
          <w:p w:rsidR="008B3E94" w:rsidRDefault="00E50828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153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B3E94" w:rsidRDefault="008B3E94" w:rsidP="008B3E94">
      <w:pPr>
        <w:pStyle w:val="Heading4"/>
      </w:pPr>
      <w:r>
        <w:t>Description</w:t>
      </w:r>
    </w:p>
    <w:p w:rsidR="003739DD" w:rsidRDefault="00A70CAA" w:rsidP="00D52D96">
      <w:pPr>
        <w:jc w:val="center"/>
      </w:pPr>
      <w:r>
        <w:object w:dxaOrig="12150" w:dyaOrig="10136">
          <v:shape id="_x0000_i1032" type="#_x0000_t75" style="width:6in;height:5in" o:ole="">
            <v:imagedata r:id="rId23" o:title=""/>
          </v:shape>
          <o:OLEObject Type="Embed" ProgID="Visio.Drawing.11" ShapeID="_x0000_i1032" DrawAspect="Content" ObjectID="_1442467930" r:id="rId24"/>
        </w:object>
      </w:r>
    </w:p>
    <w:p w:rsidR="00D52D96" w:rsidRDefault="00D52D96" w:rsidP="00D52D96">
      <w:pPr>
        <w:jc w:val="center"/>
      </w:pPr>
      <w:r>
        <w:object w:dxaOrig="11250" w:dyaOrig="6445">
          <v:shape id="_x0000_i1033" type="#_x0000_t75" style="width:6in;height:247.5pt" o:ole="">
            <v:imagedata r:id="rId25" o:title=""/>
          </v:shape>
          <o:OLEObject Type="Embed" ProgID="Visio.Drawing.11" ShapeID="_x0000_i1033" DrawAspect="Content" ObjectID="_1442467931" r:id="rId26"/>
        </w:object>
      </w:r>
    </w:p>
    <w:p w:rsidR="004A781C" w:rsidRDefault="004A781C">
      <w:pPr>
        <w:pStyle w:val="Heading1"/>
      </w:pPr>
      <w:r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826D83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2" w:type="dxa"/>
            <w:vAlign w:val="center"/>
          </w:tcPr>
          <w:p w:rsidR="00826D83" w:rsidRPr="004B5BE2" w:rsidRDefault="00826D83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3A0462" w:rsidRPr="003A0462" w:rsidRDefault="003A0462" w:rsidP="003A0462">
      <w:r>
        <w:t>None</w:t>
      </w:r>
    </w:p>
    <w:p w:rsidR="00F47DD3" w:rsidRDefault="00F47DD3" w:rsidP="00F47DD3">
      <w:pPr>
        <w:pStyle w:val="Heading2"/>
      </w:pPr>
      <w:r>
        <w:t>Fault Recovery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lastRenderedPageBreak/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26523B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26523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732BB" w:rsidRPr="002A4B90" w:rsidTr="009732BB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Default="009732BB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DiagMgr_Trns1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DiagMgr_Trns2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DiagMgr_Per2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DiagMgr_SCom_GetNTCInfo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om_ResetNTCStatus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om_ReadStrgArray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om_ClearBlackBox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F3A3E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A3E" w:rsidRDefault="009732BB" w:rsidP="006369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UpdateBlkBox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A3E" w:rsidRPr="005A5EEC" w:rsidDel="00421D10" w:rsidRDefault="009732BB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AP_DIAGMGR_CODE</w:t>
            </w:r>
          </w:p>
        </w:tc>
      </w:tr>
      <w:tr w:rsidR="00793B5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Default="009732BB" w:rsidP="006369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CreateStorageArray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AP_DIAGMGR_CODE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4A781C">
      <w:pPr>
        <w:numPr>
          <w:ilvl w:val="0"/>
          <w:numId w:val="6"/>
        </w:numPr>
      </w:pPr>
      <w:del w:id="160" w:author="Julien, Jared" w:date="2013-10-04T15:31:00Z">
        <w:r w:rsidDel="00393B83">
          <w:delText>(Item #1)</w:delText>
        </w:r>
      </w:del>
      <w:ins w:id="161" w:author="Julien, Jared" w:date="2013-10-04T15:31:00Z">
        <w:r w:rsidR="00393B83">
          <w:t xml:space="preserve">The latch active counters will not be </w:t>
        </w:r>
        <w:proofErr w:type="gramStart"/>
        <w:r w:rsidR="00393B83">
          <w:t>stepped</w:t>
        </w:r>
      </w:ins>
      <w:ins w:id="162" w:author="Julien, Jared" w:date="2013-10-04T15:33:00Z">
        <w:r w:rsidR="00393B83">
          <w:t>/checked</w:t>
        </w:r>
      </w:ins>
      <w:proofErr w:type="gramEnd"/>
      <w:ins w:id="163" w:author="Julien, Jared" w:date="2013-10-04T15:31:00Z">
        <w:r w:rsidR="00393B83">
          <w:t xml:space="preserve"> on a quick ignition cycle as the Init1 function will not be called.</w:t>
        </w:r>
      </w:ins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3A0BF2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26-Mar</w:t>
            </w:r>
            <w:r w:rsidR="003A0462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1350" w:type="dxa"/>
          </w:tcPr>
          <w:p w:rsidR="00E86DED" w:rsidRDefault="003A0462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656277" w:rsidTr="00E86DED">
        <w:tc>
          <w:tcPr>
            <w:tcW w:w="720" w:type="dxa"/>
          </w:tcPr>
          <w:p w:rsidR="00656277" w:rsidRDefault="006562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508" w:type="dxa"/>
          </w:tcPr>
          <w:p w:rsidR="00656277" w:rsidRDefault="006562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MDD Catch up to match to SRC </w:t>
            </w:r>
            <w:proofErr w:type="spellStart"/>
            <w:r>
              <w:rPr>
                <w:rFonts w:ascii="Arial" w:hAnsi="Arial" w:cs="Arial"/>
                <w:sz w:val="16"/>
              </w:rPr>
              <w:t>Ver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5</w:t>
            </w:r>
          </w:p>
        </w:tc>
        <w:tc>
          <w:tcPr>
            <w:tcW w:w="1350" w:type="dxa"/>
          </w:tcPr>
          <w:p w:rsidR="00656277" w:rsidRDefault="00656277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24- June- 13</w:t>
            </w:r>
          </w:p>
        </w:tc>
        <w:tc>
          <w:tcPr>
            <w:tcW w:w="1350" w:type="dxa"/>
          </w:tcPr>
          <w:p w:rsidR="00656277" w:rsidRDefault="00656277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AC520E" w:rsidTr="00E86DED">
        <w:trPr>
          <w:ins w:id="164" w:author="Julien, Jared" w:date="2013-10-04T13:57:00Z"/>
        </w:trPr>
        <w:tc>
          <w:tcPr>
            <w:tcW w:w="720" w:type="dxa"/>
          </w:tcPr>
          <w:p w:rsidR="00AC520E" w:rsidRDefault="00AC520E">
            <w:pPr>
              <w:spacing w:before="60"/>
              <w:rPr>
                <w:ins w:id="165" w:author="Julien, Jared" w:date="2013-10-04T13:57:00Z"/>
                <w:rFonts w:ascii="Arial" w:hAnsi="Arial" w:cs="Arial"/>
                <w:sz w:val="16"/>
              </w:rPr>
            </w:pPr>
            <w:ins w:id="166" w:author="Julien, Jared" w:date="2013-10-04T13:57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5508" w:type="dxa"/>
          </w:tcPr>
          <w:p w:rsidR="00AC520E" w:rsidRDefault="00AC520E">
            <w:pPr>
              <w:spacing w:before="60"/>
              <w:rPr>
                <w:ins w:id="167" w:author="Julien, Jared" w:date="2013-10-04T13:57:00Z"/>
                <w:rFonts w:ascii="Arial" w:hAnsi="Arial" w:cs="Arial"/>
                <w:sz w:val="16"/>
              </w:rPr>
            </w:pPr>
            <w:ins w:id="168" w:author="Julien, Jared" w:date="2013-10-04T13:57:00Z">
              <w:r>
                <w:rPr>
                  <w:rFonts w:ascii="Arial" w:hAnsi="Arial" w:cs="Arial"/>
                  <w:sz w:val="16"/>
                </w:rPr>
                <w:t xml:space="preserve">Added </w:t>
              </w:r>
              <w:proofErr w:type="spellStart"/>
              <w:r>
                <w:rPr>
                  <w:rFonts w:ascii="Arial" w:hAnsi="Arial" w:cs="Arial"/>
                  <w:sz w:val="16"/>
                </w:rPr>
                <w:t>init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function to support latch active diagnostic addition</w:t>
              </w:r>
            </w:ins>
          </w:p>
        </w:tc>
        <w:tc>
          <w:tcPr>
            <w:tcW w:w="1350" w:type="dxa"/>
          </w:tcPr>
          <w:p w:rsidR="00AC520E" w:rsidRDefault="00AC520E" w:rsidP="0040047D">
            <w:pPr>
              <w:spacing w:before="60"/>
              <w:rPr>
                <w:ins w:id="169" w:author="Julien, Jared" w:date="2013-10-04T13:57:00Z"/>
                <w:rFonts w:ascii="Arial" w:hAnsi="Arial" w:cs="Arial"/>
                <w:sz w:val="16"/>
              </w:rPr>
            </w:pPr>
            <w:ins w:id="170" w:author="Julien, Jared" w:date="2013-10-04T13:57:00Z">
              <w:r>
                <w:rPr>
                  <w:rFonts w:ascii="Arial" w:hAnsi="Arial" w:cs="Arial"/>
                  <w:sz w:val="16"/>
                </w:rPr>
                <w:t>04-OCT-13</w:t>
              </w:r>
            </w:ins>
          </w:p>
        </w:tc>
        <w:tc>
          <w:tcPr>
            <w:tcW w:w="1350" w:type="dxa"/>
          </w:tcPr>
          <w:p w:rsidR="00AC520E" w:rsidRDefault="00AC520E" w:rsidP="00384BE1">
            <w:pPr>
              <w:spacing w:before="60"/>
              <w:rPr>
                <w:ins w:id="171" w:author="Julien, Jared" w:date="2013-10-04T13:57:00Z"/>
                <w:rFonts w:ascii="Arial" w:hAnsi="Arial" w:cs="Arial"/>
                <w:sz w:val="16"/>
              </w:rPr>
            </w:pPr>
            <w:ins w:id="172" w:author="Julien, Jared" w:date="2013-10-04T13:57:00Z">
              <w:r>
                <w:rPr>
                  <w:rFonts w:ascii="Arial" w:hAnsi="Arial" w:cs="Arial"/>
                  <w:sz w:val="16"/>
                </w:rPr>
                <w:t>Jared</w:t>
              </w:r>
            </w:ins>
          </w:p>
        </w:tc>
      </w:tr>
    </w:tbl>
    <w:p w:rsidR="00107819" w:rsidRDefault="00107819"/>
    <w:sectPr w:rsidR="00107819" w:rsidSect="00714BF5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4C" w:rsidRDefault="00737D4C">
      <w:r>
        <w:separator/>
      </w:r>
    </w:p>
  </w:endnote>
  <w:endnote w:type="continuationSeparator" w:id="0">
    <w:p w:rsidR="00737D4C" w:rsidRDefault="0073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83" w:rsidRDefault="00393B83">
    <w:pPr>
      <w:pStyle w:val="Footer"/>
    </w:pPr>
    <w:r>
      <w:rPr>
        <w:snapToGrid w:val="0"/>
      </w:rPr>
      <w:tab/>
    </w:r>
    <w:r w:rsidR="00737D4C">
      <w:fldChar w:fldCharType="begin"/>
    </w:r>
    <w:r w:rsidR="00737D4C">
      <w:instrText xml:space="preserve"> DOCPROPERTY "Company"  \* MERGEFORMAT </w:instrText>
    </w:r>
    <w:r w:rsidR="00737D4C">
      <w:fldChar w:fldCharType="separate"/>
    </w:r>
    <w:r w:rsidRPr="00932E00">
      <w:rPr>
        <w:rFonts w:ascii="Times" w:hAnsi="Times"/>
        <w:caps/>
        <w:snapToGrid w:val="0"/>
      </w:rPr>
      <w:t>Nexteer</w:t>
    </w:r>
    <w:r w:rsidR="00737D4C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4C" w:rsidRDefault="00737D4C">
      <w:r>
        <w:separator/>
      </w:r>
    </w:p>
  </w:footnote>
  <w:footnote w:type="continuationSeparator" w:id="0">
    <w:p w:rsidR="00737D4C" w:rsidRDefault="00737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83" w:rsidRDefault="00393B83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93B83">
      <w:trPr>
        <w:cantSplit/>
      </w:trPr>
      <w:tc>
        <w:tcPr>
          <w:tcW w:w="990" w:type="dxa"/>
        </w:tcPr>
        <w:p w:rsidR="00393B83" w:rsidRDefault="00393B83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93B83" w:rsidRDefault="00737D4C">
          <w:pPr>
            <w:pStyle w:val="Header"/>
          </w:pPr>
          <w:r>
            <w:fldChar w:fldCharType="begin"/>
          </w:r>
          <w:r>
            <w:instrText xml:space="preserve"> DOCPROPERTY "Document Title"  \* MERGEFORMAT </w:instrText>
          </w:r>
          <w:r>
            <w:fldChar w:fldCharType="separate"/>
          </w:r>
          <w:r w:rsidR="00393B83">
            <w:t>Diagnostics Manager</w:t>
          </w:r>
          <w:r>
            <w:fldChar w:fldCharType="end"/>
          </w:r>
          <w:r w:rsidR="00393B83">
            <w:t xml:space="preserve"> DEM Interface</w:t>
          </w:r>
        </w:p>
        <w:p w:rsidR="00393B83" w:rsidRDefault="00737D4C">
          <w:pPr>
            <w:pStyle w:val="Header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393B83">
            <w:t>Gen II+ EPS</w:t>
          </w:r>
          <w:r>
            <w:fldChar w:fldCharType="end"/>
          </w:r>
        </w:p>
      </w:tc>
      <w:tc>
        <w:tcPr>
          <w:tcW w:w="1170" w:type="dxa"/>
        </w:tcPr>
        <w:p w:rsidR="00393B83" w:rsidRDefault="00393B83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393B83" w:rsidRDefault="00393B83" w:rsidP="00F07705">
          <w:pPr>
            <w:pStyle w:val="Header"/>
          </w:pPr>
          <w:ins w:id="173" w:author="Julien, Jared" w:date="2013-10-04T13:37:00Z">
            <w:r>
              <w:t>3</w:t>
            </w:r>
          </w:ins>
          <w:del w:id="174" w:author="Julien, Jared" w:date="2013-10-04T13:37:00Z">
            <w:r w:rsidDel="002B1494">
              <w:delText>2</w:delText>
            </w:r>
          </w:del>
        </w:p>
      </w:tc>
    </w:tr>
    <w:tr w:rsidR="00393B83">
      <w:trPr>
        <w:cantSplit/>
      </w:trPr>
      <w:tc>
        <w:tcPr>
          <w:tcW w:w="990" w:type="dxa"/>
        </w:tcPr>
        <w:p w:rsidR="00393B83" w:rsidRDefault="00393B83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93B83" w:rsidRDefault="00393B83">
          <w:pPr>
            <w:pStyle w:val="Header"/>
            <w:jc w:val="center"/>
          </w:pPr>
        </w:p>
      </w:tc>
      <w:tc>
        <w:tcPr>
          <w:tcW w:w="1170" w:type="dxa"/>
        </w:tcPr>
        <w:p w:rsidR="00393B83" w:rsidRDefault="00393B83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93B83" w:rsidRDefault="00393B83" w:rsidP="00AC520E">
          <w:pPr>
            <w:pStyle w:val="Header"/>
          </w:pPr>
          <w:del w:id="175" w:author="Julien, Jared" w:date="2013-10-04T13:37:00Z">
            <w:r w:rsidDel="002B1494">
              <w:delText>26-Mar</w:delText>
            </w:r>
          </w:del>
          <w:ins w:id="176" w:author="Julien, Jared" w:date="2013-10-04T13:37:00Z">
            <w:r>
              <w:t>0</w:t>
            </w:r>
          </w:ins>
          <w:ins w:id="177" w:author="Julien, Jared" w:date="2013-10-04T13:57:00Z">
            <w:r>
              <w:t>4</w:t>
            </w:r>
          </w:ins>
          <w:ins w:id="178" w:author="Julien, Jared" w:date="2013-10-04T13:37:00Z">
            <w:r>
              <w:t>-Oct</w:t>
            </w:r>
          </w:ins>
          <w:r>
            <w:t>-13</w:t>
          </w:r>
        </w:p>
      </w:tc>
    </w:tr>
    <w:tr w:rsidR="00393B83">
      <w:trPr>
        <w:cantSplit/>
      </w:trPr>
      <w:tc>
        <w:tcPr>
          <w:tcW w:w="990" w:type="dxa"/>
        </w:tcPr>
        <w:p w:rsidR="00393B83" w:rsidRDefault="00393B83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93B83" w:rsidRDefault="00393B83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93B83" w:rsidRDefault="00393B83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93B83" w:rsidRDefault="00393B83">
          <w:pPr>
            <w:pStyle w:val="Header"/>
          </w:pPr>
          <w:del w:id="179" w:author="Julien, Jared" w:date="2013-10-04T13:37:00Z">
            <w:r w:rsidDel="002B1494">
              <w:delText>Vishal Kema</w:delText>
            </w:r>
          </w:del>
          <w:ins w:id="180" w:author="Julien, Jared" w:date="2013-10-04T13:37:00Z">
            <w:r>
              <w:t xml:space="preserve">Jared </w:t>
            </w:r>
            <w:proofErr w:type="spellStart"/>
            <w:r>
              <w:t>Julien</w:t>
            </w:r>
          </w:ins>
          <w:proofErr w:type="spellEnd"/>
        </w:p>
      </w:tc>
      <w:tc>
        <w:tcPr>
          <w:tcW w:w="1170" w:type="dxa"/>
        </w:tcPr>
        <w:p w:rsidR="00393B83" w:rsidRDefault="00393B83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93B83" w:rsidRDefault="00393B83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22DF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22DF9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</w:tc>
    </w:tr>
  </w:tbl>
  <w:p w:rsidR="00393B83" w:rsidRDefault="00393B83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294"/>
    <w:rsid w:val="000038D1"/>
    <w:rsid w:val="00011308"/>
    <w:rsid w:val="0001627B"/>
    <w:rsid w:val="00020652"/>
    <w:rsid w:val="00020C08"/>
    <w:rsid w:val="000210A1"/>
    <w:rsid w:val="00022DF9"/>
    <w:rsid w:val="00025E82"/>
    <w:rsid w:val="00026319"/>
    <w:rsid w:val="000266F7"/>
    <w:rsid w:val="000351B0"/>
    <w:rsid w:val="00052F31"/>
    <w:rsid w:val="00055255"/>
    <w:rsid w:val="00056031"/>
    <w:rsid w:val="000657F6"/>
    <w:rsid w:val="000730EB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A7B12"/>
    <w:rsid w:val="000B0298"/>
    <w:rsid w:val="000B0DAA"/>
    <w:rsid w:val="000B2021"/>
    <w:rsid w:val="000B2722"/>
    <w:rsid w:val="000B7733"/>
    <w:rsid w:val="000C66E2"/>
    <w:rsid w:val="000D0D29"/>
    <w:rsid w:val="000D2724"/>
    <w:rsid w:val="000D57A7"/>
    <w:rsid w:val="000E7DC5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345CE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3FF3"/>
    <w:rsid w:val="001C452F"/>
    <w:rsid w:val="001C5C16"/>
    <w:rsid w:val="001C770F"/>
    <w:rsid w:val="001C7DE1"/>
    <w:rsid w:val="001D31A4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5A84"/>
    <w:rsid w:val="0023792A"/>
    <w:rsid w:val="002448C5"/>
    <w:rsid w:val="00244D6D"/>
    <w:rsid w:val="00245CB5"/>
    <w:rsid w:val="00251AC0"/>
    <w:rsid w:val="00251CE8"/>
    <w:rsid w:val="002549DE"/>
    <w:rsid w:val="00257DCC"/>
    <w:rsid w:val="00261124"/>
    <w:rsid w:val="0026523B"/>
    <w:rsid w:val="00271B7B"/>
    <w:rsid w:val="00272AC1"/>
    <w:rsid w:val="00276120"/>
    <w:rsid w:val="00276D89"/>
    <w:rsid w:val="002912E8"/>
    <w:rsid w:val="002969D6"/>
    <w:rsid w:val="00297329"/>
    <w:rsid w:val="002A2A6C"/>
    <w:rsid w:val="002A2F61"/>
    <w:rsid w:val="002A4B90"/>
    <w:rsid w:val="002B131C"/>
    <w:rsid w:val="002B1494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46CF"/>
    <w:rsid w:val="00300661"/>
    <w:rsid w:val="00303774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93B83"/>
    <w:rsid w:val="003A0462"/>
    <w:rsid w:val="003A0BF2"/>
    <w:rsid w:val="003A0C23"/>
    <w:rsid w:val="003A0DA7"/>
    <w:rsid w:val="003C0EA0"/>
    <w:rsid w:val="003C42BD"/>
    <w:rsid w:val="003C4D3F"/>
    <w:rsid w:val="003D308D"/>
    <w:rsid w:val="003E3CBE"/>
    <w:rsid w:val="003F0243"/>
    <w:rsid w:val="003F5EF3"/>
    <w:rsid w:val="0040047D"/>
    <w:rsid w:val="00402D87"/>
    <w:rsid w:val="004061EC"/>
    <w:rsid w:val="004062AF"/>
    <w:rsid w:val="004125ED"/>
    <w:rsid w:val="00416356"/>
    <w:rsid w:val="00420C4C"/>
    <w:rsid w:val="00421D10"/>
    <w:rsid w:val="00424E5B"/>
    <w:rsid w:val="0042577A"/>
    <w:rsid w:val="004261F2"/>
    <w:rsid w:val="00426BE9"/>
    <w:rsid w:val="00427F98"/>
    <w:rsid w:val="00430F15"/>
    <w:rsid w:val="0043185B"/>
    <w:rsid w:val="00431B30"/>
    <w:rsid w:val="004340C1"/>
    <w:rsid w:val="00435984"/>
    <w:rsid w:val="00436D71"/>
    <w:rsid w:val="00441CCC"/>
    <w:rsid w:val="00443871"/>
    <w:rsid w:val="00446BC2"/>
    <w:rsid w:val="00450AFB"/>
    <w:rsid w:val="004732DE"/>
    <w:rsid w:val="00474453"/>
    <w:rsid w:val="00475535"/>
    <w:rsid w:val="00477378"/>
    <w:rsid w:val="00480467"/>
    <w:rsid w:val="004824ED"/>
    <w:rsid w:val="00484E2E"/>
    <w:rsid w:val="004933BE"/>
    <w:rsid w:val="00493B7B"/>
    <w:rsid w:val="004A10D6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306D2"/>
    <w:rsid w:val="00537BE1"/>
    <w:rsid w:val="00537F2E"/>
    <w:rsid w:val="00542938"/>
    <w:rsid w:val="0055166C"/>
    <w:rsid w:val="005642FC"/>
    <w:rsid w:val="00565A05"/>
    <w:rsid w:val="00567DF6"/>
    <w:rsid w:val="00571D3A"/>
    <w:rsid w:val="00572E33"/>
    <w:rsid w:val="005745B0"/>
    <w:rsid w:val="005758A9"/>
    <w:rsid w:val="00580C73"/>
    <w:rsid w:val="005844A1"/>
    <w:rsid w:val="00585F69"/>
    <w:rsid w:val="00587C79"/>
    <w:rsid w:val="00590C73"/>
    <w:rsid w:val="00594AC0"/>
    <w:rsid w:val="005A0E1D"/>
    <w:rsid w:val="005A5EEC"/>
    <w:rsid w:val="005B71F4"/>
    <w:rsid w:val="005C60B6"/>
    <w:rsid w:val="005C6FE5"/>
    <w:rsid w:val="005D0312"/>
    <w:rsid w:val="005D296C"/>
    <w:rsid w:val="005D5FE4"/>
    <w:rsid w:val="005D6009"/>
    <w:rsid w:val="005D6D30"/>
    <w:rsid w:val="005E1C3D"/>
    <w:rsid w:val="005E1F23"/>
    <w:rsid w:val="005E4AFE"/>
    <w:rsid w:val="005E647D"/>
    <w:rsid w:val="005E72DA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38F"/>
    <w:rsid w:val="00643599"/>
    <w:rsid w:val="00643B04"/>
    <w:rsid w:val="006519D7"/>
    <w:rsid w:val="00652D90"/>
    <w:rsid w:val="00656277"/>
    <w:rsid w:val="00657762"/>
    <w:rsid w:val="00660458"/>
    <w:rsid w:val="006612ED"/>
    <w:rsid w:val="00666453"/>
    <w:rsid w:val="0066648F"/>
    <w:rsid w:val="00667A60"/>
    <w:rsid w:val="00674ADF"/>
    <w:rsid w:val="0067560D"/>
    <w:rsid w:val="006766B3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3E81"/>
    <w:rsid w:val="006A4045"/>
    <w:rsid w:val="006B1F9B"/>
    <w:rsid w:val="006B293F"/>
    <w:rsid w:val="006B4E22"/>
    <w:rsid w:val="006B7F6F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3EE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37D4C"/>
    <w:rsid w:val="007465EA"/>
    <w:rsid w:val="00754890"/>
    <w:rsid w:val="007603A0"/>
    <w:rsid w:val="00760736"/>
    <w:rsid w:val="00760E87"/>
    <w:rsid w:val="00762187"/>
    <w:rsid w:val="0077075D"/>
    <w:rsid w:val="007735BE"/>
    <w:rsid w:val="0077360E"/>
    <w:rsid w:val="00775E8F"/>
    <w:rsid w:val="00781571"/>
    <w:rsid w:val="00781AF9"/>
    <w:rsid w:val="00782C5F"/>
    <w:rsid w:val="0079063F"/>
    <w:rsid w:val="00791994"/>
    <w:rsid w:val="00793B51"/>
    <w:rsid w:val="00796385"/>
    <w:rsid w:val="00797DC3"/>
    <w:rsid w:val="007A28F9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074EE"/>
    <w:rsid w:val="00820873"/>
    <w:rsid w:val="00823E73"/>
    <w:rsid w:val="00826D83"/>
    <w:rsid w:val="008272D0"/>
    <w:rsid w:val="0083530E"/>
    <w:rsid w:val="00836417"/>
    <w:rsid w:val="008402BE"/>
    <w:rsid w:val="00843ED9"/>
    <w:rsid w:val="00845172"/>
    <w:rsid w:val="0084796B"/>
    <w:rsid w:val="00847E1D"/>
    <w:rsid w:val="00856120"/>
    <w:rsid w:val="00856B66"/>
    <w:rsid w:val="00864BB5"/>
    <w:rsid w:val="00867F38"/>
    <w:rsid w:val="0087049A"/>
    <w:rsid w:val="00871D2C"/>
    <w:rsid w:val="00882D0D"/>
    <w:rsid w:val="008869E9"/>
    <w:rsid w:val="00893694"/>
    <w:rsid w:val="00894C3F"/>
    <w:rsid w:val="00895812"/>
    <w:rsid w:val="008A095F"/>
    <w:rsid w:val="008A5682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9F5"/>
    <w:rsid w:val="008F6DBB"/>
    <w:rsid w:val="008F6F66"/>
    <w:rsid w:val="00900263"/>
    <w:rsid w:val="00902A68"/>
    <w:rsid w:val="0090477E"/>
    <w:rsid w:val="00904BF7"/>
    <w:rsid w:val="00910CB2"/>
    <w:rsid w:val="009129DC"/>
    <w:rsid w:val="00921E86"/>
    <w:rsid w:val="009269D9"/>
    <w:rsid w:val="00930FFC"/>
    <w:rsid w:val="00932E00"/>
    <w:rsid w:val="00935B5A"/>
    <w:rsid w:val="009406E4"/>
    <w:rsid w:val="0094403D"/>
    <w:rsid w:val="00947668"/>
    <w:rsid w:val="00950021"/>
    <w:rsid w:val="0095565D"/>
    <w:rsid w:val="0095585F"/>
    <w:rsid w:val="00955900"/>
    <w:rsid w:val="00955F6A"/>
    <w:rsid w:val="00962AB6"/>
    <w:rsid w:val="009639BC"/>
    <w:rsid w:val="00964358"/>
    <w:rsid w:val="0096474F"/>
    <w:rsid w:val="0096603A"/>
    <w:rsid w:val="00970842"/>
    <w:rsid w:val="009708D3"/>
    <w:rsid w:val="009727AB"/>
    <w:rsid w:val="00972912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22A84"/>
    <w:rsid w:val="00A23808"/>
    <w:rsid w:val="00A23DD4"/>
    <w:rsid w:val="00A5108B"/>
    <w:rsid w:val="00A544FA"/>
    <w:rsid w:val="00A600DB"/>
    <w:rsid w:val="00A63CD6"/>
    <w:rsid w:val="00A66636"/>
    <w:rsid w:val="00A70CAA"/>
    <w:rsid w:val="00A73B00"/>
    <w:rsid w:val="00A901D6"/>
    <w:rsid w:val="00A94106"/>
    <w:rsid w:val="00A96043"/>
    <w:rsid w:val="00A9639E"/>
    <w:rsid w:val="00AA04B5"/>
    <w:rsid w:val="00AA1B6A"/>
    <w:rsid w:val="00AB1659"/>
    <w:rsid w:val="00AB4A2F"/>
    <w:rsid w:val="00AB68FD"/>
    <w:rsid w:val="00AC12B1"/>
    <w:rsid w:val="00AC520E"/>
    <w:rsid w:val="00AD1A12"/>
    <w:rsid w:val="00AD731B"/>
    <w:rsid w:val="00AD771B"/>
    <w:rsid w:val="00AE76B9"/>
    <w:rsid w:val="00AE7DFB"/>
    <w:rsid w:val="00AF4545"/>
    <w:rsid w:val="00AF517D"/>
    <w:rsid w:val="00AF5514"/>
    <w:rsid w:val="00AF7029"/>
    <w:rsid w:val="00B0361F"/>
    <w:rsid w:val="00B1035C"/>
    <w:rsid w:val="00B118B3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4945"/>
    <w:rsid w:val="00B55E0E"/>
    <w:rsid w:val="00B609EB"/>
    <w:rsid w:val="00B6123E"/>
    <w:rsid w:val="00B67C79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6DCB"/>
    <w:rsid w:val="00BA7227"/>
    <w:rsid w:val="00BB0A33"/>
    <w:rsid w:val="00BB0C04"/>
    <w:rsid w:val="00BC5446"/>
    <w:rsid w:val="00BC744B"/>
    <w:rsid w:val="00BD008B"/>
    <w:rsid w:val="00BD15D2"/>
    <w:rsid w:val="00BD3DFF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655"/>
    <w:rsid w:val="00C20E4C"/>
    <w:rsid w:val="00C214C7"/>
    <w:rsid w:val="00C25023"/>
    <w:rsid w:val="00C271A8"/>
    <w:rsid w:val="00C32656"/>
    <w:rsid w:val="00C32A51"/>
    <w:rsid w:val="00C35BD3"/>
    <w:rsid w:val="00C36978"/>
    <w:rsid w:val="00C5211B"/>
    <w:rsid w:val="00C53DE5"/>
    <w:rsid w:val="00C541E3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6500"/>
    <w:rsid w:val="00CB74EA"/>
    <w:rsid w:val="00CC1992"/>
    <w:rsid w:val="00CC3885"/>
    <w:rsid w:val="00CD182B"/>
    <w:rsid w:val="00CD4DB9"/>
    <w:rsid w:val="00CE0458"/>
    <w:rsid w:val="00CE557F"/>
    <w:rsid w:val="00CF32FE"/>
    <w:rsid w:val="00CF5B9D"/>
    <w:rsid w:val="00D006E6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156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027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869AE"/>
    <w:rsid w:val="00F915D6"/>
    <w:rsid w:val="00F919AB"/>
    <w:rsid w:val="00F939E2"/>
    <w:rsid w:val="00F96AE2"/>
    <w:rsid w:val="00FA7786"/>
    <w:rsid w:val="00FB2942"/>
    <w:rsid w:val="00FB432D"/>
    <w:rsid w:val="00FB53A9"/>
    <w:rsid w:val="00FB6308"/>
    <w:rsid w:val="00FC3F01"/>
    <w:rsid w:val="00FC3FB2"/>
    <w:rsid w:val="00FC4C8D"/>
    <w:rsid w:val="00FD7814"/>
    <w:rsid w:val="00FE3F2C"/>
    <w:rsid w:val="00FE4924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F716A-1197-4EAE-8251-88107452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292</TotalTime>
  <Pages>22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6807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Julien, Jared</cp:lastModifiedBy>
  <cp:revision>15</cp:revision>
  <cp:lastPrinted>2011-03-21T13:34:00Z</cp:lastPrinted>
  <dcterms:created xsi:type="dcterms:W3CDTF">2013-06-24T16:49:00Z</dcterms:created>
  <dcterms:modified xsi:type="dcterms:W3CDTF">2013-10-05T12:46:00Z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