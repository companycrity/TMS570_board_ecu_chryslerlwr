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r w:rsidR="004A433F">
        <w:fldChar w:fldCharType="begin"/>
      </w:r>
      <w:r w:rsidR="00E1424D">
        <w:instrText xml:space="preserve"> DOCPROPERTY "Document Title"  \* MERGEFORMAT </w:instrText>
      </w:r>
      <w:r w:rsidR="004A433F">
        <w:fldChar w:fldCharType="separate"/>
      </w:r>
      <w:r w:rsidR="00084BA3">
        <w:t xml:space="preserve">Hardware Power </w:t>
      </w:r>
      <w:proofErr w:type="gramStart"/>
      <w:r w:rsidR="00084BA3">
        <w:t>Up</w:t>
      </w:r>
      <w:proofErr w:type="gramEnd"/>
      <w:r w:rsidR="00084BA3">
        <w:t xml:space="preserve"> Sequence</w:t>
      </w:r>
      <w:r w:rsidR="004A433F">
        <w:fldChar w:fldCharType="end"/>
      </w:r>
    </w:p>
    <w:p w:rsidR="004A781C" w:rsidRDefault="004A781C">
      <w:pPr>
        <w:pStyle w:val="Heading1"/>
      </w:pPr>
      <w:r>
        <w:t>High-Level Description</w:t>
      </w:r>
    </w:p>
    <w:p w:rsidR="004A781C" w:rsidRDefault="00304EAA">
      <w:r>
        <w:t xml:space="preserve">This module controls the startup initialization sequence for several modules that would otherwise conflict with one another.  It uses a series of </w:t>
      </w:r>
      <w:proofErr w:type="spellStart"/>
      <w:proofErr w:type="gramStart"/>
      <w:r>
        <w:t>boolean</w:t>
      </w:r>
      <w:proofErr w:type="spellEnd"/>
      <w:proofErr w:type="gramEnd"/>
      <w:r>
        <w:t xml:space="preserve"> inputs and outputs to control these modules.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1F4B99" w:rsidP="00F141E2">
      <w:pPr>
        <w:jc w:val="center"/>
      </w:pPr>
      <w:ins w:id="0" w:author="lz4p8n" w:date="2013-03-14T13:09:00Z">
        <w:r>
          <w:rPr>
            <w:noProof/>
          </w:rPr>
          <w:drawing>
            <wp:inline distT="0" distB="0" distL="0" distR="0">
              <wp:extent cx="3070225" cy="22650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070225" cy="2265045"/>
                      </a:xfrm>
                      <a:prstGeom prst="rect">
                        <a:avLst/>
                      </a:prstGeom>
                      <a:noFill/>
                      <a:ln w="9525">
                        <a:noFill/>
                        <a:miter lim="800000"/>
                        <a:headEnd/>
                        <a:tailEnd/>
                      </a:ln>
                    </pic:spPr>
                  </pic:pic>
                </a:graphicData>
              </a:graphic>
            </wp:inline>
          </w:drawing>
        </w:r>
      </w:ins>
      <w:del w:id="1" w:author="lz4p8n" w:date="2013-03-14T13:05:00Z">
        <w:r>
          <w:rPr>
            <w:noProof/>
          </w:rPr>
          <w:drawing>
            <wp:inline distT="0" distB="0" distL="0" distR="0">
              <wp:extent cx="2558415" cy="17614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58415" cy="1761490"/>
                      </a:xfrm>
                      <a:prstGeom prst="rect">
                        <a:avLst/>
                      </a:prstGeom>
                      <a:noFill/>
                      <a:ln w="9525">
                        <a:noFill/>
                        <a:miter lim="800000"/>
                        <a:headEnd/>
                        <a:tailEnd/>
                      </a:ln>
                    </pic:spPr>
                  </pic:pic>
                </a:graphicData>
              </a:graphic>
            </wp:inline>
          </w:drawing>
        </w:r>
      </w:del>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304EAA" w:rsidRPr="004B5BE2" w:rsidTr="00304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PwrDiscATestComplete_Cnt_lgc</w:t>
            </w:r>
            <w:proofErr w:type="spellEnd"/>
          </w:p>
        </w:tc>
        <w:tc>
          <w:tcPr>
            <w:tcW w:w="4455" w:type="dxa"/>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PwrDiscATestStart_Cnt_lgc</w:t>
            </w:r>
            <w:proofErr w:type="spellEnd"/>
          </w:p>
        </w:tc>
      </w:tr>
      <w:tr w:rsidR="00304EAA" w:rsidRPr="004B5BE2" w:rsidTr="00304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TMFTestComplete_Cnt_lgc</w:t>
            </w:r>
            <w:proofErr w:type="spellEnd"/>
          </w:p>
        </w:tc>
        <w:tc>
          <w:tcPr>
            <w:tcW w:w="4455" w:type="dxa"/>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TMFTestStart_Cnt_lgc</w:t>
            </w:r>
            <w:proofErr w:type="spellEnd"/>
          </w:p>
        </w:tc>
      </w:tr>
      <w:tr w:rsidR="00304EAA" w:rsidRPr="004B5BE2" w:rsidTr="00304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PwrDiscBTestComplete_Cnt_lgc</w:t>
            </w:r>
            <w:proofErr w:type="spellEnd"/>
          </w:p>
        </w:tc>
        <w:tc>
          <w:tcPr>
            <w:tcW w:w="4455" w:type="dxa"/>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PwrDiscBTestStart_Cnt_lgc</w:t>
            </w:r>
            <w:proofErr w:type="spellEnd"/>
          </w:p>
        </w:tc>
      </w:tr>
      <w:tr w:rsidR="00304EAA" w:rsidRPr="004B5BE2" w:rsidTr="00304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MtrDrvrInitComplete_Cnt_lgc</w:t>
            </w:r>
            <w:proofErr w:type="spellEnd"/>
          </w:p>
        </w:tc>
        <w:tc>
          <w:tcPr>
            <w:tcW w:w="4455" w:type="dxa"/>
            <w:vAlign w:val="center"/>
          </w:tcPr>
          <w:p w:rsidR="00304EAA" w:rsidRPr="00304EAA" w:rsidRDefault="00304EAA" w:rsidP="00304EAA">
            <w:pPr>
              <w:spacing w:before="100" w:beforeAutospacing="1" w:after="100" w:afterAutospacing="1"/>
              <w:rPr>
                <w:rFonts w:ascii="Arial" w:hAnsi="Arial" w:cs="Arial"/>
                <w:sz w:val="16"/>
                <w:szCs w:val="16"/>
              </w:rPr>
            </w:pPr>
            <w:proofErr w:type="spellStart"/>
            <w:r w:rsidRPr="00304EAA">
              <w:rPr>
                <w:rFonts w:ascii="Arial" w:hAnsi="Arial" w:cs="Arial"/>
                <w:sz w:val="16"/>
                <w:szCs w:val="16"/>
              </w:rPr>
              <w:t>MtrDrvrInitStart_Cnt_lgc</w:t>
            </w:r>
            <w:proofErr w:type="spellEnd"/>
          </w:p>
        </w:tc>
      </w:tr>
      <w:tr w:rsidR="00304EAA" w:rsidRPr="004B5BE2" w:rsidDel="000F3879" w:rsidTr="00304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2" w:author="lz4p8n" w:date="2013-03-14T13:04:00Z"/>
        </w:trPr>
        <w:tc>
          <w:tcPr>
            <w:tcW w:w="4455" w:type="dxa"/>
            <w:gridSpan w:val="2"/>
            <w:vAlign w:val="center"/>
          </w:tcPr>
          <w:p w:rsidR="00304EAA" w:rsidRPr="00304EAA" w:rsidDel="000F3879" w:rsidRDefault="00304EAA" w:rsidP="00304EAA">
            <w:pPr>
              <w:spacing w:before="100" w:beforeAutospacing="1" w:after="100" w:afterAutospacing="1"/>
              <w:rPr>
                <w:del w:id="3" w:author="lz4p8n" w:date="2013-03-14T13:04:00Z"/>
                <w:rFonts w:ascii="Arial" w:hAnsi="Arial" w:cs="Arial"/>
                <w:sz w:val="16"/>
                <w:szCs w:val="16"/>
              </w:rPr>
            </w:pPr>
            <w:del w:id="4" w:author="lz4p8n" w:date="2013-03-14T13:04:00Z">
              <w:r w:rsidRPr="00304EAA" w:rsidDel="000F3879">
                <w:rPr>
                  <w:rFonts w:ascii="Arial" w:hAnsi="Arial" w:cs="Arial"/>
                  <w:sz w:val="16"/>
                  <w:szCs w:val="16"/>
                </w:rPr>
                <w:delText>PhsDiscTestComplete_Cnt_lgc</w:delText>
              </w:r>
            </w:del>
          </w:p>
        </w:tc>
        <w:tc>
          <w:tcPr>
            <w:tcW w:w="4455" w:type="dxa"/>
            <w:vAlign w:val="center"/>
          </w:tcPr>
          <w:p w:rsidR="00304EAA" w:rsidRPr="00304EAA" w:rsidDel="000F3879" w:rsidRDefault="00304EAA" w:rsidP="00304EAA">
            <w:pPr>
              <w:spacing w:before="100" w:beforeAutospacing="1" w:after="100" w:afterAutospacing="1"/>
              <w:rPr>
                <w:del w:id="5" w:author="lz4p8n" w:date="2013-03-14T13:04:00Z"/>
                <w:rFonts w:ascii="Arial" w:hAnsi="Arial" w:cs="Arial"/>
                <w:sz w:val="16"/>
                <w:szCs w:val="16"/>
              </w:rPr>
            </w:pPr>
            <w:del w:id="6" w:author="lz4p8n" w:date="2013-03-14T13:04:00Z">
              <w:r w:rsidRPr="00304EAA" w:rsidDel="000F3879">
                <w:rPr>
                  <w:rFonts w:ascii="Arial" w:hAnsi="Arial" w:cs="Arial"/>
                  <w:sz w:val="16"/>
                  <w:szCs w:val="16"/>
                </w:rPr>
                <w:delText>PhsDiscTestStart_Cnt_lgc</w:delText>
              </w:r>
            </w:del>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260"/>
        <w:gridCol w:w="1170"/>
        <w:gridCol w:w="1170"/>
        <w:gridCol w:w="2520"/>
      </w:tblGrid>
      <w:tr w:rsidR="00BD008B" w:rsidTr="004C469B">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4C469B">
        <w:tc>
          <w:tcPr>
            <w:tcW w:w="2808" w:type="dxa"/>
            <w:tcBorders>
              <w:top w:val="single" w:sz="6" w:space="0" w:color="auto"/>
              <w:left w:val="single" w:sz="6" w:space="0" w:color="auto"/>
              <w:bottom w:val="single" w:sz="6" w:space="0" w:color="auto"/>
              <w:right w:val="single" w:sz="6" w:space="0" w:color="auto"/>
            </w:tcBorders>
          </w:tcPr>
          <w:p w:rsidR="00BD008B" w:rsidRDefault="00304EAA" w:rsidP="00F957FA">
            <w:pPr>
              <w:spacing w:before="60"/>
              <w:rPr>
                <w:rFonts w:ascii="Arial" w:hAnsi="Arial" w:cs="Arial"/>
                <w:sz w:val="16"/>
              </w:rPr>
            </w:pPr>
            <w:proofErr w:type="spellStart"/>
            <w:r w:rsidRPr="00304EAA">
              <w:rPr>
                <w:rFonts w:ascii="Arial" w:hAnsi="Arial" w:cs="Arial"/>
                <w:sz w:val="16"/>
              </w:rPr>
              <w:t>PowerUpState_Cnt_M_enum</w:t>
            </w:r>
            <w:proofErr w:type="spellEnd"/>
          </w:p>
        </w:tc>
        <w:tc>
          <w:tcPr>
            <w:tcW w:w="1260" w:type="dxa"/>
            <w:tcBorders>
              <w:top w:val="single" w:sz="6" w:space="0" w:color="auto"/>
              <w:left w:val="single" w:sz="6" w:space="0" w:color="auto"/>
              <w:bottom w:val="single" w:sz="6" w:space="0" w:color="auto"/>
              <w:right w:val="single" w:sz="6" w:space="0" w:color="auto"/>
            </w:tcBorders>
          </w:tcPr>
          <w:p w:rsidR="00BD008B" w:rsidRDefault="00D36E55" w:rsidP="00F957FA">
            <w:pPr>
              <w:spacing w:before="60"/>
              <w:rPr>
                <w:rFonts w:ascii="Arial" w:hAnsi="Arial" w:cs="Arial"/>
                <w:sz w:val="16"/>
              </w:rPr>
            </w:pPr>
            <w:r>
              <w:rPr>
                <w:rFonts w:ascii="Arial" w:hAnsi="Arial" w:cs="Arial"/>
                <w:sz w:val="16"/>
              </w:rPr>
              <w:t>1</w:t>
            </w:r>
          </w:p>
        </w:tc>
        <w:tc>
          <w:tcPr>
            <w:tcW w:w="1170" w:type="dxa"/>
            <w:tcBorders>
              <w:top w:val="single" w:sz="6" w:space="0" w:color="auto"/>
              <w:left w:val="single" w:sz="6" w:space="0" w:color="auto"/>
              <w:bottom w:val="single" w:sz="6" w:space="0" w:color="auto"/>
              <w:right w:val="single" w:sz="6" w:space="0" w:color="auto"/>
            </w:tcBorders>
          </w:tcPr>
          <w:p w:rsidR="00BD008B" w:rsidRDefault="00D36E55"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BD008B" w:rsidRDefault="00D36E55" w:rsidP="00F957FA">
            <w:pPr>
              <w:spacing w:before="60"/>
              <w:rPr>
                <w:rFonts w:ascii="Arial" w:hAnsi="Arial" w:cs="Arial"/>
                <w:sz w:val="16"/>
              </w:rPr>
            </w:pPr>
            <w:r>
              <w:rPr>
                <w:rFonts w:ascii="Arial" w:hAnsi="Arial" w:cs="Arial"/>
                <w:sz w:val="16"/>
              </w:rPr>
              <w:t>6</w:t>
            </w:r>
          </w:p>
        </w:tc>
        <w:tc>
          <w:tcPr>
            <w:tcW w:w="2520" w:type="dxa"/>
            <w:tcBorders>
              <w:top w:val="single" w:sz="6" w:space="0" w:color="auto"/>
              <w:left w:val="single" w:sz="6" w:space="0" w:color="auto"/>
              <w:bottom w:val="single" w:sz="6" w:space="0" w:color="auto"/>
              <w:right w:val="single" w:sz="6" w:space="0" w:color="auto"/>
            </w:tcBorders>
          </w:tcPr>
          <w:p w:rsidR="00BD008B" w:rsidRDefault="00D36E55" w:rsidP="009D0886">
            <w:pPr>
              <w:spacing w:before="60"/>
              <w:rPr>
                <w:rFonts w:ascii="Arial" w:hAnsi="Arial" w:cs="Arial"/>
                <w:sz w:val="16"/>
              </w:rPr>
            </w:pPr>
            <w:r w:rsidRPr="00D36E55">
              <w:rPr>
                <w:rFonts w:ascii="Arial" w:hAnsi="Arial" w:cs="Arial"/>
                <w:sz w:val="16"/>
              </w:rPr>
              <w:t>HWPWUP_START_SEC_</w:t>
            </w:r>
            <w:r w:rsidR="00DF36A3">
              <w:rPr>
                <w:rFonts w:ascii="Arial" w:hAnsi="Arial" w:cs="Arial"/>
                <w:sz w:val="16"/>
              </w:rPr>
              <w:t>VAR</w:t>
            </w:r>
            <w:r w:rsidRPr="00D36E55">
              <w:rPr>
                <w:rFonts w:ascii="Arial" w:hAnsi="Arial" w:cs="Arial"/>
                <w:sz w:val="16"/>
              </w:rPr>
              <w:t>_</w:t>
            </w:r>
            <w:r w:rsidR="009D0886" w:rsidRPr="009D0886">
              <w:rPr>
                <w:rFonts w:ascii="Arial" w:hAnsi="Arial" w:cs="Arial"/>
                <w:sz w:val="16"/>
              </w:rPr>
              <w:t>CLEARED_</w:t>
            </w:r>
            <w:r w:rsidRPr="00D36E55">
              <w:rPr>
                <w:rFonts w:ascii="Arial" w:hAnsi="Arial" w:cs="Arial"/>
                <w:sz w:val="16"/>
              </w:rPr>
              <w:t>UNSPECIFIED</w:t>
            </w:r>
          </w:p>
        </w:tc>
      </w:tr>
      <w:tr w:rsidR="004C469B" w:rsidTr="004C469B">
        <w:tc>
          <w:tcPr>
            <w:tcW w:w="2808" w:type="dxa"/>
            <w:tcBorders>
              <w:top w:val="single" w:sz="6" w:space="0" w:color="auto"/>
              <w:left w:val="single" w:sz="6" w:space="0" w:color="auto"/>
              <w:bottom w:val="single" w:sz="6" w:space="0" w:color="auto"/>
              <w:right w:val="single" w:sz="6" w:space="0" w:color="auto"/>
            </w:tcBorders>
          </w:tcPr>
          <w:p w:rsidR="004C469B" w:rsidRPr="00304EAA" w:rsidRDefault="004C469B" w:rsidP="00F957FA">
            <w:pPr>
              <w:spacing w:before="60"/>
              <w:rPr>
                <w:rFonts w:ascii="Arial" w:hAnsi="Arial" w:cs="Arial"/>
                <w:sz w:val="16"/>
              </w:rPr>
            </w:pPr>
            <w:proofErr w:type="spellStart"/>
            <w:r w:rsidRPr="004C469B">
              <w:rPr>
                <w:rFonts w:ascii="Arial" w:hAnsi="Arial" w:cs="Arial"/>
                <w:sz w:val="16"/>
              </w:rPr>
              <w:t>PwrDiscATestStart_Cnt_M_lgc</w:t>
            </w:r>
            <w:proofErr w:type="spellEnd"/>
          </w:p>
        </w:tc>
        <w:tc>
          <w:tcPr>
            <w:tcW w:w="126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proofErr w:type="spellStart"/>
            <w:r>
              <w:rPr>
                <w:rFonts w:ascii="Arial" w:hAnsi="Arial" w:cs="Arial"/>
                <w:sz w:val="16"/>
              </w:rPr>
              <w:t>boolean</w:t>
            </w:r>
            <w:proofErr w:type="spellEnd"/>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TRUE</w:t>
            </w:r>
          </w:p>
        </w:tc>
        <w:tc>
          <w:tcPr>
            <w:tcW w:w="2520" w:type="dxa"/>
            <w:tcBorders>
              <w:top w:val="single" w:sz="6" w:space="0" w:color="auto"/>
              <w:left w:val="single" w:sz="6" w:space="0" w:color="auto"/>
              <w:bottom w:val="single" w:sz="6" w:space="0" w:color="auto"/>
              <w:right w:val="single" w:sz="6" w:space="0" w:color="auto"/>
            </w:tcBorders>
          </w:tcPr>
          <w:p w:rsidR="004C469B" w:rsidRPr="00D36E55" w:rsidRDefault="004C469B" w:rsidP="009D0886">
            <w:pPr>
              <w:spacing w:before="60"/>
              <w:rPr>
                <w:rFonts w:ascii="Arial" w:hAnsi="Arial" w:cs="Arial"/>
                <w:sz w:val="16"/>
              </w:rPr>
            </w:pPr>
            <w:r w:rsidRPr="00D36E55">
              <w:rPr>
                <w:rFonts w:ascii="Arial" w:hAnsi="Arial" w:cs="Arial"/>
                <w:sz w:val="16"/>
              </w:rPr>
              <w:t>HWPWUP_START_SEC_</w:t>
            </w:r>
            <w:r>
              <w:rPr>
                <w:rFonts w:ascii="Arial" w:hAnsi="Arial" w:cs="Arial"/>
                <w:sz w:val="16"/>
              </w:rPr>
              <w:t>VAR</w:t>
            </w:r>
            <w:r w:rsidRPr="00D36E55">
              <w:rPr>
                <w:rFonts w:ascii="Arial" w:hAnsi="Arial" w:cs="Arial"/>
                <w:sz w:val="16"/>
              </w:rPr>
              <w:t>_</w:t>
            </w:r>
            <w:r w:rsidRPr="009D0886">
              <w:rPr>
                <w:rFonts w:ascii="Arial" w:hAnsi="Arial" w:cs="Arial"/>
                <w:sz w:val="16"/>
              </w:rPr>
              <w:t>CLEARED_</w:t>
            </w:r>
            <w:r w:rsidRPr="00D36E55">
              <w:rPr>
                <w:rFonts w:ascii="Arial" w:hAnsi="Arial" w:cs="Arial"/>
                <w:sz w:val="16"/>
              </w:rPr>
              <w:t>UNSPECIFIED</w:t>
            </w:r>
          </w:p>
        </w:tc>
      </w:tr>
      <w:tr w:rsidR="004C469B" w:rsidTr="004C469B">
        <w:tc>
          <w:tcPr>
            <w:tcW w:w="2808" w:type="dxa"/>
            <w:tcBorders>
              <w:top w:val="single" w:sz="6" w:space="0" w:color="auto"/>
              <w:left w:val="single" w:sz="6" w:space="0" w:color="auto"/>
              <w:bottom w:val="single" w:sz="6" w:space="0" w:color="auto"/>
              <w:right w:val="single" w:sz="6" w:space="0" w:color="auto"/>
            </w:tcBorders>
          </w:tcPr>
          <w:p w:rsidR="004C469B" w:rsidRPr="00304EAA" w:rsidRDefault="004C469B" w:rsidP="00F957FA">
            <w:pPr>
              <w:spacing w:before="60"/>
              <w:rPr>
                <w:rFonts w:ascii="Arial" w:hAnsi="Arial" w:cs="Arial"/>
                <w:sz w:val="16"/>
              </w:rPr>
            </w:pPr>
            <w:proofErr w:type="spellStart"/>
            <w:r w:rsidRPr="004C469B">
              <w:rPr>
                <w:rFonts w:ascii="Arial" w:hAnsi="Arial" w:cs="Arial"/>
                <w:sz w:val="16"/>
              </w:rPr>
              <w:t>TMFTestStart_Cnt_M_lgc</w:t>
            </w:r>
            <w:proofErr w:type="spellEnd"/>
          </w:p>
        </w:tc>
        <w:tc>
          <w:tcPr>
            <w:tcW w:w="126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proofErr w:type="spellStart"/>
            <w:r>
              <w:rPr>
                <w:rFonts w:ascii="Arial" w:hAnsi="Arial" w:cs="Arial"/>
                <w:sz w:val="16"/>
              </w:rPr>
              <w:t>boolean</w:t>
            </w:r>
            <w:proofErr w:type="spellEnd"/>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TRUE</w:t>
            </w:r>
          </w:p>
        </w:tc>
        <w:tc>
          <w:tcPr>
            <w:tcW w:w="2520" w:type="dxa"/>
            <w:tcBorders>
              <w:top w:val="single" w:sz="6" w:space="0" w:color="auto"/>
              <w:left w:val="single" w:sz="6" w:space="0" w:color="auto"/>
              <w:bottom w:val="single" w:sz="6" w:space="0" w:color="auto"/>
              <w:right w:val="single" w:sz="6" w:space="0" w:color="auto"/>
            </w:tcBorders>
          </w:tcPr>
          <w:p w:rsidR="004C469B" w:rsidRPr="00D36E55" w:rsidRDefault="004C469B" w:rsidP="009D0886">
            <w:pPr>
              <w:spacing w:before="60"/>
              <w:rPr>
                <w:rFonts w:ascii="Arial" w:hAnsi="Arial" w:cs="Arial"/>
                <w:sz w:val="16"/>
              </w:rPr>
            </w:pPr>
            <w:r w:rsidRPr="00D36E55">
              <w:rPr>
                <w:rFonts w:ascii="Arial" w:hAnsi="Arial" w:cs="Arial"/>
                <w:sz w:val="16"/>
              </w:rPr>
              <w:t>HWPWUP_START_SEC_</w:t>
            </w:r>
            <w:r>
              <w:rPr>
                <w:rFonts w:ascii="Arial" w:hAnsi="Arial" w:cs="Arial"/>
                <w:sz w:val="16"/>
              </w:rPr>
              <w:t>VAR</w:t>
            </w:r>
            <w:r w:rsidRPr="00D36E55">
              <w:rPr>
                <w:rFonts w:ascii="Arial" w:hAnsi="Arial" w:cs="Arial"/>
                <w:sz w:val="16"/>
              </w:rPr>
              <w:t>_</w:t>
            </w:r>
            <w:r w:rsidRPr="009D0886">
              <w:rPr>
                <w:rFonts w:ascii="Arial" w:hAnsi="Arial" w:cs="Arial"/>
                <w:sz w:val="16"/>
              </w:rPr>
              <w:t>CLEARED_</w:t>
            </w:r>
            <w:r w:rsidRPr="00D36E55">
              <w:rPr>
                <w:rFonts w:ascii="Arial" w:hAnsi="Arial" w:cs="Arial"/>
                <w:sz w:val="16"/>
              </w:rPr>
              <w:t>UNSPECIFIED</w:t>
            </w:r>
          </w:p>
        </w:tc>
      </w:tr>
      <w:tr w:rsidR="004C469B" w:rsidTr="004C469B">
        <w:tc>
          <w:tcPr>
            <w:tcW w:w="2808" w:type="dxa"/>
            <w:tcBorders>
              <w:top w:val="single" w:sz="6" w:space="0" w:color="auto"/>
              <w:left w:val="single" w:sz="6" w:space="0" w:color="auto"/>
              <w:bottom w:val="single" w:sz="6" w:space="0" w:color="auto"/>
              <w:right w:val="single" w:sz="6" w:space="0" w:color="auto"/>
            </w:tcBorders>
          </w:tcPr>
          <w:p w:rsidR="004C469B" w:rsidRPr="00304EAA" w:rsidRDefault="004C469B" w:rsidP="00F957FA">
            <w:pPr>
              <w:spacing w:before="60"/>
              <w:rPr>
                <w:rFonts w:ascii="Arial" w:hAnsi="Arial" w:cs="Arial"/>
                <w:sz w:val="16"/>
              </w:rPr>
            </w:pPr>
            <w:proofErr w:type="spellStart"/>
            <w:r w:rsidRPr="004C469B">
              <w:rPr>
                <w:rFonts w:ascii="Arial" w:hAnsi="Arial" w:cs="Arial"/>
                <w:sz w:val="16"/>
              </w:rPr>
              <w:t>PwrDiscBTestStart_Cnt_M_lgc</w:t>
            </w:r>
            <w:proofErr w:type="spellEnd"/>
          </w:p>
        </w:tc>
        <w:tc>
          <w:tcPr>
            <w:tcW w:w="126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proofErr w:type="spellStart"/>
            <w:r>
              <w:rPr>
                <w:rFonts w:ascii="Arial" w:hAnsi="Arial" w:cs="Arial"/>
                <w:sz w:val="16"/>
              </w:rPr>
              <w:t>boolean</w:t>
            </w:r>
            <w:proofErr w:type="spellEnd"/>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TRUE</w:t>
            </w:r>
          </w:p>
        </w:tc>
        <w:tc>
          <w:tcPr>
            <w:tcW w:w="2520" w:type="dxa"/>
            <w:tcBorders>
              <w:top w:val="single" w:sz="6" w:space="0" w:color="auto"/>
              <w:left w:val="single" w:sz="6" w:space="0" w:color="auto"/>
              <w:bottom w:val="single" w:sz="6" w:space="0" w:color="auto"/>
              <w:right w:val="single" w:sz="6" w:space="0" w:color="auto"/>
            </w:tcBorders>
          </w:tcPr>
          <w:p w:rsidR="004C469B" w:rsidRPr="00D36E55" w:rsidRDefault="004C469B" w:rsidP="009D0886">
            <w:pPr>
              <w:spacing w:before="60"/>
              <w:rPr>
                <w:rFonts w:ascii="Arial" w:hAnsi="Arial" w:cs="Arial"/>
                <w:sz w:val="16"/>
              </w:rPr>
            </w:pPr>
            <w:r w:rsidRPr="00D36E55">
              <w:rPr>
                <w:rFonts w:ascii="Arial" w:hAnsi="Arial" w:cs="Arial"/>
                <w:sz w:val="16"/>
              </w:rPr>
              <w:t>HWPWUP_START_SEC_</w:t>
            </w:r>
            <w:r>
              <w:rPr>
                <w:rFonts w:ascii="Arial" w:hAnsi="Arial" w:cs="Arial"/>
                <w:sz w:val="16"/>
              </w:rPr>
              <w:t>VAR</w:t>
            </w:r>
            <w:r w:rsidRPr="00D36E55">
              <w:rPr>
                <w:rFonts w:ascii="Arial" w:hAnsi="Arial" w:cs="Arial"/>
                <w:sz w:val="16"/>
              </w:rPr>
              <w:t>_</w:t>
            </w:r>
            <w:r w:rsidRPr="009D0886">
              <w:rPr>
                <w:rFonts w:ascii="Arial" w:hAnsi="Arial" w:cs="Arial"/>
                <w:sz w:val="16"/>
              </w:rPr>
              <w:t>CLEARED_</w:t>
            </w:r>
            <w:r w:rsidRPr="00D36E55">
              <w:rPr>
                <w:rFonts w:ascii="Arial" w:hAnsi="Arial" w:cs="Arial"/>
                <w:sz w:val="16"/>
              </w:rPr>
              <w:t>UNSPECIFIED</w:t>
            </w:r>
          </w:p>
        </w:tc>
      </w:tr>
      <w:tr w:rsidR="004C469B" w:rsidTr="004C469B">
        <w:tc>
          <w:tcPr>
            <w:tcW w:w="2808" w:type="dxa"/>
            <w:tcBorders>
              <w:top w:val="single" w:sz="6" w:space="0" w:color="auto"/>
              <w:left w:val="single" w:sz="6" w:space="0" w:color="auto"/>
              <w:bottom w:val="single" w:sz="6" w:space="0" w:color="auto"/>
              <w:right w:val="single" w:sz="6" w:space="0" w:color="auto"/>
            </w:tcBorders>
          </w:tcPr>
          <w:p w:rsidR="004C469B" w:rsidRPr="00304EAA" w:rsidRDefault="004C469B" w:rsidP="00F957FA">
            <w:pPr>
              <w:spacing w:before="60"/>
              <w:rPr>
                <w:rFonts w:ascii="Arial" w:hAnsi="Arial" w:cs="Arial"/>
                <w:sz w:val="16"/>
              </w:rPr>
            </w:pPr>
            <w:proofErr w:type="spellStart"/>
            <w:r w:rsidRPr="004C469B">
              <w:rPr>
                <w:rFonts w:ascii="Arial" w:hAnsi="Arial" w:cs="Arial"/>
                <w:sz w:val="16"/>
              </w:rPr>
              <w:t>MtrDrvrInitStart_Cnt_M_lgc</w:t>
            </w:r>
            <w:proofErr w:type="spellEnd"/>
          </w:p>
        </w:tc>
        <w:tc>
          <w:tcPr>
            <w:tcW w:w="126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proofErr w:type="spellStart"/>
            <w:r>
              <w:rPr>
                <w:rFonts w:ascii="Arial" w:hAnsi="Arial" w:cs="Arial"/>
                <w:sz w:val="16"/>
              </w:rPr>
              <w:t>boolean</w:t>
            </w:r>
            <w:proofErr w:type="spellEnd"/>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C469B" w:rsidRDefault="004C469B" w:rsidP="00F957FA">
            <w:pPr>
              <w:spacing w:before="60"/>
              <w:rPr>
                <w:rFonts w:ascii="Arial" w:hAnsi="Arial" w:cs="Arial"/>
                <w:sz w:val="16"/>
              </w:rPr>
            </w:pPr>
            <w:r>
              <w:rPr>
                <w:rFonts w:ascii="Arial" w:hAnsi="Arial" w:cs="Arial"/>
                <w:sz w:val="16"/>
              </w:rPr>
              <w:t>TRUE</w:t>
            </w:r>
          </w:p>
        </w:tc>
        <w:tc>
          <w:tcPr>
            <w:tcW w:w="2520" w:type="dxa"/>
            <w:tcBorders>
              <w:top w:val="single" w:sz="6" w:space="0" w:color="auto"/>
              <w:left w:val="single" w:sz="6" w:space="0" w:color="auto"/>
              <w:bottom w:val="single" w:sz="6" w:space="0" w:color="auto"/>
              <w:right w:val="single" w:sz="6" w:space="0" w:color="auto"/>
            </w:tcBorders>
          </w:tcPr>
          <w:p w:rsidR="004C469B" w:rsidRPr="00D36E55" w:rsidRDefault="004C469B" w:rsidP="009D0886">
            <w:pPr>
              <w:spacing w:before="60"/>
              <w:rPr>
                <w:rFonts w:ascii="Arial" w:hAnsi="Arial" w:cs="Arial"/>
                <w:sz w:val="16"/>
              </w:rPr>
            </w:pPr>
            <w:r w:rsidRPr="00D36E55">
              <w:rPr>
                <w:rFonts w:ascii="Arial" w:hAnsi="Arial" w:cs="Arial"/>
                <w:sz w:val="16"/>
              </w:rPr>
              <w:t>HWPWUP_START_SEC_</w:t>
            </w:r>
            <w:r>
              <w:rPr>
                <w:rFonts w:ascii="Arial" w:hAnsi="Arial" w:cs="Arial"/>
                <w:sz w:val="16"/>
              </w:rPr>
              <w:t>VAR</w:t>
            </w:r>
            <w:r w:rsidRPr="00D36E55">
              <w:rPr>
                <w:rFonts w:ascii="Arial" w:hAnsi="Arial" w:cs="Arial"/>
                <w:sz w:val="16"/>
              </w:rPr>
              <w:t>_</w:t>
            </w:r>
            <w:r w:rsidRPr="009D0886">
              <w:rPr>
                <w:rFonts w:ascii="Arial" w:hAnsi="Arial" w:cs="Arial"/>
                <w:sz w:val="16"/>
              </w:rPr>
              <w:t>CLEARED_</w:t>
            </w:r>
            <w:r w:rsidRPr="00D36E55">
              <w:rPr>
                <w:rFonts w:ascii="Arial" w:hAnsi="Arial" w:cs="Arial"/>
                <w:sz w:val="16"/>
              </w:rPr>
              <w:t>UNSPECIFIED</w:t>
            </w:r>
          </w:p>
        </w:tc>
      </w:tr>
      <w:tr w:rsidR="004C469B" w:rsidDel="000F3879" w:rsidTr="004C469B">
        <w:trPr>
          <w:del w:id="7" w:author="lz4p8n" w:date="2013-03-14T13:04:00Z"/>
        </w:trPr>
        <w:tc>
          <w:tcPr>
            <w:tcW w:w="2808" w:type="dxa"/>
            <w:tcBorders>
              <w:top w:val="single" w:sz="6" w:space="0" w:color="auto"/>
              <w:left w:val="single" w:sz="6" w:space="0" w:color="auto"/>
              <w:bottom w:val="single" w:sz="6" w:space="0" w:color="auto"/>
              <w:right w:val="single" w:sz="6" w:space="0" w:color="auto"/>
            </w:tcBorders>
          </w:tcPr>
          <w:p w:rsidR="004C469B" w:rsidRPr="00304EAA" w:rsidDel="000F3879" w:rsidRDefault="004C469B" w:rsidP="00F957FA">
            <w:pPr>
              <w:spacing w:before="60"/>
              <w:rPr>
                <w:del w:id="8" w:author="lz4p8n" w:date="2013-03-14T13:04:00Z"/>
                <w:rFonts w:ascii="Arial" w:hAnsi="Arial" w:cs="Arial"/>
                <w:sz w:val="16"/>
              </w:rPr>
            </w:pPr>
            <w:del w:id="9" w:author="lz4p8n" w:date="2013-03-14T13:04:00Z">
              <w:r w:rsidRPr="004C469B" w:rsidDel="000F3879">
                <w:rPr>
                  <w:rFonts w:ascii="Arial" w:hAnsi="Arial" w:cs="Arial"/>
                  <w:sz w:val="16"/>
                </w:rPr>
                <w:delText>PhsDiscTestStart_Cnt_M_lgc</w:delText>
              </w:r>
            </w:del>
          </w:p>
        </w:tc>
        <w:tc>
          <w:tcPr>
            <w:tcW w:w="1260" w:type="dxa"/>
            <w:tcBorders>
              <w:top w:val="single" w:sz="6" w:space="0" w:color="auto"/>
              <w:left w:val="single" w:sz="6" w:space="0" w:color="auto"/>
              <w:bottom w:val="single" w:sz="6" w:space="0" w:color="auto"/>
              <w:right w:val="single" w:sz="6" w:space="0" w:color="auto"/>
            </w:tcBorders>
          </w:tcPr>
          <w:p w:rsidR="004C469B" w:rsidDel="000F3879" w:rsidRDefault="004C469B" w:rsidP="00F957FA">
            <w:pPr>
              <w:spacing w:before="60"/>
              <w:rPr>
                <w:del w:id="10" w:author="lz4p8n" w:date="2013-03-14T13:04:00Z"/>
                <w:rFonts w:ascii="Arial" w:hAnsi="Arial" w:cs="Arial"/>
                <w:sz w:val="16"/>
              </w:rPr>
            </w:pPr>
            <w:del w:id="11" w:author="lz4p8n" w:date="2013-03-14T13:04:00Z">
              <w:r w:rsidDel="000F3879">
                <w:rPr>
                  <w:rFonts w:ascii="Arial" w:hAnsi="Arial" w:cs="Arial"/>
                  <w:sz w:val="16"/>
                </w:rPr>
                <w:delText>boolean</w:delText>
              </w:r>
            </w:del>
          </w:p>
        </w:tc>
        <w:tc>
          <w:tcPr>
            <w:tcW w:w="1170" w:type="dxa"/>
            <w:tcBorders>
              <w:top w:val="single" w:sz="6" w:space="0" w:color="auto"/>
              <w:left w:val="single" w:sz="6" w:space="0" w:color="auto"/>
              <w:bottom w:val="single" w:sz="6" w:space="0" w:color="auto"/>
              <w:right w:val="single" w:sz="6" w:space="0" w:color="auto"/>
            </w:tcBorders>
          </w:tcPr>
          <w:p w:rsidR="004C469B" w:rsidDel="000F3879" w:rsidRDefault="004C469B" w:rsidP="00F957FA">
            <w:pPr>
              <w:spacing w:before="60"/>
              <w:rPr>
                <w:del w:id="12" w:author="lz4p8n" w:date="2013-03-14T13:04:00Z"/>
                <w:rFonts w:ascii="Arial" w:hAnsi="Arial" w:cs="Arial"/>
                <w:sz w:val="16"/>
              </w:rPr>
            </w:pPr>
            <w:del w:id="13" w:author="lz4p8n" w:date="2013-03-14T13:04:00Z">
              <w:r w:rsidDel="000F3879">
                <w:rPr>
                  <w:rFonts w:ascii="Arial" w:hAnsi="Arial" w:cs="Arial"/>
                  <w:sz w:val="16"/>
                </w:rPr>
                <w:delText>FALSE</w:delText>
              </w:r>
            </w:del>
          </w:p>
        </w:tc>
        <w:tc>
          <w:tcPr>
            <w:tcW w:w="1170" w:type="dxa"/>
            <w:tcBorders>
              <w:top w:val="single" w:sz="6" w:space="0" w:color="auto"/>
              <w:left w:val="single" w:sz="6" w:space="0" w:color="auto"/>
              <w:bottom w:val="single" w:sz="6" w:space="0" w:color="auto"/>
              <w:right w:val="single" w:sz="6" w:space="0" w:color="auto"/>
            </w:tcBorders>
          </w:tcPr>
          <w:p w:rsidR="004C469B" w:rsidDel="000F3879" w:rsidRDefault="004C469B" w:rsidP="00F957FA">
            <w:pPr>
              <w:spacing w:before="60"/>
              <w:rPr>
                <w:del w:id="14" w:author="lz4p8n" w:date="2013-03-14T13:04:00Z"/>
                <w:rFonts w:ascii="Arial" w:hAnsi="Arial" w:cs="Arial"/>
                <w:sz w:val="16"/>
              </w:rPr>
            </w:pPr>
            <w:del w:id="15" w:author="lz4p8n" w:date="2013-03-14T13:04:00Z">
              <w:r w:rsidDel="000F3879">
                <w:rPr>
                  <w:rFonts w:ascii="Arial" w:hAnsi="Arial" w:cs="Arial"/>
                  <w:sz w:val="16"/>
                </w:rPr>
                <w:delText>TRUE</w:delText>
              </w:r>
            </w:del>
          </w:p>
        </w:tc>
        <w:tc>
          <w:tcPr>
            <w:tcW w:w="2520" w:type="dxa"/>
            <w:tcBorders>
              <w:top w:val="single" w:sz="6" w:space="0" w:color="auto"/>
              <w:left w:val="single" w:sz="6" w:space="0" w:color="auto"/>
              <w:bottom w:val="single" w:sz="6" w:space="0" w:color="auto"/>
              <w:right w:val="single" w:sz="6" w:space="0" w:color="auto"/>
            </w:tcBorders>
          </w:tcPr>
          <w:p w:rsidR="004C469B" w:rsidRPr="00D36E55" w:rsidDel="000F3879" w:rsidRDefault="004C469B" w:rsidP="009D0886">
            <w:pPr>
              <w:spacing w:before="60"/>
              <w:rPr>
                <w:del w:id="16" w:author="lz4p8n" w:date="2013-03-14T13:04:00Z"/>
                <w:rFonts w:ascii="Arial" w:hAnsi="Arial" w:cs="Arial"/>
                <w:sz w:val="16"/>
              </w:rPr>
            </w:pPr>
            <w:del w:id="17" w:author="lz4p8n" w:date="2013-03-14T13:04:00Z">
              <w:r w:rsidRPr="00D36E55" w:rsidDel="000F3879">
                <w:rPr>
                  <w:rFonts w:ascii="Arial" w:hAnsi="Arial" w:cs="Arial"/>
                  <w:sz w:val="16"/>
                </w:rPr>
                <w:delText>HWPWUP_START_SEC_</w:delText>
              </w:r>
              <w:r w:rsidDel="000F3879">
                <w:rPr>
                  <w:rFonts w:ascii="Arial" w:hAnsi="Arial" w:cs="Arial"/>
                  <w:sz w:val="16"/>
                </w:rPr>
                <w:delText>VAR</w:delText>
              </w:r>
              <w:r w:rsidRPr="00D36E55" w:rsidDel="000F3879">
                <w:rPr>
                  <w:rFonts w:ascii="Arial" w:hAnsi="Arial" w:cs="Arial"/>
                  <w:sz w:val="16"/>
                </w:rPr>
                <w:delText>_</w:delText>
              </w:r>
              <w:r w:rsidRPr="009D0886" w:rsidDel="000F3879">
                <w:rPr>
                  <w:rFonts w:ascii="Arial" w:hAnsi="Arial" w:cs="Arial"/>
                  <w:sz w:val="16"/>
                </w:rPr>
                <w:delText>CLEARED_</w:delText>
              </w:r>
              <w:r w:rsidRPr="00D36E55" w:rsidDel="000F3879">
                <w:rPr>
                  <w:rFonts w:ascii="Arial" w:hAnsi="Arial" w:cs="Arial"/>
                  <w:sz w:val="16"/>
                </w:rPr>
                <w:delText>UNSPECIFIED</w:delText>
              </w:r>
            </w:del>
          </w:p>
        </w:tc>
      </w:tr>
    </w:tbl>
    <w:p w:rsidR="00BD008B" w:rsidRDefault="00BD008B"/>
    <w:p w:rsidR="004C469B" w:rsidRDefault="004C469B">
      <w:pPr>
        <w:spacing w:after="0"/>
        <w:rPr>
          <w:rFonts w:ascii="Arial" w:hAnsi="Arial"/>
          <w:b/>
          <w:sz w:val="24"/>
        </w:rPr>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2538"/>
        <w:gridCol w:w="2970"/>
        <w:gridCol w:w="1440"/>
        <w:gridCol w:w="992"/>
        <w:gridCol w:w="993"/>
      </w:tblGrid>
      <w:tr w:rsidR="003C4D3F" w:rsidTr="00D36E55">
        <w:tc>
          <w:tcPr>
            <w:tcW w:w="253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97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D36E55">
        <w:tc>
          <w:tcPr>
            <w:tcW w:w="2538" w:type="dxa"/>
          </w:tcPr>
          <w:p w:rsidR="003C4D3F" w:rsidRDefault="00D36E55" w:rsidP="00F957FA">
            <w:pPr>
              <w:spacing w:before="60"/>
              <w:rPr>
                <w:rFonts w:ascii="Arial" w:hAnsi="Arial" w:cs="Arial"/>
                <w:sz w:val="16"/>
              </w:rPr>
            </w:pPr>
            <w:proofErr w:type="spellStart"/>
            <w:r w:rsidRPr="00D36E55">
              <w:rPr>
                <w:rFonts w:ascii="Arial" w:hAnsi="Arial" w:cs="Arial"/>
                <w:sz w:val="16"/>
              </w:rPr>
              <w:t>PowerUpSequenceType</w:t>
            </w:r>
            <w:proofErr w:type="spellEnd"/>
          </w:p>
        </w:tc>
        <w:tc>
          <w:tcPr>
            <w:tcW w:w="2970" w:type="dxa"/>
          </w:tcPr>
          <w:p w:rsidR="00D36E55" w:rsidRPr="00D36E55" w:rsidRDefault="00D36E55" w:rsidP="00D36E55">
            <w:pPr>
              <w:spacing w:before="60"/>
              <w:rPr>
                <w:rFonts w:ascii="Arial" w:hAnsi="Arial" w:cs="Arial"/>
                <w:sz w:val="16"/>
              </w:rPr>
            </w:pPr>
            <w:r w:rsidRPr="00D36E55">
              <w:rPr>
                <w:rFonts w:ascii="Arial" w:hAnsi="Arial" w:cs="Arial"/>
                <w:sz w:val="16"/>
              </w:rPr>
              <w:t>PWRUP_PWRDISCSTEPA = 0</w:t>
            </w:r>
          </w:p>
          <w:p w:rsidR="00D36E55" w:rsidRPr="00D36E55" w:rsidRDefault="00D36E55" w:rsidP="00D36E55">
            <w:pPr>
              <w:spacing w:before="60"/>
              <w:rPr>
                <w:rFonts w:ascii="Arial" w:hAnsi="Arial" w:cs="Arial"/>
                <w:sz w:val="16"/>
              </w:rPr>
            </w:pPr>
            <w:r w:rsidRPr="00D36E55">
              <w:rPr>
                <w:rFonts w:ascii="Arial" w:hAnsi="Arial" w:cs="Arial"/>
                <w:sz w:val="16"/>
              </w:rPr>
              <w:t>PWRUP_TMFINIT = 1</w:t>
            </w:r>
          </w:p>
          <w:p w:rsidR="00D36E55" w:rsidRPr="00D36E55" w:rsidRDefault="00D36E55" w:rsidP="00D36E55">
            <w:pPr>
              <w:spacing w:before="60"/>
              <w:rPr>
                <w:rFonts w:ascii="Arial" w:hAnsi="Arial" w:cs="Arial"/>
                <w:sz w:val="16"/>
              </w:rPr>
            </w:pPr>
            <w:r w:rsidRPr="00D36E55">
              <w:rPr>
                <w:rFonts w:ascii="Arial" w:hAnsi="Arial" w:cs="Arial"/>
                <w:sz w:val="16"/>
              </w:rPr>
              <w:t>PWRUP_PWRDISCSTEPB = 2</w:t>
            </w:r>
          </w:p>
          <w:p w:rsidR="00D36E55" w:rsidRPr="00D36E55" w:rsidRDefault="00D36E55" w:rsidP="00D36E55">
            <w:pPr>
              <w:spacing w:before="60"/>
              <w:rPr>
                <w:rFonts w:ascii="Arial" w:hAnsi="Arial" w:cs="Arial"/>
                <w:sz w:val="16"/>
              </w:rPr>
            </w:pPr>
            <w:r w:rsidRPr="00D36E55">
              <w:rPr>
                <w:rFonts w:ascii="Arial" w:hAnsi="Arial" w:cs="Arial"/>
                <w:sz w:val="16"/>
              </w:rPr>
              <w:t>PWRUP_MTRDRIVERINIT = 3</w:t>
            </w:r>
          </w:p>
          <w:p w:rsidR="00D36E55" w:rsidRPr="00D36E55" w:rsidDel="000E68F3" w:rsidRDefault="00D36E55" w:rsidP="00D36E55">
            <w:pPr>
              <w:spacing w:before="60"/>
              <w:rPr>
                <w:del w:id="18" w:author="lz4p8n" w:date="2013-03-14T13:03:00Z"/>
                <w:rFonts w:ascii="Arial" w:hAnsi="Arial" w:cs="Arial"/>
                <w:sz w:val="16"/>
              </w:rPr>
            </w:pPr>
            <w:del w:id="19" w:author="lz4p8n" w:date="2013-03-14T13:03:00Z">
              <w:r w:rsidRPr="00D36E55" w:rsidDel="000E68F3">
                <w:rPr>
                  <w:rFonts w:ascii="Arial" w:hAnsi="Arial" w:cs="Arial"/>
                  <w:sz w:val="16"/>
                </w:rPr>
                <w:delText>PWRUP_PHSDISCINITTEST = 4</w:delText>
              </w:r>
            </w:del>
          </w:p>
          <w:p w:rsidR="00D36E55" w:rsidRDefault="00D36E55" w:rsidP="00D36E55">
            <w:pPr>
              <w:spacing w:before="60"/>
              <w:rPr>
                <w:ins w:id="20" w:author="lz4p8n" w:date="2013-03-14T13:42:00Z"/>
                <w:rFonts w:ascii="Arial" w:hAnsi="Arial" w:cs="Arial"/>
                <w:sz w:val="16"/>
              </w:rPr>
            </w:pPr>
            <w:r w:rsidRPr="00D36E55">
              <w:rPr>
                <w:rFonts w:ascii="Arial" w:hAnsi="Arial" w:cs="Arial"/>
                <w:sz w:val="16"/>
              </w:rPr>
              <w:t xml:space="preserve">PWRUP_WARMINITCOMPLETE = </w:t>
            </w:r>
            <w:ins w:id="21" w:author="lz4p8n" w:date="2013-03-14T13:03:00Z">
              <w:r w:rsidR="000E68F3">
                <w:rPr>
                  <w:rFonts w:ascii="Arial" w:hAnsi="Arial" w:cs="Arial"/>
                  <w:sz w:val="16"/>
                </w:rPr>
                <w:t>4</w:t>
              </w:r>
            </w:ins>
            <w:del w:id="22" w:author="lz4p8n" w:date="2013-03-14T13:03:00Z">
              <w:r w:rsidRPr="00D36E55" w:rsidDel="000E68F3">
                <w:rPr>
                  <w:rFonts w:ascii="Arial" w:hAnsi="Arial" w:cs="Arial"/>
                  <w:sz w:val="16"/>
                </w:rPr>
                <w:delText>5</w:delText>
              </w:r>
            </w:del>
          </w:p>
          <w:p w:rsidR="002D4A4A" w:rsidRPr="00D36E55" w:rsidRDefault="002D4A4A" w:rsidP="00D36E55">
            <w:pPr>
              <w:spacing w:before="60"/>
              <w:rPr>
                <w:rFonts w:ascii="Arial" w:hAnsi="Arial" w:cs="Arial"/>
                <w:sz w:val="16"/>
              </w:rPr>
            </w:pPr>
            <w:ins w:id="23" w:author="lz4p8n" w:date="2013-03-14T13:42:00Z">
              <w:r>
                <w:rPr>
                  <w:rFonts w:ascii="Arial" w:hAnsi="Arial" w:cs="Arial"/>
                  <w:sz w:val="16"/>
                </w:rPr>
                <w:t>PWRUP_RUN = 5</w:t>
              </w:r>
            </w:ins>
          </w:p>
          <w:p w:rsidR="003C4D3F" w:rsidRDefault="00D36E55" w:rsidP="002D4A4A">
            <w:pPr>
              <w:spacing w:before="60"/>
              <w:rPr>
                <w:rFonts w:ascii="Arial" w:hAnsi="Arial" w:cs="Arial"/>
                <w:sz w:val="16"/>
              </w:rPr>
            </w:pPr>
            <w:r w:rsidRPr="00D36E55">
              <w:rPr>
                <w:rFonts w:ascii="Arial" w:hAnsi="Arial" w:cs="Arial"/>
                <w:sz w:val="16"/>
              </w:rPr>
              <w:t xml:space="preserve">PWRUP_DISABLE = </w:t>
            </w:r>
            <w:ins w:id="24" w:author="lz4p8n" w:date="2013-03-14T13:42:00Z">
              <w:r w:rsidR="002D4A4A">
                <w:rPr>
                  <w:rFonts w:ascii="Arial" w:hAnsi="Arial" w:cs="Arial"/>
                  <w:sz w:val="16"/>
                </w:rPr>
                <w:t>6</w:t>
              </w:r>
            </w:ins>
            <w:del w:id="25" w:author="lz4p8n" w:date="2013-03-14T13:03:00Z">
              <w:r w:rsidRPr="00D36E55" w:rsidDel="000E68F3">
                <w:rPr>
                  <w:rFonts w:ascii="Arial" w:hAnsi="Arial" w:cs="Arial"/>
                  <w:sz w:val="16"/>
                </w:rPr>
                <w:delText>6</w:delText>
              </w:r>
            </w:del>
          </w:p>
        </w:tc>
        <w:tc>
          <w:tcPr>
            <w:tcW w:w="1440" w:type="dxa"/>
          </w:tcPr>
          <w:p w:rsidR="003C4D3F" w:rsidRDefault="00D36E55" w:rsidP="00F957FA">
            <w:pPr>
              <w:spacing w:before="60"/>
              <w:rPr>
                <w:rFonts w:ascii="Arial" w:hAnsi="Arial" w:cs="Arial"/>
                <w:sz w:val="16"/>
              </w:rPr>
            </w:pPr>
            <w:r>
              <w:rPr>
                <w:rFonts w:ascii="Arial" w:hAnsi="Arial" w:cs="Arial"/>
                <w:sz w:val="16"/>
              </w:rPr>
              <w:t>uint8</w:t>
            </w:r>
          </w:p>
        </w:tc>
        <w:tc>
          <w:tcPr>
            <w:tcW w:w="992" w:type="dxa"/>
          </w:tcPr>
          <w:p w:rsidR="003C4D3F" w:rsidRDefault="00D36E55" w:rsidP="00F957FA">
            <w:pPr>
              <w:spacing w:before="60"/>
              <w:rPr>
                <w:rFonts w:ascii="Arial" w:hAnsi="Arial" w:cs="Arial"/>
                <w:sz w:val="16"/>
              </w:rPr>
            </w:pPr>
            <w:r>
              <w:rPr>
                <w:rFonts w:ascii="Arial" w:hAnsi="Arial" w:cs="Arial"/>
                <w:sz w:val="16"/>
              </w:rPr>
              <w:t>0</w:t>
            </w:r>
          </w:p>
        </w:tc>
        <w:tc>
          <w:tcPr>
            <w:tcW w:w="993" w:type="dxa"/>
          </w:tcPr>
          <w:p w:rsidR="003C4D3F" w:rsidRDefault="00D36E55" w:rsidP="00F957FA">
            <w:pPr>
              <w:spacing w:before="60"/>
              <w:rPr>
                <w:rFonts w:ascii="Arial" w:hAnsi="Arial" w:cs="Arial"/>
                <w:sz w:val="16"/>
              </w:rPr>
            </w:pPr>
            <w:r>
              <w:rPr>
                <w:rFonts w:ascii="Arial" w:hAnsi="Arial" w:cs="Arial"/>
                <w:sz w:val="16"/>
              </w:rPr>
              <w:t>6</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94F1F" w:rsidP="00F141E2">
            <w:pPr>
              <w:spacing w:before="60"/>
              <w:rPr>
                <w:rFonts w:ascii="Arial" w:hAnsi="Arial" w:cs="Arial"/>
                <w:sz w:val="16"/>
              </w:rPr>
            </w:pPr>
            <w:r>
              <w:rPr>
                <w:rFonts w:ascii="Arial" w:hAnsi="Arial" w:cs="Arial"/>
                <w:sz w:val="16"/>
              </w:rPr>
              <w:t>none</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36E55" w:rsidP="00F957FA">
            <w:pPr>
              <w:spacing w:before="60"/>
              <w:rPr>
                <w:rFonts w:ascii="Arial" w:hAnsi="Arial" w:cs="Arial"/>
                <w:sz w:val="16"/>
              </w:rPr>
            </w:pPr>
            <w:r w:rsidRPr="00D36E55">
              <w:rPr>
                <w:rFonts w:ascii="Arial" w:hAnsi="Arial" w:cs="Arial"/>
                <w:sz w:val="16"/>
              </w:rPr>
              <w:t>D_PWRDISCSTEPAMASK_CNT_U16</w:t>
            </w:r>
          </w:p>
        </w:tc>
        <w:tc>
          <w:tcPr>
            <w:tcW w:w="1680" w:type="dxa"/>
            <w:tcBorders>
              <w:top w:val="single" w:sz="6" w:space="0" w:color="auto"/>
              <w:left w:val="single" w:sz="6" w:space="0" w:color="auto"/>
              <w:bottom w:val="single" w:sz="6" w:space="0" w:color="auto"/>
              <w:right w:val="single" w:sz="6" w:space="0" w:color="auto"/>
            </w:tcBorders>
          </w:tcPr>
          <w:p w:rsidR="00DE4889" w:rsidRDefault="00D36E55"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D36E55"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D36E55" w:rsidP="00F957FA">
            <w:pPr>
              <w:spacing w:before="60"/>
              <w:rPr>
                <w:rFonts w:ascii="Arial" w:hAnsi="Arial" w:cs="Arial"/>
                <w:sz w:val="16"/>
              </w:rPr>
            </w:pPr>
            <w:r>
              <w:rPr>
                <w:rFonts w:ascii="Arial" w:hAnsi="Arial" w:cs="Arial"/>
                <w:sz w:val="16"/>
              </w:rPr>
              <w:t>0x0001</w:t>
            </w:r>
          </w:p>
        </w:tc>
      </w:tr>
      <w:tr w:rsidR="00D36E55" w:rsidTr="00F957FA">
        <w:tc>
          <w:tcPr>
            <w:tcW w:w="3888" w:type="dxa"/>
            <w:tcBorders>
              <w:top w:val="single" w:sz="6" w:space="0" w:color="auto"/>
              <w:left w:val="single" w:sz="6" w:space="0" w:color="auto"/>
              <w:bottom w:val="single" w:sz="6" w:space="0" w:color="auto"/>
              <w:right w:val="single" w:sz="6" w:space="0" w:color="auto"/>
            </w:tcBorders>
          </w:tcPr>
          <w:p w:rsidR="00D36E55" w:rsidRDefault="00D36E55" w:rsidP="00F957FA">
            <w:pPr>
              <w:spacing w:before="60"/>
              <w:rPr>
                <w:rFonts w:ascii="Arial" w:hAnsi="Arial" w:cs="Arial"/>
                <w:sz w:val="16"/>
              </w:rPr>
            </w:pPr>
            <w:r w:rsidRPr="00D36E55">
              <w:rPr>
                <w:rFonts w:ascii="Arial" w:hAnsi="Arial" w:cs="Arial"/>
                <w:sz w:val="16"/>
              </w:rPr>
              <w:t>D_PWRDISCSTEPBMASK_CNT_U16</w:t>
            </w:r>
          </w:p>
        </w:tc>
        <w:tc>
          <w:tcPr>
            <w:tcW w:w="1680" w:type="dxa"/>
            <w:tcBorders>
              <w:top w:val="single" w:sz="6" w:space="0" w:color="auto"/>
              <w:left w:val="single" w:sz="6" w:space="0" w:color="auto"/>
              <w:bottom w:val="single" w:sz="6" w:space="0" w:color="auto"/>
              <w:right w:val="single" w:sz="6" w:space="0" w:color="auto"/>
            </w:tcBorders>
          </w:tcPr>
          <w:p w:rsidR="00D36E55" w:rsidRDefault="00D36E55"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36E55" w:rsidRDefault="00D36E55"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36E55" w:rsidRDefault="00D36E55" w:rsidP="00F957FA">
            <w:pPr>
              <w:spacing w:before="60"/>
              <w:rPr>
                <w:rFonts w:ascii="Arial" w:hAnsi="Arial" w:cs="Arial"/>
                <w:sz w:val="16"/>
              </w:rPr>
            </w:pPr>
            <w:r>
              <w:rPr>
                <w:rFonts w:ascii="Arial" w:hAnsi="Arial" w:cs="Arial"/>
                <w:sz w:val="16"/>
              </w:rPr>
              <w:t>0x0004</w:t>
            </w:r>
          </w:p>
        </w:tc>
      </w:tr>
      <w:tr w:rsidR="00DE4889" w:rsidDel="000E68F3" w:rsidTr="00F957FA">
        <w:trPr>
          <w:del w:id="26" w:author="lz4p8n" w:date="2013-03-14T13:03:00Z"/>
        </w:trPr>
        <w:tc>
          <w:tcPr>
            <w:tcW w:w="3888" w:type="dxa"/>
            <w:tcBorders>
              <w:top w:val="single" w:sz="6" w:space="0" w:color="auto"/>
              <w:left w:val="single" w:sz="6" w:space="0" w:color="auto"/>
              <w:bottom w:val="single" w:sz="6" w:space="0" w:color="auto"/>
              <w:right w:val="single" w:sz="6" w:space="0" w:color="auto"/>
            </w:tcBorders>
          </w:tcPr>
          <w:p w:rsidR="00DE4889" w:rsidDel="000E68F3" w:rsidRDefault="00D36E55" w:rsidP="00F957FA">
            <w:pPr>
              <w:spacing w:before="60"/>
              <w:rPr>
                <w:del w:id="27" w:author="lz4p8n" w:date="2013-03-14T13:03:00Z"/>
                <w:rFonts w:ascii="Arial" w:hAnsi="Arial" w:cs="Arial"/>
                <w:sz w:val="16"/>
              </w:rPr>
            </w:pPr>
            <w:del w:id="28" w:author="lz4p8n" w:date="2013-03-14T13:03:00Z">
              <w:r w:rsidRPr="00D36E55" w:rsidDel="000E68F3">
                <w:rPr>
                  <w:rFonts w:ascii="Arial" w:hAnsi="Arial" w:cs="Arial"/>
                  <w:sz w:val="16"/>
                </w:rPr>
                <w:delText>D_PHSDISCINITMASK_CNT_U16</w:delText>
              </w:r>
            </w:del>
          </w:p>
        </w:tc>
        <w:tc>
          <w:tcPr>
            <w:tcW w:w="1680" w:type="dxa"/>
            <w:tcBorders>
              <w:top w:val="single" w:sz="6" w:space="0" w:color="auto"/>
              <w:left w:val="single" w:sz="6" w:space="0" w:color="auto"/>
              <w:bottom w:val="single" w:sz="6" w:space="0" w:color="auto"/>
              <w:right w:val="single" w:sz="6" w:space="0" w:color="auto"/>
            </w:tcBorders>
          </w:tcPr>
          <w:p w:rsidR="00DE4889" w:rsidDel="000E68F3" w:rsidRDefault="00D36E55" w:rsidP="00F957FA">
            <w:pPr>
              <w:spacing w:before="60"/>
              <w:rPr>
                <w:del w:id="29" w:author="lz4p8n" w:date="2013-03-14T13:03:00Z"/>
                <w:rFonts w:ascii="Arial" w:hAnsi="Arial" w:cs="Arial"/>
                <w:sz w:val="16"/>
              </w:rPr>
            </w:pPr>
            <w:del w:id="30" w:author="lz4p8n" w:date="2013-03-14T13:03:00Z">
              <w:r w:rsidDel="000E68F3">
                <w:rPr>
                  <w:rFonts w:ascii="Arial" w:hAnsi="Arial" w:cs="Arial"/>
                  <w:sz w:val="16"/>
                </w:rPr>
                <w:delText>1</w:delText>
              </w:r>
            </w:del>
          </w:p>
        </w:tc>
        <w:tc>
          <w:tcPr>
            <w:tcW w:w="1680" w:type="dxa"/>
            <w:tcBorders>
              <w:top w:val="single" w:sz="6" w:space="0" w:color="auto"/>
              <w:left w:val="single" w:sz="6" w:space="0" w:color="auto"/>
              <w:bottom w:val="single" w:sz="6" w:space="0" w:color="auto"/>
              <w:right w:val="single" w:sz="6" w:space="0" w:color="auto"/>
            </w:tcBorders>
          </w:tcPr>
          <w:p w:rsidR="00DE4889" w:rsidDel="000E68F3" w:rsidRDefault="00D36E55" w:rsidP="00F957FA">
            <w:pPr>
              <w:spacing w:before="60"/>
              <w:rPr>
                <w:del w:id="31" w:author="lz4p8n" w:date="2013-03-14T13:03:00Z"/>
                <w:rFonts w:ascii="Arial" w:hAnsi="Arial" w:cs="Arial"/>
                <w:sz w:val="16"/>
              </w:rPr>
            </w:pPr>
            <w:del w:id="32" w:author="lz4p8n" w:date="2013-03-14T13:03:00Z">
              <w:r w:rsidDel="000E68F3">
                <w:rPr>
                  <w:rFonts w:ascii="Arial" w:hAnsi="Arial" w:cs="Arial"/>
                  <w:sz w:val="16"/>
                </w:rPr>
                <w:delText>Counts</w:delText>
              </w:r>
            </w:del>
          </w:p>
        </w:tc>
        <w:tc>
          <w:tcPr>
            <w:tcW w:w="1680" w:type="dxa"/>
            <w:tcBorders>
              <w:top w:val="single" w:sz="6" w:space="0" w:color="auto"/>
              <w:left w:val="single" w:sz="6" w:space="0" w:color="auto"/>
              <w:bottom w:val="single" w:sz="6" w:space="0" w:color="auto"/>
              <w:right w:val="single" w:sz="6" w:space="0" w:color="auto"/>
            </w:tcBorders>
          </w:tcPr>
          <w:p w:rsidR="00DE4889" w:rsidDel="000E68F3" w:rsidRDefault="00D36E55" w:rsidP="00F957FA">
            <w:pPr>
              <w:spacing w:before="60"/>
              <w:rPr>
                <w:del w:id="33" w:author="lz4p8n" w:date="2013-03-14T13:03:00Z"/>
                <w:rFonts w:ascii="Arial" w:hAnsi="Arial" w:cs="Arial"/>
                <w:sz w:val="16"/>
              </w:rPr>
            </w:pPr>
            <w:del w:id="34" w:author="lz4p8n" w:date="2013-03-14T13:03:00Z">
              <w:r w:rsidDel="000E68F3">
                <w:rPr>
                  <w:rFonts w:ascii="Arial" w:hAnsi="Arial" w:cs="Arial"/>
                  <w:sz w:val="16"/>
                </w:rPr>
                <w:delText>0x0010</w:delText>
              </w:r>
            </w:del>
          </w:p>
        </w:tc>
      </w:tr>
      <w:tr w:rsidR="00894F1F" w:rsidTr="00F957FA">
        <w:tc>
          <w:tcPr>
            <w:tcW w:w="3888" w:type="dxa"/>
            <w:tcBorders>
              <w:top w:val="single" w:sz="6" w:space="0" w:color="auto"/>
              <w:left w:val="single" w:sz="6" w:space="0" w:color="auto"/>
              <w:bottom w:val="single" w:sz="6" w:space="0" w:color="auto"/>
              <w:right w:val="single" w:sz="6" w:space="0" w:color="auto"/>
            </w:tcBorders>
          </w:tcPr>
          <w:p w:rsidR="00894F1F" w:rsidRPr="00D36E55" w:rsidRDefault="00894F1F" w:rsidP="00F957FA">
            <w:pPr>
              <w:spacing w:before="60"/>
              <w:rPr>
                <w:rFonts w:ascii="Arial" w:hAnsi="Arial" w:cs="Arial"/>
                <w:sz w:val="16"/>
              </w:rPr>
            </w:pPr>
            <w:r w:rsidRPr="00894F1F">
              <w:rPr>
                <w:rFonts w:ascii="Arial" w:hAnsi="Arial" w:cs="Arial"/>
                <w:sz w:val="16"/>
              </w:rPr>
              <w:t>D_PGMSPECMASK_CNT_U16</w:t>
            </w:r>
          </w:p>
        </w:tc>
        <w:tc>
          <w:tcPr>
            <w:tcW w:w="1680" w:type="dxa"/>
            <w:tcBorders>
              <w:top w:val="single" w:sz="6" w:space="0" w:color="auto"/>
              <w:left w:val="single" w:sz="6" w:space="0" w:color="auto"/>
              <w:bottom w:val="single" w:sz="6" w:space="0" w:color="auto"/>
              <w:right w:val="single" w:sz="6" w:space="0" w:color="auto"/>
            </w:tcBorders>
          </w:tcPr>
          <w:p w:rsidR="00894F1F" w:rsidRDefault="00894F1F"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894F1F" w:rsidRDefault="00894F1F"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894F1F" w:rsidRDefault="00894F1F" w:rsidP="00F957FA">
            <w:pPr>
              <w:spacing w:before="60"/>
              <w:rPr>
                <w:rFonts w:ascii="Arial" w:hAnsi="Arial" w:cs="Arial"/>
                <w:sz w:val="16"/>
              </w:rPr>
            </w:pPr>
            <w:r>
              <w:rPr>
                <w:rFonts w:ascii="Arial" w:hAnsi="Arial" w:cs="Arial"/>
                <w:sz w:val="16"/>
              </w:rPr>
              <w:t>configurable</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D36E55">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D36E55"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D36E55"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795C82" w:rsidRDefault="00795C82" w:rsidP="00DC7E08">
      <w:pPr>
        <w:numPr>
          <w:ilvl w:val="0"/>
          <w:numId w:val="10"/>
        </w:numPr>
        <w:spacing w:after="0"/>
      </w:pPr>
      <w:proofErr w:type="spellStart"/>
      <w:r w:rsidRPr="00795C82">
        <w:t>Rte_Call_MilestoneRqst_WarmInitMilestoneComplete</w:t>
      </w:r>
      <w:proofErr w:type="spellEnd"/>
    </w:p>
    <w:p w:rsidR="00795C82" w:rsidRDefault="00795C82" w:rsidP="00DC7E08">
      <w:pPr>
        <w:numPr>
          <w:ilvl w:val="0"/>
          <w:numId w:val="10"/>
        </w:numPr>
        <w:spacing w:after="0"/>
      </w:pPr>
      <w:proofErr w:type="spellStart"/>
      <w:r w:rsidRPr="00795C82">
        <w:t>Rte_Call_MilestoneRqst_WarmInitMilestoneNotComplete</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D36E55" w:rsidRDefault="00D36E55" w:rsidP="00D36E55"/>
    <w:p w:rsidR="008B3E94" w:rsidRDefault="00D36E55" w:rsidP="00D36E55">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Rte_InitValue_MtrDrvrInitComplete_Cnt_lgc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Rte_InitValue_MtrDrvrInitStart_Cnt_lgc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Del="000E68F3" w:rsidTr="00D36E55">
        <w:trPr>
          <w:trHeight w:val="341"/>
          <w:del w:id="35" w:author="lz4p8n" w:date="2013-03-14T13:01:00Z"/>
        </w:trPr>
        <w:tc>
          <w:tcPr>
            <w:tcW w:w="4455" w:type="dxa"/>
            <w:vAlign w:val="center"/>
          </w:tcPr>
          <w:p w:rsidR="00D36E55" w:rsidRPr="00D36E55" w:rsidDel="000E68F3" w:rsidRDefault="00D36E55" w:rsidP="00D36E55">
            <w:pPr>
              <w:spacing w:before="100" w:beforeAutospacing="1" w:after="100" w:afterAutospacing="1"/>
              <w:rPr>
                <w:del w:id="36" w:author="lz4p8n" w:date="2013-03-14T13:01:00Z"/>
                <w:rFonts w:ascii="Arial" w:hAnsi="Arial" w:cs="Arial"/>
                <w:sz w:val="16"/>
                <w:szCs w:val="16"/>
              </w:rPr>
            </w:pPr>
            <w:del w:id="37" w:author="lz4p8n" w:date="2013-03-14T13:01:00Z">
              <w:r w:rsidRPr="00D36E55" w:rsidDel="000E68F3">
                <w:rPr>
                  <w:rFonts w:ascii="Arial" w:hAnsi="Arial" w:cs="Arial"/>
                  <w:sz w:val="16"/>
                  <w:szCs w:val="16"/>
                </w:rPr>
                <w:delText>Rte_InitValue_PhsDiscTestComplete_Cnt_lgc</w:delText>
              </w:r>
            </w:del>
          </w:p>
        </w:tc>
        <w:tc>
          <w:tcPr>
            <w:tcW w:w="4455" w:type="dxa"/>
            <w:vAlign w:val="center"/>
          </w:tcPr>
          <w:p w:rsidR="00D36E55" w:rsidRPr="004B5BE2" w:rsidDel="000E68F3" w:rsidRDefault="00D36E55" w:rsidP="00D36E55">
            <w:pPr>
              <w:spacing w:before="100" w:beforeAutospacing="1" w:after="100" w:afterAutospacing="1"/>
              <w:rPr>
                <w:del w:id="38" w:author="lz4p8n" w:date="2013-03-14T13:01:00Z"/>
                <w:rFonts w:ascii="Arial" w:hAnsi="Arial" w:cs="Arial"/>
                <w:sz w:val="16"/>
                <w:szCs w:val="16"/>
              </w:rPr>
            </w:pPr>
            <w:del w:id="39" w:author="lz4p8n" w:date="2013-03-14T13:01:00Z">
              <w:r w:rsidDel="000E68F3">
                <w:rPr>
                  <w:rFonts w:ascii="Arial" w:hAnsi="Arial" w:cs="Arial"/>
                  <w:sz w:val="16"/>
                  <w:szCs w:val="16"/>
                </w:rPr>
                <w:delText>FALSE</w:delText>
              </w:r>
            </w:del>
          </w:p>
        </w:tc>
      </w:tr>
      <w:tr w:rsidR="00D36E55" w:rsidRPr="004B5BE2" w:rsidDel="000E68F3" w:rsidTr="00D36E55">
        <w:trPr>
          <w:trHeight w:val="341"/>
          <w:del w:id="40" w:author="lz4p8n" w:date="2013-03-14T13:02:00Z"/>
        </w:trPr>
        <w:tc>
          <w:tcPr>
            <w:tcW w:w="4455" w:type="dxa"/>
            <w:vAlign w:val="center"/>
          </w:tcPr>
          <w:p w:rsidR="00D36E55" w:rsidRPr="00D36E55" w:rsidDel="000E68F3" w:rsidRDefault="00D36E55" w:rsidP="00D36E55">
            <w:pPr>
              <w:spacing w:before="100" w:beforeAutospacing="1" w:after="100" w:afterAutospacing="1"/>
              <w:rPr>
                <w:del w:id="41" w:author="lz4p8n" w:date="2013-03-14T13:02:00Z"/>
                <w:rFonts w:ascii="Arial" w:hAnsi="Arial" w:cs="Arial"/>
                <w:sz w:val="16"/>
                <w:szCs w:val="16"/>
              </w:rPr>
            </w:pPr>
            <w:del w:id="42" w:author="lz4p8n" w:date="2013-03-14T13:02:00Z">
              <w:r w:rsidRPr="00D36E55" w:rsidDel="000E68F3">
                <w:rPr>
                  <w:rFonts w:ascii="Arial" w:hAnsi="Arial" w:cs="Arial"/>
                  <w:sz w:val="16"/>
                  <w:szCs w:val="16"/>
                </w:rPr>
                <w:delText>Rte_InitValue_PhsDiscTestStart_Cnt_lgc</w:delText>
              </w:r>
            </w:del>
          </w:p>
        </w:tc>
        <w:tc>
          <w:tcPr>
            <w:tcW w:w="4455" w:type="dxa"/>
            <w:vAlign w:val="center"/>
          </w:tcPr>
          <w:p w:rsidR="00D36E55" w:rsidRPr="004B5BE2" w:rsidDel="000E68F3" w:rsidRDefault="00D36E55" w:rsidP="00D36E55">
            <w:pPr>
              <w:spacing w:before="100" w:beforeAutospacing="1" w:after="100" w:afterAutospacing="1"/>
              <w:rPr>
                <w:del w:id="43" w:author="lz4p8n" w:date="2013-03-14T13:02:00Z"/>
                <w:rFonts w:ascii="Arial" w:hAnsi="Arial" w:cs="Arial"/>
                <w:sz w:val="16"/>
                <w:szCs w:val="16"/>
              </w:rPr>
            </w:pPr>
            <w:del w:id="44" w:author="lz4p8n" w:date="2013-03-14T13:02:00Z">
              <w:r w:rsidDel="000E68F3">
                <w:rPr>
                  <w:rFonts w:ascii="Arial" w:hAnsi="Arial" w:cs="Arial"/>
                  <w:sz w:val="16"/>
                  <w:szCs w:val="16"/>
                </w:rPr>
                <w:delText>FALSE</w:delText>
              </w:r>
            </w:del>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Rte_InitValue_PwrDiscATestComplete_Cnt_lgc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Rte_InitValue_PwrDiscATestStart_Cnt_lgc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Rte_InitValue_PwrDiscBTestComplete_Cnt_lgc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Rte_InitValue_PwrDiscBTestStart_Cnt_lgc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Rte_InitValue_TMFTestComplete_Cnt_lgc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r w:rsidR="00D36E55" w:rsidRPr="004B5BE2" w:rsidTr="00D36E55">
        <w:trPr>
          <w:trHeight w:val="341"/>
        </w:trPr>
        <w:tc>
          <w:tcPr>
            <w:tcW w:w="4455" w:type="dxa"/>
            <w:vAlign w:val="center"/>
          </w:tcPr>
          <w:p w:rsidR="00D36E55" w:rsidRPr="00D36E55" w:rsidRDefault="00D36E55" w:rsidP="00D36E55">
            <w:pPr>
              <w:spacing w:before="100" w:beforeAutospacing="1" w:after="100" w:afterAutospacing="1"/>
              <w:rPr>
                <w:rFonts w:ascii="Arial" w:hAnsi="Arial" w:cs="Arial"/>
                <w:sz w:val="16"/>
                <w:szCs w:val="16"/>
              </w:rPr>
            </w:pPr>
            <w:proofErr w:type="spellStart"/>
            <w:r w:rsidRPr="00D36E55">
              <w:rPr>
                <w:rFonts w:ascii="Arial" w:hAnsi="Arial" w:cs="Arial"/>
                <w:sz w:val="16"/>
                <w:szCs w:val="16"/>
              </w:rPr>
              <w:t>Rte_InitValue_TMFTestStart_Cnt_lgc</w:t>
            </w:r>
            <w:proofErr w:type="spellEnd"/>
          </w:p>
        </w:tc>
        <w:tc>
          <w:tcPr>
            <w:tcW w:w="4455" w:type="dxa"/>
            <w:vAlign w:val="center"/>
          </w:tcPr>
          <w:p w:rsidR="00D36E55" w:rsidRPr="004B5BE2" w:rsidRDefault="00D36E55" w:rsidP="00D36E55">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D36E55" w:rsidRDefault="00D36E55"/>
    <w:p w:rsidR="004A781C" w:rsidRDefault="00F141E2">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084BA3">
          <w:t>HwPwUp</w:t>
        </w:r>
      </w:fldSimple>
      <w:r w:rsidR="00D36E55">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C469B" w:rsidRDefault="0059730C" w:rsidP="004C469B">
      <w:r w:rsidRPr="0059730C">
        <w:t>Rte_Call_HwPwUp_Per1_CP0_</w:t>
      </w:r>
      <w:proofErr w:type="gramStart"/>
      <w:r w:rsidRPr="0059730C">
        <w:t>CheckpointReached()</w:t>
      </w:r>
      <w:proofErr w:type="gramEnd"/>
    </w:p>
    <w:p w:rsidR="004A781C" w:rsidRDefault="004A781C">
      <w:pPr>
        <w:pStyle w:val="Heading4"/>
      </w:pPr>
      <w:r>
        <w:t>Store Module Inputs to Local copies</w:t>
      </w:r>
    </w:p>
    <w:p w:rsidR="008967B1" w:rsidRPr="008967B1" w:rsidRDefault="008967B1" w:rsidP="008967B1">
      <w:pPr>
        <w:rPr>
          <w:sz w:val="18"/>
          <w:szCs w:val="18"/>
        </w:rPr>
      </w:pPr>
      <w:proofErr w:type="spellStart"/>
      <w:r w:rsidRPr="008967B1">
        <w:rPr>
          <w:sz w:val="18"/>
          <w:szCs w:val="18"/>
        </w:rPr>
        <w:t>PwrDiscATestComplete_Cnt_T_lgc</w:t>
      </w:r>
      <w:proofErr w:type="spellEnd"/>
      <w:r w:rsidRPr="008967B1">
        <w:rPr>
          <w:sz w:val="18"/>
          <w:szCs w:val="18"/>
        </w:rPr>
        <w:t xml:space="preserve"> = Rte_IRead_HwPwUp_Per1</w:t>
      </w:r>
      <w:r>
        <w:rPr>
          <w:sz w:val="18"/>
          <w:szCs w:val="18"/>
        </w:rPr>
        <w:t>_PwrDiscATestComplete_Cnt_</w:t>
      </w:r>
      <w:proofErr w:type="gramStart"/>
      <w:r>
        <w:rPr>
          <w:sz w:val="18"/>
          <w:szCs w:val="18"/>
        </w:rPr>
        <w:t>lgc()</w:t>
      </w:r>
      <w:proofErr w:type="gramEnd"/>
    </w:p>
    <w:p w:rsidR="008967B1" w:rsidRPr="008967B1" w:rsidRDefault="008967B1" w:rsidP="008967B1">
      <w:pPr>
        <w:rPr>
          <w:sz w:val="18"/>
          <w:szCs w:val="18"/>
        </w:rPr>
      </w:pPr>
      <w:proofErr w:type="spellStart"/>
      <w:r w:rsidRPr="008967B1">
        <w:rPr>
          <w:sz w:val="18"/>
          <w:szCs w:val="18"/>
        </w:rPr>
        <w:t>TMFTestComplete_Cnt_T_lgc</w:t>
      </w:r>
      <w:proofErr w:type="spellEnd"/>
      <w:r w:rsidRPr="008967B1">
        <w:rPr>
          <w:sz w:val="18"/>
          <w:szCs w:val="18"/>
        </w:rPr>
        <w:t xml:space="preserve"> = Rte_IRead_HwPwUp</w:t>
      </w:r>
      <w:r>
        <w:rPr>
          <w:sz w:val="18"/>
          <w:szCs w:val="18"/>
        </w:rPr>
        <w:t>_Per1_TMFTestComplete_Cnt_</w:t>
      </w:r>
      <w:proofErr w:type="gramStart"/>
      <w:r>
        <w:rPr>
          <w:sz w:val="18"/>
          <w:szCs w:val="18"/>
        </w:rPr>
        <w:t>lgc()</w:t>
      </w:r>
      <w:proofErr w:type="gramEnd"/>
    </w:p>
    <w:p w:rsidR="008967B1" w:rsidRPr="008967B1" w:rsidRDefault="008967B1" w:rsidP="008967B1">
      <w:pPr>
        <w:rPr>
          <w:sz w:val="18"/>
          <w:szCs w:val="18"/>
        </w:rPr>
      </w:pPr>
      <w:proofErr w:type="spellStart"/>
      <w:r w:rsidRPr="008967B1">
        <w:rPr>
          <w:sz w:val="18"/>
          <w:szCs w:val="18"/>
        </w:rPr>
        <w:t>PwrDiscBTestComplete_Cnt_T_lgc</w:t>
      </w:r>
      <w:proofErr w:type="spellEnd"/>
      <w:r w:rsidRPr="008967B1">
        <w:rPr>
          <w:sz w:val="18"/>
          <w:szCs w:val="18"/>
        </w:rPr>
        <w:t xml:space="preserve"> = Rte_IRead_HwPwUp_Per1</w:t>
      </w:r>
      <w:r>
        <w:rPr>
          <w:sz w:val="18"/>
          <w:szCs w:val="18"/>
        </w:rPr>
        <w:t>_PwrDiscBTestComplete_Cnt_</w:t>
      </w:r>
      <w:proofErr w:type="gramStart"/>
      <w:r>
        <w:rPr>
          <w:sz w:val="18"/>
          <w:szCs w:val="18"/>
        </w:rPr>
        <w:t>lgc()</w:t>
      </w:r>
      <w:proofErr w:type="gramEnd"/>
    </w:p>
    <w:p w:rsidR="008967B1" w:rsidRPr="008967B1" w:rsidRDefault="008967B1" w:rsidP="008967B1">
      <w:pPr>
        <w:rPr>
          <w:sz w:val="18"/>
          <w:szCs w:val="18"/>
        </w:rPr>
      </w:pPr>
      <w:proofErr w:type="spellStart"/>
      <w:r w:rsidRPr="008967B1">
        <w:rPr>
          <w:sz w:val="18"/>
          <w:szCs w:val="18"/>
        </w:rPr>
        <w:t>MtrDrvrInitComplete_Cnt_T_lgc</w:t>
      </w:r>
      <w:proofErr w:type="spellEnd"/>
      <w:r w:rsidRPr="008967B1">
        <w:rPr>
          <w:sz w:val="18"/>
          <w:szCs w:val="18"/>
        </w:rPr>
        <w:t xml:space="preserve"> = Rte_IRead_HwPwUp_Per</w:t>
      </w:r>
      <w:r>
        <w:rPr>
          <w:sz w:val="18"/>
          <w:szCs w:val="18"/>
        </w:rPr>
        <w:t>1_MtrDrvrInitComplete_Cnt_</w:t>
      </w:r>
      <w:proofErr w:type="gramStart"/>
      <w:r>
        <w:rPr>
          <w:sz w:val="18"/>
          <w:szCs w:val="18"/>
        </w:rPr>
        <w:t>lgc()</w:t>
      </w:r>
      <w:proofErr w:type="gramEnd"/>
    </w:p>
    <w:p w:rsidR="004A781C" w:rsidRPr="00F141E2" w:rsidDel="000E68F3" w:rsidRDefault="008967B1" w:rsidP="008967B1">
      <w:pPr>
        <w:rPr>
          <w:del w:id="45" w:author="lz4p8n" w:date="2013-03-14T13:01:00Z"/>
          <w:sz w:val="18"/>
          <w:szCs w:val="18"/>
        </w:rPr>
      </w:pPr>
      <w:del w:id="46" w:author="lz4p8n" w:date="2013-03-14T13:01:00Z">
        <w:r w:rsidRPr="008967B1" w:rsidDel="000E68F3">
          <w:rPr>
            <w:sz w:val="18"/>
            <w:szCs w:val="18"/>
          </w:rPr>
          <w:delText>PhsDiscTestComplete_Cnt_T_lgc = Rte_IRead_HwPwUp_Per1_PhsDiscTestComplete_Cnt_lgc</w:delText>
        </w:r>
        <w:r w:rsidDel="000E68F3">
          <w:rPr>
            <w:sz w:val="18"/>
            <w:szCs w:val="18"/>
          </w:rPr>
          <w:delText>()</w:delText>
        </w:r>
      </w:del>
    </w:p>
    <w:p w:rsidR="004A781C" w:rsidRDefault="00F141E2">
      <w:pPr>
        <w:pStyle w:val="Heading4"/>
      </w:pPr>
      <w:r>
        <w:lastRenderedPageBreak/>
        <w:t>Process</w:t>
      </w:r>
      <w:r w:rsidR="00C27645">
        <w:t xml:space="preserve"> State Machine</w:t>
      </w:r>
    </w:p>
    <w:p w:rsidR="004A781C" w:rsidRDefault="003016F4" w:rsidP="006871E5">
      <w:pPr>
        <w:jc w:val="center"/>
      </w:pPr>
      <w:r>
        <w:object w:dxaOrig="10890" w:dyaOrig="1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85pt;height:573.35pt" o:ole="">
            <v:imagedata r:id="rId10" o:title=""/>
          </v:shape>
          <o:OLEObject Type="Embed" ProgID="Visio.Drawing.11" ShapeID="_x0000_i1027" DrawAspect="Content" ObjectID="_1427519729" r:id="rId11"/>
        </w:object>
      </w:r>
    </w:p>
    <w:p w:rsidR="004A781C" w:rsidRDefault="004A781C">
      <w:pPr>
        <w:pStyle w:val="Heading4"/>
      </w:pPr>
      <w:r>
        <w:lastRenderedPageBreak/>
        <w:t>Store Local copy of outputs into Module Outputs</w:t>
      </w:r>
    </w:p>
    <w:p w:rsidR="004C469B" w:rsidRPr="004C469B" w:rsidRDefault="004C469B" w:rsidP="004C469B">
      <w:pPr>
        <w:rPr>
          <w:sz w:val="18"/>
          <w:szCs w:val="18"/>
        </w:rPr>
      </w:pPr>
      <w:r w:rsidRPr="004C469B">
        <w:rPr>
          <w:sz w:val="18"/>
          <w:szCs w:val="18"/>
        </w:rPr>
        <w:t>Rte_IWrite_HwPwUp_Per1_PwrDiscATestStart_Cnt_</w:t>
      </w:r>
      <w:proofErr w:type="gramStart"/>
      <w:r w:rsidRPr="004C469B">
        <w:rPr>
          <w:sz w:val="18"/>
          <w:szCs w:val="18"/>
        </w:rPr>
        <w:t>l</w:t>
      </w:r>
      <w:r>
        <w:rPr>
          <w:sz w:val="18"/>
          <w:szCs w:val="18"/>
        </w:rPr>
        <w:t>gc(</w:t>
      </w:r>
      <w:proofErr w:type="gramEnd"/>
      <w:r>
        <w:rPr>
          <w:sz w:val="18"/>
          <w:szCs w:val="18"/>
        </w:rPr>
        <w:t>PwrDiscATestStart_Cnt_M_lgc)</w:t>
      </w:r>
    </w:p>
    <w:p w:rsidR="004C469B" w:rsidRPr="004C469B" w:rsidRDefault="004C469B" w:rsidP="004C469B">
      <w:pPr>
        <w:rPr>
          <w:sz w:val="18"/>
          <w:szCs w:val="18"/>
        </w:rPr>
      </w:pPr>
      <w:r w:rsidRPr="004C469B">
        <w:rPr>
          <w:sz w:val="18"/>
          <w:szCs w:val="18"/>
        </w:rPr>
        <w:t>Rte_IWrite_HwPwUp_Per1_TMFTestStart_</w:t>
      </w:r>
      <w:r>
        <w:rPr>
          <w:sz w:val="18"/>
          <w:szCs w:val="18"/>
        </w:rPr>
        <w:t>Cnt_</w:t>
      </w:r>
      <w:proofErr w:type="gramStart"/>
      <w:r>
        <w:rPr>
          <w:sz w:val="18"/>
          <w:szCs w:val="18"/>
        </w:rPr>
        <w:t>lgc(</w:t>
      </w:r>
      <w:proofErr w:type="gramEnd"/>
      <w:r>
        <w:rPr>
          <w:sz w:val="18"/>
          <w:szCs w:val="18"/>
        </w:rPr>
        <w:t>TMFTestStart_Cnt_M_lgc)</w:t>
      </w:r>
    </w:p>
    <w:p w:rsidR="004C469B" w:rsidRPr="004C469B" w:rsidRDefault="004C469B" w:rsidP="004C469B">
      <w:pPr>
        <w:rPr>
          <w:sz w:val="18"/>
          <w:szCs w:val="18"/>
        </w:rPr>
      </w:pPr>
      <w:r w:rsidRPr="004C469B">
        <w:rPr>
          <w:sz w:val="18"/>
          <w:szCs w:val="18"/>
        </w:rPr>
        <w:t>Rte_IWrite_HwPwUp_Per1_PwrDiscBTestStart_Cnt_</w:t>
      </w:r>
      <w:proofErr w:type="gramStart"/>
      <w:r w:rsidRPr="004C469B">
        <w:rPr>
          <w:sz w:val="18"/>
          <w:szCs w:val="18"/>
        </w:rPr>
        <w:t>l</w:t>
      </w:r>
      <w:r>
        <w:rPr>
          <w:sz w:val="18"/>
          <w:szCs w:val="18"/>
        </w:rPr>
        <w:t>gc(</w:t>
      </w:r>
      <w:proofErr w:type="gramEnd"/>
      <w:r>
        <w:rPr>
          <w:sz w:val="18"/>
          <w:szCs w:val="18"/>
        </w:rPr>
        <w:t>PwrDiscBTestStart_Cnt_M_lgc)</w:t>
      </w:r>
    </w:p>
    <w:p w:rsidR="004C469B" w:rsidRPr="004C469B" w:rsidRDefault="004C469B" w:rsidP="004C469B">
      <w:pPr>
        <w:rPr>
          <w:sz w:val="18"/>
          <w:szCs w:val="18"/>
        </w:rPr>
      </w:pPr>
      <w:r w:rsidRPr="004C469B">
        <w:rPr>
          <w:sz w:val="18"/>
          <w:szCs w:val="18"/>
        </w:rPr>
        <w:t>Rte_IWrite_HwPwUp_Per1_MtrDrvrInitStart_Cnt_</w:t>
      </w:r>
      <w:proofErr w:type="gramStart"/>
      <w:r>
        <w:rPr>
          <w:sz w:val="18"/>
          <w:szCs w:val="18"/>
        </w:rPr>
        <w:t>lgc(</w:t>
      </w:r>
      <w:proofErr w:type="gramEnd"/>
      <w:r>
        <w:rPr>
          <w:sz w:val="18"/>
          <w:szCs w:val="18"/>
        </w:rPr>
        <w:t>MtrDrvrInitStart_Cnt_M_lgc)</w:t>
      </w:r>
    </w:p>
    <w:p w:rsidR="004A781C" w:rsidRPr="00F141E2" w:rsidDel="002E0A2A" w:rsidRDefault="004C469B" w:rsidP="004C469B">
      <w:pPr>
        <w:rPr>
          <w:del w:id="47" w:author="lz4p8n" w:date="2013-03-14T12:04:00Z"/>
          <w:sz w:val="18"/>
          <w:szCs w:val="18"/>
        </w:rPr>
      </w:pPr>
      <w:del w:id="48" w:author="lz4p8n" w:date="2013-03-14T12:04:00Z">
        <w:r w:rsidRPr="004C469B" w:rsidDel="002E0A2A">
          <w:rPr>
            <w:sz w:val="18"/>
            <w:szCs w:val="18"/>
          </w:rPr>
          <w:delText>Rte_IWrite_HwPwUp_Per1_PhsDiscTestStart_Cnt_lgc(PhsDiscTestStart_Cnt_M_lgc)</w:delText>
        </w:r>
      </w:del>
    </w:p>
    <w:p w:rsidR="004A781C" w:rsidRDefault="004A781C">
      <w:pPr>
        <w:pStyle w:val="Heading4"/>
      </w:pPr>
      <w:r>
        <w:t>Program Flow End</w:t>
      </w:r>
    </w:p>
    <w:p w:rsidR="004A781C" w:rsidRDefault="0059730C">
      <w:r w:rsidRPr="0059730C">
        <w:t>Rte_Call_HwPwUp_Per1_CP</w:t>
      </w:r>
      <w:r>
        <w:t>1</w:t>
      </w:r>
      <w:r w:rsidRPr="0059730C">
        <w:t>_</w:t>
      </w:r>
      <w:proofErr w:type="gramStart"/>
      <w:r w:rsidRPr="0059730C">
        <w:t>CheckpointReached()</w:t>
      </w:r>
      <w:proofErr w:type="gramEnd"/>
    </w:p>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8967B1" w:rsidRDefault="008967B1" w:rsidP="008967B1">
      <w:pPr>
        <w:pStyle w:val="Heading2"/>
      </w:pPr>
      <w:r>
        <w:t>Serial Communication Functions</w:t>
      </w:r>
    </w:p>
    <w:p w:rsidR="008967B1" w:rsidRDefault="008967B1" w:rsidP="008967B1"/>
    <w:p w:rsidR="008967B1" w:rsidRDefault="008967B1" w:rsidP="008967B1">
      <w:r>
        <w:t>None</w:t>
      </w:r>
    </w:p>
    <w:p w:rsidR="008967B1" w:rsidRDefault="008967B1">
      <w:pPr>
        <w:spacing w:after="0"/>
      </w:pPr>
      <w:r>
        <w:br w:type="page"/>
      </w:r>
    </w:p>
    <w:p w:rsidR="008967B1" w:rsidRDefault="008967B1" w:rsidP="008967B1">
      <w:pPr>
        <w:pStyle w:val="Heading2"/>
      </w:pPr>
      <w:r>
        <w:lastRenderedPageBreak/>
        <w:t>Transition Functions</w:t>
      </w:r>
    </w:p>
    <w:p w:rsidR="008967B1" w:rsidRDefault="008967B1" w:rsidP="008967B1">
      <w:pPr>
        <w:pStyle w:val="Heading3"/>
      </w:pPr>
      <w:proofErr w:type="spellStart"/>
      <w:r>
        <w:t>Trns</w:t>
      </w:r>
      <w:proofErr w:type="spellEnd"/>
      <w:r>
        <w:t xml:space="preserve">: </w:t>
      </w:r>
      <w:fldSimple w:instr=" DOCPROPERTY &quot;Module Name&quot;  \* MERGEFORMAT ">
        <w:r>
          <w:t>HwPwUp</w:t>
        </w:r>
      </w:fldSimple>
      <w:r>
        <w:t>_Trns1</w:t>
      </w:r>
    </w:p>
    <w:p w:rsidR="008967B1" w:rsidRDefault="008967B1" w:rsidP="008967B1">
      <w:pPr>
        <w:pStyle w:val="Heading4"/>
      </w:pPr>
      <w:r>
        <w:t>Design Rationale</w:t>
      </w:r>
    </w:p>
    <w:p w:rsidR="008967B1" w:rsidRDefault="008967B1" w:rsidP="008967B1">
      <w:r>
        <w:t>None</w:t>
      </w:r>
    </w:p>
    <w:p w:rsidR="008967B1" w:rsidRDefault="008967B1" w:rsidP="008967B1">
      <w:pPr>
        <w:pStyle w:val="Heading4"/>
      </w:pPr>
      <w:r>
        <w:t>Program Flow Start</w:t>
      </w:r>
    </w:p>
    <w:p w:rsidR="008967B1" w:rsidRDefault="008967B1" w:rsidP="008967B1">
      <w:r>
        <w:t>N/A</w:t>
      </w:r>
    </w:p>
    <w:p w:rsidR="008967B1" w:rsidRDefault="008967B1" w:rsidP="008967B1">
      <w:pPr>
        <w:pStyle w:val="Heading4"/>
      </w:pPr>
      <w:r>
        <w:t>Store Module Inputs to Local copies</w:t>
      </w:r>
    </w:p>
    <w:p w:rsidR="008967B1" w:rsidRPr="00F141E2" w:rsidRDefault="008967B1" w:rsidP="008967B1">
      <w:pPr>
        <w:rPr>
          <w:sz w:val="18"/>
          <w:szCs w:val="18"/>
        </w:rPr>
      </w:pPr>
      <w:r w:rsidRPr="00F141E2">
        <w:rPr>
          <w:sz w:val="18"/>
          <w:szCs w:val="18"/>
        </w:rPr>
        <w:t>None</w:t>
      </w:r>
    </w:p>
    <w:p w:rsidR="008967B1" w:rsidRDefault="00C27645" w:rsidP="008967B1">
      <w:pPr>
        <w:pStyle w:val="Heading4"/>
      </w:pPr>
      <w:r>
        <w:lastRenderedPageBreak/>
        <w:t>Reset State Machine and Outputs</w:t>
      </w:r>
    </w:p>
    <w:p w:rsidR="008967B1" w:rsidRDefault="00A7692A" w:rsidP="008967B1">
      <w:pPr>
        <w:jc w:val="center"/>
      </w:pPr>
      <w:r>
        <w:object w:dxaOrig="4016" w:dyaOrig="9775">
          <v:shape id="_x0000_i1025" type="#_x0000_t75" style="width:200.8pt;height:488.15pt" o:ole="">
            <v:imagedata r:id="rId12" o:title=""/>
          </v:shape>
          <o:OLEObject Type="Embed" ProgID="Visio.Drawing.11" ShapeID="_x0000_i1025" DrawAspect="Content" ObjectID="_1427519730" r:id="rId13"/>
        </w:object>
      </w:r>
    </w:p>
    <w:p w:rsidR="008967B1" w:rsidRDefault="008967B1" w:rsidP="008967B1">
      <w:pPr>
        <w:pStyle w:val="Heading4"/>
      </w:pPr>
      <w:r>
        <w:t>Store Local copy of outputs into Module Outputs</w:t>
      </w:r>
    </w:p>
    <w:p w:rsidR="008967B1" w:rsidRPr="00F141E2" w:rsidRDefault="008967B1" w:rsidP="008967B1">
      <w:pPr>
        <w:rPr>
          <w:sz w:val="18"/>
          <w:szCs w:val="18"/>
        </w:rPr>
      </w:pPr>
      <w:r w:rsidRPr="00F141E2">
        <w:rPr>
          <w:sz w:val="18"/>
          <w:szCs w:val="18"/>
        </w:rPr>
        <w:t>None</w:t>
      </w:r>
    </w:p>
    <w:p w:rsidR="008967B1" w:rsidRDefault="008967B1" w:rsidP="008967B1">
      <w:pPr>
        <w:pStyle w:val="Heading4"/>
      </w:pPr>
      <w:r>
        <w:lastRenderedPageBreak/>
        <w:t>Program Flow End</w:t>
      </w:r>
    </w:p>
    <w:p w:rsidR="008967B1" w:rsidRDefault="008967B1" w:rsidP="008F0F59">
      <w:r>
        <w:t>N/A</w:t>
      </w:r>
      <w:r>
        <w:br w:type="page"/>
      </w:r>
    </w:p>
    <w:p w:rsidR="008967B1" w:rsidRDefault="008967B1" w:rsidP="008967B1">
      <w:pPr>
        <w:pStyle w:val="Heading3"/>
      </w:pPr>
      <w:proofErr w:type="spellStart"/>
      <w:r>
        <w:lastRenderedPageBreak/>
        <w:t>Trns</w:t>
      </w:r>
      <w:proofErr w:type="spellEnd"/>
      <w:r>
        <w:t xml:space="preserve">: </w:t>
      </w:r>
      <w:fldSimple w:instr=" DOCPROPERTY &quot;Module Name&quot;  \* MERGEFORMAT ">
        <w:r>
          <w:t>HwPwUp</w:t>
        </w:r>
      </w:fldSimple>
      <w:r>
        <w:t>_Trns2</w:t>
      </w:r>
    </w:p>
    <w:p w:rsidR="008967B1" w:rsidRDefault="008967B1" w:rsidP="008967B1">
      <w:pPr>
        <w:pStyle w:val="Heading4"/>
      </w:pPr>
      <w:r>
        <w:t>Design Rationale</w:t>
      </w:r>
    </w:p>
    <w:p w:rsidR="008967B1" w:rsidRDefault="008967B1" w:rsidP="008967B1">
      <w:r>
        <w:t>None</w:t>
      </w:r>
    </w:p>
    <w:p w:rsidR="008967B1" w:rsidRDefault="008967B1" w:rsidP="008967B1">
      <w:pPr>
        <w:pStyle w:val="Heading4"/>
      </w:pPr>
      <w:r>
        <w:t>Program Flow Start</w:t>
      </w:r>
    </w:p>
    <w:p w:rsidR="008967B1" w:rsidRDefault="008967B1" w:rsidP="008967B1">
      <w:r>
        <w:t>N/A</w:t>
      </w:r>
    </w:p>
    <w:p w:rsidR="008967B1" w:rsidRDefault="008967B1" w:rsidP="008967B1">
      <w:pPr>
        <w:pStyle w:val="Heading4"/>
      </w:pPr>
      <w:r>
        <w:t>Store Module Inputs to Local copies</w:t>
      </w:r>
    </w:p>
    <w:p w:rsidR="008967B1" w:rsidRPr="00F141E2" w:rsidRDefault="008967B1" w:rsidP="008967B1">
      <w:pPr>
        <w:rPr>
          <w:sz w:val="18"/>
          <w:szCs w:val="18"/>
        </w:rPr>
      </w:pPr>
      <w:r w:rsidRPr="00F141E2">
        <w:rPr>
          <w:sz w:val="18"/>
          <w:szCs w:val="18"/>
        </w:rPr>
        <w:t>None</w:t>
      </w:r>
    </w:p>
    <w:p w:rsidR="008967B1" w:rsidRDefault="00C27645" w:rsidP="008967B1">
      <w:pPr>
        <w:pStyle w:val="Heading4"/>
      </w:pPr>
      <w:r>
        <w:t xml:space="preserve">Set Power </w:t>
      </w:r>
      <w:proofErr w:type="gramStart"/>
      <w:r>
        <w:t>Up</w:t>
      </w:r>
      <w:proofErr w:type="gramEnd"/>
      <w:r>
        <w:t xml:space="preserve"> State</w:t>
      </w:r>
    </w:p>
    <w:p w:rsidR="008967B1" w:rsidRDefault="00C27645" w:rsidP="008967B1">
      <w:pPr>
        <w:jc w:val="center"/>
      </w:pPr>
      <w:r>
        <w:object w:dxaOrig="2216" w:dyaOrig="1856">
          <v:shape id="_x0000_i1026" type="#_x0000_t75" style="width:110.95pt;height:92.5pt" o:ole="">
            <v:imagedata r:id="rId14" o:title=""/>
          </v:shape>
          <o:OLEObject Type="Embed" ProgID="Visio.Drawing.11" ShapeID="_x0000_i1026" DrawAspect="Content" ObjectID="_1427519731" r:id="rId15"/>
        </w:object>
      </w:r>
    </w:p>
    <w:p w:rsidR="008967B1" w:rsidRDefault="008967B1" w:rsidP="008967B1">
      <w:pPr>
        <w:pStyle w:val="Heading4"/>
      </w:pPr>
      <w:r>
        <w:t>Store Local copy of outputs into Module Outputs</w:t>
      </w:r>
    </w:p>
    <w:p w:rsidR="008967B1" w:rsidRPr="00F141E2" w:rsidRDefault="008967B1" w:rsidP="008967B1">
      <w:pPr>
        <w:rPr>
          <w:sz w:val="18"/>
          <w:szCs w:val="18"/>
        </w:rPr>
      </w:pPr>
      <w:r w:rsidRPr="00F141E2">
        <w:rPr>
          <w:sz w:val="18"/>
          <w:szCs w:val="18"/>
        </w:rPr>
        <w:t>None</w:t>
      </w:r>
    </w:p>
    <w:p w:rsidR="008967B1" w:rsidRDefault="008967B1" w:rsidP="008967B1">
      <w:pPr>
        <w:pStyle w:val="Heading4"/>
      </w:pPr>
      <w:r>
        <w:t>Program Flow End</w:t>
      </w:r>
    </w:p>
    <w:p w:rsidR="008967B1" w:rsidRDefault="008967B1" w:rsidP="008967B1">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967B1" w:rsidP="00F957FA">
            <w:pPr>
              <w:spacing w:before="60"/>
              <w:rPr>
                <w:rFonts w:ascii="Arial" w:hAnsi="Arial" w:cs="Arial"/>
                <w:sz w:val="16"/>
                <w:szCs w:val="16"/>
              </w:rPr>
            </w:pPr>
            <w:r w:rsidRPr="008967B1">
              <w:rPr>
                <w:rFonts w:ascii="Arial" w:hAnsi="Arial" w:cs="Arial"/>
                <w:sz w:val="16"/>
                <w:szCs w:val="16"/>
              </w:rPr>
              <w:t>HwPwUp_Per1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2A4203"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2A4203" w:rsidP="00F957FA">
            <w:pPr>
              <w:spacing w:before="60"/>
              <w:rPr>
                <w:rFonts w:ascii="Arial" w:hAnsi="Arial" w:cs="Arial"/>
                <w:sz w:val="16"/>
                <w:szCs w:val="16"/>
              </w:rPr>
            </w:pPr>
            <w:r>
              <w:rPr>
                <w:rFonts w:ascii="Arial" w:hAnsi="Arial" w:cs="Arial"/>
                <w:sz w:val="16"/>
                <w:szCs w:val="16"/>
              </w:rPr>
              <w:t>ALL</w:t>
            </w:r>
          </w:p>
        </w:tc>
      </w:tr>
      <w:tr w:rsidR="008967B1" w:rsidRPr="00381542" w:rsidTr="00B54697">
        <w:tc>
          <w:tcPr>
            <w:tcW w:w="3168" w:type="dxa"/>
            <w:tcBorders>
              <w:top w:val="single" w:sz="6" w:space="0" w:color="auto"/>
              <w:left w:val="single" w:sz="6" w:space="0" w:color="auto"/>
              <w:bottom w:val="single" w:sz="6" w:space="0" w:color="auto"/>
              <w:right w:val="single" w:sz="6" w:space="0" w:color="auto"/>
            </w:tcBorders>
          </w:tcPr>
          <w:p w:rsidR="008967B1" w:rsidRPr="008967B1" w:rsidRDefault="008967B1" w:rsidP="00F957FA">
            <w:pPr>
              <w:spacing w:before="60"/>
              <w:rPr>
                <w:rFonts w:ascii="Arial" w:hAnsi="Arial" w:cs="Arial"/>
                <w:sz w:val="16"/>
                <w:szCs w:val="16"/>
              </w:rPr>
            </w:pPr>
            <w:r w:rsidRPr="008967B1">
              <w:rPr>
                <w:rFonts w:ascii="Arial" w:hAnsi="Arial" w:cs="Arial"/>
                <w:sz w:val="16"/>
                <w:szCs w:val="16"/>
              </w:rPr>
              <w:t>HwPwUp_Trns1</w:t>
            </w:r>
          </w:p>
        </w:tc>
        <w:tc>
          <w:tcPr>
            <w:tcW w:w="2070" w:type="dxa"/>
            <w:tcBorders>
              <w:top w:val="single" w:sz="6" w:space="0" w:color="auto"/>
              <w:left w:val="single" w:sz="6" w:space="0" w:color="auto"/>
              <w:bottom w:val="single" w:sz="6" w:space="0" w:color="auto"/>
              <w:right w:val="single" w:sz="6" w:space="0" w:color="auto"/>
            </w:tcBorders>
          </w:tcPr>
          <w:p w:rsidR="008967B1" w:rsidRPr="00381542" w:rsidRDefault="002A420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8967B1" w:rsidRPr="00381542" w:rsidRDefault="002A4203" w:rsidP="00F957FA">
            <w:pPr>
              <w:spacing w:before="60"/>
              <w:rPr>
                <w:rFonts w:ascii="Arial" w:hAnsi="Arial" w:cs="Arial"/>
                <w:sz w:val="16"/>
                <w:szCs w:val="16"/>
              </w:rPr>
            </w:pPr>
            <w:r>
              <w:rPr>
                <w:rFonts w:ascii="Arial" w:hAnsi="Arial" w:cs="Arial"/>
                <w:sz w:val="16"/>
                <w:szCs w:val="16"/>
              </w:rPr>
              <w:t>On Entering WARMINIT, On Leaving DISABLE</w:t>
            </w:r>
          </w:p>
        </w:tc>
      </w:tr>
      <w:tr w:rsidR="008967B1" w:rsidRPr="00381542" w:rsidTr="00B54697">
        <w:tc>
          <w:tcPr>
            <w:tcW w:w="3168" w:type="dxa"/>
            <w:tcBorders>
              <w:top w:val="single" w:sz="6" w:space="0" w:color="auto"/>
              <w:left w:val="single" w:sz="6" w:space="0" w:color="auto"/>
              <w:bottom w:val="single" w:sz="6" w:space="0" w:color="auto"/>
              <w:right w:val="single" w:sz="6" w:space="0" w:color="auto"/>
            </w:tcBorders>
          </w:tcPr>
          <w:p w:rsidR="008967B1" w:rsidRPr="008967B1" w:rsidRDefault="008967B1" w:rsidP="00F957FA">
            <w:pPr>
              <w:spacing w:before="60"/>
              <w:rPr>
                <w:rFonts w:ascii="Arial" w:hAnsi="Arial" w:cs="Arial"/>
                <w:sz w:val="16"/>
                <w:szCs w:val="16"/>
              </w:rPr>
            </w:pPr>
            <w:r w:rsidRPr="008967B1">
              <w:rPr>
                <w:rFonts w:ascii="Arial" w:hAnsi="Arial" w:cs="Arial"/>
                <w:sz w:val="16"/>
                <w:szCs w:val="16"/>
              </w:rPr>
              <w:t>HwPwUp_Trns2</w:t>
            </w:r>
          </w:p>
        </w:tc>
        <w:tc>
          <w:tcPr>
            <w:tcW w:w="2070" w:type="dxa"/>
            <w:tcBorders>
              <w:top w:val="single" w:sz="6" w:space="0" w:color="auto"/>
              <w:left w:val="single" w:sz="6" w:space="0" w:color="auto"/>
              <w:bottom w:val="single" w:sz="6" w:space="0" w:color="auto"/>
              <w:right w:val="single" w:sz="6" w:space="0" w:color="auto"/>
            </w:tcBorders>
          </w:tcPr>
          <w:p w:rsidR="008967B1" w:rsidRPr="00381542" w:rsidRDefault="002A420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8967B1" w:rsidRPr="00381542" w:rsidRDefault="002A4203" w:rsidP="00F957FA">
            <w:pPr>
              <w:spacing w:before="60"/>
              <w:rPr>
                <w:rFonts w:ascii="Arial" w:hAnsi="Arial" w:cs="Arial"/>
                <w:sz w:val="16"/>
                <w:szCs w:val="16"/>
              </w:rPr>
            </w:pPr>
            <w:r>
              <w:rPr>
                <w:rFonts w:ascii="Arial" w:hAnsi="Arial" w:cs="Arial"/>
                <w:sz w:val="16"/>
                <w:szCs w:val="16"/>
              </w:rPr>
              <w:t>On Entering DISABLE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A4203"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967B1">
            <w:pPr>
              <w:spacing w:before="60"/>
              <w:rPr>
                <w:rFonts w:ascii="Arial" w:hAnsi="Arial" w:cs="Arial"/>
                <w:sz w:val="16"/>
              </w:rPr>
            </w:pPr>
            <w:r w:rsidRPr="008967B1">
              <w:rPr>
                <w:rFonts w:ascii="Arial" w:hAnsi="Arial" w:cs="Arial"/>
                <w:sz w:val="16"/>
              </w:rPr>
              <w:t>HwPwUp_Per1</w:t>
            </w:r>
          </w:p>
        </w:tc>
        <w:tc>
          <w:tcPr>
            <w:tcW w:w="4464" w:type="dxa"/>
            <w:tcBorders>
              <w:top w:val="single" w:sz="6" w:space="0" w:color="auto"/>
              <w:left w:val="single" w:sz="6" w:space="0" w:color="auto"/>
              <w:bottom w:val="single" w:sz="6" w:space="0" w:color="auto"/>
              <w:right w:val="single" w:sz="6" w:space="0" w:color="auto"/>
            </w:tcBorders>
          </w:tcPr>
          <w:p w:rsidR="004A781C" w:rsidRDefault="008967B1">
            <w:pPr>
              <w:spacing w:before="60"/>
              <w:rPr>
                <w:rFonts w:ascii="Arial" w:hAnsi="Arial" w:cs="Arial"/>
                <w:sz w:val="16"/>
              </w:rPr>
            </w:pPr>
            <w:r w:rsidRPr="008967B1">
              <w:rPr>
                <w:rFonts w:ascii="Arial" w:hAnsi="Arial" w:cs="Arial"/>
                <w:sz w:val="16"/>
              </w:rPr>
              <w:t>RTE_START_SEC_AP_HWPWUP_APPL_CODE</w:t>
            </w:r>
          </w:p>
        </w:tc>
      </w:tr>
      <w:tr w:rsidR="008967B1" w:rsidTr="00BF364D">
        <w:tc>
          <w:tcPr>
            <w:tcW w:w="4464" w:type="dxa"/>
            <w:tcBorders>
              <w:top w:val="single" w:sz="6" w:space="0" w:color="auto"/>
              <w:left w:val="single" w:sz="6" w:space="0" w:color="auto"/>
              <w:bottom w:val="single" w:sz="6" w:space="0" w:color="auto"/>
              <w:right w:val="single" w:sz="6" w:space="0" w:color="auto"/>
            </w:tcBorders>
          </w:tcPr>
          <w:p w:rsidR="008967B1" w:rsidRPr="008967B1" w:rsidRDefault="008967B1">
            <w:pPr>
              <w:spacing w:before="60"/>
              <w:rPr>
                <w:rFonts w:ascii="Arial" w:hAnsi="Arial" w:cs="Arial"/>
                <w:sz w:val="16"/>
              </w:rPr>
            </w:pPr>
            <w:r w:rsidRPr="008967B1">
              <w:rPr>
                <w:rFonts w:ascii="Arial" w:hAnsi="Arial" w:cs="Arial"/>
                <w:sz w:val="16"/>
              </w:rPr>
              <w:t>HwPwUp_Trns1</w:t>
            </w:r>
          </w:p>
        </w:tc>
        <w:tc>
          <w:tcPr>
            <w:tcW w:w="4464" w:type="dxa"/>
            <w:tcBorders>
              <w:top w:val="single" w:sz="6" w:space="0" w:color="auto"/>
              <w:left w:val="single" w:sz="6" w:space="0" w:color="auto"/>
              <w:bottom w:val="single" w:sz="6" w:space="0" w:color="auto"/>
              <w:right w:val="single" w:sz="6" w:space="0" w:color="auto"/>
            </w:tcBorders>
          </w:tcPr>
          <w:p w:rsidR="008967B1" w:rsidRPr="008967B1" w:rsidRDefault="008967B1">
            <w:pPr>
              <w:spacing w:before="60"/>
              <w:rPr>
                <w:rFonts w:ascii="Arial" w:hAnsi="Arial" w:cs="Arial"/>
                <w:sz w:val="16"/>
              </w:rPr>
            </w:pPr>
            <w:r w:rsidRPr="008967B1">
              <w:rPr>
                <w:rFonts w:ascii="Arial" w:hAnsi="Arial" w:cs="Arial"/>
                <w:sz w:val="16"/>
              </w:rPr>
              <w:t>RTE_START_SEC_AP_HWPWUP_APPL_CODE</w:t>
            </w:r>
          </w:p>
        </w:tc>
      </w:tr>
      <w:tr w:rsidR="008967B1" w:rsidTr="00BF364D">
        <w:tc>
          <w:tcPr>
            <w:tcW w:w="4464" w:type="dxa"/>
            <w:tcBorders>
              <w:top w:val="single" w:sz="6" w:space="0" w:color="auto"/>
              <w:left w:val="single" w:sz="6" w:space="0" w:color="auto"/>
              <w:bottom w:val="single" w:sz="6" w:space="0" w:color="auto"/>
              <w:right w:val="single" w:sz="6" w:space="0" w:color="auto"/>
            </w:tcBorders>
          </w:tcPr>
          <w:p w:rsidR="008967B1" w:rsidRPr="008967B1" w:rsidRDefault="008967B1">
            <w:pPr>
              <w:spacing w:before="60"/>
              <w:rPr>
                <w:rFonts w:ascii="Arial" w:hAnsi="Arial" w:cs="Arial"/>
                <w:sz w:val="16"/>
              </w:rPr>
            </w:pPr>
            <w:r w:rsidRPr="008967B1">
              <w:rPr>
                <w:rFonts w:ascii="Arial" w:hAnsi="Arial" w:cs="Arial"/>
                <w:sz w:val="16"/>
              </w:rPr>
              <w:t>HwPwUp_Trns2</w:t>
            </w:r>
          </w:p>
        </w:tc>
        <w:tc>
          <w:tcPr>
            <w:tcW w:w="4464" w:type="dxa"/>
            <w:tcBorders>
              <w:top w:val="single" w:sz="6" w:space="0" w:color="auto"/>
              <w:left w:val="single" w:sz="6" w:space="0" w:color="auto"/>
              <w:bottom w:val="single" w:sz="6" w:space="0" w:color="auto"/>
              <w:right w:val="single" w:sz="6" w:space="0" w:color="auto"/>
            </w:tcBorders>
          </w:tcPr>
          <w:p w:rsidR="008967B1" w:rsidRPr="008967B1" w:rsidRDefault="008967B1">
            <w:pPr>
              <w:spacing w:before="60"/>
              <w:rPr>
                <w:rFonts w:ascii="Arial" w:hAnsi="Arial" w:cs="Arial"/>
                <w:sz w:val="16"/>
              </w:rPr>
            </w:pPr>
            <w:r w:rsidRPr="008967B1">
              <w:rPr>
                <w:rFonts w:ascii="Arial" w:hAnsi="Arial" w:cs="Arial"/>
                <w:sz w:val="16"/>
              </w:rPr>
              <w:t>RTE_START_SEC_AP_HWPWUP_APPL_CODE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967B1">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8967B1">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8967B1">
              <w:rPr>
                <w:rFonts w:ascii="Arial" w:hAnsi="Arial" w:cs="Arial"/>
                <w:sz w:val="16"/>
              </w:rPr>
              <w:t xml:space="preserve"> (FDD 13B v001)</w:t>
            </w:r>
          </w:p>
        </w:tc>
        <w:tc>
          <w:tcPr>
            <w:tcW w:w="1080" w:type="dxa"/>
          </w:tcPr>
          <w:p w:rsidR="004A781C" w:rsidRDefault="008967B1">
            <w:pPr>
              <w:spacing w:before="60"/>
              <w:rPr>
                <w:rFonts w:ascii="Arial" w:hAnsi="Arial" w:cs="Arial"/>
                <w:sz w:val="16"/>
              </w:rPr>
            </w:pPr>
            <w:r>
              <w:rPr>
                <w:rFonts w:ascii="Arial" w:hAnsi="Arial" w:cs="Arial"/>
                <w:sz w:val="16"/>
              </w:rPr>
              <w:t>11-Sep-12</w:t>
            </w:r>
          </w:p>
        </w:tc>
        <w:tc>
          <w:tcPr>
            <w:tcW w:w="1105" w:type="dxa"/>
          </w:tcPr>
          <w:p w:rsidR="004A781C" w:rsidRDefault="008967B1">
            <w:pPr>
              <w:spacing w:before="60"/>
              <w:rPr>
                <w:rFonts w:ascii="Arial" w:hAnsi="Arial" w:cs="Arial"/>
                <w:sz w:val="16"/>
              </w:rPr>
            </w:pPr>
            <w:r>
              <w:rPr>
                <w:rFonts w:ascii="Arial" w:hAnsi="Arial" w:cs="Arial"/>
                <w:sz w:val="16"/>
              </w:rPr>
              <w:t>OT</w:t>
            </w:r>
          </w:p>
        </w:tc>
      </w:tr>
      <w:tr w:rsidR="00795C82">
        <w:tc>
          <w:tcPr>
            <w:tcW w:w="616" w:type="dxa"/>
          </w:tcPr>
          <w:p w:rsidR="00795C82" w:rsidRDefault="00795C82">
            <w:pPr>
              <w:spacing w:before="60"/>
              <w:rPr>
                <w:rFonts w:ascii="Arial" w:hAnsi="Arial" w:cs="Arial"/>
                <w:sz w:val="16"/>
              </w:rPr>
            </w:pPr>
            <w:r>
              <w:rPr>
                <w:rFonts w:ascii="Arial" w:hAnsi="Arial" w:cs="Arial"/>
                <w:sz w:val="16"/>
              </w:rPr>
              <w:t>2</w:t>
            </w:r>
          </w:p>
        </w:tc>
        <w:tc>
          <w:tcPr>
            <w:tcW w:w="662" w:type="dxa"/>
          </w:tcPr>
          <w:p w:rsidR="00795C82" w:rsidRDefault="00795C82">
            <w:pPr>
              <w:spacing w:before="60"/>
              <w:rPr>
                <w:rFonts w:ascii="Arial" w:hAnsi="Arial" w:cs="Arial"/>
                <w:sz w:val="16"/>
              </w:rPr>
            </w:pPr>
            <w:r>
              <w:rPr>
                <w:rFonts w:ascii="Arial" w:hAnsi="Arial" w:cs="Arial"/>
                <w:sz w:val="16"/>
              </w:rPr>
              <w:t>2.0</w:t>
            </w:r>
          </w:p>
        </w:tc>
        <w:tc>
          <w:tcPr>
            <w:tcW w:w="6210" w:type="dxa"/>
          </w:tcPr>
          <w:p w:rsidR="00795C82" w:rsidRDefault="00795C82">
            <w:pPr>
              <w:spacing w:before="60"/>
              <w:rPr>
                <w:rFonts w:ascii="Arial" w:hAnsi="Arial" w:cs="Arial"/>
                <w:sz w:val="16"/>
              </w:rPr>
            </w:pPr>
            <w:r>
              <w:rPr>
                <w:rFonts w:ascii="Arial" w:hAnsi="Arial" w:cs="Arial"/>
                <w:sz w:val="16"/>
              </w:rPr>
              <w:t>UTP Updates</w:t>
            </w:r>
          </w:p>
        </w:tc>
        <w:tc>
          <w:tcPr>
            <w:tcW w:w="1080" w:type="dxa"/>
          </w:tcPr>
          <w:p w:rsidR="00795C82" w:rsidRDefault="00795C82">
            <w:pPr>
              <w:spacing w:before="60"/>
              <w:rPr>
                <w:rFonts w:ascii="Arial" w:hAnsi="Arial" w:cs="Arial"/>
                <w:sz w:val="16"/>
              </w:rPr>
            </w:pPr>
            <w:r>
              <w:rPr>
                <w:rFonts w:ascii="Arial" w:hAnsi="Arial" w:cs="Arial"/>
                <w:sz w:val="16"/>
              </w:rPr>
              <w:t>17-Sep-12</w:t>
            </w:r>
          </w:p>
        </w:tc>
        <w:tc>
          <w:tcPr>
            <w:tcW w:w="1105" w:type="dxa"/>
          </w:tcPr>
          <w:p w:rsidR="00795C82" w:rsidRDefault="00795C82">
            <w:pPr>
              <w:spacing w:before="60"/>
              <w:rPr>
                <w:rFonts w:ascii="Arial" w:hAnsi="Arial" w:cs="Arial"/>
                <w:sz w:val="16"/>
              </w:rPr>
            </w:pPr>
            <w:r>
              <w:rPr>
                <w:rFonts w:ascii="Arial" w:hAnsi="Arial" w:cs="Arial"/>
                <w:sz w:val="16"/>
              </w:rPr>
              <w:t>OT</w:t>
            </w:r>
          </w:p>
        </w:tc>
      </w:tr>
      <w:tr w:rsidR="0059730C">
        <w:tc>
          <w:tcPr>
            <w:tcW w:w="616" w:type="dxa"/>
          </w:tcPr>
          <w:p w:rsidR="0059730C" w:rsidRDefault="0059730C">
            <w:pPr>
              <w:spacing w:before="60"/>
              <w:rPr>
                <w:rFonts w:ascii="Arial" w:hAnsi="Arial" w:cs="Arial"/>
                <w:sz w:val="16"/>
              </w:rPr>
            </w:pPr>
            <w:r>
              <w:rPr>
                <w:rFonts w:ascii="Arial" w:hAnsi="Arial" w:cs="Arial"/>
                <w:sz w:val="16"/>
              </w:rPr>
              <w:t>3</w:t>
            </w:r>
          </w:p>
        </w:tc>
        <w:tc>
          <w:tcPr>
            <w:tcW w:w="662" w:type="dxa"/>
          </w:tcPr>
          <w:p w:rsidR="0059730C" w:rsidRDefault="0059730C">
            <w:pPr>
              <w:spacing w:before="60"/>
              <w:rPr>
                <w:rFonts w:ascii="Arial" w:hAnsi="Arial" w:cs="Arial"/>
                <w:sz w:val="16"/>
              </w:rPr>
            </w:pPr>
            <w:r>
              <w:rPr>
                <w:rFonts w:ascii="Arial" w:hAnsi="Arial" w:cs="Arial"/>
                <w:sz w:val="16"/>
              </w:rPr>
              <w:t>3.0</w:t>
            </w:r>
          </w:p>
        </w:tc>
        <w:tc>
          <w:tcPr>
            <w:tcW w:w="6210" w:type="dxa"/>
          </w:tcPr>
          <w:p w:rsidR="0059730C" w:rsidRDefault="0059730C">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080" w:type="dxa"/>
          </w:tcPr>
          <w:p w:rsidR="0059730C" w:rsidRDefault="0059730C">
            <w:pPr>
              <w:spacing w:before="60"/>
              <w:rPr>
                <w:rFonts w:ascii="Arial" w:hAnsi="Arial" w:cs="Arial"/>
                <w:sz w:val="16"/>
              </w:rPr>
            </w:pPr>
            <w:r>
              <w:rPr>
                <w:rFonts w:ascii="Arial" w:hAnsi="Arial" w:cs="Arial"/>
                <w:sz w:val="16"/>
              </w:rPr>
              <w:t>29-Sep-12</w:t>
            </w:r>
          </w:p>
        </w:tc>
        <w:tc>
          <w:tcPr>
            <w:tcW w:w="1105" w:type="dxa"/>
          </w:tcPr>
          <w:p w:rsidR="0059730C" w:rsidRDefault="0059730C">
            <w:pPr>
              <w:spacing w:before="60"/>
              <w:rPr>
                <w:rFonts w:ascii="Arial" w:hAnsi="Arial" w:cs="Arial"/>
                <w:sz w:val="16"/>
              </w:rPr>
            </w:pPr>
            <w:proofErr w:type="spellStart"/>
            <w:r>
              <w:rPr>
                <w:rFonts w:ascii="Arial" w:hAnsi="Arial" w:cs="Arial"/>
                <w:sz w:val="16"/>
              </w:rPr>
              <w:t>Selva</w:t>
            </w:r>
            <w:proofErr w:type="spellEnd"/>
          </w:p>
        </w:tc>
      </w:tr>
      <w:tr w:rsidR="008F0F59">
        <w:tc>
          <w:tcPr>
            <w:tcW w:w="616" w:type="dxa"/>
          </w:tcPr>
          <w:p w:rsidR="008F0F59" w:rsidRDefault="008F0F59">
            <w:pPr>
              <w:spacing w:before="60"/>
              <w:rPr>
                <w:rFonts w:ascii="Arial" w:hAnsi="Arial" w:cs="Arial"/>
                <w:sz w:val="16"/>
              </w:rPr>
            </w:pPr>
            <w:r>
              <w:rPr>
                <w:rFonts w:ascii="Arial" w:hAnsi="Arial" w:cs="Arial"/>
                <w:sz w:val="16"/>
              </w:rPr>
              <w:t>4</w:t>
            </w:r>
          </w:p>
        </w:tc>
        <w:tc>
          <w:tcPr>
            <w:tcW w:w="662" w:type="dxa"/>
          </w:tcPr>
          <w:p w:rsidR="008F0F59" w:rsidRDefault="008F0F59">
            <w:pPr>
              <w:spacing w:before="60"/>
              <w:rPr>
                <w:rFonts w:ascii="Arial" w:hAnsi="Arial" w:cs="Arial"/>
                <w:sz w:val="16"/>
              </w:rPr>
            </w:pPr>
            <w:r>
              <w:rPr>
                <w:rFonts w:ascii="Arial" w:hAnsi="Arial" w:cs="Arial"/>
                <w:sz w:val="16"/>
              </w:rPr>
              <w:t>4.0</w:t>
            </w:r>
          </w:p>
        </w:tc>
        <w:tc>
          <w:tcPr>
            <w:tcW w:w="6210" w:type="dxa"/>
          </w:tcPr>
          <w:p w:rsidR="008F0F59" w:rsidRDefault="008F0F59">
            <w:pPr>
              <w:spacing w:before="60"/>
              <w:rPr>
                <w:rFonts w:ascii="Arial" w:hAnsi="Arial" w:cs="Arial"/>
                <w:sz w:val="16"/>
              </w:rPr>
            </w:pPr>
            <w:r>
              <w:rPr>
                <w:rFonts w:ascii="Arial" w:hAnsi="Arial" w:cs="Arial"/>
                <w:sz w:val="16"/>
              </w:rPr>
              <w:t>Anomaly 3912 – fixed writing outputs in all branches</w:t>
            </w:r>
          </w:p>
        </w:tc>
        <w:tc>
          <w:tcPr>
            <w:tcW w:w="1080" w:type="dxa"/>
          </w:tcPr>
          <w:p w:rsidR="008F0F59" w:rsidRDefault="008F0F59">
            <w:pPr>
              <w:spacing w:before="60"/>
              <w:rPr>
                <w:rFonts w:ascii="Arial" w:hAnsi="Arial" w:cs="Arial"/>
                <w:sz w:val="16"/>
              </w:rPr>
            </w:pPr>
            <w:r>
              <w:rPr>
                <w:rFonts w:ascii="Arial" w:hAnsi="Arial" w:cs="Arial"/>
                <w:sz w:val="16"/>
              </w:rPr>
              <w:t>24-Oct-12</w:t>
            </w:r>
          </w:p>
        </w:tc>
        <w:tc>
          <w:tcPr>
            <w:tcW w:w="1105" w:type="dxa"/>
          </w:tcPr>
          <w:p w:rsidR="008F0F59" w:rsidRDefault="008F0F59">
            <w:pPr>
              <w:spacing w:before="60"/>
              <w:rPr>
                <w:rFonts w:ascii="Arial" w:hAnsi="Arial" w:cs="Arial"/>
                <w:sz w:val="16"/>
              </w:rPr>
            </w:pPr>
            <w:r>
              <w:rPr>
                <w:rFonts w:ascii="Arial" w:hAnsi="Arial" w:cs="Arial"/>
                <w:sz w:val="16"/>
              </w:rPr>
              <w:t>OT</w:t>
            </w:r>
          </w:p>
        </w:tc>
      </w:tr>
      <w:tr w:rsidR="00894F1F">
        <w:tc>
          <w:tcPr>
            <w:tcW w:w="616" w:type="dxa"/>
          </w:tcPr>
          <w:p w:rsidR="00894F1F" w:rsidRDefault="00894F1F">
            <w:pPr>
              <w:spacing w:before="60"/>
              <w:rPr>
                <w:rFonts w:ascii="Arial" w:hAnsi="Arial" w:cs="Arial"/>
                <w:sz w:val="16"/>
              </w:rPr>
            </w:pPr>
            <w:r>
              <w:rPr>
                <w:rFonts w:ascii="Arial" w:hAnsi="Arial" w:cs="Arial"/>
                <w:sz w:val="16"/>
              </w:rPr>
              <w:t>5</w:t>
            </w:r>
          </w:p>
        </w:tc>
        <w:tc>
          <w:tcPr>
            <w:tcW w:w="662" w:type="dxa"/>
          </w:tcPr>
          <w:p w:rsidR="00894F1F" w:rsidRDefault="00894F1F">
            <w:pPr>
              <w:spacing w:before="60"/>
              <w:rPr>
                <w:rFonts w:ascii="Arial" w:hAnsi="Arial" w:cs="Arial"/>
                <w:sz w:val="16"/>
              </w:rPr>
            </w:pPr>
            <w:r>
              <w:rPr>
                <w:rFonts w:ascii="Arial" w:hAnsi="Arial" w:cs="Arial"/>
                <w:sz w:val="16"/>
              </w:rPr>
              <w:t>5.0</w:t>
            </w:r>
          </w:p>
        </w:tc>
        <w:tc>
          <w:tcPr>
            <w:tcW w:w="6210" w:type="dxa"/>
          </w:tcPr>
          <w:p w:rsidR="00894F1F" w:rsidRDefault="00894F1F">
            <w:pPr>
              <w:spacing w:before="60"/>
              <w:rPr>
                <w:rFonts w:ascii="Arial" w:hAnsi="Arial" w:cs="Arial"/>
                <w:sz w:val="16"/>
              </w:rPr>
            </w:pPr>
            <w:r w:rsidRPr="00894F1F">
              <w:rPr>
                <w:rFonts w:ascii="Arial" w:hAnsi="Arial" w:cs="Arial"/>
                <w:sz w:val="16"/>
              </w:rPr>
              <w:t>Changed k_PgmSpecMask_Cnt_u16 to D_PGMSPECM</w:t>
            </w:r>
            <w:r>
              <w:rPr>
                <w:rFonts w:ascii="Arial" w:hAnsi="Arial" w:cs="Arial"/>
                <w:sz w:val="16"/>
              </w:rPr>
              <w:t>ASK_CNT_U16 (configurable</w:t>
            </w:r>
            <w:r w:rsidRPr="00894F1F">
              <w:rPr>
                <w:rFonts w:ascii="Arial" w:hAnsi="Arial" w:cs="Arial"/>
                <w:sz w:val="16"/>
              </w:rPr>
              <w:t>)</w:t>
            </w:r>
          </w:p>
        </w:tc>
        <w:tc>
          <w:tcPr>
            <w:tcW w:w="1080" w:type="dxa"/>
          </w:tcPr>
          <w:p w:rsidR="00894F1F" w:rsidRDefault="00894F1F">
            <w:pPr>
              <w:spacing w:before="60"/>
              <w:rPr>
                <w:rFonts w:ascii="Arial" w:hAnsi="Arial" w:cs="Arial"/>
                <w:sz w:val="16"/>
              </w:rPr>
            </w:pPr>
            <w:r>
              <w:rPr>
                <w:rFonts w:ascii="Arial" w:hAnsi="Arial" w:cs="Arial"/>
                <w:sz w:val="16"/>
              </w:rPr>
              <w:t>08-Nov-12</w:t>
            </w:r>
          </w:p>
        </w:tc>
        <w:tc>
          <w:tcPr>
            <w:tcW w:w="1105" w:type="dxa"/>
          </w:tcPr>
          <w:p w:rsidR="00894F1F" w:rsidRDefault="00894F1F">
            <w:pPr>
              <w:spacing w:before="60"/>
              <w:rPr>
                <w:rFonts w:ascii="Arial" w:hAnsi="Arial" w:cs="Arial"/>
                <w:sz w:val="16"/>
              </w:rPr>
            </w:pPr>
            <w:r>
              <w:rPr>
                <w:rFonts w:ascii="Arial" w:hAnsi="Arial" w:cs="Arial"/>
                <w:sz w:val="16"/>
              </w:rPr>
              <w:t>JJW</w:t>
            </w:r>
          </w:p>
        </w:tc>
      </w:tr>
      <w:tr w:rsidR="002E0A2A">
        <w:trPr>
          <w:ins w:id="49" w:author="lz4p8n" w:date="2013-03-14T11:58:00Z"/>
        </w:trPr>
        <w:tc>
          <w:tcPr>
            <w:tcW w:w="616" w:type="dxa"/>
          </w:tcPr>
          <w:p w:rsidR="002E0A2A" w:rsidRDefault="002E0A2A">
            <w:pPr>
              <w:spacing w:before="60"/>
              <w:rPr>
                <w:ins w:id="50" w:author="lz4p8n" w:date="2013-03-14T11:58:00Z"/>
                <w:rFonts w:ascii="Arial" w:hAnsi="Arial" w:cs="Arial"/>
                <w:sz w:val="16"/>
              </w:rPr>
            </w:pPr>
            <w:ins w:id="51" w:author="lz4p8n" w:date="2013-03-14T11:58:00Z">
              <w:r>
                <w:rPr>
                  <w:rFonts w:ascii="Arial" w:hAnsi="Arial" w:cs="Arial"/>
                  <w:sz w:val="16"/>
                </w:rPr>
                <w:t>6</w:t>
              </w:r>
            </w:ins>
          </w:p>
        </w:tc>
        <w:tc>
          <w:tcPr>
            <w:tcW w:w="662" w:type="dxa"/>
          </w:tcPr>
          <w:p w:rsidR="002E0A2A" w:rsidRDefault="002E0A2A">
            <w:pPr>
              <w:spacing w:before="60"/>
              <w:rPr>
                <w:ins w:id="52" w:author="lz4p8n" w:date="2013-03-14T11:58:00Z"/>
                <w:rFonts w:ascii="Arial" w:hAnsi="Arial" w:cs="Arial"/>
                <w:sz w:val="16"/>
              </w:rPr>
            </w:pPr>
            <w:ins w:id="53" w:author="lz4p8n" w:date="2013-03-14T11:58:00Z">
              <w:r>
                <w:rPr>
                  <w:rFonts w:ascii="Arial" w:hAnsi="Arial" w:cs="Arial"/>
                  <w:sz w:val="16"/>
                </w:rPr>
                <w:t>6.0</w:t>
              </w:r>
            </w:ins>
          </w:p>
        </w:tc>
        <w:tc>
          <w:tcPr>
            <w:tcW w:w="6210" w:type="dxa"/>
          </w:tcPr>
          <w:p w:rsidR="002E0A2A" w:rsidRPr="00894F1F" w:rsidRDefault="002E0A2A">
            <w:pPr>
              <w:spacing w:before="60"/>
              <w:rPr>
                <w:ins w:id="54" w:author="lz4p8n" w:date="2013-03-14T11:58:00Z"/>
                <w:rFonts w:ascii="Arial" w:hAnsi="Arial" w:cs="Arial"/>
                <w:sz w:val="16"/>
              </w:rPr>
            </w:pPr>
            <w:ins w:id="55" w:author="lz4p8n" w:date="2013-03-14T11:58:00Z">
              <w:r>
                <w:rPr>
                  <w:rFonts w:ascii="Arial" w:hAnsi="Arial" w:cs="Arial"/>
                  <w:sz w:val="16"/>
                </w:rPr>
                <w:t>Updated to FDD V003</w:t>
              </w:r>
            </w:ins>
          </w:p>
        </w:tc>
        <w:tc>
          <w:tcPr>
            <w:tcW w:w="1080" w:type="dxa"/>
          </w:tcPr>
          <w:p w:rsidR="002E0A2A" w:rsidRDefault="002E0A2A">
            <w:pPr>
              <w:spacing w:before="60"/>
              <w:rPr>
                <w:ins w:id="56" w:author="lz4p8n" w:date="2013-03-14T11:58:00Z"/>
                <w:rFonts w:ascii="Arial" w:hAnsi="Arial" w:cs="Arial"/>
                <w:sz w:val="16"/>
              </w:rPr>
            </w:pPr>
            <w:ins w:id="57" w:author="lz4p8n" w:date="2013-03-14T11:58:00Z">
              <w:r>
                <w:rPr>
                  <w:rFonts w:ascii="Arial" w:hAnsi="Arial" w:cs="Arial"/>
                  <w:sz w:val="16"/>
                </w:rPr>
                <w:t>14-Mar-13</w:t>
              </w:r>
            </w:ins>
          </w:p>
        </w:tc>
        <w:tc>
          <w:tcPr>
            <w:tcW w:w="1105" w:type="dxa"/>
          </w:tcPr>
          <w:p w:rsidR="002E0A2A" w:rsidRDefault="002E0A2A">
            <w:pPr>
              <w:spacing w:before="60"/>
              <w:rPr>
                <w:ins w:id="58" w:author="lz4p8n" w:date="2013-03-14T11:58:00Z"/>
                <w:rFonts w:ascii="Arial" w:hAnsi="Arial" w:cs="Arial"/>
                <w:sz w:val="16"/>
              </w:rPr>
            </w:pPr>
            <w:ins w:id="59" w:author="lz4p8n" w:date="2013-03-14T11:58:00Z">
              <w:r>
                <w:rPr>
                  <w:rFonts w:ascii="Arial" w:hAnsi="Arial" w:cs="Arial"/>
                  <w:sz w:val="16"/>
                </w:rPr>
                <w:t>SP</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99" w:rsidRDefault="001F4B99">
      <w:r>
        <w:separator/>
      </w:r>
    </w:p>
  </w:endnote>
  <w:endnote w:type="continuationSeparator" w:id="0">
    <w:p w:rsidR="001F4B99" w:rsidRDefault="001F4B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084BA3" w:rsidRPr="00084BA3">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99" w:rsidRDefault="001F4B99">
      <w:r>
        <w:separator/>
      </w:r>
    </w:p>
  </w:footnote>
  <w:footnote w:type="continuationSeparator" w:id="0">
    <w:p w:rsidR="001F4B99" w:rsidRDefault="001F4B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4A433F">
          <w:pPr>
            <w:pStyle w:val="Header"/>
          </w:pPr>
          <w:fldSimple w:instr=" DOCPROPERTY &quot;Document Title&quot;  \* MERGEFORMAT ">
            <w:r w:rsidR="00894F1F">
              <w:t>Hardware Power Up Sequence</w:t>
            </w:r>
          </w:fldSimple>
        </w:p>
        <w:p w:rsidR="00F957FA" w:rsidRDefault="004A433F" w:rsidP="001A574F">
          <w:pPr>
            <w:pStyle w:val="Header"/>
            <w:tabs>
              <w:tab w:val="clear" w:pos="4320"/>
              <w:tab w:val="clear" w:pos="8640"/>
              <w:tab w:val="center" w:pos="2592"/>
            </w:tabs>
          </w:pPr>
          <w:fldSimple w:instr=" DOCPROPERTY &quot;Product Line&quot;  \* MERGEFORMAT ">
            <w:r w:rsidR="00894F1F">
              <w:t>Gen II+ EPS EA3</w:t>
            </w:r>
          </w:fldSimple>
          <w:r w:rsidR="00F957FA">
            <w:tab/>
          </w:r>
        </w:p>
      </w:tc>
      <w:tc>
        <w:tcPr>
          <w:tcW w:w="1170" w:type="dxa"/>
        </w:tcPr>
        <w:p w:rsidR="00F957FA" w:rsidRDefault="00F957FA">
          <w:pPr>
            <w:pStyle w:val="Header"/>
          </w:pPr>
          <w:r>
            <w:t>Revision:</w:t>
          </w:r>
        </w:p>
      </w:tc>
      <w:tc>
        <w:tcPr>
          <w:tcW w:w="1350" w:type="dxa"/>
        </w:tcPr>
        <w:p w:rsidR="00F957FA" w:rsidRDefault="004A433F">
          <w:pPr>
            <w:pStyle w:val="Header"/>
          </w:pPr>
          <w:fldSimple w:instr=" DOCPROPERTY &quot;MDDRevNum&quot; \* MERGEFORMAT ">
            <w:ins w:id="60" w:author="lz4p8n" w:date="2013-03-14T11:58:00Z">
              <w:r w:rsidR="002E0A2A">
                <w:t>6</w:t>
              </w:r>
            </w:ins>
            <w:del w:id="61" w:author="lz4p8n" w:date="2013-03-14T11:58:00Z">
              <w:r w:rsidR="00894F1F" w:rsidDel="002E0A2A">
                <w:delText>5</w:delText>
              </w:r>
            </w:del>
            <w:r w:rsidR="00894F1F">
              <w:t>.0</w:t>
            </w:r>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4A433F" w:rsidP="0059730C">
          <w:pPr>
            <w:pStyle w:val="Header"/>
          </w:pPr>
          <w:del w:id="62" w:author="lz4p8n" w:date="2013-03-14T11:58:00Z">
            <w:r w:rsidDel="002E0A2A">
              <w:fldChar w:fldCharType="begin"/>
            </w:r>
            <w:r w:rsidR="003A7364" w:rsidDel="002E0A2A">
              <w:delInstrText xml:space="preserve"> SAVEDATE \@ "d-MMM-yy" \* MERGEFORMAT </w:delInstrText>
            </w:r>
            <w:r w:rsidDel="002E0A2A">
              <w:fldChar w:fldCharType="separate"/>
            </w:r>
            <w:r w:rsidR="002E0A2A" w:rsidDel="002E0A2A">
              <w:rPr>
                <w:noProof/>
              </w:rPr>
              <w:delText>8-Nov-12</w:delText>
            </w:r>
            <w:r w:rsidDel="002E0A2A">
              <w:fldChar w:fldCharType="end"/>
            </w:r>
          </w:del>
          <w:ins w:id="63" w:author="lz4p8n" w:date="2013-03-14T11:58:00Z">
            <w:r w:rsidR="002E0A2A">
              <w:t>14-Mar-13</w:t>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59730C">
          <w:pPr>
            <w:pStyle w:val="Header"/>
          </w:pPr>
          <w:del w:id="64" w:author="lz4p8n" w:date="2013-03-14T11:59:00Z">
            <w:r w:rsidDel="002E0A2A">
              <w:delText>Selva Sengottaiyan</w:delText>
            </w:r>
          </w:del>
          <w:proofErr w:type="spellStart"/>
          <w:ins w:id="65" w:author="lz4p8n" w:date="2013-03-14T11:59:00Z">
            <w:r w:rsidR="002E0A2A">
              <w:t>Shriram</w:t>
            </w:r>
            <w:proofErr w:type="spellEnd"/>
            <w:r w:rsidR="002E0A2A">
              <w:t xml:space="preserve"> </w:t>
            </w:r>
            <w:proofErr w:type="spellStart"/>
            <w:r w:rsidR="002E0A2A">
              <w:t>Patki</w:t>
            </w:r>
          </w:ins>
          <w:proofErr w:type="spellEnd"/>
        </w:p>
      </w:tc>
      <w:tc>
        <w:tcPr>
          <w:tcW w:w="1170" w:type="dxa"/>
        </w:tcPr>
        <w:p w:rsidR="00F957FA" w:rsidRDefault="00F957FA">
          <w:pPr>
            <w:pStyle w:val="Header"/>
          </w:pPr>
          <w:r>
            <w:t>Page:</w:t>
          </w:r>
        </w:p>
      </w:tc>
      <w:tc>
        <w:tcPr>
          <w:tcW w:w="1350" w:type="dxa"/>
        </w:tcPr>
        <w:p w:rsidR="00F957FA" w:rsidRDefault="004A433F">
          <w:pPr>
            <w:pStyle w:val="Header"/>
          </w:pPr>
          <w:r>
            <w:rPr>
              <w:rStyle w:val="PageNumber"/>
            </w:rPr>
            <w:fldChar w:fldCharType="begin"/>
          </w:r>
          <w:r w:rsidR="00F957FA">
            <w:rPr>
              <w:rStyle w:val="PageNumber"/>
            </w:rPr>
            <w:instrText xml:space="preserve"> PAGE </w:instrText>
          </w:r>
          <w:r>
            <w:rPr>
              <w:rStyle w:val="PageNumber"/>
            </w:rPr>
            <w:fldChar w:fldCharType="separate"/>
          </w:r>
          <w:r w:rsidR="003016F4">
            <w:rPr>
              <w:rStyle w:val="PageNumber"/>
              <w:noProof/>
            </w:rPr>
            <w:t>3</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3016F4">
            <w:rPr>
              <w:rStyle w:val="PageNumber"/>
              <w:noProof/>
            </w:rPr>
            <w:t>19</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04EAA"/>
    <w:rsid w:val="00084BA3"/>
    <w:rsid w:val="000E68F3"/>
    <w:rsid w:val="000F3879"/>
    <w:rsid w:val="00107819"/>
    <w:rsid w:val="00132E4F"/>
    <w:rsid w:val="0013504B"/>
    <w:rsid w:val="00150292"/>
    <w:rsid w:val="001A574F"/>
    <w:rsid w:val="001B60DF"/>
    <w:rsid w:val="001C5037"/>
    <w:rsid w:val="001F09B2"/>
    <w:rsid w:val="001F4B99"/>
    <w:rsid w:val="001F7C2A"/>
    <w:rsid w:val="0020722A"/>
    <w:rsid w:val="00251AC0"/>
    <w:rsid w:val="00274F37"/>
    <w:rsid w:val="002A4203"/>
    <w:rsid w:val="002A660B"/>
    <w:rsid w:val="002B0BB7"/>
    <w:rsid w:val="002C03D8"/>
    <w:rsid w:val="002D4A4A"/>
    <w:rsid w:val="002E0A2A"/>
    <w:rsid w:val="003016F4"/>
    <w:rsid w:val="00304EAA"/>
    <w:rsid w:val="00315335"/>
    <w:rsid w:val="003A7364"/>
    <w:rsid w:val="003B7645"/>
    <w:rsid w:val="003C4D3F"/>
    <w:rsid w:val="003D6703"/>
    <w:rsid w:val="0044101D"/>
    <w:rsid w:val="004A433F"/>
    <w:rsid w:val="004A781C"/>
    <w:rsid w:val="004C469B"/>
    <w:rsid w:val="004E7206"/>
    <w:rsid w:val="0059730C"/>
    <w:rsid w:val="005D5FE4"/>
    <w:rsid w:val="005D783D"/>
    <w:rsid w:val="00616853"/>
    <w:rsid w:val="00674ADF"/>
    <w:rsid w:val="006871E5"/>
    <w:rsid w:val="006D33CC"/>
    <w:rsid w:val="006F01A3"/>
    <w:rsid w:val="006F4684"/>
    <w:rsid w:val="00706174"/>
    <w:rsid w:val="00795C82"/>
    <w:rsid w:val="007A69AC"/>
    <w:rsid w:val="007E1700"/>
    <w:rsid w:val="00801926"/>
    <w:rsid w:val="008242F0"/>
    <w:rsid w:val="008535B2"/>
    <w:rsid w:val="00894F1F"/>
    <w:rsid w:val="008967B1"/>
    <w:rsid w:val="008A05D8"/>
    <w:rsid w:val="008B3E94"/>
    <w:rsid w:val="008F0F59"/>
    <w:rsid w:val="008F6DBB"/>
    <w:rsid w:val="00937013"/>
    <w:rsid w:val="00955F6A"/>
    <w:rsid w:val="00957470"/>
    <w:rsid w:val="009B20B2"/>
    <w:rsid w:val="009D0886"/>
    <w:rsid w:val="009E5AD8"/>
    <w:rsid w:val="00A7692A"/>
    <w:rsid w:val="00AD731B"/>
    <w:rsid w:val="00B27BA8"/>
    <w:rsid w:val="00B54697"/>
    <w:rsid w:val="00B65C1F"/>
    <w:rsid w:val="00BB6ACD"/>
    <w:rsid w:val="00BD008B"/>
    <w:rsid w:val="00BD15D2"/>
    <w:rsid w:val="00BD3DFF"/>
    <w:rsid w:val="00BF364D"/>
    <w:rsid w:val="00C1652F"/>
    <w:rsid w:val="00C27645"/>
    <w:rsid w:val="00C35BD3"/>
    <w:rsid w:val="00C5107A"/>
    <w:rsid w:val="00C72FFA"/>
    <w:rsid w:val="00CB6F5E"/>
    <w:rsid w:val="00CC157A"/>
    <w:rsid w:val="00D05A9E"/>
    <w:rsid w:val="00D36E55"/>
    <w:rsid w:val="00D94BDD"/>
    <w:rsid w:val="00DC7E08"/>
    <w:rsid w:val="00DE4889"/>
    <w:rsid w:val="00DF36A3"/>
    <w:rsid w:val="00E1424D"/>
    <w:rsid w:val="00E5472B"/>
    <w:rsid w:val="00E57C42"/>
    <w:rsid w:val="00E66FAE"/>
    <w:rsid w:val="00E872C1"/>
    <w:rsid w:val="00EF4E9E"/>
    <w:rsid w:val="00F10E8F"/>
    <w:rsid w:val="00F141E2"/>
    <w:rsid w:val="00F648ED"/>
    <w:rsid w:val="00F82E8E"/>
    <w:rsid w:val="00F957FA"/>
    <w:rsid w:val="00FB2942"/>
    <w:rsid w:val="00FB432D"/>
    <w:rsid w:val="00FC5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304E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99490-FCBB-464C-99A4-65EADA28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7426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lz4p8n</cp:lastModifiedBy>
  <cp:revision>4</cp:revision>
  <cp:lastPrinted>2011-03-21T13:34:00Z</cp:lastPrinted>
  <dcterms:created xsi:type="dcterms:W3CDTF">2013-04-15T12:28:00Z</dcterms:created>
  <dcterms:modified xsi:type="dcterms:W3CDTF">2013-04-15T12:29:00Z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Hardware Power Up Sequence</vt:lpwstr>
  </property>
  <property fmtid="{D5CDD505-2E9C-101B-9397-08002B2CF9AE}" pid="3" name="MDDRevNum">
    <vt:lpwstr>5.0</vt:lpwstr>
  </property>
  <property fmtid="{D5CDD505-2E9C-101B-9397-08002B2CF9AE}" pid="4" name="Module Layer">
    <vt:lpwstr>0</vt:lpwstr>
  </property>
  <property fmtid="{D5CDD505-2E9C-101B-9397-08002B2CF9AE}" pid="5" name="Module Name">
    <vt:lpwstr>HwPwUp</vt:lpwstr>
  </property>
  <property fmtid="{D5CDD505-2E9C-101B-9397-08002B2CF9AE}" pid="6" name="Product Line">
    <vt:lpwstr>Gen II+ EPS EA3</vt:lpwstr>
  </property>
</Properties>
</file>