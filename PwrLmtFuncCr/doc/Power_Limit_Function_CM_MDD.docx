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C93BF1">
          <w:t>Power Limit Function (Current Mode)</w:t>
        </w:r>
      </w:fldSimple>
    </w:p>
    <w:p w:rsidR="004A781C" w:rsidRDefault="004A781C">
      <w:pPr>
        <w:pStyle w:val="Heading1"/>
      </w:pPr>
      <w:r>
        <w:t>High-Level Description</w:t>
      </w:r>
    </w:p>
    <w:p w:rsidR="004A781C" w:rsidRDefault="002A269E">
      <w:r>
        <w:t>This module determines an appropriate limit for the system motor torque command based on reasonable output power and system temperature.  It also determines to what degree the system command is being limited.</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C131BD" w:rsidP="00F141E2">
      <w:pPr>
        <w:jc w:val="center"/>
      </w:pPr>
      <w:ins w:id="0" w:author="Creager, Kathleen" w:date="2013-09-04T16:28:00Z">
        <w:r>
          <w:rPr>
            <w:noProof/>
          </w:rPr>
          <w:drawing>
            <wp:inline distT="0" distB="0" distL="0" distR="0">
              <wp:extent cx="30099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609850"/>
                      </a:xfrm>
                      <a:prstGeom prst="rect">
                        <a:avLst/>
                      </a:prstGeom>
                      <a:noFill/>
                      <a:ln>
                        <a:noFill/>
                      </a:ln>
                    </pic:spPr>
                  </pic:pic>
                </a:graphicData>
              </a:graphic>
            </wp:inline>
          </w:drawing>
        </w:r>
      </w:ins>
      <w:del w:id="1" w:author="Creager, Kathleen" w:date="2013-09-05T08:45:00Z">
        <w:r w:rsidR="002412B7" w:rsidDel="006122E9">
          <w:rPr>
            <w:noProof/>
          </w:rPr>
          <w:drawing>
            <wp:inline distT="0" distB="0" distL="0" distR="0" wp14:anchorId="45523D87" wp14:editId="7F0F417A">
              <wp:extent cx="3578860" cy="219900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578860" cy="2199005"/>
                      </a:xfrm>
                      <a:prstGeom prst="rect">
                        <a:avLst/>
                      </a:prstGeom>
                      <a:noFill/>
                      <a:ln w="9525">
                        <a:noFill/>
                        <a:miter lim="800000"/>
                        <a:headEnd/>
                        <a:tailEnd/>
                      </a:ln>
                    </pic:spPr>
                  </pic:pic>
                </a:graphicData>
              </a:graphic>
            </wp:inline>
          </w:drawing>
        </w:r>
      </w:del>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2A269E" w:rsidP="00F141E2">
            <w:pPr>
              <w:spacing w:before="100" w:beforeAutospacing="1" w:after="100" w:afterAutospacing="1"/>
              <w:rPr>
                <w:rFonts w:ascii="Arial" w:hAnsi="Arial" w:cs="Arial"/>
                <w:sz w:val="16"/>
                <w:szCs w:val="16"/>
              </w:rPr>
            </w:pPr>
            <w:del w:id="2" w:author="Creager, Kathleen" w:date="2013-08-29T09:12:00Z">
              <w:r w:rsidRPr="002A269E" w:rsidDel="00034472">
                <w:rPr>
                  <w:rFonts w:ascii="Arial" w:hAnsi="Arial" w:cs="Arial"/>
                  <w:sz w:val="16"/>
                  <w:szCs w:val="16"/>
                </w:rPr>
                <w:delText>KeEstimate</w:delText>
              </w:r>
            </w:del>
            <w:ins w:id="3" w:author="Creager, Kathleen" w:date="2013-08-29T09:12:00Z">
              <w:r w:rsidR="00034472">
                <w:rPr>
                  <w:rFonts w:ascii="Arial" w:hAnsi="Arial" w:cs="Arial"/>
                  <w:sz w:val="16"/>
                  <w:szCs w:val="16"/>
                </w:rPr>
                <w:t>EstKe</w:t>
              </w:r>
            </w:ins>
            <w:r w:rsidRPr="002A269E">
              <w:rPr>
                <w:rFonts w:ascii="Arial" w:hAnsi="Arial" w:cs="Arial"/>
                <w:sz w:val="16"/>
                <w:szCs w:val="16"/>
              </w:rPr>
              <w:t>_VpRadpS_f32</w:t>
            </w:r>
          </w:p>
        </w:tc>
        <w:tc>
          <w:tcPr>
            <w:tcW w:w="4455" w:type="dxa"/>
            <w:vAlign w:val="center"/>
          </w:tcPr>
          <w:p w:rsidR="006D33CC" w:rsidRPr="004B5BE2" w:rsidRDefault="00116136" w:rsidP="00116136">
            <w:pPr>
              <w:spacing w:before="100" w:beforeAutospacing="1" w:after="100" w:afterAutospacing="1"/>
              <w:rPr>
                <w:rFonts w:ascii="Arial" w:hAnsi="Arial" w:cs="Arial"/>
                <w:sz w:val="16"/>
                <w:szCs w:val="16"/>
              </w:rPr>
            </w:pPr>
            <w:r w:rsidRPr="00116136">
              <w:rPr>
                <w:rFonts w:ascii="Arial" w:hAnsi="Arial" w:cs="Arial"/>
                <w:sz w:val="16"/>
                <w:szCs w:val="16"/>
              </w:rPr>
              <w:t>MRFMtrTrqCmd_MtrNm_f32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2A269E" w:rsidP="00F957FA">
            <w:pPr>
              <w:spacing w:before="100" w:beforeAutospacing="1" w:after="100" w:afterAutospacing="1"/>
              <w:rPr>
                <w:rFonts w:ascii="Arial" w:hAnsi="Arial" w:cs="Arial"/>
                <w:sz w:val="16"/>
                <w:szCs w:val="16"/>
              </w:rPr>
            </w:pPr>
            <w:del w:id="4" w:author="Creager, Kathleen" w:date="2013-08-29T09:20:00Z">
              <w:r w:rsidRPr="002A269E" w:rsidDel="00FA79F5">
                <w:rPr>
                  <w:rFonts w:ascii="Arial" w:hAnsi="Arial" w:cs="Arial"/>
                  <w:sz w:val="16"/>
                  <w:szCs w:val="16"/>
                </w:rPr>
                <w:delText>MotorVelocityMRF</w:delText>
              </w:r>
            </w:del>
            <w:ins w:id="5" w:author="Creager, Kathleen" w:date="2013-08-29T09:20:00Z">
              <w:r w:rsidR="00FA79F5">
                <w:rPr>
                  <w:rFonts w:ascii="Arial" w:hAnsi="Arial" w:cs="Arial"/>
                  <w:sz w:val="16"/>
                  <w:szCs w:val="16"/>
                </w:rPr>
                <w:t>M</w:t>
              </w:r>
            </w:ins>
            <w:ins w:id="6" w:author="Creager, Kathleen" w:date="2013-09-04T16:28:00Z">
              <w:r w:rsidR="009402E1">
                <w:rPr>
                  <w:rFonts w:ascii="Arial" w:hAnsi="Arial" w:cs="Arial"/>
                  <w:sz w:val="16"/>
                  <w:szCs w:val="16"/>
                </w:rPr>
                <w:t>o</w:t>
              </w:r>
            </w:ins>
            <w:ins w:id="7" w:author="Creager, Kathleen" w:date="2013-08-29T09:20:00Z">
              <w:r w:rsidR="00FA79F5">
                <w:rPr>
                  <w:rFonts w:ascii="Arial" w:hAnsi="Arial" w:cs="Arial"/>
                  <w:sz w:val="16"/>
                  <w:szCs w:val="16"/>
                </w:rPr>
                <w:t>t</w:t>
              </w:r>
            </w:ins>
            <w:ins w:id="8" w:author="Creager, Kathleen" w:date="2013-09-04T16:28:00Z">
              <w:r w:rsidR="009402E1">
                <w:rPr>
                  <w:rFonts w:ascii="Arial" w:hAnsi="Arial" w:cs="Arial"/>
                  <w:sz w:val="16"/>
                  <w:szCs w:val="16"/>
                </w:rPr>
                <w:t>o</w:t>
              </w:r>
            </w:ins>
            <w:ins w:id="9" w:author="Creager, Kathleen" w:date="2013-08-29T09:20:00Z">
              <w:r w:rsidR="00FA79F5">
                <w:rPr>
                  <w:rFonts w:ascii="Arial" w:hAnsi="Arial" w:cs="Arial"/>
                  <w:sz w:val="16"/>
                  <w:szCs w:val="16"/>
                </w:rPr>
                <w:t>rVel</w:t>
              </w:r>
            </w:ins>
            <w:ins w:id="10" w:author="Creager, Kathleen" w:date="2013-09-04T16:29:00Z">
              <w:r w:rsidR="009402E1">
                <w:rPr>
                  <w:rFonts w:ascii="Arial" w:hAnsi="Arial" w:cs="Arial"/>
                  <w:sz w:val="16"/>
                  <w:szCs w:val="16"/>
                </w:rPr>
                <w:t>MRF</w:t>
              </w:r>
            </w:ins>
            <w:r w:rsidRPr="002A269E">
              <w:rPr>
                <w:rFonts w:ascii="Arial" w:hAnsi="Arial" w:cs="Arial"/>
                <w:sz w:val="16"/>
                <w:szCs w:val="16"/>
              </w:rPr>
              <w:t>_MtrRadpS_f32</w:t>
            </w:r>
          </w:p>
        </w:tc>
        <w:tc>
          <w:tcPr>
            <w:tcW w:w="4455" w:type="dxa"/>
            <w:vAlign w:val="center"/>
          </w:tcPr>
          <w:p w:rsidR="006D33CC" w:rsidRDefault="002A269E" w:rsidP="00F957FA">
            <w:pPr>
              <w:spacing w:before="100" w:beforeAutospacing="1" w:after="100" w:afterAutospacing="1"/>
              <w:rPr>
                <w:rFonts w:ascii="Arial" w:hAnsi="Arial" w:cs="Arial"/>
                <w:sz w:val="16"/>
                <w:szCs w:val="16"/>
              </w:rPr>
            </w:pPr>
            <w:del w:id="11" w:author="Creager, Kathleen" w:date="2013-08-29T09:37:00Z">
              <w:r w:rsidRPr="002A269E" w:rsidDel="004C5E9D">
                <w:rPr>
                  <w:rFonts w:ascii="Arial" w:hAnsi="Arial" w:cs="Arial"/>
                  <w:sz w:val="16"/>
                  <w:szCs w:val="16"/>
                </w:rPr>
                <w:delText>PowerLimitPerc</w:delText>
              </w:r>
            </w:del>
            <w:ins w:id="12" w:author="Creager, Kathleen" w:date="2013-08-29T09:37:00Z">
              <w:r w:rsidR="004C5E9D">
                <w:rPr>
                  <w:rFonts w:ascii="Arial" w:hAnsi="Arial" w:cs="Arial"/>
                  <w:sz w:val="16"/>
                  <w:szCs w:val="16"/>
                </w:rPr>
                <w:t>FltTrqLmt</w:t>
              </w:r>
            </w:ins>
            <w:r w:rsidRPr="002A269E">
              <w:rPr>
                <w:rFonts w:ascii="Arial" w:hAnsi="Arial" w:cs="Arial"/>
                <w:sz w:val="16"/>
                <w:szCs w:val="16"/>
              </w:rPr>
              <w:t>_Uls_f32</w:t>
            </w:r>
          </w:p>
        </w:tc>
      </w:tr>
      <w:tr w:rsidR="002A269E"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A269E" w:rsidRDefault="002A269E" w:rsidP="00F957FA">
            <w:pPr>
              <w:spacing w:before="100" w:beforeAutospacing="1" w:after="100" w:afterAutospacing="1"/>
              <w:rPr>
                <w:rFonts w:ascii="Arial" w:hAnsi="Arial" w:cs="Arial"/>
                <w:sz w:val="16"/>
                <w:szCs w:val="16"/>
              </w:rPr>
            </w:pPr>
            <w:proofErr w:type="spellStart"/>
            <w:r w:rsidRPr="002A269E">
              <w:rPr>
                <w:rFonts w:ascii="Arial" w:hAnsi="Arial" w:cs="Arial"/>
                <w:sz w:val="16"/>
                <w:szCs w:val="16"/>
              </w:rPr>
              <w:t>PosServEnable_Cnt_lgc</w:t>
            </w:r>
            <w:proofErr w:type="spellEnd"/>
          </w:p>
        </w:tc>
        <w:tc>
          <w:tcPr>
            <w:tcW w:w="4455" w:type="dxa"/>
            <w:vAlign w:val="center"/>
          </w:tcPr>
          <w:p w:rsidR="002A269E" w:rsidRDefault="002A269E" w:rsidP="00F957FA">
            <w:pPr>
              <w:spacing w:before="100" w:beforeAutospacing="1" w:after="100" w:afterAutospacing="1"/>
              <w:rPr>
                <w:rFonts w:ascii="Arial" w:hAnsi="Arial" w:cs="Arial"/>
                <w:sz w:val="16"/>
                <w:szCs w:val="16"/>
              </w:rPr>
            </w:pPr>
            <w:proofErr w:type="spellStart"/>
            <w:r w:rsidRPr="002A269E">
              <w:rPr>
                <w:rFonts w:ascii="Arial" w:hAnsi="Arial" w:cs="Arial"/>
                <w:sz w:val="16"/>
                <w:szCs w:val="16"/>
              </w:rPr>
              <w:t>ThresholdExceeded_Cnt_lgc</w:t>
            </w:r>
            <w:proofErr w:type="spellEnd"/>
          </w:p>
        </w:tc>
      </w:tr>
      <w:tr w:rsidR="002A269E"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A269E" w:rsidRDefault="002A269E" w:rsidP="00F957FA">
            <w:pPr>
              <w:spacing w:before="100" w:beforeAutospacing="1" w:after="100" w:afterAutospacing="1"/>
              <w:rPr>
                <w:rFonts w:ascii="Arial" w:hAnsi="Arial" w:cs="Arial"/>
                <w:sz w:val="16"/>
                <w:szCs w:val="16"/>
              </w:rPr>
            </w:pPr>
            <w:r w:rsidRPr="002A269E">
              <w:rPr>
                <w:rFonts w:ascii="Arial" w:hAnsi="Arial" w:cs="Arial"/>
                <w:sz w:val="16"/>
                <w:szCs w:val="16"/>
              </w:rPr>
              <w:t>Vecu_Volt_f32</w:t>
            </w:r>
          </w:p>
        </w:tc>
        <w:tc>
          <w:tcPr>
            <w:tcW w:w="4455" w:type="dxa"/>
            <w:vAlign w:val="center"/>
          </w:tcPr>
          <w:p w:rsidR="002A269E" w:rsidRDefault="002A269E" w:rsidP="00F957FA">
            <w:pPr>
              <w:spacing w:before="100" w:beforeAutospacing="1" w:after="100" w:afterAutospacing="1"/>
              <w:rPr>
                <w:rFonts w:ascii="Arial" w:hAnsi="Arial" w:cs="Arial"/>
                <w:sz w:val="16"/>
                <w:szCs w:val="16"/>
              </w:rPr>
            </w:pPr>
          </w:p>
        </w:tc>
      </w:tr>
      <w:tr w:rsidR="00116136"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116136" w:rsidRPr="002A269E" w:rsidRDefault="00116136" w:rsidP="00F957FA">
            <w:pPr>
              <w:spacing w:before="100" w:beforeAutospacing="1" w:after="100" w:afterAutospacing="1"/>
              <w:rPr>
                <w:rFonts w:ascii="Arial" w:hAnsi="Arial" w:cs="Arial"/>
                <w:sz w:val="16"/>
                <w:szCs w:val="16"/>
              </w:rPr>
            </w:pPr>
            <w:r w:rsidRPr="00116136">
              <w:rPr>
                <w:rFonts w:ascii="Arial" w:hAnsi="Arial" w:cs="Arial"/>
                <w:sz w:val="16"/>
                <w:szCs w:val="16"/>
              </w:rPr>
              <w:t>CntDisMtrTrqCmdMRF_MtrNm_f32</w:t>
            </w:r>
          </w:p>
        </w:tc>
        <w:tc>
          <w:tcPr>
            <w:tcW w:w="4455" w:type="dxa"/>
            <w:vAlign w:val="center"/>
          </w:tcPr>
          <w:p w:rsidR="00116136" w:rsidRDefault="00116136" w:rsidP="00F957FA">
            <w:pPr>
              <w:spacing w:before="100" w:beforeAutospacing="1" w:after="100" w:afterAutospacing="1"/>
              <w:rPr>
                <w:rFonts w:ascii="Arial" w:hAnsi="Arial" w:cs="Arial"/>
                <w:sz w:val="16"/>
                <w:szCs w:val="16"/>
              </w:rPr>
            </w:pPr>
          </w:p>
        </w:tc>
      </w:tr>
      <w:tr w:rsidR="005E558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5E5584" w:rsidRPr="00116136" w:rsidRDefault="005E5584" w:rsidP="00F957FA">
            <w:pPr>
              <w:spacing w:before="100" w:beforeAutospacing="1" w:after="100" w:afterAutospacing="1"/>
              <w:rPr>
                <w:rFonts w:ascii="Arial" w:hAnsi="Arial" w:cs="Arial"/>
                <w:sz w:val="16"/>
                <w:szCs w:val="16"/>
              </w:rPr>
            </w:pPr>
            <w:proofErr w:type="spellStart"/>
            <w:r w:rsidRPr="005E5584">
              <w:rPr>
                <w:rFonts w:ascii="Arial" w:hAnsi="Arial" w:cs="Arial"/>
                <w:sz w:val="16"/>
                <w:szCs w:val="16"/>
              </w:rPr>
              <w:t>AltFaultActive_Cnt_lgc</w:t>
            </w:r>
            <w:proofErr w:type="spellEnd"/>
          </w:p>
        </w:tc>
        <w:tc>
          <w:tcPr>
            <w:tcW w:w="4455" w:type="dxa"/>
            <w:vAlign w:val="center"/>
          </w:tcPr>
          <w:p w:rsidR="005E5584" w:rsidRDefault="005E5584" w:rsidP="00F957FA">
            <w:pPr>
              <w:spacing w:before="100" w:beforeAutospacing="1" w:after="100" w:afterAutospacing="1"/>
              <w:rPr>
                <w:rFonts w:ascii="Arial" w:hAnsi="Arial" w:cs="Arial"/>
                <w:sz w:val="16"/>
                <w:szCs w:val="16"/>
              </w:rPr>
            </w:pPr>
          </w:p>
        </w:tc>
      </w:tr>
    </w:tbl>
    <w:p w:rsidR="006D33CC" w:rsidRDefault="006D33CC"/>
    <w:p w:rsidR="00E128A0" w:rsidRDefault="00E128A0">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Change w:id="13">
          <w:tblGrid>
            <w:gridCol w:w="2808"/>
            <w:gridCol w:w="1440"/>
            <w:gridCol w:w="1215"/>
            <w:gridCol w:w="1215"/>
            <w:gridCol w:w="2250"/>
          </w:tblGrid>
        </w:tblGridChange>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246699" w:rsidP="00F957FA">
            <w:pPr>
              <w:spacing w:before="60"/>
              <w:rPr>
                <w:rFonts w:ascii="Arial" w:hAnsi="Arial" w:cs="Arial"/>
                <w:sz w:val="16"/>
              </w:rPr>
            </w:pPr>
            <w:proofErr w:type="spellStart"/>
            <w:ins w:id="14" w:author="Creager, Kathleen" w:date="2013-08-29T10:08:00Z">
              <w:r w:rsidRPr="00246699">
                <w:rPr>
                  <w:rFonts w:ascii="Arial" w:hAnsi="Arial" w:cs="Arial"/>
                  <w:sz w:val="16"/>
                </w:rPr>
                <w:t>PwrLmtFuncCr</w:t>
              </w:r>
              <w:proofErr w:type="spellEnd"/>
              <w:r w:rsidRPr="00246699">
                <w:rPr>
                  <w:rFonts w:ascii="Arial" w:hAnsi="Arial" w:cs="Arial"/>
                  <w:sz w:val="16"/>
                </w:rPr>
                <w:t xml:space="preserve">_ </w:t>
              </w:r>
            </w:ins>
            <w:r w:rsidR="002A269E" w:rsidRPr="002A269E">
              <w:rPr>
                <w:rFonts w:ascii="Arial" w:hAnsi="Arial" w:cs="Arial"/>
                <w:sz w:val="16"/>
              </w:rPr>
              <w:t>SpdAdj_MtrRadpS_M_f32</w:t>
            </w:r>
          </w:p>
        </w:tc>
        <w:tc>
          <w:tcPr>
            <w:tcW w:w="1440" w:type="dxa"/>
            <w:tcBorders>
              <w:top w:val="single" w:sz="6" w:space="0" w:color="auto"/>
              <w:left w:val="single" w:sz="6" w:space="0" w:color="auto"/>
              <w:bottom w:val="single" w:sz="6" w:space="0" w:color="auto"/>
              <w:right w:val="single" w:sz="6" w:space="0" w:color="auto"/>
            </w:tcBorders>
          </w:tcPr>
          <w:p w:rsidR="00BD008B" w:rsidRDefault="002A269E" w:rsidP="00F957FA">
            <w:pPr>
              <w:spacing w:before="60"/>
              <w:rPr>
                <w:rFonts w:ascii="Arial" w:hAnsi="Arial" w:cs="Arial"/>
                <w:sz w:val="16"/>
              </w:rPr>
            </w:pPr>
            <w:bookmarkStart w:id="15" w:name="OLE_LINK1"/>
            <w:bookmarkStart w:id="16" w:name="OLE_LINK2"/>
            <w:r>
              <w:rPr>
                <w:rFonts w:ascii="Arial" w:hAnsi="Arial" w:cs="Arial"/>
                <w:sz w:val="16"/>
              </w:rPr>
              <w:t>Single Precision Float</w:t>
            </w:r>
            <w:bookmarkEnd w:id="15"/>
            <w:bookmarkEnd w:id="16"/>
          </w:p>
        </w:tc>
        <w:tc>
          <w:tcPr>
            <w:tcW w:w="1215" w:type="dxa"/>
            <w:tcBorders>
              <w:top w:val="single" w:sz="6" w:space="0" w:color="auto"/>
              <w:left w:val="single" w:sz="6" w:space="0" w:color="auto"/>
              <w:bottom w:val="single" w:sz="6" w:space="0" w:color="auto"/>
              <w:right w:val="single" w:sz="6" w:space="0" w:color="auto"/>
            </w:tcBorders>
          </w:tcPr>
          <w:p w:rsidR="00BD008B" w:rsidRDefault="008467D6" w:rsidP="00F957FA">
            <w:pPr>
              <w:spacing w:before="60"/>
              <w:rPr>
                <w:rFonts w:ascii="Arial" w:hAnsi="Arial" w:cs="Arial"/>
                <w:sz w:val="16"/>
              </w:rPr>
            </w:pPr>
            <w:del w:id="17" w:author="Creager, Kathleen" w:date="2013-08-28T15:27:00Z">
              <w:r w:rsidDel="002C28F1">
                <w:rPr>
                  <w:rFonts w:ascii="Arial" w:hAnsi="Arial" w:cs="Arial"/>
                  <w:sz w:val="16"/>
                </w:rPr>
                <w:delText>0</w:delText>
              </w:r>
            </w:del>
            <w:ins w:id="18" w:author="Creager, Kathleen" w:date="2013-08-28T15:27:00Z">
              <w:r w:rsidR="002C28F1">
                <w:rPr>
                  <w:rFonts w:ascii="Arial" w:hAnsi="Arial" w:cs="Arial"/>
                  <w:sz w:val="16"/>
                </w:rPr>
                <w:t>See Data Dictionary</w:t>
              </w:r>
            </w:ins>
          </w:p>
        </w:tc>
        <w:tc>
          <w:tcPr>
            <w:tcW w:w="1215" w:type="dxa"/>
            <w:tcBorders>
              <w:top w:val="single" w:sz="6" w:space="0" w:color="auto"/>
              <w:left w:val="single" w:sz="6" w:space="0" w:color="auto"/>
              <w:bottom w:val="single" w:sz="6" w:space="0" w:color="auto"/>
              <w:right w:val="single" w:sz="6" w:space="0" w:color="auto"/>
            </w:tcBorders>
          </w:tcPr>
          <w:p w:rsidR="00BD008B" w:rsidRDefault="002C28F1" w:rsidP="00F957FA">
            <w:pPr>
              <w:spacing w:before="60"/>
              <w:rPr>
                <w:rFonts w:ascii="Arial" w:hAnsi="Arial" w:cs="Arial"/>
                <w:sz w:val="16"/>
              </w:rPr>
            </w:pPr>
            <w:ins w:id="19" w:author="Creager, Kathleen" w:date="2013-08-28T15:27:00Z">
              <w:r>
                <w:rPr>
                  <w:rFonts w:ascii="Arial" w:hAnsi="Arial" w:cs="Arial"/>
                  <w:sz w:val="16"/>
                </w:rPr>
                <w:t>See Data Dictionary</w:t>
              </w:r>
            </w:ins>
            <w:del w:id="20" w:author="Creager, Kathleen" w:date="2013-08-28T15:27:00Z">
              <w:r w:rsidR="008467D6" w:rsidDel="002C28F1">
                <w:rPr>
                  <w:rFonts w:ascii="Arial" w:hAnsi="Arial" w:cs="Arial"/>
                  <w:sz w:val="16"/>
                </w:rPr>
                <w:delText>571.35</w:delText>
              </w:r>
            </w:del>
          </w:p>
        </w:tc>
        <w:tc>
          <w:tcPr>
            <w:tcW w:w="2250" w:type="dxa"/>
            <w:tcBorders>
              <w:top w:val="single" w:sz="6" w:space="0" w:color="auto"/>
              <w:left w:val="single" w:sz="6" w:space="0" w:color="auto"/>
              <w:bottom w:val="single" w:sz="6" w:space="0" w:color="auto"/>
              <w:right w:val="single" w:sz="6" w:space="0" w:color="auto"/>
            </w:tcBorders>
          </w:tcPr>
          <w:p w:rsidR="00BD008B" w:rsidRDefault="002A269E"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Default="00246699" w:rsidP="00F957FA">
            <w:pPr>
              <w:spacing w:before="60"/>
              <w:rPr>
                <w:rFonts w:ascii="Arial" w:hAnsi="Arial" w:cs="Arial"/>
                <w:sz w:val="16"/>
              </w:rPr>
            </w:pPr>
            <w:proofErr w:type="spellStart"/>
            <w:ins w:id="21" w:author="Creager, Kathleen" w:date="2013-08-29T10:08:00Z">
              <w:r w:rsidRPr="00246699">
                <w:rPr>
                  <w:rFonts w:ascii="Arial" w:hAnsi="Arial" w:cs="Arial"/>
                  <w:sz w:val="16"/>
                </w:rPr>
                <w:t>PwrLmtFuncCr</w:t>
              </w:r>
              <w:proofErr w:type="spellEnd"/>
              <w:r w:rsidRPr="00246699">
                <w:rPr>
                  <w:rFonts w:ascii="Arial" w:hAnsi="Arial" w:cs="Arial"/>
                  <w:sz w:val="16"/>
                </w:rPr>
                <w:t xml:space="preserve">_ </w:t>
              </w:r>
            </w:ins>
            <w:r w:rsidR="002C28F1" w:rsidRPr="002A269E">
              <w:rPr>
                <w:rFonts w:ascii="Arial" w:hAnsi="Arial" w:cs="Arial"/>
                <w:sz w:val="16"/>
              </w:rPr>
              <w:t>VoltageRecoveryTimer_mS_M_u32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22" w:author="Creager, Kathleen" w:date="2013-08-28T15:28:00Z">
              <w:r w:rsidRPr="00A534E9">
                <w:rPr>
                  <w:rFonts w:ascii="Arial" w:hAnsi="Arial" w:cs="Arial"/>
                  <w:sz w:val="16"/>
                </w:rPr>
                <w:t>See Data Dictionary</w:t>
              </w:r>
            </w:ins>
            <w:del w:id="23" w:author="Creager, Kathleen" w:date="2013-08-28T15:28:00Z">
              <w:r w:rsidDel="00C24A26">
                <w:rPr>
                  <w:rFonts w:ascii="Arial" w:hAnsi="Arial" w:cs="Arial"/>
                  <w:sz w:val="16"/>
                </w:rPr>
                <w:delText>FULL</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24" w:author="Creager, Kathleen" w:date="2013-08-28T15:28:00Z">
              <w:r w:rsidRPr="00A534E9">
                <w:rPr>
                  <w:rFonts w:ascii="Arial" w:hAnsi="Arial" w:cs="Arial"/>
                  <w:sz w:val="16"/>
                </w:rPr>
                <w:t>See Data Dictionary</w:t>
              </w:r>
            </w:ins>
            <w:del w:id="25" w:author="Creager, Kathleen" w:date="2013-08-28T15:28:00Z">
              <w:r w:rsidDel="00C24A26">
                <w:rPr>
                  <w:rFonts w:ascii="Arial" w:hAnsi="Arial" w:cs="Arial"/>
                  <w:sz w:val="16"/>
                </w:rPr>
                <w:delText>FULL</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F957FA">
            <w:pPr>
              <w:spacing w:before="60"/>
              <w:rPr>
                <w:rFonts w:ascii="Arial" w:hAnsi="Arial" w:cs="Arial"/>
                <w:sz w:val="16"/>
              </w:rPr>
            </w:pPr>
            <w:proofErr w:type="spellStart"/>
            <w:ins w:id="26" w:author="Creager, Kathleen" w:date="2013-08-29T10:08:00Z">
              <w:r w:rsidRPr="00246699">
                <w:rPr>
                  <w:rFonts w:ascii="Arial" w:hAnsi="Arial" w:cs="Arial"/>
                  <w:sz w:val="16"/>
                </w:rPr>
                <w:t>PwrLmtFuncCr</w:t>
              </w:r>
              <w:proofErr w:type="spellEnd"/>
              <w:r w:rsidRPr="00246699">
                <w:rPr>
                  <w:rFonts w:ascii="Arial" w:hAnsi="Arial" w:cs="Arial"/>
                  <w:sz w:val="16"/>
                </w:rPr>
                <w:t xml:space="preserve">_ </w:t>
              </w:r>
            </w:ins>
            <w:proofErr w:type="spellStart"/>
            <w:r w:rsidR="002C28F1" w:rsidRPr="002A269E">
              <w:rPr>
                <w:rFonts w:ascii="Arial" w:hAnsi="Arial" w:cs="Arial"/>
                <w:sz w:val="16"/>
              </w:rPr>
              <w:t>ThresholdExceeded_Cnt_M_lgc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bookmarkStart w:id="27" w:name="OLE_LINK7"/>
            <w:bookmarkStart w:id="28" w:name="OLE_LINK8"/>
            <w:r>
              <w:rPr>
                <w:rFonts w:ascii="Arial" w:hAnsi="Arial" w:cs="Arial"/>
                <w:sz w:val="16"/>
              </w:rPr>
              <w:t>N/A</w:t>
            </w:r>
            <w:bookmarkEnd w:id="27"/>
            <w:bookmarkEnd w:id="28"/>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29" w:author="Creager, Kathleen" w:date="2013-08-28T15:28:00Z">
              <w:r w:rsidRPr="00A534E9">
                <w:rPr>
                  <w:rFonts w:ascii="Arial" w:hAnsi="Arial" w:cs="Arial"/>
                  <w:sz w:val="16"/>
                </w:rPr>
                <w:t>See Data Dictionary</w:t>
              </w:r>
            </w:ins>
            <w:del w:id="30" w:author="Creager, Kathleen" w:date="2013-08-28T15:28:00Z">
              <w:r w:rsidDel="00C24A26">
                <w:rPr>
                  <w:rFonts w:ascii="Arial" w:hAnsi="Arial" w:cs="Arial"/>
                  <w:sz w:val="16"/>
                </w:rPr>
                <w:delText>FALSE</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31" w:author="Creager, Kathleen" w:date="2013-08-28T15:28:00Z">
              <w:r w:rsidRPr="00A534E9">
                <w:rPr>
                  <w:rFonts w:ascii="Arial" w:hAnsi="Arial" w:cs="Arial"/>
                  <w:sz w:val="16"/>
                </w:rPr>
                <w:t>See Data Dictionary</w:t>
              </w:r>
            </w:ins>
            <w:del w:id="32" w:author="Creager, Kathleen" w:date="2013-08-28T15:28:00Z">
              <w:r w:rsidDel="00C24A26">
                <w:rPr>
                  <w:rFonts w:ascii="Arial" w:hAnsi="Arial" w:cs="Arial"/>
                  <w:sz w:val="16"/>
                </w:rPr>
                <w:delText>TRUE</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760F8">
            <w:pPr>
              <w:spacing w:before="60"/>
              <w:rPr>
                <w:rFonts w:ascii="Arial" w:hAnsi="Arial" w:cs="Arial"/>
                <w:sz w:val="16"/>
              </w:rPr>
            </w:pPr>
            <w:r w:rsidRPr="002A269E">
              <w:rPr>
                <w:rFonts w:ascii="Arial" w:hAnsi="Arial" w:cs="Arial"/>
                <w:sz w:val="16"/>
              </w:rPr>
              <w:t>PWRLMTFUNCCR_START_SEC_VAR_CLEARED_</w:t>
            </w:r>
            <w:r>
              <w:rPr>
                <w:rFonts w:ascii="Arial" w:hAnsi="Arial" w:cs="Arial"/>
                <w:sz w:val="16"/>
              </w:rPr>
              <w:t>BOOLEAN</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bookmarkStart w:id="33" w:name="OLE_LINK3"/>
            <w:bookmarkStart w:id="34" w:name="OLE_LINK4"/>
            <w:del w:id="35" w:author="Creager, Kathleen" w:date="2013-08-29T09:37:00Z">
              <w:r w:rsidRPr="002A269E" w:rsidDel="004C5E9D">
                <w:rPr>
                  <w:rFonts w:ascii="Arial" w:hAnsi="Arial" w:cs="Arial"/>
                  <w:sz w:val="16"/>
                </w:rPr>
                <w:delText>LimitPercent</w:delText>
              </w:r>
            </w:del>
            <w:ins w:id="36" w:author="Creager, Kathleen" w:date="2013-08-29T10:09:00Z">
              <w:r w:rsidR="00246699">
                <w:t xml:space="preserve"> </w:t>
              </w:r>
              <w:proofErr w:type="spellStart"/>
              <w:r w:rsidR="00246699" w:rsidRPr="00246699">
                <w:rPr>
                  <w:rFonts w:ascii="Arial" w:hAnsi="Arial" w:cs="Arial"/>
                  <w:sz w:val="16"/>
                </w:rPr>
                <w:t>PwrLmtFuncCr</w:t>
              </w:r>
              <w:proofErr w:type="spellEnd"/>
              <w:r w:rsidR="00246699" w:rsidRPr="00246699">
                <w:rPr>
                  <w:rFonts w:ascii="Arial" w:hAnsi="Arial" w:cs="Arial"/>
                  <w:sz w:val="16"/>
                </w:rPr>
                <w:t xml:space="preserve">_ </w:t>
              </w:r>
            </w:ins>
            <w:proofErr w:type="spellStart"/>
            <w:ins w:id="37" w:author="Creager, Kathleen" w:date="2013-08-29T09:37:00Z">
              <w:r w:rsidR="004C5E9D">
                <w:rPr>
                  <w:rFonts w:ascii="Arial" w:hAnsi="Arial" w:cs="Arial"/>
                  <w:sz w:val="16"/>
                </w:rPr>
                <w:t>TrqLmt</w:t>
              </w:r>
            </w:ins>
            <w:r w:rsidRPr="002A269E">
              <w:rPr>
                <w:rFonts w:ascii="Arial" w:hAnsi="Arial" w:cs="Arial"/>
                <w:sz w:val="16"/>
              </w:rPr>
              <w:t>KSV_M_str</w:t>
            </w:r>
            <w:bookmarkEnd w:id="33"/>
            <w:bookmarkEnd w:id="34"/>
            <w:proofErr w:type="spellEnd"/>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LPF32KSV_Str</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38" w:author="Creager, Kathleen" w:date="2013-08-28T15:28:00Z">
              <w:r w:rsidRPr="00A534E9">
                <w:rPr>
                  <w:rFonts w:ascii="Arial" w:hAnsi="Arial" w:cs="Arial"/>
                  <w:sz w:val="16"/>
                </w:rPr>
                <w:t>See Data Dictionary</w:t>
              </w:r>
            </w:ins>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39" w:author="Creager, Kathleen" w:date="2013-08-28T15:28:00Z">
              <w:r w:rsidRPr="00A534E9">
                <w:rPr>
                  <w:rFonts w:ascii="Arial" w:hAnsi="Arial" w:cs="Arial"/>
                  <w:sz w:val="16"/>
                </w:rPr>
                <w:t>See Data Dictionary</w:t>
              </w:r>
            </w:ins>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PWRLMTFUNCCR_START_SEC_VAR_CLEARED_UNSPECIFIED</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del w:id="40" w:author="Creager, Kathleen" w:date="2013-08-29T09:37:00Z">
              <w:r w:rsidRPr="002A269E" w:rsidDel="004C5E9D">
                <w:rPr>
                  <w:rFonts w:ascii="Arial" w:hAnsi="Arial" w:cs="Arial"/>
                  <w:sz w:val="16"/>
                </w:rPr>
                <w:delText>LimitPercent</w:delText>
              </w:r>
            </w:del>
            <w:ins w:id="41" w:author="Creager, Kathleen" w:date="2013-08-29T10:09:00Z">
              <w:r w:rsidR="00246699">
                <w:t xml:space="preserve"> </w:t>
              </w:r>
              <w:proofErr w:type="spellStart"/>
              <w:r w:rsidR="00246699" w:rsidRPr="00246699">
                <w:rPr>
                  <w:rFonts w:ascii="Arial" w:hAnsi="Arial" w:cs="Arial"/>
                  <w:sz w:val="16"/>
                </w:rPr>
                <w:t>PwrLmtFuncCr</w:t>
              </w:r>
              <w:proofErr w:type="spellEnd"/>
              <w:r w:rsidR="00246699" w:rsidRPr="00246699">
                <w:rPr>
                  <w:rFonts w:ascii="Arial" w:hAnsi="Arial" w:cs="Arial"/>
                  <w:sz w:val="16"/>
                </w:rPr>
                <w:t xml:space="preserve">_ </w:t>
              </w:r>
            </w:ins>
            <w:ins w:id="42" w:author="Creager, Kathleen" w:date="2013-08-29T09:37:00Z">
              <w:r w:rsidR="004C5E9D">
                <w:rPr>
                  <w:rFonts w:ascii="Arial" w:hAnsi="Arial" w:cs="Arial"/>
                  <w:sz w:val="16"/>
                </w:rPr>
                <w:t>TrqLmt</w:t>
              </w:r>
            </w:ins>
            <w:r w:rsidRPr="002A269E">
              <w:rPr>
                <w:rFonts w:ascii="Arial" w:hAnsi="Arial" w:cs="Arial"/>
                <w:sz w:val="16"/>
              </w:rPr>
              <w:t>KSV_M_str</w:t>
            </w:r>
            <w:r>
              <w:rPr>
                <w:rFonts w:ascii="Arial" w:hAnsi="Arial" w:cs="Arial"/>
                <w:sz w:val="16"/>
              </w:rPr>
              <w:t>.SV_Uls_f32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43" w:author="Creager, Kathleen" w:date="2013-08-28T15:28:00Z">
              <w:r w:rsidRPr="00A534E9">
                <w:rPr>
                  <w:rFonts w:ascii="Arial" w:hAnsi="Arial" w:cs="Arial"/>
                  <w:sz w:val="16"/>
                </w:rPr>
                <w:t>See Data Dictionary</w:t>
              </w:r>
            </w:ins>
            <w:del w:id="44" w:author="Creager, Kathleen" w:date="2013-08-28T15:28:00Z">
              <w:r w:rsidDel="00C24A26">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45" w:author="Creager, Kathleen" w:date="2013-08-28T15:28:00Z">
              <w:r w:rsidRPr="00A534E9">
                <w:rPr>
                  <w:rFonts w:ascii="Arial" w:hAnsi="Arial" w:cs="Arial"/>
                  <w:sz w:val="16"/>
                </w:rPr>
                <w:t>See Data Dictionary</w:t>
              </w:r>
            </w:ins>
            <w:del w:id="46" w:author="Creager, Kathleen" w:date="2013-08-28T15:28:00Z">
              <w:r w:rsidDel="00C24A26">
                <w:rPr>
                  <w:rFonts w:ascii="Arial" w:hAnsi="Arial" w:cs="Arial"/>
                  <w:sz w:val="16"/>
                </w:rPr>
                <w:delText>1</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del w:id="47" w:author="Creager, Kathleen" w:date="2013-08-29T09:37:00Z">
              <w:r w:rsidRPr="002A269E" w:rsidDel="004C5E9D">
                <w:rPr>
                  <w:rFonts w:ascii="Arial" w:hAnsi="Arial" w:cs="Arial"/>
                  <w:sz w:val="16"/>
                </w:rPr>
                <w:delText>LimitPercent</w:delText>
              </w:r>
            </w:del>
            <w:ins w:id="48" w:author="Creager, Kathleen" w:date="2013-08-29T10:09:00Z">
              <w:r w:rsidR="00246699">
                <w:t xml:space="preserve"> </w:t>
              </w:r>
              <w:proofErr w:type="spellStart"/>
              <w:r w:rsidR="00246699" w:rsidRPr="00246699">
                <w:rPr>
                  <w:rFonts w:ascii="Arial" w:hAnsi="Arial" w:cs="Arial"/>
                  <w:sz w:val="16"/>
                </w:rPr>
                <w:t>PwrLmtFuncCr</w:t>
              </w:r>
              <w:proofErr w:type="spellEnd"/>
              <w:r w:rsidR="00246699" w:rsidRPr="00246699">
                <w:rPr>
                  <w:rFonts w:ascii="Arial" w:hAnsi="Arial" w:cs="Arial"/>
                  <w:sz w:val="16"/>
                </w:rPr>
                <w:t xml:space="preserve">_ </w:t>
              </w:r>
            </w:ins>
            <w:ins w:id="49" w:author="Creager, Kathleen" w:date="2013-08-29T09:37:00Z">
              <w:r w:rsidR="004C5E9D">
                <w:rPr>
                  <w:rFonts w:ascii="Arial" w:hAnsi="Arial" w:cs="Arial"/>
                  <w:sz w:val="16"/>
                </w:rPr>
                <w:t>TrqLmt</w:t>
              </w:r>
            </w:ins>
            <w:r w:rsidRPr="002A269E">
              <w:rPr>
                <w:rFonts w:ascii="Arial" w:hAnsi="Arial" w:cs="Arial"/>
                <w:sz w:val="16"/>
              </w:rPr>
              <w:t>KSV_M_str</w:t>
            </w:r>
            <w:r>
              <w:rPr>
                <w:rFonts w:ascii="Arial" w:hAnsi="Arial" w:cs="Arial"/>
                <w:sz w:val="16"/>
              </w:rPr>
              <w:t>.K_Uls_f32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ins w:id="50" w:author="Creager, Kathleen" w:date="2013-08-28T15:28:00Z">
              <w:r w:rsidRPr="00A534E9">
                <w:rPr>
                  <w:rFonts w:ascii="Arial" w:hAnsi="Arial" w:cs="Arial"/>
                  <w:sz w:val="16"/>
                </w:rPr>
                <w:t>See Data Dictionary</w:t>
              </w:r>
            </w:ins>
            <w:del w:id="51" w:author="Creager, Kathleen" w:date="2013-08-28T15:28:00Z">
              <w:r w:rsidRPr="00E128A0" w:rsidDel="00C24A26">
                <w:rPr>
                  <w:rFonts w:ascii="Arial" w:hAnsi="Arial" w:cs="Arial"/>
                  <w:sz w:val="16"/>
                </w:rPr>
                <w:delText>0.00125584</w:delText>
              </w:r>
              <w:r w:rsidDel="00C24A26">
                <w:rPr>
                  <w:rFonts w:ascii="Arial" w:hAnsi="Arial" w:cs="Arial"/>
                  <w:sz w:val="16"/>
                </w:rPr>
                <w:delText>8</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ins w:id="52" w:author="Creager, Kathleen" w:date="2013-08-28T15:28:00Z">
              <w:r w:rsidRPr="00A534E9">
                <w:rPr>
                  <w:rFonts w:ascii="Arial" w:hAnsi="Arial" w:cs="Arial"/>
                  <w:sz w:val="16"/>
                </w:rPr>
                <w:t>See Data Dictionary</w:t>
              </w:r>
            </w:ins>
            <w:del w:id="53" w:author="Creager, Kathleen" w:date="2013-08-28T15:28:00Z">
              <w:r w:rsidRPr="00E128A0" w:rsidDel="00C24A26">
                <w:rPr>
                  <w:rFonts w:ascii="Arial" w:hAnsi="Arial" w:cs="Arial"/>
                  <w:sz w:val="16"/>
                </w:rPr>
                <w:delText>0.012487743</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p>
        </w:tc>
      </w:tr>
      <w:tr w:rsidR="002C28F1" w:rsidTr="0094318C">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94318C">
            <w:pPr>
              <w:spacing w:before="60"/>
              <w:rPr>
                <w:rFonts w:ascii="Arial" w:hAnsi="Arial" w:cs="Arial"/>
                <w:sz w:val="16"/>
              </w:rPr>
            </w:pPr>
            <w:proofErr w:type="spellStart"/>
            <w:ins w:id="54" w:author="Creager, Kathleen" w:date="2013-08-29T10:09:00Z">
              <w:r w:rsidRPr="00246699">
                <w:rPr>
                  <w:rFonts w:ascii="Arial" w:hAnsi="Arial" w:cs="Arial"/>
                  <w:sz w:val="16"/>
                </w:rPr>
                <w:t>PwrLmtFuncCr</w:t>
              </w:r>
              <w:proofErr w:type="spellEnd"/>
              <w:r w:rsidRPr="00246699">
                <w:rPr>
                  <w:rFonts w:ascii="Arial" w:hAnsi="Arial" w:cs="Arial"/>
                  <w:sz w:val="16"/>
                </w:rPr>
                <w:t>_</w:t>
              </w:r>
              <w:r w:rsidRPr="00246699" w:rsidDel="00246699">
                <w:rPr>
                  <w:rFonts w:ascii="Arial" w:hAnsi="Arial" w:cs="Arial"/>
                  <w:sz w:val="16"/>
                </w:rPr>
                <w:t xml:space="preserve"> </w:t>
              </w:r>
            </w:ins>
            <w:del w:id="55" w:author="Creager, Kathleen" w:date="2013-08-29T10:09:00Z">
              <w:r w:rsidR="002C28F1" w:rsidDel="00246699">
                <w:rPr>
                  <w:rFonts w:ascii="Arial" w:hAnsi="Arial" w:cs="Arial"/>
                  <w:sz w:val="16"/>
                </w:rPr>
                <w:delText>PwrLmt</w:delText>
              </w:r>
            </w:del>
            <w:proofErr w:type="spellStart"/>
            <w:r w:rsidR="002C28F1">
              <w:rPr>
                <w:rFonts w:ascii="Arial" w:hAnsi="Arial" w:cs="Arial"/>
                <w:sz w:val="16"/>
              </w:rPr>
              <w:t>MtrVelKSV_M_str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2A269E">
              <w:rPr>
                <w:rFonts w:ascii="Arial" w:hAnsi="Arial" w:cs="Arial"/>
                <w:sz w:val="16"/>
              </w:rPr>
              <w:t>LPF32KSV_Str</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56" w:author="Creager, Kathleen" w:date="2013-08-28T15:28:00Z">
              <w:r w:rsidRPr="00A534E9">
                <w:rPr>
                  <w:rFonts w:ascii="Arial" w:hAnsi="Arial" w:cs="Arial"/>
                  <w:sz w:val="16"/>
                </w:rPr>
                <w:t>See Data Dictionary</w:t>
              </w:r>
            </w:ins>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57" w:author="Creager, Kathleen" w:date="2013-08-28T15:28:00Z">
              <w:r w:rsidRPr="00A534E9">
                <w:rPr>
                  <w:rFonts w:ascii="Arial" w:hAnsi="Arial" w:cs="Arial"/>
                  <w:sz w:val="16"/>
                </w:rPr>
                <w:t>See Data Dictionary</w:t>
              </w:r>
            </w:ins>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2A269E">
              <w:rPr>
                <w:rFonts w:ascii="Arial" w:hAnsi="Arial" w:cs="Arial"/>
                <w:sz w:val="16"/>
              </w:rPr>
              <w:t>PWRLMTFUNCCR_START_SEC_VAR_CLEARED_UNSPECIFIED</w:t>
            </w:r>
          </w:p>
        </w:tc>
      </w:tr>
      <w:tr w:rsidR="002C28F1" w:rsidTr="0094318C">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94318C">
            <w:pPr>
              <w:spacing w:before="60"/>
              <w:rPr>
                <w:rFonts w:ascii="Arial" w:hAnsi="Arial" w:cs="Arial"/>
                <w:sz w:val="16"/>
              </w:rPr>
            </w:pPr>
            <w:proofErr w:type="spellStart"/>
            <w:ins w:id="58" w:author="Creager, Kathleen" w:date="2013-08-29T10:09:00Z">
              <w:r w:rsidRPr="00246699">
                <w:rPr>
                  <w:rFonts w:ascii="Arial" w:hAnsi="Arial" w:cs="Arial"/>
                  <w:sz w:val="16"/>
                </w:rPr>
                <w:t>PwrLmtFuncCr</w:t>
              </w:r>
              <w:proofErr w:type="spellEnd"/>
              <w:r w:rsidRPr="00246699">
                <w:rPr>
                  <w:rFonts w:ascii="Arial" w:hAnsi="Arial" w:cs="Arial"/>
                  <w:sz w:val="16"/>
                </w:rPr>
                <w:t>_</w:t>
              </w:r>
              <w:r w:rsidRPr="00246699" w:rsidDel="00246699">
                <w:rPr>
                  <w:rFonts w:ascii="Arial" w:hAnsi="Arial" w:cs="Arial"/>
                  <w:sz w:val="16"/>
                </w:rPr>
                <w:t xml:space="preserve"> </w:t>
              </w:r>
            </w:ins>
            <w:del w:id="59" w:author="Creager, Kathleen" w:date="2013-08-29T10:09:00Z">
              <w:r w:rsidR="002C28F1" w:rsidDel="00246699">
                <w:rPr>
                  <w:rFonts w:ascii="Arial" w:hAnsi="Arial" w:cs="Arial"/>
                  <w:sz w:val="16"/>
                </w:rPr>
                <w:delText>PwrLmt</w:delText>
              </w:r>
            </w:del>
            <w:r w:rsidR="002C28F1">
              <w:rPr>
                <w:rFonts w:ascii="Arial" w:hAnsi="Arial" w:cs="Arial"/>
                <w:sz w:val="16"/>
              </w:rPr>
              <w:t>MtrVelKSV_M_str.SV_Uls_f32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80228E">
            <w:pPr>
              <w:spacing w:before="60"/>
              <w:rPr>
                <w:rFonts w:ascii="Arial" w:hAnsi="Arial" w:cs="Arial"/>
                <w:sz w:val="16"/>
              </w:rPr>
            </w:pPr>
            <w:ins w:id="60" w:author="Creager, Kathleen" w:date="2013-08-28T15:28:00Z">
              <w:r w:rsidRPr="00A534E9">
                <w:rPr>
                  <w:rFonts w:ascii="Arial" w:hAnsi="Arial" w:cs="Arial"/>
                  <w:sz w:val="16"/>
                </w:rPr>
                <w:t>See Data Dictionary</w:t>
              </w:r>
            </w:ins>
            <w:del w:id="61" w:author="Creager, Kathleen" w:date="2013-08-28T15:28:00Z">
              <w:r w:rsidDel="00C24A26">
                <w:rPr>
                  <w:rFonts w:ascii="Arial" w:hAnsi="Arial" w:cs="Arial"/>
                  <w:sz w:val="16"/>
                </w:rPr>
                <w:delText>-1118</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62" w:author="Creager, Kathleen" w:date="2013-08-28T15:28:00Z">
              <w:r w:rsidRPr="00A534E9">
                <w:rPr>
                  <w:rFonts w:ascii="Arial" w:hAnsi="Arial" w:cs="Arial"/>
                  <w:sz w:val="16"/>
                </w:rPr>
                <w:t>See Data Dictionary</w:t>
              </w:r>
            </w:ins>
            <w:del w:id="63" w:author="Creager, Kathleen" w:date="2013-08-28T15:28:00Z">
              <w:r w:rsidDel="00C24A26">
                <w:rPr>
                  <w:rFonts w:ascii="Arial" w:hAnsi="Arial" w:cs="Arial"/>
                  <w:sz w:val="16"/>
                </w:rPr>
                <w:delText>1118</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p>
        </w:tc>
      </w:tr>
      <w:tr w:rsidR="002C28F1" w:rsidTr="0094318C">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94318C">
            <w:pPr>
              <w:spacing w:before="60"/>
              <w:rPr>
                <w:rFonts w:ascii="Arial" w:hAnsi="Arial" w:cs="Arial"/>
                <w:sz w:val="16"/>
              </w:rPr>
            </w:pPr>
            <w:proofErr w:type="spellStart"/>
            <w:ins w:id="64" w:author="Creager, Kathleen" w:date="2013-08-29T10:09:00Z">
              <w:r w:rsidRPr="00246699">
                <w:rPr>
                  <w:rFonts w:ascii="Arial" w:hAnsi="Arial" w:cs="Arial"/>
                  <w:sz w:val="16"/>
                </w:rPr>
                <w:t>PwrLmtFuncCr</w:t>
              </w:r>
              <w:proofErr w:type="spellEnd"/>
              <w:r w:rsidRPr="00246699">
                <w:rPr>
                  <w:rFonts w:ascii="Arial" w:hAnsi="Arial" w:cs="Arial"/>
                  <w:sz w:val="16"/>
                </w:rPr>
                <w:t>_</w:t>
              </w:r>
              <w:r w:rsidRPr="00246699" w:rsidDel="00246699">
                <w:rPr>
                  <w:rFonts w:ascii="Arial" w:hAnsi="Arial" w:cs="Arial"/>
                  <w:sz w:val="16"/>
                </w:rPr>
                <w:t xml:space="preserve"> </w:t>
              </w:r>
            </w:ins>
            <w:del w:id="65" w:author="Creager, Kathleen" w:date="2013-08-29T10:09:00Z">
              <w:r w:rsidR="002C28F1" w:rsidDel="00246699">
                <w:rPr>
                  <w:rFonts w:ascii="Arial" w:hAnsi="Arial" w:cs="Arial"/>
                  <w:sz w:val="16"/>
                </w:rPr>
                <w:delText>PwrLmt</w:delText>
              </w:r>
            </w:del>
            <w:r w:rsidR="002C28F1">
              <w:rPr>
                <w:rFonts w:ascii="Arial" w:hAnsi="Arial" w:cs="Arial"/>
                <w:sz w:val="16"/>
              </w:rPr>
              <w:t>MtrVelKSV_M_str.K_Uls_f32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66" w:author="Creager, Kathleen" w:date="2013-08-28T15:28:00Z">
              <w:r w:rsidRPr="00FE4489">
                <w:rPr>
                  <w:rFonts w:ascii="Arial" w:hAnsi="Arial" w:cs="Arial"/>
                  <w:sz w:val="16"/>
                </w:rPr>
                <w:t>See Data Dictionary</w:t>
              </w:r>
            </w:ins>
            <w:del w:id="67" w:author="Creager, Kathleen" w:date="2013-08-28T15:28:00Z">
              <w:r w:rsidDel="006C642D">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6D7445">
            <w:pPr>
              <w:spacing w:before="60"/>
              <w:rPr>
                <w:rFonts w:ascii="Arial" w:hAnsi="Arial" w:cs="Arial"/>
                <w:sz w:val="16"/>
              </w:rPr>
            </w:pPr>
            <w:ins w:id="68" w:author="Creager, Kathleen" w:date="2013-08-28T15:28:00Z">
              <w:r w:rsidRPr="00FE4489">
                <w:rPr>
                  <w:rFonts w:ascii="Arial" w:hAnsi="Arial" w:cs="Arial"/>
                  <w:sz w:val="16"/>
                </w:rPr>
                <w:t>See Data Dictionary</w:t>
              </w:r>
            </w:ins>
            <w:del w:id="69" w:author="Creager, Kathleen" w:date="2013-08-28T15:28:00Z">
              <w:r w:rsidRPr="0080228E" w:rsidDel="006C642D">
                <w:rPr>
                  <w:rFonts w:ascii="Arial" w:hAnsi="Arial" w:cs="Arial"/>
                  <w:sz w:val="16"/>
                </w:rPr>
                <w:delText>0.95678608</w:delText>
              </w:r>
              <w:r w:rsidDel="006C642D">
                <w:rPr>
                  <w:rFonts w:ascii="Arial" w:hAnsi="Arial" w:cs="Arial"/>
                  <w:sz w:val="16"/>
                </w:rPr>
                <w:delText>2</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p>
        </w:tc>
      </w:tr>
      <w:tr w:rsidR="002C28F1" w:rsidTr="002C28F1">
        <w:tblPrEx>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ExChange w:id="70" w:author="Creager, Kathleen" w:date="2013-08-28T15:28:00Z">
            <w:tblPrEx>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Ex>
          </w:tblPrExChange>
        </w:tblPrEx>
        <w:tc>
          <w:tcPr>
            <w:tcW w:w="2808" w:type="dxa"/>
            <w:tcBorders>
              <w:top w:val="single" w:sz="6" w:space="0" w:color="auto"/>
              <w:left w:val="single" w:sz="6" w:space="0" w:color="auto"/>
              <w:bottom w:val="single" w:sz="6" w:space="0" w:color="auto"/>
              <w:right w:val="single" w:sz="6" w:space="0" w:color="auto"/>
            </w:tcBorders>
            <w:tcPrChange w:id="71" w:author="Creager, Kathleen" w:date="2013-08-28T15:28:00Z">
              <w:tcPr>
                <w:tcW w:w="2808" w:type="dxa"/>
                <w:tcBorders>
                  <w:top w:val="single" w:sz="6" w:space="0" w:color="auto"/>
                  <w:left w:val="single" w:sz="6" w:space="0" w:color="auto"/>
                  <w:bottom w:val="single" w:sz="6" w:space="0" w:color="auto"/>
                  <w:right w:val="single" w:sz="6" w:space="0" w:color="auto"/>
                </w:tcBorders>
              </w:tcPr>
            </w:tcPrChange>
          </w:tcPr>
          <w:p w:rsidR="002C28F1" w:rsidRPr="002A269E" w:rsidRDefault="00246699" w:rsidP="00F957FA">
            <w:pPr>
              <w:spacing w:before="60"/>
              <w:rPr>
                <w:rFonts w:ascii="Arial" w:hAnsi="Arial" w:cs="Arial"/>
                <w:sz w:val="16"/>
              </w:rPr>
            </w:pPr>
            <w:proofErr w:type="spellStart"/>
            <w:ins w:id="72" w:author="Creager, Kathleen" w:date="2013-08-29T10:09:00Z">
              <w:r w:rsidRPr="00246699">
                <w:rPr>
                  <w:rFonts w:ascii="Arial" w:hAnsi="Arial" w:cs="Arial"/>
                  <w:sz w:val="16"/>
                </w:rPr>
                <w:t>PwrLmtFuncCr</w:t>
              </w:r>
              <w:proofErr w:type="spellEnd"/>
              <w:r w:rsidRPr="00246699">
                <w:rPr>
                  <w:rFonts w:ascii="Arial" w:hAnsi="Arial" w:cs="Arial"/>
                  <w:sz w:val="16"/>
                </w:rPr>
                <w:t xml:space="preserve">_ </w:t>
              </w:r>
            </w:ins>
            <w:r w:rsidR="002C28F1" w:rsidRPr="00F8347C">
              <w:rPr>
                <w:rFonts w:ascii="Arial" w:hAnsi="Arial" w:cs="Arial"/>
                <w:sz w:val="16"/>
              </w:rPr>
              <w:t>MtrEnvSpd_MtrRadpS_M_f32</w:t>
            </w:r>
          </w:p>
        </w:tc>
        <w:tc>
          <w:tcPr>
            <w:tcW w:w="1440" w:type="dxa"/>
            <w:tcBorders>
              <w:top w:val="single" w:sz="6" w:space="0" w:color="auto"/>
              <w:left w:val="single" w:sz="6" w:space="0" w:color="auto"/>
              <w:bottom w:val="single" w:sz="6" w:space="0" w:color="auto"/>
              <w:right w:val="single" w:sz="6" w:space="0" w:color="auto"/>
            </w:tcBorders>
            <w:tcPrChange w:id="73" w:author="Creager, Kathleen" w:date="2013-08-28T15:28:00Z">
              <w:tcPr>
                <w:tcW w:w="1440" w:type="dxa"/>
                <w:tcBorders>
                  <w:top w:val="single" w:sz="6" w:space="0" w:color="auto"/>
                  <w:left w:val="single" w:sz="6" w:space="0" w:color="auto"/>
                  <w:bottom w:val="single" w:sz="6" w:space="0" w:color="auto"/>
                  <w:right w:val="single" w:sz="6" w:space="0" w:color="auto"/>
                </w:tcBorders>
              </w:tcPr>
            </w:tcPrChange>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Change w:id="74" w:author="Creager, Kathleen" w:date="2013-08-28T15:28:00Z">
              <w:tcPr>
                <w:tcW w:w="1215" w:type="dxa"/>
                <w:tcBorders>
                  <w:top w:val="single" w:sz="6" w:space="0" w:color="auto"/>
                  <w:left w:val="single" w:sz="6" w:space="0" w:color="auto"/>
                  <w:bottom w:val="single" w:sz="6" w:space="0" w:color="auto"/>
                  <w:right w:val="single" w:sz="6" w:space="0" w:color="auto"/>
                </w:tcBorders>
                <w:vAlign w:val="center"/>
              </w:tcPr>
            </w:tcPrChange>
          </w:tcPr>
          <w:p w:rsidR="002C28F1" w:rsidRPr="00E128A0" w:rsidRDefault="002C28F1" w:rsidP="00F8347C">
            <w:pPr>
              <w:spacing w:before="60"/>
              <w:rPr>
                <w:rFonts w:ascii="Arial" w:hAnsi="Arial" w:cs="Arial"/>
                <w:sz w:val="16"/>
              </w:rPr>
            </w:pPr>
            <w:ins w:id="75" w:author="Creager, Kathleen" w:date="2013-08-28T15:28:00Z">
              <w:r w:rsidRPr="00FE4489">
                <w:rPr>
                  <w:rFonts w:ascii="Arial" w:hAnsi="Arial" w:cs="Arial"/>
                  <w:sz w:val="16"/>
                </w:rPr>
                <w:t>See Data Dictionary</w:t>
              </w:r>
            </w:ins>
            <w:del w:id="76" w:author="Creager, Kathleen" w:date="2013-08-28T15:28:00Z">
              <w:r w:rsidDel="006C642D">
                <w:rPr>
                  <w:rFonts w:ascii="Calibri" w:hAnsi="Calibri" w:cs="Arial"/>
                  <w:sz w:val="16"/>
                  <w:szCs w:val="16"/>
                </w:rPr>
                <w:delText>-1118</w:delText>
              </w:r>
            </w:del>
          </w:p>
        </w:tc>
        <w:tc>
          <w:tcPr>
            <w:tcW w:w="1215" w:type="dxa"/>
            <w:tcBorders>
              <w:top w:val="single" w:sz="6" w:space="0" w:color="auto"/>
              <w:left w:val="single" w:sz="6" w:space="0" w:color="auto"/>
              <w:bottom w:val="single" w:sz="6" w:space="0" w:color="auto"/>
              <w:right w:val="single" w:sz="6" w:space="0" w:color="auto"/>
            </w:tcBorders>
            <w:tcPrChange w:id="77" w:author="Creager, Kathleen" w:date="2013-08-28T15:28:00Z">
              <w:tcPr>
                <w:tcW w:w="1215" w:type="dxa"/>
                <w:tcBorders>
                  <w:top w:val="single" w:sz="6" w:space="0" w:color="auto"/>
                  <w:left w:val="single" w:sz="6" w:space="0" w:color="auto"/>
                  <w:bottom w:val="single" w:sz="6" w:space="0" w:color="auto"/>
                  <w:right w:val="single" w:sz="6" w:space="0" w:color="auto"/>
                </w:tcBorders>
                <w:vAlign w:val="center"/>
              </w:tcPr>
            </w:tcPrChange>
          </w:tcPr>
          <w:p w:rsidR="002C28F1" w:rsidRPr="00E128A0" w:rsidRDefault="002C28F1" w:rsidP="00E128A0">
            <w:pPr>
              <w:spacing w:before="60"/>
              <w:rPr>
                <w:rFonts w:ascii="Arial" w:hAnsi="Arial" w:cs="Arial"/>
                <w:sz w:val="16"/>
              </w:rPr>
            </w:pPr>
            <w:ins w:id="78" w:author="Creager, Kathleen" w:date="2013-08-28T15:28:00Z">
              <w:r w:rsidRPr="00FE4489">
                <w:rPr>
                  <w:rFonts w:ascii="Arial" w:hAnsi="Arial" w:cs="Arial"/>
                  <w:sz w:val="16"/>
                </w:rPr>
                <w:t>See Data Dictionary</w:t>
              </w:r>
            </w:ins>
            <w:del w:id="79" w:author="Creager, Kathleen" w:date="2013-08-28T15:28:00Z">
              <w:r w:rsidDel="006C642D">
                <w:rPr>
                  <w:rFonts w:ascii="Calibri" w:hAnsi="Calibri" w:cs="Arial"/>
                  <w:sz w:val="16"/>
                  <w:szCs w:val="16"/>
                </w:rPr>
                <w:delText>1118</w:delText>
              </w:r>
            </w:del>
          </w:p>
        </w:tc>
        <w:tc>
          <w:tcPr>
            <w:tcW w:w="2250" w:type="dxa"/>
            <w:tcBorders>
              <w:top w:val="single" w:sz="6" w:space="0" w:color="auto"/>
              <w:left w:val="single" w:sz="6" w:space="0" w:color="auto"/>
              <w:bottom w:val="single" w:sz="6" w:space="0" w:color="auto"/>
              <w:right w:val="single" w:sz="6" w:space="0" w:color="auto"/>
            </w:tcBorders>
            <w:tcPrChange w:id="80" w:author="Creager, Kathleen" w:date="2013-08-28T15:28:00Z">
              <w:tcPr>
                <w:tcW w:w="2250" w:type="dxa"/>
                <w:tcBorders>
                  <w:top w:val="single" w:sz="6" w:space="0" w:color="auto"/>
                  <w:left w:val="single" w:sz="6" w:space="0" w:color="auto"/>
                  <w:bottom w:val="single" w:sz="6" w:space="0" w:color="auto"/>
                  <w:right w:val="single" w:sz="6" w:space="0" w:color="auto"/>
                </w:tcBorders>
              </w:tcPr>
            </w:tcPrChange>
          </w:tcPr>
          <w:p w:rsidR="002C28F1"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2C28F1">
        <w:tblPrEx>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ExChange w:id="81" w:author="Creager, Kathleen" w:date="2013-08-28T15:28:00Z">
            <w:tblPrEx>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Ex>
          </w:tblPrExChange>
        </w:tblPrEx>
        <w:trPr>
          <w:trHeight w:val="642"/>
          <w:trPrChange w:id="82" w:author="Creager, Kathleen" w:date="2013-08-28T15:28:00Z">
            <w:trPr>
              <w:trHeight w:val="642"/>
            </w:trPr>
          </w:trPrChange>
        </w:trPr>
        <w:tc>
          <w:tcPr>
            <w:tcW w:w="2808" w:type="dxa"/>
            <w:tcBorders>
              <w:top w:val="single" w:sz="6" w:space="0" w:color="auto"/>
              <w:left w:val="single" w:sz="6" w:space="0" w:color="auto"/>
              <w:bottom w:val="single" w:sz="6" w:space="0" w:color="auto"/>
              <w:right w:val="single" w:sz="6" w:space="0" w:color="auto"/>
            </w:tcBorders>
            <w:tcPrChange w:id="83" w:author="Creager, Kathleen" w:date="2013-08-28T15:28:00Z">
              <w:tcPr>
                <w:tcW w:w="2808" w:type="dxa"/>
                <w:tcBorders>
                  <w:top w:val="single" w:sz="6" w:space="0" w:color="auto"/>
                  <w:left w:val="single" w:sz="6" w:space="0" w:color="auto"/>
                  <w:bottom w:val="single" w:sz="6" w:space="0" w:color="auto"/>
                  <w:right w:val="single" w:sz="6" w:space="0" w:color="auto"/>
                </w:tcBorders>
              </w:tcPr>
            </w:tcPrChange>
          </w:tcPr>
          <w:p w:rsidR="002C28F1" w:rsidRPr="00F8347C" w:rsidRDefault="00246699" w:rsidP="00F957FA">
            <w:pPr>
              <w:spacing w:before="60"/>
              <w:rPr>
                <w:rFonts w:ascii="Arial" w:hAnsi="Arial" w:cs="Arial"/>
                <w:sz w:val="16"/>
              </w:rPr>
            </w:pPr>
            <w:proofErr w:type="spellStart"/>
            <w:ins w:id="84" w:author="Creager, Kathleen" w:date="2013-08-29T10:09:00Z">
              <w:r w:rsidRPr="00246699">
                <w:rPr>
                  <w:rFonts w:ascii="Arial" w:hAnsi="Arial" w:cs="Arial"/>
                  <w:sz w:val="16"/>
                </w:rPr>
                <w:t>PwrLmtFuncCr</w:t>
              </w:r>
              <w:proofErr w:type="spellEnd"/>
              <w:r w:rsidRPr="00246699">
                <w:rPr>
                  <w:rFonts w:ascii="Arial" w:hAnsi="Arial" w:cs="Arial"/>
                  <w:sz w:val="16"/>
                </w:rPr>
                <w:t xml:space="preserve">_ </w:t>
              </w:r>
            </w:ins>
            <w:r w:rsidR="002C28F1">
              <w:rPr>
                <w:rFonts w:ascii="Arial" w:hAnsi="Arial" w:cs="Arial"/>
                <w:sz w:val="16"/>
              </w:rPr>
              <w:t>MinStdOpLmt_MtrNm</w:t>
            </w:r>
            <w:r w:rsidR="002C28F1" w:rsidRPr="00F8347C">
              <w:rPr>
                <w:rFonts w:ascii="Arial" w:hAnsi="Arial" w:cs="Arial"/>
                <w:sz w:val="16"/>
              </w:rPr>
              <w:t>_M_f32</w:t>
            </w:r>
          </w:p>
        </w:tc>
        <w:tc>
          <w:tcPr>
            <w:tcW w:w="1440" w:type="dxa"/>
            <w:tcBorders>
              <w:top w:val="single" w:sz="6" w:space="0" w:color="auto"/>
              <w:left w:val="single" w:sz="6" w:space="0" w:color="auto"/>
              <w:bottom w:val="single" w:sz="6" w:space="0" w:color="auto"/>
              <w:right w:val="single" w:sz="6" w:space="0" w:color="auto"/>
            </w:tcBorders>
            <w:tcPrChange w:id="85" w:author="Creager, Kathleen" w:date="2013-08-28T15:28:00Z">
              <w:tcPr>
                <w:tcW w:w="1440" w:type="dxa"/>
                <w:tcBorders>
                  <w:top w:val="single" w:sz="6" w:space="0" w:color="auto"/>
                  <w:left w:val="single" w:sz="6" w:space="0" w:color="auto"/>
                  <w:bottom w:val="single" w:sz="6" w:space="0" w:color="auto"/>
                  <w:right w:val="single" w:sz="6" w:space="0" w:color="auto"/>
                </w:tcBorders>
              </w:tcPr>
            </w:tcPrChange>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Change w:id="86" w:author="Creager, Kathleen" w:date="2013-08-28T15:28:00Z">
              <w:tcPr>
                <w:tcW w:w="1215" w:type="dxa"/>
                <w:tcBorders>
                  <w:top w:val="single" w:sz="6" w:space="0" w:color="auto"/>
                  <w:left w:val="single" w:sz="6" w:space="0" w:color="auto"/>
                  <w:bottom w:val="single" w:sz="6" w:space="0" w:color="auto"/>
                  <w:right w:val="single" w:sz="6" w:space="0" w:color="auto"/>
                </w:tcBorders>
                <w:vAlign w:val="center"/>
              </w:tcPr>
            </w:tcPrChange>
          </w:tcPr>
          <w:p w:rsidR="002C28F1" w:rsidRPr="00E128A0" w:rsidRDefault="002C28F1" w:rsidP="00C17F09">
            <w:pPr>
              <w:spacing w:before="60"/>
              <w:rPr>
                <w:rFonts w:ascii="Arial" w:hAnsi="Arial" w:cs="Arial"/>
                <w:sz w:val="16"/>
              </w:rPr>
            </w:pPr>
            <w:ins w:id="87" w:author="Creager, Kathleen" w:date="2013-08-28T15:28:00Z">
              <w:r w:rsidRPr="00FE4489">
                <w:rPr>
                  <w:rFonts w:ascii="Arial" w:hAnsi="Arial" w:cs="Arial"/>
                  <w:sz w:val="16"/>
                </w:rPr>
                <w:t>See Data Dictionary</w:t>
              </w:r>
            </w:ins>
            <w:del w:id="88" w:author="Creager, Kathleen" w:date="2013-08-28T15:28:00Z">
              <w:r w:rsidDel="006C642D">
                <w:rPr>
                  <w:rFonts w:ascii="Calibri" w:hAnsi="Calibri" w:cs="Arial"/>
                  <w:sz w:val="16"/>
                  <w:szCs w:val="16"/>
                </w:rPr>
                <w:delText>0</w:delText>
              </w:r>
            </w:del>
          </w:p>
        </w:tc>
        <w:tc>
          <w:tcPr>
            <w:tcW w:w="1215" w:type="dxa"/>
            <w:tcBorders>
              <w:top w:val="single" w:sz="6" w:space="0" w:color="auto"/>
              <w:left w:val="single" w:sz="6" w:space="0" w:color="auto"/>
              <w:bottom w:val="single" w:sz="6" w:space="0" w:color="auto"/>
              <w:right w:val="single" w:sz="6" w:space="0" w:color="auto"/>
            </w:tcBorders>
            <w:tcPrChange w:id="89" w:author="Creager, Kathleen" w:date="2013-08-28T15:28:00Z">
              <w:tcPr>
                <w:tcW w:w="1215" w:type="dxa"/>
                <w:tcBorders>
                  <w:top w:val="single" w:sz="6" w:space="0" w:color="auto"/>
                  <w:left w:val="single" w:sz="6" w:space="0" w:color="auto"/>
                  <w:bottom w:val="single" w:sz="6" w:space="0" w:color="auto"/>
                  <w:right w:val="single" w:sz="6" w:space="0" w:color="auto"/>
                </w:tcBorders>
                <w:vAlign w:val="center"/>
              </w:tcPr>
            </w:tcPrChange>
          </w:tcPr>
          <w:p w:rsidR="002C28F1" w:rsidRPr="00E128A0" w:rsidRDefault="002C28F1" w:rsidP="00E128A0">
            <w:pPr>
              <w:spacing w:before="60"/>
              <w:rPr>
                <w:rFonts w:ascii="Arial" w:hAnsi="Arial" w:cs="Arial"/>
                <w:sz w:val="16"/>
              </w:rPr>
            </w:pPr>
            <w:ins w:id="90" w:author="Creager, Kathleen" w:date="2013-08-28T15:28:00Z">
              <w:r w:rsidRPr="00FE4489">
                <w:rPr>
                  <w:rFonts w:ascii="Arial" w:hAnsi="Arial" w:cs="Arial"/>
                  <w:sz w:val="16"/>
                </w:rPr>
                <w:t>See Data Dictionary</w:t>
              </w:r>
            </w:ins>
            <w:del w:id="91" w:author="Creager, Kathleen" w:date="2013-08-28T15:28:00Z">
              <w:r w:rsidDel="006C642D">
                <w:rPr>
                  <w:rFonts w:ascii="Calibri" w:hAnsi="Calibri" w:cs="Arial"/>
                  <w:sz w:val="16"/>
                  <w:szCs w:val="16"/>
                </w:rPr>
                <w:delText>8.8</w:delText>
              </w:r>
            </w:del>
          </w:p>
        </w:tc>
        <w:tc>
          <w:tcPr>
            <w:tcW w:w="2250" w:type="dxa"/>
            <w:tcBorders>
              <w:top w:val="single" w:sz="6" w:space="0" w:color="auto"/>
              <w:left w:val="single" w:sz="6" w:space="0" w:color="auto"/>
              <w:bottom w:val="single" w:sz="6" w:space="0" w:color="auto"/>
              <w:right w:val="single" w:sz="6" w:space="0" w:color="auto"/>
            </w:tcBorders>
            <w:tcPrChange w:id="92" w:author="Creager, Kathleen" w:date="2013-08-28T15:28:00Z">
              <w:tcPr>
                <w:tcW w:w="2250" w:type="dxa"/>
                <w:tcBorders>
                  <w:top w:val="single" w:sz="6" w:space="0" w:color="auto"/>
                  <w:left w:val="single" w:sz="6" w:space="0" w:color="auto"/>
                  <w:bottom w:val="single" w:sz="6" w:space="0" w:color="auto"/>
                  <w:right w:val="single" w:sz="6" w:space="0" w:color="auto"/>
                </w:tcBorders>
              </w:tcPr>
            </w:tcPrChange>
          </w:tcPr>
          <w:p w:rsidR="002C28F1"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F8347C" w:rsidRDefault="00246699" w:rsidP="00F957FA">
            <w:pPr>
              <w:spacing w:before="60"/>
              <w:rPr>
                <w:rFonts w:ascii="Arial" w:hAnsi="Arial" w:cs="Arial"/>
                <w:sz w:val="16"/>
              </w:rPr>
            </w:pPr>
            <w:proofErr w:type="spellStart"/>
            <w:ins w:id="93" w:author="Creager, Kathleen" w:date="2013-08-29T10:09:00Z">
              <w:r w:rsidRPr="00246699">
                <w:rPr>
                  <w:rFonts w:ascii="Arial" w:hAnsi="Arial" w:cs="Arial"/>
                  <w:sz w:val="16"/>
                </w:rPr>
                <w:t>PwrLmtFuncCr</w:t>
              </w:r>
              <w:proofErr w:type="spellEnd"/>
              <w:r w:rsidRPr="00246699">
                <w:rPr>
                  <w:rFonts w:ascii="Arial" w:hAnsi="Arial" w:cs="Arial"/>
                  <w:sz w:val="16"/>
                </w:rPr>
                <w:t xml:space="preserve">_ </w:t>
              </w:r>
            </w:ins>
            <w:r w:rsidR="002C28F1" w:rsidRPr="00F8347C">
              <w:rPr>
                <w:rFonts w:ascii="Arial" w:hAnsi="Arial" w:cs="Arial"/>
                <w:sz w:val="16"/>
              </w:rPr>
              <w:t>TrqEnvLmt1_MtrNm_M_f32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E128A0">
            <w:pPr>
              <w:spacing w:before="60"/>
              <w:rPr>
                <w:rFonts w:ascii="Arial" w:hAnsi="Arial" w:cs="Arial"/>
                <w:sz w:val="16"/>
              </w:rPr>
            </w:pPr>
            <w:ins w:id="94" w:author="Creager, Kathleen" w:date="2013-08-28T15:28:00Z">
              <w:r w:rsidRPr="00FE4489">
                <w:rPr>
                  <w:rFonts w:ascii="Arial" w:hAnsi="Arial" w:cs="Arial"/>
                  <w:sz w:val="16"/>
                </w:rPr>
                <w:t>See Data Dictionary</w:t>
              </w:r>
            </w:ins>
            <w:del w:id="95" w:author="Creager, Kathleen" w:date="2013-08-28T15:28:00Z">
              <w:r w:rsidDel="006C642D">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E128A0">
            <w:pPr>
              <w:spacing w:before="60"/>
              <w:rPr>
                <w:rFonts w:ascii="Arial" w:hAnsi="Arial" w:cs="Arial"/>
                <w:sz w:val="16"/>
              </w:rPr>
            </w:pPr>
            <w:ins w:id="96" w:author="Creager, Kathleen" w:date="2013-08-28T15:28:00Z">
              <w:r w:rsidRPr="00FE4489">
                <w:rPr>
                  <w:rFonts w:ascii="Arial" w:hAnsi="Arial" w:cs="Arial"/>
                  <w:sz w:val="16"/>
                </w:rPr>
                <w:t>See Data Dictionary</w:t>
              </w:r>
            </w:ins>
            <w:del w:id="97" w:author="Creager, Kathleen" w:date="2013-08-28T15:28:00Z">
              <w:r w:rsidDel="006C642D">
                <w:rPr>
                  <w:rFonts w:ascii="Arial" w:hAnsi="Arial" w:cs="Arial"/>
                  <w:sz w:val="16"/>
                </w:rPr>
                <w:delText>8.8</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Default="00342ACF" w:rsidP="00F957FA">
            <w:pPr>
              <w:spacing w:before="60"/>
              <w:rPr>
                <w:rFonts w:ascii="Arial" w:hAnsi="Arial" w:cs="Arial"/>
                <w:sz w:val="16"/>
              </w:rPr>
            </w:pPr>
            <w:proofErr w:type="spellStart"/>
            <w:ins w:id="98" w:author="Creager, Kathleen" w:date="2013-08-30T10:47:00Z">
              <w:r w:rsidRPr="00246699">
                <w:rPr>
                  <w:rFonts w:ascii="Arial" w:hAnsi="Arial" w:cs="Arial"/>
                  <w:sz w:val="16"/>
                </w:rPr>
                <w:t>PwrLmtFuncCr</w:t>
              </w:r>
              <w:proofErr w:type="spellEnd"/>
              <w:r w:rsidRPr="00246699">
                <w:rPr>
                  <w:rFonts w:ascii="Arial" w:hAnsi="Arial" w:cs="Arial"/>
                  <w:sz w:val="16"/>
                </w:rPr>
                <w:t xml:space="preserve">_ </w:t>
              </w:r>
            </w:ins>
            <w:r w:rsidR="002C28F1" w:rsidRPr="003622C3">
              <w:rPr>
                <w:rFonts w:ascii="Arial" w:hAnsi="Arial" w:cs="Arial"/>
                <w:sz w:val="16"/>
              </w:rPr>
              <w:t>TrqEnvLmt4_MtrNm_D_f32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ins w:id="99" w:author="Creager, Kathleen" w:date="2013-08-28T15:28:00Z">
              <w:r w:rsidRPr="00FE4489">
                <w:rPr>
                  <w:rFonts w:ascii="Arial" w:hAnsi="Arial" w:cs="Arial"/>
                  <w:sz w:val="16"/>
                </w:rPr>
                <w:t>See Data Dictionary</w:t>
              </w:r>
            </w:ins>
            <w:del w:id="100" w:author="Creager, Kathleen" w:date="2013-08-28T15:28:00Z">
              <w:r w:rsidDel="006C642D">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ins w:id="101" w:author="Creager, Kathleen" w:date="2013-08-28T15:28:00Z">
              <w:r w:rsidRPr="00FE4489">
                <w:rPr>
                  <w:rFonts w:ascii="Arial" w:hAnsi="Arial" w:cs="Arial"/>
                  <w:sz w:val="16"/>
                </w:rPr>
                <w:t>See Data Dictionary</w:t>
              </w:r>
            </w:ins>
            <w:del w:id="102" w:author="Creager, Kathleen" w:date="2013-08-28T15:28:00Z">
              <w:r w:rsidDel="006C642D">
                <w:rPr>
                  <w:rFonts w:ascii="Arial" w:hAnsi="Arial" w:cs="Arial"/>
                  <w:sz w:val="16"/>
                </w:rPr>
                <w:delText>8.8</w:delText>
              </w:r>
            </w:del>
          </w:p>
        </w:tc>
        <w:tc>
          <w:tcPr>
            <w:tcW w:w="2250" w:type="dxa"/>
            <w:tcBorders>
              <w:top w:val="single" w:sz="6" w:space="0" w:color="auto"/>
              <w:left w:val="single" w:sz="6" w:space="0" w:color="auto"/>
              <w:bottom w:val="single" w:sz="6" w:space="0" w:color="auto"/>
              <w:right w:val="single" w:sz="6" w:space="0" w:color="auto"/>
            </w:tcBorders>
          </w:tcPr>
          <w:p w:rsidR="002C28F1" w:rsidRPr="00417C9D"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3622C3" w:rsidRDefault="00342ACF" w:rsidP="003622C3">
            <w:pPr>
              <w:spacing w:before="60"/>
              <w:rPr>
                <w:rFonts w:ascii="Arial" w:hAnsi="Arial" w:cs="Arial"/>
                <w:sz w:val="16"/>
              </w:rPr>
            </w:pPr>
            <w:proofErr w:type="spellStart"/>
            <w:ins w:id="103" w:author="Creager, Kathleen" w:date="2013-08-30T10:47:00Z">
              <w:r w:rsidRPr="00246699">
                <w:rPr>
                  <w:rFonts w:ascii="Arial" w:hAnsi="Arial" w:cs="Arial"/>
                  <w:sz w:val="16"/>
                </w:rPr>
                <w:t>PwrLmtFuncCr</w:t>
              </w:r>
              <w:proofErr w:type="spellEnd"/>
              <w:r w:rsidRPr="00246699">
                <w:rPr>
                  <w:rFonts w:ascii="Arial" w:hAnsi="Arial" w:cs="Arial"/>
                  <w:sz w:val="16"/>
                </w:rPr>
                <w:t xml:space="preserve">_ </w:t>
              </w:r>
            </w:ins>
            <w:r w:rsidR="002C28F1" w:rsidRPr="00F8347C">
              <w:rPr>
                <w:rFonts w:ascii="Arial" w:hAnsi="Arial" w:cs="Arial"/>
                <w:sz w:val="16"/>
              </w:rPr>
              <w:t>TrqLmt</w:t>
            </w:r>
            <w:r w:rsidR="002C28F1">
              <w:rPr>
                <w:rFonts w:ascii="Arial" w:hAnsi="Arial" w:cs="Arial"/>
                <w:sz w:val="16"/>
              </w:rPr>
              <w:t>4</w:t>
            </w:r>
            <w:r w:rsidR="002C28F1" w:rsidRPr="00F8347C">
              <w:rPr>
                <w:rFonts w:ascii="Arial" w:hAnsi="Arial" w:cs="Arial"/>
                <w:sz w:val="16"/>
              </w:rPr>
              <w:t>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ins w:id="104" w:author="Creager, Kathleen" w:date="2013-08-28T15:28:00Z">
              <w:r w:rsidRPr="00FE4489">
                <w:rPr>
                  <w:rFonts w:ascii="Arial" w:hAnsi="Arial" w:cs="Arial"/>
                  <w:sz w:val="16"/>
                </w:rPr>
                <w:t>See Data Dictionary</w:t>
              </w:r>
            </w:ins>
            <w:del w:id="105" w:author="Creager, Kathleen" w:date="2013-08-28T15:28:00Z">
              <w:r w:rsidDel="006C642D">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ins w:id="106" w:author="Creager, Kathleen" w:date="2013-08-28T15:28:00Z">
              <w:r w:rsidRPr="00FE4489">
                <w:rPr>
                  <w:rFonts w:ascii="Arial" w:hAnsi="Arial" w:cs="Arial"/>
                  <w:sz w:val="16"/>
                </w:rPr>
                <w:t>See Data Dictionary</w:t>
              </w:r>
            </w:ins>
            <w:del w:id="107" w:author="Creager, Kathleen" w:date="2013-08-28T15:28:00Z">
              <w:r w:rsidDel="006C642D">
                <w:rPr>
                  <w:rFonts w:ascii="Arial" w:hAnsi="Arial" w:cs="Arial"/>
                  <w:sz w:val="16"/>
                </w:rPr>
                <w:delText>8.8</w:delText>
              </w:r>
            </w:del>
          </w:p>
        </w:tc>
        <w:tc>
          <w:tcPr>
            <w:tcW w:w="2250" w:type="dxa"/>
            <w:tcBorders>
              <w:top w:val="single" w:sz="6" w:space="0" w:color="auto"/>
              <w:left w:val="single" w:sz="6" w:space="0" w:color="auto"/>
              <w:bottom w:val="single" w:sz="6" w:space="0" w:color="auto"/>
              <w:right w:val="single" w:sz="6" w:space="0" w:color="auto"/>
            </w:tcBorders>
          </w:tcPr>
          <w:p w:rsidR="002C28F1" w:rsidRPr="00417C9D"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bookmarkStart w:id="108" w:name="OLE_LINK9"/>
            <w:bookmarkStart w:id="109" w:name="OLE_LINK10"/>
            <w:proofErr w:type="spellStart"/>
            <w:ins w:id="110" w:author="Creager, Kathleen" w:date="2013-08-30T10:47:00Z">
              <w:r w:rsidRPr="00246699">
                <w:rPr>
                  <w:rFonts w:ascii="Arial" w:hAnsi="Arial" w:cs="Arial"/>
                  <w:sz w:val="16"/>
                </w:rPr>
                <w:lastRenderedPageBreak/>
                <w:t>PwrLmtFuncCr</w:t>
              </w:r>
              <w:proofErr w:type="spellEnd"/>
              <w:r w:rsidRPr="00246699">
                <w:rPr>
                  <w:rFonts w:ascii="Arial" w:hAnsi="Arial" w:cs="Arial"/>
                  <w:sz w:val="16"/>
                </w:rPr>
                <w:t xml:space="preserve">_ </w:t>
              </w:r>
            </w:ins>
            <w:r w:rsidR="002C28F1" w:rsidRPr="002A269E">
              <w:rPr>
                <w:rFonts w:ascii="Arial" w:hAnsi="Arial" w:cs="Arial"/>
                <w:sz w:val="16"/>
              </w:rPr>
              <w:t>OPVelOffset_MtrRadpS_D_f32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bookmarkStart w:id="111" w:name="OLE_LINK5"/>
            <w:bookmarkStart w:id="112" w:name="OLE_LINK6"/>
            <w:r>
              <w:rPr>
                <w:rFonts w:ascii="Arial" w:hAnsi="Arial" w:cs="Arial"/>
                <w:sz w:val="16"/>
              </w:rPr>
              <w:t>Single Precision Float</w:t>
            </w:r>
            <w:bookmarkEnd w:id="111"/>
            <w:bookmarkEnd w:id="112"/>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ins w:id="113" w:author="Creager, Kathleen" w:date="2013-08-28T15:28:00Z">
              <w:r w:rsidRPr="00FE4489">
                <w:rPr>
                  <w:rFonts w:ascii="Arial" w:hAnsi="Arial" w:cs="Arial"/>
                  <w:sz w:val="16"/>
                </w:rPr>
                <w:t>See Data Dictionary</w:t>
              </w:r>
            </w:ins>
            <w:del w:id="114" w:author="Creager, Kathleen" w:date="2013-08-28T15:28:00Z">
              <w:r w:rsidDel="006C642D">
                <w:rPr>
                  <w:rFonts w:ascii="Arial" w:hAnsi="Arial" w:cs="Arial"/>
                  <w:sz w:val="16"/>
                </w:rPr>
                <w:delText>N/A</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15" w:author="Creager, Kathleen" w:date="2013-08-28T15:28:00Z">
              <w:r w:rsidRPr="00FE4489">
                <w:rPr>
                  <w:rFonts w:ascii="Arial" w:hAnsi="Arial" w:cs="Arial"/>
                  <w:sz w:val="16"/>
                </w:rPr>
                <w:t>See Data Dictionary</w:t>
              </w:r>
            </w:ins>
            <w:del w:id="116" w:author="Creager, Kathleen" w:date="2013-08-28T15:28:00Z">
              <w:r w:rsidDel="006C642D">
                <w:rPr>
                  <w:rFonts w:ascii="Arial" w:hAnsi="Arial" w:cs="Arial"/>
                  <w:sz w:val="16"/>
                </w:rPr>
                <w:delText>N/A</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bookmarkEnd w:id="108"/>
      <w:bookmarkEnd w:id="109"/>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ins w:id="117" w:author="Creager, Kathleen" w:date="2013-08-30T10:47:00Z">
              <w:r w:rsidRPr="00246699">
                <w:rPr>
                  <w:rFonts w:ascii="Arial" w:hAnsi="Arial" w:cs="Arial"/>
                  <w:sz w:val="16"/>
                </w:rPr>
                <w:t>PwrLmtFuncCr</w:t>
              </w:r>
              <w:proofErr w:type="spellEnd"/>
              <w:r w:rsidRPr="00246699">
                <w:rPr>
                  <w:rFonts w:ascii="Arial" w:hAnsi="Arial" w:cs="Arial"/>
                  <w:sz w:val="16"/>
                </w:rPr>
                <w:t xml:space="preserve">_ </w:t>
              </w:r>
            </w:ins>
            <w:r w:rsidR="002C28F1" w:rsidRPr="00F8347C">
              <w:rPr>
                <w:rFonts w:ascii="Arial" w:hAnsi="Arial" w:cs="Arial"/>
                <w:sz w:val="16"/>
              </w:rPr>
              <w:t>TrqLmt1_MtrNm_D_f32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18" w:author="Creager, Kathleen" w:date="2013-08-28T15:28:00Z">
              <w:r w:rsidRPr="007627B6">
                <w:rPr>
                  <w:rFonts w:ascii="Arial" w:hAnsi="Arial" w:cs="Arial"/>
                  <w:sz w:val="16"/>
                </w:rPr>
                <w:t>See Data Dictionary</w:t>
              </w:r>
            </w:ins>
            <w:del w:id="119" w:author="Creager, Kathleen" w:date="2013-08-28T15:28:00Z">
              <w:r w:rsidDel="008C45DC">
                <w:rPr>
                  <w:rFonts w:ascii="Arial" w:hAnsi="Arial" w:cs="Arial"/>
                  <w:sz w:val="16"/>
                </w:rPr>
                <w:delText>N/A</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20" w:author="Creager, Kathleen" w:date="2013-08-28T15:28:00Z">
              <w:r w:rsidRPr="007627B6">
                <w:rPr>
                  <w:rFonts w:ascii="Arial" w:hAnsi="Arial" w:cs="Arial"/>
                  <w:sz w:val="16"/>
                </w:rPr>
                <w:t>See Data Dictionary</w:t>
              </w:r>
            </w:ins>
            <w:del w:id="121" w:author="Creager, Kathleen" w:date="2013-08-28T15:28:00Z">
              <w:r w:rsidDel="008C45DC">
                <w:rPr>
                  <w:rFonts w:ascii="Arial" w:hAnsi="Arial" w:cs="Arial"/>
                  <w:sz w:val="16"/>
                </w:rPr>
                <w:delText>N/A</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ins w:id="122" w:author="Creager, Kathleen" w:date="2013-08-30T10:47:00Z">
              <w:r w:rsidRPr="00246699">
                <w:rPr>
                  <w:rFonts w:ascii="Arial" w:hAnsi="Arial" w:cs="Arial"/>
                  <w:sz w:val="16"/>
                </w:rPr>
                <w:t>PwrLmtFuncCr</w:t>
              </w:r>
              <w:proofErr w:type="spellEnd"/>
              <w:r w:rsidRPr="00246699">
                <w:rPr>
                  <w:rFonts w:ascii="Arial" w:hAnsi="Arial" w:cs="Arial"/>
                  <w:sz w:val="16"/>
                </w:rPr>
                <w:t xml:space="preserve">_ </w:t>
              </w:r>
            </w:ins>
            <w:r w:rsidR="002C28F1" w:rsidRPr="002A269E">
              <w:rPr>
                <w:rFonts w:ascii="Arial" w:hAnsi="Arial" w:cs="Arial"/>
                <w:sz w:val="16"/>
              </w:rPr>
              <w:t>TLimitMaxCurr_MtrNm_D_f32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23" w:author="Creager, Kathleen" w:date="2013-08-28T15:28:00Z">
              <w:r w:rsidRPr="007627B6">
                <w:rPr>
                  <w:rFonts w:ascii="Arial" w:hAnsi="Arial" w:cs="Arial"/>
                  <w:sz w:val="16"/>
                </w:rPr>
                <w:t>See Data Dictionary</w:t>
              </w:r>
            </w:ins>
            <w:del w:id="124" w:author="Creager, Kathleen" w:date="2013-08-28T15:28:00Z">
              <w:r w:rsidDel="008C45DC">
                <w:rPr>
                  <w:rFonts w:ascii="Arial" w:hAnsi="Arial" w:cs="Arial"/>
                  <w:sz w:val="16"/>
                </w:rPr>
                <w:delText>N/A</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25" w:author="Creager, Kathleen" w:date="2013-08-28T15:28:00Z">
              <w:r w:rsidRPr="007627B6">
                <w:rPr>
                  <w:rFonts w:ascii="Arial" w:hAnsi="Arial" w:cs="Arial"/>
                  <w:sz w:val="16"/>
                </w:rPr>
                <w:t>See Data Dictionary</w:t>
              </w:r>
            </w:ins>
            <w:del w:id="126" w:author="Creager, Kathleen" w:date="2013-08-28T15:28:00Z">
              <w:r w:rsidDel="008C45DC">
                <w:rPr>
                  <w:rFonts w:ascii="Arial" w:hAnsi="Arial" w:cs="Arial"/>
                  <w:sz w:val="16"/>
                </w:rPr>
                <w:delText>N/A</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ins w:id="127" w:author="Creager, Kathleen" w:date="2013-08-30T10:48:00Z">
              <w:r w:rsidRPr="00246699">
                <w:rPr>
                  <w:rFonts w:ascii="Arial" w:hAnsi="Arial" w:cs="Arial"/>
                  <w:sz w:val="16"/>
                </w:rPr>
                <w:t>PwrLmtFuncCr</w:t>
              </w:r>
              <w:proofErr w:type="spellEnd"/>
              <w:r w:rsidRPr="00246699">
                <w:rPr>
                  <w:rFonts w:ascii="Arial" w:hAnsi="Arial" w:cs="Arial"/>
                  <w:sz w:val="16"/>
                </w:rPr>
                <w:t xml:space="preserve">_ </w:t>
              </w:r>
            </w:ins>
            <w:r w:rsidR="002C28F1">
              <w:rPr>
                <w:rFonts w:ascii="Arial" w:hAnsi="Arial" w:cs="Arial"/>
                <w:sz w:val="16"/>
              </w:rPr>
              <w:t>MinStdOpLmt_MtrNm</w:t>
            </w:r>
            <w:r w:rsidR="002C28F1" w:rsidRPr="002A269E">
              <w:rPr>
                <w:rFonts w:ascii="Arial" w:hAnsi="Arial" w:cs="Arial"/>
                <w:sz w:val="16"/>
              </w:rPr>
              <w:t>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28" w:author="Creager, Kathleen" w:date="2013-08-28T15:28:00Z">
              <w:r w:rsidRPr="007627B6">
                <w:rPr>
                  <w:rFonts w:ascii="Arial" w:hAnsi="Arial" w:cs="Arial"/>
                  <w:sz w:val="16"/>
                </w:rPr>
                <w:t>See Data Dictionary</w:t>
              </w:r>
            </w:ins>
            <w:del w:id="129" w:author="Creager, Kathleen" w:date="2013-08-28T15:28:00Z">
              <w:r w:rsidDel="008C45DC">
                <w:rPr>
                  <w:rFonts w:ascii="Arial" w:hAnsi="Arial" w:cs="Arial"/>
                  <w:sz w:val="16"/>
                </w:rPr>
                <w:delText>N/A</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30" w:author="Creager, Kathleen" w:date="2013-08-28T15:28:00Z">
              <w:r w:rsidRPr="007627B6">
                <w:rPr>
                  <w:rFonts w:ascii="Arial" w:hAnsi="Arial" w:cs="Arial"/>
                  <w:sz w:val="16"/>
                </w:rPr>
                <w:t>See Data Dictionary</w:t>
              </w:r>
            </w:ins>
            <w:del w:id="131" w:author="Creager, Kathleen" w:date="2013-08-28T15:28:00Z">
              <w:r w:rsidDel="008C45DC">
                <w:rPr>
                  <w:rFonts w:ascii="Arial" w:hAnsi="Arial" w:cs="Arial"/>
                  <w:sz w:val="16"/>
                </w:rPr>
                <w:delText>N/A</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ins w:id="132" w:author="Creager, Kathleen" w:date="2013-08-30T10:48:00Z">
              <w:r w:rsidRPr="00246699">
                <w:rPr>
                  <w:rFonts w:ascii="Arial" w:hAnsi="Arial" w:cs="Arial"/>
                  <w:sz w:val="16"/>
                </w:rPr>
                <w:t>PwrLmtFuncCr</w:t>
              </w:r>
              <w:proofErr w:type="spellEnd"/>
              <w:r w:rsidRPr="00246699">
                <w:rPr>
                  <w:rFonts w:ascii="Arial" w:hAnsi="Arial" w:cs="Arial"/>
                  <w:sz w:val="16"/>
                </w:rPr>
                <w:t xml:space="preserve">_ </w:t>
              </w:r>
            </w:ins>
            <w:r w:rsidR="002C28F1">
              <w:rPr>
                <w:rFonts w:ascii="Arial" w:hAnsi="Arial" w:cs="Arial"/>
                <w:sz w:val="16"/>
              </w:rPr>
              <w:t>LimitDifference_MtrNm</w:t>
            </w:r>
            <w:r w:rsidR="002C28F1" w:rsidRPr="002A269E">
              <w:rPr>
                <w:rFonts w:ascii="Arial" w:hAnsi="Arial" w:cs="Arial"/>
                <w:sz w:val="16"/>
              </w:rPr>
              <w:t>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33" w:author="Creager, Kathleen" w:date="2013-08-28T15:28:00Z">
              <w:r w:rsidRPr="007627B6">
                <w:rPr>
                  <w:rFonts w:ascii="Arial" w:hAnsi="Arial" w:cs="Arial"/>
                  <w:sz w:val="16"/>
                </w:rPr>
                <w:t>See Data Dictionary</w:t>
              </w:r>
            </w:ins>
            <w:del w:id="134" w:author="Creager, Kathleen" w:date="2013-08-28T15:28:00Z">
              <w:r w:rsidDel="008C45DC">
                <w:rPr>
                  <w:rFonts w:ascii="Arial" w:hAnsi="Arial" w:cs="Arial"/>
                  <w:sz w:val="16"/>
                </w:rPr>
                <w:delText>N/A</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35" w:author="Creager, Kathleen" w:date="2013-08-28T15:28:00Z">
              <w:r w:rsidRPr="007627B6">
                <w:rPr>
                  <w:rFonts w:ascii="Arial" w:hAnsi="Arial" w:cs="Arial"/>
                  <w:sz w:val="16"/>
                </w:rPr>
                <w:t>See Data Dictionary</w:t>
              </w:r>
            </w:ins>
            <w:del w:id="136" w:author="Creager, Kathleen" w:date="2013-08-28T15:28:00Z">
              <w:r w:rsidDel="008C45DC">
                <w:rPr>
                  <w:rFonts w:ascii="Arial" w:hAnsi="Arial" w:cs="Arial"/>
                  <w:sz w:val="16"/>
                </w:rPr>
                <w:delText>N/A</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del w:id="137" w:author="Creager, Kathleen" w:date="2013-08-29T09:37:00Z">
              <w:r w:rsidRPr="002A269E" w:rsidDel="004C5E9D">
                <w:rPr>
                  <w:rFonts w:ascii="Arial" w:hAnsi="Arial" w:cs="Arial"/>
                  <w:sz w:val="16"/>
                </w:rPr>
                <w:delText>LimitPercent</w:delText>
              </w:r>
            </w:del>
            <w:ins w:id="138" w:author="Creager, Kathleen" w:date="2013-08-30T11:33:00Z">
              <w:r w:rsidR="00602C15">
                <w:rPr>
                  <w:sz w:val="18"/>
                  <w:szCs w:val="18"/>
                </w:rPr>
                <w:t xml:space="preserve"> PwrLmtFuncCr_</w:t>
              </w:r>
            </w:ins>
            <w:ins w:id="139" w:author="Creager, Kathleen" w:date="2013-08-29T09:37:00Z">
              <w:r w:rsidR="004C5E9D">
                <w:rPr>
                  <w:rFonts w:ascii="Arial" w:hAnsi="Arial" w:cs="Arial"/>
                  <w:sz w:val="16"/>
                </w:rPr>
                <w:t>TrqLmt</w:t>
              </w:r>
            </w:ins>
            <w:r w:rsidRPr="002A269E">
              <w:rPr>
                <w:rFonts w:ascii="Arial" w:hAnsi="Arial" w:cs="Arial"/>
                <w:sz w:val="16"/>
              </w:rPr>
              <w:t>_Uls_D_f32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40" w:author="Creager, Kathleen" w:date="2013-08-28T15:28:00Z">
              <w:r w:rsidRPr="007627B6">
                <w:rPr>
                  <w:rFonts w:ascii="Arial" w:hAnsi="Arial" w:cs="Arial"/>
                  <w:sz w:val="16"/>
                </w:rPr>
                <w:t>See Data Dictionary</w:t>
              </w:r>
            </w:ins>
            <w:del w:id="141" w:author="Creager, Kathleen" w:date="2013-08-28T15:28:00Z">
              <w:r w:rsidDel="008C45DC">
                <w:rPr>
                  <w:rFonts w:ascii="Arial" w:hAnsi="Arial" w:cs="Arial"/>
                  <w:sz w:val="16"/>
                </w:rPr>
                <w:delText>N/A</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42" w:author="Creager, Kathleen" w:date="2013-08-28T15:28:00Z">
              <w:r w:rsidRPr="007627B6">
                <w:rPr>
                  <w:rFonts w:ascii="Arial" w:hAnsi="Arial" w:cs="Arial"/>
                  <w:sz w:val="16"/>
                </w:rPr>
                <w:t>See Data Dictionary</w:t>
              </w:r>
            </w:ins>
            <w:del w:id="143" w:author="Creager, Kathleen" w:date="2013-08-28T15:28:00Z">
              <w:r w:rsidDel="008C45DC">
                <w:rPr>
                  <w:rFonts w:ascii="Arial" w:hAnsi="Arial" w:cs="Arial"/>
                  <w:sz w:val="16"/>
                </w:rPr>
                <w:delText>N/A</w:delText>
              </w:r>
            </w:del>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94318C" w:rsidRDefault="00342ACF" w:rsidP="00F957FA">
            <w:pPr>
              <w:spacing w:before="60"/>
              <w:rPr>
                <w:rFonts w:ascii="Arial" w:hAnsi="Arial" w:cs="Arial"/>
                <w:sz w:val="16"/>
                <w:szCs w:val="16"/>
              </w:rPr>
            </w:pPr>
            <w:proofErr w:type="spellStart"/>
            <w:ins w:id="144" w:author="Creager, Kathleen" w:date="2013-08-30T10:48:00Z">
              <w:r w:rsidRPr="00246699">
                <w:rPr>
                  <w:rFonts w:ascii="Arial" w:hAnsi="Arial" w:cs="Arial"/>
                  <w:sz w:val="16"/>
                </w:rPr>
                <w:t>PwrLmtFuncCr</w:t>
              </w:r>
              <w:proofErr w:type="spellEnd"/>
              <w:r w:rsidRPr="00246699">
                <w:rPr>
                  <w:rFonts w:ascii="Arial" w:hAnsi="Arial" w:cs="Arial"/>
                  <w:sz w:val="16"/>
                </w:rPr>
                <w:t xml:space="preserve">_ </w:t>
              </w:r>
            </w:ins>
            <w:r w:rsidR="002C28F1" w:rsidRPr="0094318C">
              <w:rPr>
                <w:rFonts w:ascii="Arial" w:hAnsi="Arial" w:cs="Arial"/>
                <w:sz w:val="16"/>
                <w:szCs w:val="16"/>
              </w:rPr>
              <w:t>MtrVelFilt_MtrRadpS_D_f32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6D7445">
            <w:pPr>
              <w:spacing w:before="60"/>
              <w:rPr>
                <w:rFonts w:ascii="Arial" w:hAnsi="Arial" w:cs="Arial"/>
                <w:sz w:val="16"/>
              </w:rPr>
            </w:pPr>
            <w:ins w:id="145" w:author="Creager, Kathleen" w:date="2013-08-28T15:28:00Z">
              <w:r w:rsidRPr="007627B6">
                <w:rPr>
                  <w:rFonts w:ascii="Arial" w:hAnsi="Arial" w:cs="Arial"/>
                  <w:sz w:val="16"/>
                </w:rPr>
                <w:t>See Data Dictionary</w:t>
              </w:r>
            </w:ins>
            <w:del w:id="146" w:author="Creager, Kathleen" w:date="2013-08-28T15:28:00Z">
              <w:r w:rsidDel="008C45DC">
                <w:rPr>
                  <w:rFonts w:ascii="Arial" w:hAnsi="Arial" w:cs="Arial"/>
                  <w:sz w:val="16"/>
                </w:rPr>
                <w:delText>-1118</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47" w:author="Creager, Kathleen" w:date="2013-08-28T15:28:00Z">
              <w:r w:rsidRPr="007627B6">
                <w:rPr>
                  <w:rFonts w:ascii="Arial" w:hAnsi="Arial" w:cs="Arial"/>
                  <w:sz w:val="16"/>
                </w:rPr>
                <w:t>See Data Dictionary</w:t>
              </w:r>
            </w:ins>
            <w:del w:id="148" w:author="Creager, Kathleen" w:date="2013-08-28T15:28:00Z">
              <w:r w:rsidDel="008C45DC">
                <w:rPr>
                  <w:rFonts w:ascii="Arial" w:hAnsi="Arial" w:cs="Arial"/>
                  <w:sz w:val="16"/>
                </w:rPr>
                <w:delText>1118</w:delText>
              </w:r>
            </w:del>
          </w:p>
        </w:tc>
        <w:tc>
          <w:tcPr>
            <w:tcW w:w="2250"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94318C" w:rsidRDefault="00246699" w:rsidP="00F957FA">
            <w:pPr>
              <w:spacing w:before="60"/>
              <w:rPr>
                <w:rFonts w:ascii="Arial" w:hAnsi="Arial" w:cs="Arial"/>
                <w:sz w:val="16"/>
                <w:szCs w:val="16"/>
              </w:rPr>
            </w:pPr>
            <w:proofErr w:type="spellStart"/>
            <w:ins w:id="149" w:author="Creager, Kathleen" w:date="2013-08-29T10:09:00Z">
              <w:r w:rsidRPr="00246699">
                <w:rPr>
                  <w:rFonts w:ascii="Arial" w:hAnsi="Arial" w:cs="Arial"/>
                  <w:sz w:val="16"/>
                  <w:szCs w:val="16"/>
                </w:rPr>
                <w:t>PwrLmtFuncCr</w:t>
              </w:r>
              <w:proofErr w:type="spellEnd"/>
              <w:r w:rsidRPr="00246699">
                <w:rPr>
                  <w:rFonts w:ascii="Arial" w:hAnsi="Arial" w:cs="Arial"/>
                  <w:sz w:val="16"/>
                  <w:szCs w:val="16"/>
                </w:rPr>
                <w:t>_</w:t>
              </w:r>
              <w:r w:rsidRPr="00246699" w:rsidDel="00246699">
                <w:rPr>
                  <w:rFonts w:ascii="Arial" w:hAnsi="Arial" w:cs="Arial"/>
                  <w:sz w:val="16"/>
                  <w:szCs w:val="16"/>
                </w:rPr>
                <w:t xml:space="preserve"> </w:t>
              </w:r>
            </w:ins>
            <w:del w:id="150" w:author="Creager, Kathleen" w:date="2013-08-29T10:09:00Z">
              <w:r w:rsidR="002C28F1" w:rsidRPr="005E5584" w:rsidDel="00246699">
                <w:rPr>
                  <w:rFonts w:ascii="Arial" w:hAnsi="Arial" w:cs="Arial"/>
                  <w:sz w:val="16"/>
                  <w:szCs w:val="16"/>
                </w:rPr>
                <w:delText>PwrLmt</w:delText>
              </w:r>
            </w:del>
            <w:r w:rsidR="002C28F1" w:rsidRPr="005E5584">
              <w:rPr>
                <w:rFonts w:ascii="Arial" w:hAnsi="Arial" w:cs="Arial"/>
                <w:sz w:val="16"/>
                <w:szCs w:val="16"/>
              </w:rPr>
              <w:t>VecuSlewAdj_Volt_M_f32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6D7445">
            <w:pPr>
              <w:spacing w:before="60"/>
              <w:rPr>
                <w:rFonts w:ascii="Arial" w:hAnsi="Arial" w:cs="Arial"/>
                <w:sz w:val="16"/>
              </w:rPr>
            </w:pPr>
            <w:ins w:id="151" w:author="Creager, Kathleen" w:date="2013-08-28T15:28:00Z">
              <w:r w:rsidRPr="007627B6">
                <w:rPr>
                  <w:rFonts w:ascii="Arial" w:hAnsi="Arial" w:cs="Arial"/>
                  <w:sz w:val="16"/>
                </w:rPr>
                <w:t>See Data Dictionary</w:t>
              </w:r>
            </w:ins>
            <w:del w:id="152" w:author="Creager, Kathleen" w:date="2013-08-28T15:28:00Z">
              <w:r w:rsidDel="008C45DC">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ins w:id="153" w:author="Creager, Kathleen" w:date="2013-08-28T15:28:00Z">
              <w:r w:rsidRPr="007627B6">
                <w:rPr>
                  <w:rFonts w:ascii="Arial" w:hAnsi="Arial" w:cs="Arial"/>
                  <w:sz w:val="16"/>
                </w:rPr>
                <w:t>See Data Dictionary</w:t>
              </w:r>
            </w:ins>
            <w:del w:id="154" w:author="Creager, Kathleen" w:date="2013-08-28T15:28:00Z">
              <w:r w:rsidDel="008C45DC">
                <w:rPr>
                  <w:rFonts w:ascii="Arial" w:hAnsi="Arial" w:cs="Arial"/>
                  <w:sz w:val="16"/>
                </w:rPr>
                <w:delText>3</w:delText>
              </w:r>
            </w:del>
          </w:p>
        </w:tc>
        <w:tc>
          <w:tcPr>
            <w:tcW w:w="2250"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r w:rsidRPr="002A269E">
              <w:rPr>
                <w:rFonts w:ascii="Arial" w:hAnsi="Arial" w:cs="Arial"/>
                <w:sz w:val="16"/>
              </w:rPr>
              <w:t>PWRLMTFUNCCR_START_SEC_VAR_CLEARED_32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4A781C" w:rsidTr="00EC2047">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del w:id="155" w:author="Creager, Kathleen" w:date="2013-08-29T13:22:00Z">
              <w:r w:rsidRPr="008467D6" w:rsidDel="0014611B">
                <w:rPr>
                  <w:rFonts w:ascii="Arial" w:hAnsi="Arial" w:cs="Arial"/>
                  <w:sz w:val="16"/>
                </w:rPr>
                <w:delText>t_DCLinkVelXAxis_Volt_u5p11</w:delText>
              </w:r>
            </w:del>
            <w:ins w:id="156" w:author="Creager, Kathleen" w:date="2013-08-29T13:22:00Z">
              <w:r w:rsidR="0014611B">
                <w:rPr>
                  <w:rFonts w:ascii="Arial" w:hAnsi="Arial" w:cs="Arial"/>
                  <w:sz w:val="16"/>
                </w:rPr>
                <w:t>t_DLVTblX_Volt_u5p11</w:t>
              </w:r>
            </w:ins>
            <w:r w:rsidRPr="008467D6">
              <w:rPr>
                <w:rFonts w:ascii="Arial" w:hAnsi="Arial" w:cs="Arial"/>
                <w:sz w:val="16"/>
              </w:rPr>
              <w:t>[]</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del w:id="157" w:author="Creager, Kathleen" w:date="2013-08-29T13:23:00Z">
              <w:r w:rsidRPr="008467D6" w:rsidDel="0014611B">
                <w:rPr>
                  <w:rFonts w:ascii="Arial" w:hAnsi="Arial" w:cs="Arial"/>
                  <w:sz w:val="16"/>
                </w:rPr>
                <w:delText>t_</w:delText>
              </w:r>
              <w:r w:rsidR="00A35EDD" w:rsidDel="0014611B">
                <w:rPr>
                  <w:rFonts w:ascii="Arial" w:hAnsi="Arial" w:cs="Arial"/>
                  <w:sz w:val="16"/>
                </w:rPr>
                <w:delText>DCLinkVelYAxis_MtrRadpS_u11p5</w:delText>
              </w:r>
            </w:del>
            <w:ins w:id="158" w:author="Creager, Kathleen" w:date="2013-08-29T13:23:00Z">
              <w:r w:rsidR="0014611B">
                <w:rPr>
                  <w:rFonts w:ascii="Arial" w:hAnsi="Arial" w:cs="Arial"/>
                  <w:sz w:val="16"/>
                </w:rPr>
                <w:t>t_DLVTblY_MtrRadpS_u11p5</w:t>
              </w:r>
            </w:ins>
            <w:r w:rsidR="00A35EDD">
              <w:rPr>
                <w:rFonts w:ascii="Arial" w:hAnsi="Arial" w:cs="Arial"/>
                <w:sz w:val="16"/>
              </w:rPr>
              <w:t>[</w:t>
            </w:r>
            <w:r w:rsidRPr="008467D6">
              <w:rPr>
                <w:rFonts w:ascii="Arial" w:hAnsi="Arial" w:cs="Arial"/>
                <w:sz w:val="16"/>
              </w:rPr>
              <w:t>]</w:t>
            </w:r>
          </w:p>
        </w:tc>
      </w:tr>
      <w:tr w:rsidR="008467D6" w:rsidTr="00EC2047">
        <w:trPr>
          <w:jc w:val="center"/>
        </w:trPr>
        <w:tc>
          <w:tcPr>
            <w:tcW w:w="4608" w:type="dxa"/>
          </w:tcPr>
          <w:p w:rsidR="008467D6" w:rsidRPr="008467D6" w:rsidRDefault="00A35EDD" w:rsidP="0014611B">
            <w:pPr>
              <w:spacing w:before="60"/>
              <w:rPr>
                <w:rFonts w:ascii="Arial" w:hAnsi="Arial" w:cs="Arial"/>
                <w:sz w:val="16"/>
              </w:rPr>
            </w:pPr>
            <w:del w:id="159" w:author="Creager, Kathleen" w:date="2013-08-29T13:24:00Z">
              <w:r w:rsidDel="0014611B">
                <w:rPr>
                  <w:rFonts w:ascii="Arial" w:hAnsi="Arial" w:cs="Arial"/>
                  <w:sz w:val="16"/>
                </w:rPr>
                <w:delText>t_MtrEnvXAxis</w:delText>
              </w:r>
            </w:del>
            <w:ins w:id="160" w:author="Creager, Kathleen" w:date="2013-08-29T13:24:00Z">
              <w:r w:rsidR="0014611B">
                <w:rPr>
                  <w:rFonts w:ascii="Arial" w:hAnsi="Arial" w:cs="Arial"/>
                  <w:sz w:val="16"/>
                </w:rPr>
                <w:t>t_MtrEnvTblX</w:t>
              </w:r>
            </w:ins>
            <w:r>
              <w:rPr>
                <w:rFonts w:ascii="Arial" w:hAnsi="Arial" w:cs="Arial"/>
                <w:sz w:val="16"/>
              </w:rPr>
              <w:t>_MtrRadpS_</w:t>
            </w:r>
            <w:del w:id="161" w:author="Creager, Kathleen" w:date="2013-08-29T13:25:00Z">
              <w:r w:rsidDel="0014611B">
                <w:rPr>
                  <w:rFonts w:ascii="Arial" w:hAnsi="Arial" w:cs="Arial"/>
                  <w:sz w:val="16"/>
                </w:rPr>
                <w:delText>u</w:delText>
              </w:r>
            </w:del>
            <w:ins w:id="162" w:author="Creager, Kathleen" w:date="2013-08-29T13:25:00Z">
              <w:r w:rsidR="0014611B">
                <w:rPr>
                  <w:rFonts w:ascii="Arial" w:hAnsi="Arial" w:cs="Arial"/>
                  <w:sz w:val="16"/>
                </w:rPr>
                <w:t>s</w:t>
              </w:r>
            </w:ins>
            <w:r>
              <w:rPr>
                <w:rFonts w:ascii="Arial" w:hAnsi="Arial" w:cs="Arial"/>
                <w:sz w:val="16"/>
              </w:rPr>
              <w:t>11p</w:t>
            </w:r>
            <w:del w:id="163" w:author="Creager, Kathleen" w:date="2013-08-29T13:25:00Z">
              <w:r w:rsidDel="0014611B">
                <w:rPr>
                  <w:rFonts w:ascii="Arial" w:hAnsi="Arial" w:cs="Arial"/>
                  <w:sz w:val="16"/>
                </w:rPr>
                <w:delText>5</w:delText>
              </w:r>
            </w:del>
            <w:ins w:id="164" w:author="Creager, Kathleen" w:date="2013-08-29T13:25:00Z">
              <w:r w:rsidR="0014611B">
                <w:rPr>
                  <w:rFonts w:ascii="Arial" w:hAnsi="Arial" w:cs="Arial"/>
                  <w:sz w:val="16"/>
                </w:rPr>
                <w:t>4</w:t>
              </w:r>
            </w:ins>
            <w:r>
              <w:rPr>
                <w:rFonts w:ascii="Arial" w:hAnsi="Arial" w:cs="Arial"/>
                <w:sz w:val="16"/>
              </w:rPr>
              <w:t>[</w:t>
            </w:r>
            <w:r w:rsidR="008467D6" w:rsidRPr="008467D6">
              <w:rPr>
                <w:rFonts w:ascii="Arial" w:hAnsi="Arial" w:cs="Arial"/>
                <w:sz w:val="16"/>
              </w:rPr>
              <w:t>]</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ins w:id="165" w:author="Creager, Kathleen" w:date="2013-08-29T13:27:00Z">
              <w:r w:rsidRPr="0014611B">
                <w:rPr>
                  <w:rFonts w:ascii="Arial" w:hAnsi="Arial" w:cs="Arial"/>
                  <w:sz w:val="16"/>
                </w:rPr>
                <w:t>t_MtrEnvTblY_MtrNm_u5p11</w:t>
              </w:r>
            </w:ins>
            <w:del w:id="166" w:author="Creager, Kathleen" w:date="2013-08-29T13:27:00Z">
              <w:r w:rsidR="00A35EDD" w:rsidDel="0014611B">
                <w:rPr>
                  <w:rFonts w:ascii="Arial" w:hAnsi="Arial" w:cs="Arial"/>
                  <w:sz w:val="16"/>
                </w:rPr>
                <w:delText>t_MtrEnvYAxis_MtrNm_s4p11[</w:delText>
              </w:r>
              <w:r w:rsidR="008467D6" w:rsidRPr="008467D6" w:rsidDel="0014611B">
                <w:rPr>
                  <w:rFonts w:ascii="Arial" w:hAnsi="Arial" w:cs="Arial"/>
                  <w:sz w:val="16"/>
                </w:rPr>
                <w:delText>]</w:delText>
              </w:r>
            </w:del>
          </w:p>
        </w:tc>
      </w:tr>
      <w:tr w:rsidR="008467D6" w:rsidTr="00EC2047">
        <w:trPr>
          <w:jc w:val="center"/>
        </w:trPr>
        <w:tc>
          <w:tcPr>
            <w:tcW w:w="4608" w:type="dxa"/>
          </w:tcPr>
          <w:p w:rsidR="008467D6" w:rsidRPr="008467D6" w:rsidRDefault="008467D6" w:rsidP="008467D6">
            <w:pPr>
              <w:spacing w:before="60"/>
              <w:rPr>
                <w:rFonts w:ascii="Arial" w:hAnsi="Arial" w:cs="Arial"/>
                <w:sz w:val="16"/>
              </w:rPr>
            </w:pPr>
            <w:del w:id="167" w:author="Creager, Kathleen" w:date="2013-08-29T13:28:00Z">
              <w:r w:rsidRPr="008467D6" w:rsidDel="0014611B">
                <w:rPr>
                  <w:rFonts w:ascii="Arial" w:hAnsi="Arial" w:cs="Arial"/>
                  <w:sz w:val="16"/>
                </w:rPr>
                <w:delText>k_KeMinStdTemp_VpRadpS_f32</w:delText>
              </w:r>
            </w:del>
            <w:ins w:id="168" w:author="Creager, Kathleen" w:date="2013-08-29T13:28:00Z">
              <w:r w:rsidR="0014611B">
                <w:rPr>
                  <w:rFonts w:ascii="Arial" w:hAnsi="Arial" w:cs="Arial"/>
                  <w:sz w:val="16"/>
                </w:rPr>
                <w:t>k_KeStdTemp_VpRadpS_f32</w:t>
              </w:r>
            </w:ins>
          </w:p>
        </w:tc>
      </w:tr>
      <w:tr w:rsidR="008467D6" w:rsidTr="00EC2047">
        <w:trPr>
          <w:jc w:val="center"/>
        </w:trPr>
        <w:tc>
          <w:tcPr>
            <w:tcW w:w="4608" w:type="dxa"/>
          </w:tcPr>
          <w:p w:rsidR="008467D6" w:rsidRPr="008467D6" w:rsidRDefault="008467D6" w:rsidP="008467D6">
            <w:pPr>
              <w:spacing w:before="60"/>
              <w:rPr>
                <w:rFonts w:ascii="Arial" w:hAnsi="Arial" w:cs="Arial"/>
                <w:sz w:val="16"/>
              </w:rPr>
            </w:pPr>
            <w:del w:id="169" w:author="Creager, Kathleen" w:date="2013-08-29T13:28:00Z">
              <w:r w:rsidRPr="008467D6" w:rsidDel="0014611B">
                <w:rPr>
                  <w:rFonts w:ascii="Arial" w:hAnsi="Arial" w:cs="Arial"/>
                  <w:sz w:val="16"/>
                </w:rPr>
                <w:delText>t_Std</w:delText>
              </w:r>
              <w:r w:rsidR="00A35EDD" w:rsidDel="0014611B">
                <w:rPr>
                  <w:rFonts w:ascii="Arial" w:hAnsi="Arial" w:cs="Arial"/>
                  <w:sz w:val="16"/>
                </w:rPr>
                <w:delText>OpMtEnvTblXAxis_MtrRadpS_u11p5</w:delText>
              </w:r>
            </w:del>
            <w:ins w:id="170" w:author="Creager, Kathleen" w:date="2013-08-29T13:28:00Z">
              <w:r w:rsidR="0014611B">
                <w:rPr>
                  <w:rFonts w:ascii="Arial" w:hAnsi="Arial" w:cs="Arial"/>
                  <w:sz w:val="16"/>
                </w:rPr>
                <w:t>t_StdOpMtrEnvTblX_MtrRadpS_u11p5</w:t>
              </w:r>
            </w:ins>
            <w:r w:rsidR="00A35EDD">
              <w:rPr>
                <w:rFonts w:ascii="Arial" w:hAnsi="Arial" w:cs="Arial"/>
                <w:sz w:val="16"/>
              </w:rPr>
              <w:t>[</w:t>
            </w:r>
            <w:r w:rsidRPr="008467D6">
              <w:rPr>
                <w:rFonts w:ascii="Arial" w:hAnsi="Arial" w:cs="Arial"/>
                <w:sz w:val="16"/>
              </w:rPr>
              <w:t>]</w:t>
            </w:r>
          </w:p>
        </w:tc>
      </w:tr>
      <w:tr w:rsidR="008467D6" w:rsidTr="00EC2047">
        <w:trPr>
          <w:jc w:val="center"/>
        </w:trPr>
        <w:tc>
          <w:tcPr>
            <w:tcW w:w="4608" w:type="dxa"/>
          </w:tcPr>
          <w:p w:rsidR="008467D6" w:rsidRPr="008467D6" w:rsidRDefault="008467D6" w:rsidP="00AE4184">
            <w:pPr>
              <w:spacing w:before="60"/>
              <w:rPr>
                <w:rFonts w:ascii="Arial" w:hAnsi="Arial" w:cs="Arial"/>
                <w:sz w:val="16"/>
              </w:rPr>
            </w:pPr>
            <w:del w:id="171" w:author="Creager, Kathleen" w:date="2013-08-29T13:29:00Z">
              <w:r w:rsidRPr="008467D6" w:rsidDel="0014611B">
                <w:rPr>
                  <w:rFonts w:ascii="Arial" w:hAnsi="Arial" w:cs="Arial"/>
                  <w:sz w:val="16"/>
                </w:rPr>
                <w:delText>t_</w:delText>
              </w:r>
              <w:r w:rsidR="00A35EDD" w:rsidDel="0014611B">
                <w:rPr>
                  <w:rFonts w:ascii="Arial" w:hAnsi="Arial" w:cs="Arial"/>
                  <w:sz w:val="16"/>
                </w:rPr>
                <w:delText>StdOpMtEnvTblYAxis_MtrNm_s4p11</w:delText>
              </w:r>
            </w:del>
            <w:ins w:id="172" w:author="Creager, Kathleen" w:date="2013-08-29T13:29:00Z">
              <w:r w:rsidR="0014611B">
                <w:rPr>
                  <w:rFonts w:ascii="Arial" w:hAnsi="Arial" w:cs="Arial"/>
                  <w:sz w:val="16"/>
                </w:rPr>
                <w:t>t_StdOpMtrEnvTblY_MtrNm_</w:t>
              </w:r>
            </w:ins>
            <w:ins w:id="173" w:author="Creager, Kathleen" w:date="2013-08-29T14:39:00Z">
              <w:r w:rsidR="00AE4184">
                <w:rPr>
                  <w:rFonts w:ascii="Arial" w:hAnsi="Arial" w:cs="Arial"/>
                  <w:sz w:val="16"/>
                </w:rPr>
                <w:t>u</w:t>
              </w:r>
            </w:ins>
            <w:ins w:id="174" w:author="Creager, Kathleen" w:date="2013-08-29T13:29:00Z">
              <w:r w:rsidR="0014611B">
                <w:rPr>
                  <w:rFonts w:ascii="Arial" w:hAnsi="Arial" w:cs="Arial"/>
                  <w:sz w:val="16"/>
                </w:rPr>
                <w:t>4p1</w:t>
              </w:r>
            </w:ins>
            <w:ins w:id="175" w:author="Creager, Kathleen" w:date="2013-08-29T14:39:00Z">
              <w:r w:rsidR="00AE4184">
                <w:rPr>
                  <w:rFonts w:ascii="Arial" w:hAnsi="Arial" w:cs="Arial"/>
                  <w:sz w:val="16"/>
                </w:rPr>
                <w:t>2</w:t>
              </w:r>
            </w:ins>
            <w:r w:rsidR="00A35EDD">
              <w:rPr>
                <w:rFonts w:ascii="Arial" w:hAnsi="Arial" w:cs="Arial"/>
                <w:sz w:val="16"/>
              </w:rPr>
              <w:t>[</w:t>
            </w:r>
            <w:r w:rsidRPr="008467D6">
              <w:rPr>
                <w:rFonts w:ascii="Arial" w:hAnsi="Arial" w:cs="Arial"/>
                <w:sz w:val="16"/>
              </w:rPr>
              <w:t>]</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k_SpdAdjSlewInc_MtrRadpS_f32</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k_SpdAdjSlewDec_MtrRadpS_f32</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proofErr w:type="spellStart"/>
            <w:r w:rsidRPr="008467D6">
              <w:rPr>
                <w:rFonts w:ascii="Arial" w:hAnsi="Arial" w:cs="Arial"/>
                <w:sz w:val="16"/>
              </w:rPr>
              <w:t>k_SpdAdjSlewEnable_Cnt_lgc</w:t>
            </w:r>
            <w:proofErr w:type="spellEnd"/>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k_AsstReducLPFKn_Hz_f32</w:t>
            </w:r>
          </w:p>
        </w:tc>
      </w:tr>
      <w:tr w:rsidR="009C2CEC" w:rsidTr="00EC2047">
        <w:trPr>
          <w:jc w:val="center"/>
        </w:trPr>
        <w:tc>
          <w:tcPr>
            <w:tcW w:w="4608" w:type="dxa"/>
          </w:tcPr>
          <w:p w:rsidR="009C2CEC" w:rsidRPr="009C2CEC" w:rsidRDefault="009C2CEC" w:rsidP="008467D6">
            <w:pPr>
              <w:spacing w:before="60"/>
              <w:rPr>
                <w:rFonts w:ascii="Arial" w:hAnsi="Arial" w:cs="Arial"/>
                <w:sz w:val="16"/>
                <w:szCs w:val="16"/>
              </w:rPr>
            </w:pPr>
            <w:r w:rsidRPr="009C2CEC">
              <w:rPr>
                <w:rFonts w:ascii="Arial" w:hAnsi="Arial" w:cs="Arial"/>
                <w:sz w:val="16"/>
                <w:szCs w:val="16"/>
              </w:rPr>
              <w:t>k_PwrLmtMtrVelLPFKn_Hz_f32</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del w:id="176" w:author="Creager, Kathleen" w:date="2013-08-29T13:29:00Z">
              <w:r w:rsidRPr="008467D6" w:rsidDel="0014611B">
                <w:rPr>
                  <w:rFonts w:ascii="Arial" w:hAnsi="Arial" w:cs="Arial"/>
                  <w:sz w:val="16"/>
                </w:rPr>
                <w:delText>k_EnvLimitLevelThreshold_Uls_f32</w:delText>
              </w:r>
            </w:del>
            <w:ins w:id="177" w:author="Creager, Kathleen" w:date="2013-08-29T13:29:00Z">
              <w:r w:rsidR="0014611B">
                <w:rPr>
                  <w:rFonts w:ascii="Arial" w:hAnsi="Arial" w:cs="Arial"/>
                  <w:sz w:val="16"/>
                </w:rPr>
                <w:t>k_FiltAsstReducTh_Uls_f32</w:t>
              </w:r>
            </w:ins>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k_LowVltAstRecTime_mS_u16</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k_LowVltAstRecTh_Volt_f32</w:t>
            </w:r>
          </w:p>
        </w:tc>
      </w:tr>
      <w:tr w:rsidR="00EC2047" w:rsidTr="00EC2047">
        <w:trPr>
          <w:jc w:val="center"/>
        </w:trPr>
        <w:tc>
          <w:tcPr>
            <w:tcW w:w="4608" w:type="dxa"/>
          </w:tcPr>
          <w:p w:rsidR="00EC2047" w:rsidRPr="008467D6" w:rsidRDefault="00EC2047" w:rsidP="008467D6">
            <w:pPr>
              <w:spacing w:before="60"/>
              <w:rPr>
                <w:rFonts w:ascii="Arial" w:hAnsi="Arial" w:cs="Arial"/>
                <w:sz w:val="16"/>
              </w:rPr>
            </w:pPr>
            <w:r w:rsidRPr="00EC2047">
              <w:rPr>
                <w:rFonts w:ascii="Arial" w:hAnsi="Arial" w:cs="Arial"/>
                <w:sz w:val="16"/>
              </w:rPr>
              <w:t>k_PwrLmtVecuAltFltAdj_Volt_f32</w:t>
            </w:r>
          </w:p>
        </w:tc>
      </w:tr>
      <w:tr w:rsidR="00EC2047" w:rsidTr="00EC2047">
        <w:trPr>
          <w:jc w:val="center"/>
        </w:trPr>
        <w:tc>
          <w:tcPr>
            <w:tcW w:w="4608" w:type="dxa"/>
          </w:tcPr>
          <w:p w:rsidR="00EC2047" w:rsidRPr="008467D6" w:rsidRDefault="00EC2047" w:rsidP="008467D6">
            <w:pPr>
              <w:spacing w:before="60"/>
              <w:rPr>
                <w:rFonts w:ascii="Arial" w:hAnsi="Arial" w:cs="Arial"/>
                <w:sz w:val="16"/>
              </w:rPr>
            </w:pPr>
            <w:r w:rsidRPr="00EC2047">
              <w:rPr>
                <w:rFonts w:ascii="Arial" w:hAnsi="Arial" w:cs="Arial"/>
                <w:sz w:val="16"/>
              </w:rPr>
              <w:t>k_PwrLmtVecuAdjSlew_VoltspL_f32</w:t>
            </w:r>
          </w:p>
        </w:tc>
      </w:tr>
    </w:tbl>
    <w:p w:rsidR="008467D6" w:rsidRDefault="008467D6" w:rsidP="008467D6">
      <w:pPr>
        <w:rPr>
          <w:rFonts w:ascii="Arial" w:hAnsi="Arial"/>
          <w:sz w:val="24"/>
        </w:rPr>
      </w:pPr>
      <w:r>
        <w:br w:type="page"/>
      </w:r>
    </w:p>
    <w:p w:rsidR="004A781C" w:rsidRDefault="004A781C" w:rsidP="008467D6">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248"/>
        <w:gridCol w:w="1320"/>
        <w:gridCol w:w="1680"/>
        <w:gridCol w:w="1680"/>
      </w:tblGrid>
      <w:tr w:rsidR="00DE4889" w:rsidTr="002C28F1">
        <w:tc>
          <w:tcPr>
            <w:tcW w:w="424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3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2C28F1">
        <w:tc>
          <w:tcPr>
            <w:tcW w:w="4248" w:type="dxa"/>
            <w:tcBorders>
              <w:top w:val="single" w:sz="6" w:space="0" w:color="auto"/>
              <w:left w:val="single" w:sz="6" w:space="0" w:color="auto"/>
              <w:bottom w:val="single" w:sz="6" w:space="0" w:color="auto"/>
              <w:right w:val="single" w:sz="6" w:space="0" w:color="auto"/>
            </w:tcBorders>
          </w:tcPr>
          <w:p w:rsidR="00DE4889" w:rsidRDefault="007857E8" w:rsidP="00F957FA">
            <w:pPr>
              <w:spacing w:before="60"/>
              <w:rPr>
                <w:rFonts w:ascii="Arial" w:hAnsi="Arial" w:cs="Arial"/>
                <w:sz w:val="16"/>
              </w:rPr>
            </w:pPr>
            <w:r w:rsidRPr="007857E8">
              <w:rPr>
                <w:rFonts w:ascii="Arial" w:hAnsi="Arial" w:cs="Arial"/>
                <w:sz w:val="16"/>
              </w:rPr>
              <w:t>D_10MS_SEC_F32</w:t>
            </w:r>
          </w:p>
        </w:tc>
        <w:tc>
          <w:tcPr>
            <w:tcW w:w="1320" w:type="dxa"/>
            <w:tcBorders>
              <w:top w:val="single" w:sz="6" w:space="0" w:color="auto"/>
              <w:left w:val="single" w:sz="6" w:space="0" w:color="auto"/>
              <w:bottom w:val="single" w:sz="6" w:space="0" w:color="auto"/>
              <w:right w:val="single" w:sz="6" w:space="0" w:color="auto"/>
            </w:tcBorders>
          </w:tcPr>
          <w:p w:rsidR="00DE4889" w:rsidRDefault="007857E8" w:rsidP="00F957FA">
            <w:pPr>
              <w:spacing w:before="60"/>
              <w:rPr>
                <w:rFonts w:ascii="Arial" w:hAnsi="Arial" w:cs="Arial"/>
                <w:sz w:val="16"/>
              </w:rPr>
            </w:pPr>
            <w:bookmarkStart w:id="178" w:name="OLE_LINK74"/>
            <w:bookmarkStart w:id="179" w:name="OLE_LINK75"/>
            <w:r>
              <w:rPr>
                <w:rFonts w:ascii="Arial" w:hAnsi="Arial" w:cs="Arial"/>
                <w:sz w:val="16"/>
              </w:rPr>
              <w:t>Single Precision Floating Point</w:t>
            </w:r>
            <w:bookmarkEnd w:id="178"/>
            <w:bookmarkEnd w:id="179"/>
          </w:p>
        </w:tc>
        <w:tc>
          <w:tcPr>
            <w:tcW w:w="1680" w:type="dxa"/>
            <w:tcBorders>
              <w:top w:val="single" w:sz="6" w:space="0" w:color="auto"/>
              <w:left w:val="single" w:sz="6" w:space="0" w:color="auto"/>
              <w:bottom w:val="single" w:sz="6" w:space="0" w:color="auto"/>
              <w:right w:val="single" w:sz="6" w:space="0" w:color="auto"/>
            </w:tcBorders>
          </w:tcPr>
          <w:p w:rsidR="00DE4889" w:rsidRDefault="0076039B"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DE4889" w:rsidRDefault="0076039B" w:rsidP="00F957FA">
            <w:pPr>
              <w:spacing w:before="60"/>
              <w:rPr>
                <w:rFonts w:ascii="Arial" w:hAnsi="Arial" w:cs="Arial"/>
                <w:sz w:val="16"/>
              </w:rPr>
            </w:pPr>
            <w:r>
              <w:rPr>
                <w:rFonts w:ascii="Arial" w:hAnsi="Arial" w:cs="Arial"/>
                <w:sz w:val="16"/>
              </w:rPr>
              <w:t>0.010</w:t>
            </w:r>
          </w:p>
        </w:tc>
      </w:tr>
      <w:tr w:rsidR="00E114C7" w:rsidTr="002C28F1">
        <w:trPr>
          <w:ins w:id="180" w:author="Creager, Kathleen" w:date="2013-08-29T13:30:00Z"/>
        </w:trPr>
        <w:tc>
          <w:tcPr>
            <w:tcW w:w="4248" w:type="dxa"/>
            <w:tcBorders>
              <w:top w:val="single" w:sz="6" w:space="0" w:color="auto"/>
              <w:left w:val="single" w:sz="6" w:space="0" w:color="auto"/>
              <w:bottom w:val="single" w:sz="6" w:space="0" w:color="auto"/>
              <w:right w:val="single" w:sz="6" w:space="0" w:color="auto"/>
            </w:tcBorders>
          </w:tcPr>
          <w:p w:rsidR="00E114C7" w:rsidRPr="002C28F1" w:rsidRDefault="00E114C7" w:rsidP="00F957FA">
            <w:pPr>
              <w:spacing w:before="60"/>
              <w:rPr>
                <w:ins w:id="181" w:author="Creager, Kathleen" w:date="2013-08-29T13:30:00Z"/>
                <w:rFonts w:ascii="Arial" w:hAnsi="Arial" w:cs="Arial"/>
                <w:sz w:val="16"/>
              </w:rPr>
            </w:pPr>
            <w:bookmarkStart w:id="182" w:name="OLE_LINK76"/>
            <w:ins w:id="183" w:author="Creager, Kathleen" w:date="2013-08-29T13:30:00Z">
              <w:r w:rsidRPr="00E114C7">
                <w:rPr>
                  <w:rFonts w:ascii="Arial" w:hAnsi="Arial" w:cs="Arial"/>
                  <w:sz w:val="16"/>
                </w:rPr>
                <w:t>D_FLTTRQLMTLOLMT_F32</w:t>
              </w:r>
            </w:ins>
          </w:p>
        </w:tc>
        <w:tc>
          <w:tcPr>
            <w:tcW w:w="132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ins w:id="184" w:author="Creager, Kathleen" w:date="2013-08-29T13:30:00Z"/>
                <w:rFonts w:ascii="Arial" w:hAnsi="Arial" w:cs="Arial"/>
                <w:sz w:val="16"/>
              </w:rPr>
            </w:pPr>
            <w:ins w:id="185" w:author="Creager, Kathleen" w:date="2013-08-29T13:30:00Z">
              <w:r>
                <w:rPr>
                  <w:rFonts w:ascii="Arial" w:hAnsi="Arial" w:cs="Arial"/>
                  <w:sz w:val="16"/>
                </w:rPr>
                <w:t>Single Precision Floating Point</w:t>
              </w:r>
            </w:ins>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ins w:id="186" w:author="Creager, Kathleen" w:date="2013-08-29T13:30:00Z"/>
                <w:rFonts w:ascii="Arial" w:hAnsi="Arial" w:cs="Arial"/>
                <w:sz w:val="16"/>
              </w:rPr>
            </w:pPr>
            <w:proofErr w:type="spellStart"/>
            <w:ins w:id="187" w:author="Creager, Kathleen" w:date="2013-08-29T13:30:00Z">
              <w:r>
                <w:rPr>
                  <w:rFonts w:ascii="Arial" w:hAnsi="Arial" w:cs="Arial"/>
                  <w:sz w:val="16"/>
                </w:rPr>
                <w:t>Unitless</w:t>
              </w:r>
              <w:proofErr w:type="spellEnd"/>
            </w:ins>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ins w:id="188" w:author="Creager, Kathleen" w:date="2013-08-29T13:30:00Z"/>
                <w:rFonts w:ascii="Arial" w:hAnsi="Arial" w:cs="Arial"/>
                <w:sz w:val="16"/>
              </w:rPr>
            </w:pPr>
            <w:ins w:id="189" w:author="Creager, Kathleen" w:date="2013-08-29T13:30:00Z">
              <w:r>
                <w:rPr>
                  <w:rFonts w:ascii="Arial" w:hAnsi="Arial" w:cs="Arial"/>
                  <w:sz w:val="16"/>
                </w:rPr>
                <w:t>0.0</w:t>
              </w:r>
            </w:ins>
          </w:p>
        </w:tc>
      </w:tr>
      <w:bookmarkEnd w:id="182"/>
      <w:tr w:rsidR="00E114C7" w:rsidTr="002C28F1">
        <w:trPr>
          <w:ins w:id="190" w:author="Creager, Kathleen" w:date="2013-08-29T13:30:00Z"/>
        </w:trPr>
        <w:tc>
          <w:tcPr>
            <w:tcW w:w="4248" w:type="dxa"/>
            <w:tcBorders>
              <w:top w:val="single" w:sz="6" w:space="0" w:color="auto"/>
              <w:left w:val="single" w:sz="6" w:space="0" w:color="auto"/>
              <w:bottom w:val="single" w:sz="6" w:space="0" w:color="auto"/>
              <w:right w:val="single" w:sz="6" w:space="0" w:color="auto"/>
            </w:tcBorders>
          </w:tcPr>
          <w:p w:rsidR="00E114C7" w:rsidRPr="002C28F1" w:rsidRDefault="00E114C7" w:rsidP="00F957FA">
            <w:pPr>
              <w:spacing w:before="60"/>
              <w:rPr>
                <w:ins w:id="191" w:author="Creager, Kathleen" w:date="2013-08-29T13:30:00Z"/>
                <w:rFonts w:ascii="Arial" w:hAnsi="Arial" w:cs="Arial"/>
                <w:sz w:val="16"/>
              </w:rPr>
            </w:pPr>
            <w:ins w:id="192" w:author="Creager, Kathleen" w:date="2013-08-29T13:30:00Z">
              <w:r>
                <w:rPr>
                  <w:rFonts w:ascii="Arial" w:hAnsi="Arial" w:cs="Arial"/>
                  <w:sz w:val="16"/>
                </w:rPr>
                <w:t>D_FLTTRQLMT</w:t>
              </w:r>
            </w:ins>
            <w:ins w:id="193" w:author="Creager, Kathleen" w:date="2013-08-29T13:31:00Z">
              <w:r>
                <w:rPr>
                  <w:rFonts w:ascii="Arial" w:hAnsi="Arial" w:cs="Arial"/>
                  <w:sz w:val="16"/>
                </w:rPr>
                <w:t>HI</w:t>
              </w:r>
            </w:ins>
            <w:ins w:id="194" w:author="Creager, Kathleen" w:date="2013-08-29T13:30:00Z">
              <w:r w:rsidRPr="00E114C7">
                <w:rPr>
                  <w:rFonts w:ascii="Arial" w:hAnsi="Arial" w:cs="Arial"/>
                  <w:sz w:val="16"/>
                </w:rPr>
                <w:t>LMT_F32</w:t>
              </w:r>
            </w:ins>
          </w:p>
        </w:tc>
        <w:tc>
          <w:tcPr>
            <w:tcW w:w="132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ins w:id="195" w:author="Creager, Kathleen" w:date="2013-08-29T13:30:00Z"/>
                <w:rFonts w:ascii="Arial" w:hAnsi="Arial" w:cs="Arial"/>
                <w:sz w:val="16"/>
              </w:rPr>
            </w:pPr>
            <w:ins w:id="196" w:author="Creager, Kathleen" w:date="2013-08-29T13:30:00Z">
              <w:r>
                <w:rPr>
                  <w:rFonts w:ascii="Arial" w:hAnsi="Arial" w:cs="Arial"/>
                  <w:sz w:val="16"/>
                </w:rPr>
                <w:t>Single Precision Floating Point</w:t>
              </w:r>
            </w:ins>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ins w:id="197" w:author="Creager, Kathleen" w:date="2013-08-29T13:30:00Z"/>
                <w:rFonts w:ascii="Arial" w:hAnsi="Arial" w:cs="Arial"/>
                <w:sz w:val="16"/>
              </w:rPr>
            </w:pPr>
            <w:proofErr w:type="spellStart"/>
            <w:ins w:id="198" w:author="Creager, Kathleen" w:date="2013-08-29T13:30:00Z">
              <w:r>
                <w:rPr>
                  <w:rFonts w:ascii="Arial" w:hAnsi="Arial" w:cs="Arial"/>
                  <w:sz w:val="16"/>
                </w:rPr>
                <w:t>Unitless</w:t>
              </w:r>
              <w:proofErr w:type="spellEnd"/>
            </w:ins>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ins w:id="199" w:author="Creager, Kathleen" w:date="2013-08-29T13:30:00Z"/>
                <w:rFonts w:ascii="Arial" w:hAnsi="Arial" w:cs="Arial"/>
                <w:sz w:val="16"/>
              </w:rPr>
            </w:pPr>
            <w:ins w:id="200" w:author="Creager, Kathleen" w:date="2013-08-29T13:31:00Z">
              <w:r>
                <w:rPr>
                  <w:rFonts w:ascii="Arial" w:hAnsi="Arial" w:cs="Arial"/>
                  <w:sz w:val="16"/>
                </w:rPr>
                <w:t>1</w:t>
              </w:r>
            </w:ins>
            <w:ins w:id="201" w:author="Creager, Kathleen" w:date="2013-08-29T13:30:00Z">
              <w:r>
                <w:rPr>
                  <w:rFonts w:ascii="Arial" w:hAnsi="Arial" w:cs="Arial"/>
                  <w:sz w:val="16"/>
                </w:rPr>
                <w:t>.0</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467D6">
            <w:pPr>
              <w:spacing w:before="60"/>
              <w:rPr>
                <w:rFonts w:ascii="Arial" w:hAnsi="Arial" w:cs="Arial"/>
                <w:sz w:val="16"/>
              </w:rPr>
            </w:pPr>
            <w:r w:rsidRPr="008467D6">
              <w:rPr>
                <w:rFonts w:ascii="Arial" w:hAnsi="Arial" w:cs="Arial"/>
                <w:sz w:val="16"/>
              </w:rPr>
              <w:t>D_2MS_SEC_F32</w:t>
            </w:r>
          </w:p>
        </w:tc>
      </w:tr>
      <w:tr w:rsidR="004A781C" w:rsidTr="009C2CEC">
        <w:trPr>
          <w:jc w:val="center"/>
        </w:trPr>
        <w:tc>
          <w:tcPr>
            <w:tcW w:w="4608" w:type="dxa"/>
            <w:tcBorders>
              <w:top w:val="nil"/>
              <w:left w:val="single" w:sz="6" w:space="0" w:color="auto"/>
              <w:bottom w:val="single" w:sz="6" w:space="0" w:color="auto"/>
              <w:right w:val="single" w:sz="6" w:space="0" w:color="auto"/>
            </w:tcBorders>
          </w:tcPr>
          <w:p w:rsidR="004A781C" w:rsidRDefault="008467D6">
            <w:pPr>
              <w:spacing w:before="60"/>
              <w:rPr>
                <w:rFonts w:ascii="Arial" w:hAnsi="Arial" w:cs="Arial"/>
                <w:sz w:val="16"/>
              </w:rPr>
            </w:pPr>
            <w:r w:rsidRPr="008467D6">
              <w:rPr>
                <w:rFonts w:ascii="Arial" w:hAnsi="Arial" w:cs="Arial"/>
                <w:sz w:val="16"/>
              </w:rPr>
              <w:t>D_ZERO_ULS_F32</w:t>
            </w:r>
          </w:p>
        </w:tc>
      </w:tr>
      <w:tr w:rsidR="005F2426"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5F2426" w:rsidRPr="009C2CEC" w:rsidRDefault="005F2426">
            <w:pPr>
              <w:spacing w:before="60"/>
              <w:rPr>
                <w:rFonts w:ascii="Arial" w:hAnsi="Arial" w:cs="Arial"/>
                <w:sz w:val="16"/>
                <w:szCs w:val="16"/>
              </w:rPr>
            </w:pPr>
            <w:r w:rsidRPr="009C2CEC">
              <w:rPr>
                <w:rFonts w:ascii="Arial" w:hAnsi="Arial" w:cs="Arial"/>
                <w:color w:val="000000"/>
                <w:sz w:val="16"/>
                <w:szCs w:val="16"/>
              </w:rPr>
              <w:t>FLT_EPSILON</w:t>
            </w:r>
          </w:p>
        </w:tc>
      </w:tr>
      <w:tr w:rsidR="00342ACF" w:rsidTr="009C2CEC">
        <w:trPr>
          <w:jc w:val="center"/>
          <w:ins w:id="202" w:author="Creager, Kathleen" w:date="2013-08-30T10:49:00Z"/>
        </w:trPr>
        <w:tc>
          <w:tcPr>
            <w:tcW w:w="4608" w:type="dxa"/>
            <w:tcBorders>
              <w:top w:val="single" w:sz="6" w:space="0" w:color="auto"/>
              <w:left w:val="single" w:sz="6" w:space="0" w:color="auto"/>
              <w:bottom w:val="single" w:sz="6" w:space="0" w:color="auto"/>
              <w:right w:val="single" w:sz="6" w:space="0" w:color="auto"/>
            </w:tcBorders>
          </w:tcPr>
          <w:p w:rsidR="00342ACF" w:rsidRPr="009C2CEC" w:rsidRDefault="00342ACF">
            <w:pPr>
              <w:spacing w:before="60"/>
              <w:rPr>
                <w:ins w:id="203" w:author="Creager, Kathleen" w:date="2013-08-30T10:49:00Z"/>
                <w:rFonts w:ascii="Arial" w:hAnsi="Arial" w:cs="Arial"/>
                <w:color w:val="000000"/>
                <w:sz w:val="16"/>
                <w:szCs w:val="16"/>
              </w:rPr>
            </w:pPr>
            <w:ins w:id="204" w:author="Creager, Kathleen" w:date="2013-08-30T10:49:00Z">
              <w:r w:rsidRPr="00342ACF">
                <w:rPr>
                  <w:rFonts w:ascii="Arial" w:hAnsi="Arial" w:cs="Arial"/>
                  <w:color w:val="000000"/>
                  <w:sz w:val="16"/>
                  <w:szCs w:val="16"/>
                </w:rPr>
                <w:t>D_TESTNOTCOMPLETETHISOPCYCLEBIT_CNT_B8</w:t>
              </w:r>
            </w:ins>
          </w:p>
        </w:tc>
      </w:tr>
      <w:tr w:rsidR="002C28F1" w:rsidTr="009C2CEC">
        <w:trPr>
          <w:jc w:val="center"/>
          <w:ins w:id="205" w:author="Creager, Kathleen" w:date="2013-08-28T15:32:00Z"/>
        </w:trPr>
        <w:tc>
          <w:tcPr>
            <w:tcW w:w="4608" w:type="dxa"/>
            <w:tcBorders>
              <w:top w:val="single" w:sz="6" w:space="0" w:color="auto"/>
              <w:left w:val="single" w:sz="6" w:space="0" w:color="auto"/>
              <w:bottom w:val="single" w:sz="6" w:space="0" w:color="auto"/>
              <w:right w:val="single" w:sz="6" w:space="0" w:color="auto"/>
            </w:tcBorders>
          </w:tcPr>
          <w:p w:rsidR="002C28F1" w:rsidRPr="009C2CEC" w:rsidRDefault="002C28F1">
            <w:pPr>
              <w:spacing w:before="60"/>
              <w:rPr>
                <w:ins w:id="206" w:author="Creager, Kathleen" w:date="2013-08-28T15:32:00Z"/>
                <w:rFonts w:ascii="Arial" w:hAnsi="Arial" w:cs="Arial"/>
                <w:color w:val="000000"/>
                <w:sz w:val="16"/>
                <w:szCs w:val="16"/>
              </w:rPr>
            </w:pPr>
            <w:ins w:id="207" w:author="Creager, Kathleen" w:date="2013-08-28T15:32:00Z">
              <w:r w:rsidRPr="002C28F1">
                <w:rPr>
                  <w:rFonts w:ascii="Arial" w:hAnsi="Arial" w:cs="Arial"/>
                  <w:color w:val="000000"/>
                  <w:sz w:val="16"/>
                  <w:szCs w:val="16"/>
                </w:rPr>
                <w:t>D_MTRTRQCMDLOLMT_MTRNM_F32</w:t>
              </w:r>
            </w:ins>
          </w:p>
        </w:tc>
      </w:tr>
      <w:tr w:rsidR="002C28F1" w:rsidTr="009C2CEC">
        <w:trPr>
          <w:jc w:val="center"/>
          <w:ins w:id="208" w:author="Creager, Kathleen" w:date="2013-08-28T15:32:00Z"/>
        </w:trPr>
        <w:tc>
          <w:tcPr>
            <w:tcW w:w="4608" w:type="dxa"/>
            <w:tcBorders>
              <w:top w:val="single" w:sz="6" w:space="0" w:color="auto"/>
              <w:left w:val="single" w:sz="6" w:space="0" w:color="auto"/>
              <w:bottom w:val="single" w:sz="6" w:space="0" w:color="auto"/>
              <w:right w:val="single" w:sz="6" w:space="0" w:color="auto"/>
            </w:tcBorders>
          </w:tcPr>
          <w:p w:rsidR="002C28F1" w:rsidRPr="002C28F1" w:rsidRDefault="002C28F1">
            <w:pPr>
              <w:spacing w:before="60"/>
              <w:rPr>
                <w:ins w:id="209" w:author="Creager, Kathleen" w:date="2013-08-28T15:32:00Z"/>
                <w:rFonts w:ascii="Arial" w:hAnsi="Arial" w:cs="Arial"/>
                <w:color w:val="000000"/>
                <w:sz w:val="16"/>
                <w:szCs w:val="16"/>
              </w:rPr>
            </w:pPr>
            <w:ins w:id="210" w:author="Creager, Kathleen" w:date="2013-08-28T15:32:00Z">
              <w:r>
                <w:rPr>
                  <w:rFonts w:ascii="Arial" w:hAnsi="Arial" w:cs="Arial"/>
                  <w:color w:val="000000"/>
                  <w:sz w:val="16"/>
                  <w:szCs w:val="16"/>
                </w:rPr>
                <w:t>D_MTRTRQCMD</w:t>
              </w:r>
            </w:ins>
            <w:ins w:id="211" w:author="Creager, Kathleen" w:date="2013-08-28T15:33:00Z">
              <w:r>
                <w:rPr>
                  <w:rFonts w:ascii="Arial" w:hAnsi="Arial" w:cs="Arial"/>
                  <w:color w:val="000000"/>
                  <w:sz w:val="16"/>
                  <w:szCs w:val="16"/>
                </w:rPr>
                <w:t>HI</w:t>
              </w:r>
            </w:ins>
            <w:ins w:id="212" w:author="Creager, Kathleen" w:date="2013-08-28T15:32:00Z">
              <w:r w:rsidRPr="002C28F1">
                <w:rPr>
                  <w:rFonts w:ascii="Arial" w:hAnsi="Arial" w:cs="Arial"/>
                  <w:color w:val="000000"/>
                  <w:sz w:val="16"/>
                  <w:szCs w:val="16"/>
                </w:rPr>
                <w:t>LMT_MTRNM_F32</w:t>
              </w:r>
            </w:ins>
          </w:p>
        </w:tc>
      </w:tr>
      <w:tr w:rsidR="002C28F1" w:rsidTr="009C2CEC">
        <w:trPr>
          <w:jc w:val="center"/>
          <w:ins w:id="213" w:author="Creager, Kathleen" w:date="2013-08-28T15:37:00Z"/>
        </w:trPr>
        <w:tc>
          <w:tcPr>
            <w:tcW w:w="4608" w:type="dxa"/>
            <w:tcBorders>
              <w:top w:val="single" w:sz="6" w:space="0" w:color="auto"/>
              <w:left w:val="single" w:sz="6" w:space="0" w:color="auto"/>
              <w:bottom w:val="single" w:sz="6" w:space="0" w:color="auto"/>
              <w:right w:val="single" w:sz="6" w:space="0" w:color="auto"/>
            </w:tcBorders>
          </w:tcPr>
          <w:p w:rsidR="002C28F1" w:rsidRDefault="002C28F1">
            <w:pPr>
              <w:spacing w:before="60"/>
              <w:rPr>
                <w:ins w:id="214" w:author="Creager, Kathleen" w:date="2013-08-28T15:37:00Z"/>
                <w:rFonts w:ascii="Arial" w:hAnsi="Arial" w:cs="Arial"/>
                <w:color w:val="000000"/>
                <w:sz w:val="16"/>
                <w:szCs w:val="16"/>
              </w:rPr>
            </w:pPr>
            <w:ins w:id="215" w:author="Creager, Kathleen" w:date="2013-08-28T15:37:00Z">
              <w:r w:rsidRPr="002C28F1">
                <w:rPr>
                  <w:rFonts w:ascii="Arial" w:hAnsi="Arial" w:cs="Arial"/>
                  <w:color w:val="000000"/>
                  <w:sz w:val="16"/>
                  <w:szCs w:val="16"/>
                </w:rPr>
                <w:t>D_VECUMIN_VOLTS_F32</w:t>
              </w:r>
            </w:ins>
          </w:p>
        </w:tc>
      </w:tr>
      <w:tr w:rsidR="008E2BB9" w:rsidTr="009C2CEC">
        <w:trPr>
          <w:jc w:val="center"/>
          <w:ins w:id="216" w:author="Creager, Kathleen" w:date="2013-08-28T15:37:00Z"/>
        </w:trPr>
        <w:tc>
          <w:tcPr>
            <w:tcW w:w="4608" w:type="dxa"/>
            <w:tcBorders>
              <w:top w:val="single" w:sz="6" w:space="0" w:color="auto"/>
              <w:left w:val="single" w:sz="6" w:space="0" w:color="auto"/>
              <w:bottom w:val="single" w:sz="6" w:space="0" w:color="auto"/>
              <w:right w:val="single" w:sz="6" w:space="0" w:color="auto"/>
            </w:tcBorders>
          </w:tcPr>
          <w:p w:rsidR="008E2BB9" w:rsidRPr="002C28F1" w:rsidRDefault="008E2BB9">
            <w:pPr>
              <w:spacing w:before="60"/>
              <w:rPr>
                <w:ins w:id="217" w:author="Creager, Kathleen" w:date="2013-08-28T15:37:00Z"/>
                <w:rFonts w:ascii="Arial" w:hAnsi="Arial" w:cs="Arial"/>
                <w:color w:val="000000"/>
                <w:sz w:val="16"/>
                <w:szCs w:val="16"/>
              </w:rPr>
            </w:pPr>
            <w:ins w:id="218" w:author="Creager, Kathleen" w:date="2013-08-28T15:37:00Z">
              <w:r w:rsidRPr="008E2BB9">
                <w:rPr>
                  <w:rFonts w:ascii="Arial" w:hAnsi="Arial" w:cs="Arial"/>
                  <w:color w:val="000000"/>
                  <w:sz w:val="16"/>
                  <w:szCs w:val="16"/>
                </w:rPr>
                <w:t>D_FALSE_CNT_LGC</w:t>
              </w:r>
            </w:ins>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467D6"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8467D6" w:rsidP="008B3E94">
      <w:pPr>
        <w:numPr>
          <w:ilvl w:val="0"/>
          <w:numId w:val="5"/>
        </w:numPr>
        <w:spacing w:after="0"/>
      </w:pPr>
      <w:r w:rsidRPr="008467D6">
        <w:t>LPF_KUpdate_f32_m</w:t>
      </w:r>
    </w:p>
    <w:p w:rsidR="008467D6" w:rsidRDefault="008467D6" w:rsidP="008B3E94">
      <w:pPr>
        <w:numPr>
          <w:ilvl w:val="0"/>
          <w:numId w:val="5"/>
        </w:numPr>
        <w:spacing w:after="0"/>
      </w:pPr>
      <w:r w:rsidRPr="008467D6">
        <w:t>LPF_OpUpdate_f32_m</w:t>
      </w:r>
    </w:p>
    <w:p w:rsidR="008467D6" w:rsidRDefault="008467D6" w:rsidP="008B3E94">
      <w:pPr>
        <w:numPr>
          <w:ilvl w:val="0"/>
          <w:numId w:val="5"/>
        </w:numPr>
        <w:spacing w:after="0"/>
        <w:rPr>
          <w:ins w:id="219" w:author="Creager, Kathleen" w:date="2013-08-28T15:39:00Z"/>
        </w:rPr>
      </w:pPr>
      <w:r w:rsidRPr="008467D6">
        <w:t>Abs_f32_m</w:t>
      </w:r>
    </w:p>
    <w:p w:rsidR="008E2BB9" w:rsidRDefault="008E2BB9" w:rsidP="008B3E94">
      <w:pPr>
        <w:numPr>
          <w:ilvl w:val="0"/>
          <w:numId w:val="5"/>
        </w:numPr>
        <w:spacing w:after="0"/>
      </w:pPr>
      <w:ins w:id="220" w:author="Creager, Kathleen" w:date="2013-08-28T15:39:00Z">
        <w:r>
          <w:t>Abs_s16_m</w:t>
        </w:r>
      </w:ins>
    </w:p>
    <w:p w:rsidR="008467D6" w:rsidRDefault="008467D6" w:rsidP="008B3E94">
      <w:pPr>
        <w:numPr>
          <w:ilvl w:val="0"/>
          <w:numId w:val="5"/>
        </w:numPr>
        <w:spacing w:after="0"/>
      </w:pPr>
      <w:proofErr w:type="spellStart"/>
      <w:r w:rsidRPr="008467D6">
        <w:t>FPM_FixedToFloat_m</w:t>
      </w:r>
      <w:proofErr w:type="spellEnd"/>
    </w:p>
    <w:p w:rsidR="008467D6" w:rsidRDefault="008467D6" w:rsidP="008B3E94">
      <w:pPr>
        <w:numPr>
          <w:ilvl w:val="0"/>
          <w:numId w:val="5"/>
        </w:numPr>
        <w:spacing w:after="0"/>
      </w:pPr>
      <w:proofErr w:type="spellStart"/>
      <w:r w:rsidRPr="008467D6">
        <w:t>FPM_FloatToFixed_m</w:t>
      </w:r>
      <w:proofErr w:type="spellEnd"/>
    </w:p>
    <w:p w:rsidR="008467D6" w:rsidRDefault="008467D6" w:rsidP="008B3E94">
      <w:pPr>
        <w:numPr>
          <w:ilvl w:val="0"/>
          <w:numId w:val="5"/>
        </w:numPr>
        <w:spacing w:after="0"/>
      </w:pPr>
      <w:r w:rsidRPr="008467D6">
        <w:t>IntplVarXY_</w:t>
      </w:r>
      <w:bookmarkStart w:id="221" w:name="OLE_LINK11"/>
      <w:r w:rsidRPr="008467D6">
        <w:t>u16_u16Xu16Y</w:t>
      </w:r>
      <w:bookmarkEnd w:id="221"/>
      <w:r w:rsidRPr="008467D6">
        <w:t>_Cnt</w:t>
      </w:r>
    </w:p>
    <w:p w:rsidR="008467D6" w:rsidDel="00D71907" w:rsidRDefault="008467D6" w:rsidP="008B3E94">
      <w:pPr>
        <w:numPr>
          <w:ilvl w:val="0"/>
          <w:numId w:val="5"/>
        </w:numPr>
        <w:spacing w:after="0"/>
        <w:rPr>
          <w:del w:id="222" w:author="Creager, Kathleen" w:date="2013-08-29T14:40:00Z"/>
        </w:rPr>
      </w:pPr>
      <w:del w:id="223" w:author="Creager, Kathleen" w:date="2013-08-29T14:40:00Z">
        <w:r w:rsidRPr="008467D6" w:rsidDel="00D71907">
          <w:delText>IntplVarXY_</w:delText>
        </w:r>
        <w:bookmarkStart w:id="224" w:name="OLE_LINK12"/>
        <w:bookmarkStart w:id="225" w:name="OLE_LINK15"/>
        <w:r w:rsidRPr="008467D6" w:rsidDel="00D71907">
          <w:delText>s16_u16Xs16Y</w:delText>
        </w:r>
        <w:bookmarkEnd w:id="224"/>
        <w:bookmarkEnd w:id="225"/>
        <w:r w:rsidRPr="008467D6" w:rsidDel="00D71907">
          <w:delText>_Cnt</w:delText>
        </w:r>
      </w:del>
    </w:p>
    <w:p w:rsidR="008467D6" w:rsidRDefault="008467D6" w:rsidP="008B3E94">
      <w:pPr>
        <w:numPr>
          <w:ilvl w:val="0"/>
          <w:numId w:val="5"/>
        </w:numPr>
        <w:spacing w:after="0"/>
      </w:pPr>
      <w:proofErr w:type="spellStart"/>
      <w:r w:rsidRPr="008467D6">
        <w:t>TableSize_m</w:t>
      </w:r>
      <w:proofErr w:type="spellEnd"/>
    </w:p>
    <w:p w:rsidR="008467D6" w:rsidRDefault="008467D6" w:rsidP="008B3E94">
      <w:pPr>
        <w:numPr>
          <w:ilvl w:val="0"/>
          <w:numId w:val="5"/>
        </w:numPr>
        <w:spacing w:after="0"/>
      </w:pPr>
      <w:proofErr w:type="spellStart"/>
      <w:r w:rsidRPr="008467D6">
        <w:t>Limit_m</w:t>
      </w:r>
      <w:proofErr w:type="spellEnd"/>
    </w:p>
    <w:p w:rsidR="008467D6" w:rsidRDefault="008467D6" w:rsidP="008B3E94">
      <w:pPr>
        <w:numPr>
          <w:ilvl w:val="0"/>
          <w:numId w:val="5"/>
        </w:numPr>
        <w:spacing w:after="0"/>
        <w:rPr>
          <w:ins w:id="226" w:author="Creager, Kathleen" w:date="2013-08-28T15:39:00Z"/>
        </w:rPr>
      </w:pPr>
      <w:proofErr w:type="spellStart"/>
      <w:r w:rsidRPr="008467D6">
        <w:t>Min_m</w:t>
      </w:r>
      <w:proofErr w:type="spellEnd"/>
    </w:p>
    <w:p w:rsidR="008E2BB9" w:rsidRDefault="008E2BB9" w:rsidP="008B3E94">
      <w:pPr>
        <w:numPr>
          <w:ilvl w:val="0"/>
          <w:numId w:val="5"/>
        </w:numPr>
        <w:spacing w:after="0"/>
      </w:pPr>
      <w:proofErr w:type="spellStart"/>
      <w:ins w:id="227" w:author="Creager, Kathleen" w:date="2013-08-28T15:39:00Z">
        <w:r>
          <w:t>Max_m</w:t>
        </w:r>
      </w:ins>
      <w:proofErr w:type="spellEnd"/>
    </w:p>
    <w:p w:rsidR="00212DE8" w:rsidRDefault="00212DE8" w:rsidP="00212DE8">
      <w:pPr>
        <w:numPr>
          <w:ilvl w:val="0"/>
          <w:numId w:val="5"/>
        </w:numPr>
        <w:spacing w:after="0"/>
      </w:pPr>
      <w:r>
        <w:t>IntplVarXY_u16_s</w:t>
      </w:r>
      <w:r w:rsidRPr="008467D6">
        <w:t>16Xu16Y_Cnt</w:t>
      </w:r>
    </w:p>
    <w:p w:rsidR="00212DE8" w:rsidRDefault="00212DE8" w:rsidP="008B3E94">
      <w:pPr>
        <w:numPr>
          <w:ilvl w:val="0"/>
          <w:numId w:val="5"/>
        </w:numPr>
        <w:spacing w:after="0"/>
      </w:pPr>
      <w:r w:rsidRPr="00212DE8">
        <w:t>Sign_f32_m</w:t>
      </w:r>
    </w:p>
    <w:p w:rsidR="00212DE8" w:rsidRDefault="00212DE8" w:rsidP="00212DE8">
      <w:pPr>
        <w:spacing w:after="0"/>
      </w:pPr>
    </w:p>
    <w:p w:rsidR="00212DE8" w:rsidRDefault="00212DE8" w:rsidP="00212DE8">
      <w:p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467D6" w:rsidRDefault="008467D6" w:rsidP="008467D6">
      <w:bookmarkStart w:id="228" w:name="OLE_LINK13"/>
      <w:bookmarkStart w:id="229" w:name="OLE_LINK14"/>
    </w:p>
    <w:p w:rsidR="008F6DBB" w:rsidRDefault="008467D6" w:rsidP="008467D6">
      <w:r>
        <w:t>None</w:t>
      </w:r>
    </w:p>
    <w:p w:rsidR="008467D6" w:rsidRDefault="008467D6" w:rsidP="008467D6"/>
    <w:bookmarkEnd w:id="228"/>
    <w:bookmarkEnd w:id="229"/>
    <w:p w:rsidR="008B3E94" w:rsidRDefault="008B3E94" w:rsidP="008B3E94">
      <w:pPr>
        <w:pStyle w:val="Heading2"/>
      </w:pPr>
      <w:r>
        <w:t>Local Functions/Macros Used by this MDD only</w:t>
      </w:r>
    </w:p>
    <w:p w:rsidR="008467D6" w:rsidRDefault="008467D6" w:rsidP="008467D6"/>
    <w:p w:rsidR="008467D6" w:rsidRDefault="008467D6" w:rsidP="008467D6">
      <w:r>
        <w:t>None</w:t>
      </w:r>
    </w:p>
    <w:p w:rsidR="008467D6" w:rsidRDefault="008467D6" w:rsidP="008467D6"/>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Default="002C03D8" w:rsidP="00F141E2">
            <w:pPr>
              <w:spacing w:before="100" w:beforeAutospacing="1" w:after="100" w:afterAutospacing="1"/>
              <w:rPr>
                <w:rFonts w:ascii="Arial" w:hAnsi="Arial" w:cs="Arial"/>
                <w:sz w:val="16"/>
                <w:szCs w:val="16"/>
              </w:rPr>
            </w:pPr>
          </w:p>
          <w:p w:rsidR="007773F1" w:rsidRPr="004B5BE2" w:rsidRDefault="007773F1" w:rsidP="00F141E2">
            <w:pPr>
              <w:spacing w:before="100" w:beforeAutospacing="1" w:after="100" w:afterAutospacing="1"/>
              <w:rPr>
                <w:rFonts w:ascii="Arial" w:hAnsi="Arial" w:cs="Arial"/>
                <w:sz w:val="16"/>
                <w:szCs w:val="16"/>
              </w:rPr>
            </w:pPr>
            <w:proofErr w:type="spellStart"/>
            <w:r w:rsidRPr="008467D6">
              <w:rPr>
                <w:rFonts w:ascii="Arial" w:hAnsi="Arial" w:cs="Arial"/>
                <w:sz w:val="16"/>
                <w:szCs w:val="16"/>
              </w:rPr>
              <w:t>Rte_InitValue</w:t>
            </w:r>
            <w:proofErr w:type="spellEnd"/>
            <w:r w:rsidRPr="007773F1">
              <w:rPr>
                <w:rFonts w:ascii="Arial" w:hAnsi="Arial" w:cs="Arial"/>
                <w:sz w:val="16"/>
                <w:szCs w:val="16"/>
              </w:rPr>
              <w:t xml:space="preserve"> </w:t>
            </w:r>
            <w:r>
              <w:rPr>
                <w:rFonts w:ascii="Arial" w:hAnsi="Arial" w:cs="Arial"/>
                <w:sz w:val="16"/>
                <w:szCs w:val="16"/>
              </w:rPr>
              <w:t>_</w:t>
            </w:r>
            <w:r w:rsidRPr="007773F1">
              <w:rPr>
                <w:rFonts w:ascii="Arial" w:hAnsi="Arial" w:cs="Arial"/>
                <w:sz w:val="16"/>
                <w:szCs w:val="16"/>
              </w:rPr>
              <w:t>CntDisMtrTrqCmdMRF_MtrNm_f32</w:t>
            </w:r>
          </w:p>
        </w:tc>
        <w:tc>
          <w:tcPr>
            <w:tcW w:w="4455" w:type="dxa"/>
            <w:vAlign w:val="center"/>
          </w:tcPr>
          <w:p w:rsidR="002C03D8" w:rsidRPr="004B5BE2" w:rsidRDefault="00C17F09"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del w:id="230" w:author="Creager, Kathleen" w:date="2013-08-29T09:12:00Z">
              <w:r w:rsidRPr="008467D6" w:rsidDel="00034472">
                <w:rPr>
                  <w:rFonts w:ascii="Arial" w:hAnsi="Arial" w:cs="Arial"/>
                  <w:sz w:val="16"/>
                  <w:szCs w:val="16"/>
                </w:rPr>
                <w:delText>KeEstimate</w:delText>
              </w:r>
            </w:del>
            <w:ins w:id="231" w:author="Creager, Kathleen" w:date="2013-08-29T09:12:00Z">
              <w:r w:rsidR="00034472">
                <w:rPr>
                  <w:rFonts w:ascii="Arial" w:hAnsi="Arial" w:cs="Arial"/>
                  <w:sz w:val="16"/>
                  <w:szCs w:val="16"/>
                </w:rPr>
                <w:t>EstKe</w:t>
              </w:r>
            </w:ins>
            <w:r w:rsidRPr="008467D6">
              <w:rPr>
                <w:rFonts w:ascii="Arial" w:hAnsi="Arial" w:cs="Arial"/>
                <w:sz w:val="16"/>
                <w:szCs w:val="16"/>
              </w:rPr>
              <w:t>_VpRadpS_f32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del w:id="232" w:author="Creager, Kathleen" w:date="2013-08-29T09:20:00Z">
              <w:r w:rsidRPr="008467D6" w:rsidDel="00FA79F5">
                <w:rPr>
                  <w:rFonts w:ascii="Arial" w:hAnsi="Arial" w:cs="Arial"/>
                  <w:sz w:val="16"/>
                  <w:szCs w:val="16"/>
                </w:rPr>
                <w:delText>MotorVelocityMRF</w:delText>
              </w:r>
            </w:del>
            <w:ins w:id="233" w:author="Creager, Kathleen" w:date="2013-08-29T09:20:00Z">
              <w:r w:rsidR="00FA79F5">
                <w:rPr>
                  <w:rFonts w:ascii="Arial" w:hAnsi="Arial" w:cs="Arial"/>
                  <w:sz w:val="16"/>
                  <w:szCs w:val="16"/>
                </w:rPr>
                <w:t>MtrVel</w:t>
              </w:r>
            </w:ins>
            <w:r w:rsidRPr="008467D6">
              <w:rPr>
                <w:rFonts w:ascii="Arial" w:hAnsi="Arial" w:cs="Arial"/>
                <w:sz w:val="16"/>
                <w:szCs w:val="16"/>
              </w:rPr>
              <w:t>_MtrRadpS_f32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F760F8" w:rsidRDefault="008467D6" w:rsidP="00F141E2">
            <w:pPr>
              <w:spacing w:before="100" w:beforeAutospacing="1" w:after="100" w:afterAutospacing="1"/>
              <w:rPr>
                <w:rFonts w:ascii="Arial" w:hAnsi="Arial" w:cs="Arial"/>
                <w:sz w:val="16"/>
                <w:szCs w:val="16"/>
                <w:lang w:val="fr-FR"/>
              </w:rPr>
            </w:pPr>
            <w:proofErr w:type="spellStart"/>
            <w:r w:rsidRPr="00F760F8">
              <w:rPr>
                <w:rFonts w:ascii="Arial" w:hAnsi="Arial" w:cs="Arial"/>
                <w:sz w:val="16"/>
                <w:szCs w:val="16"/>
                <w:lang w:val="fr-FR"/>
              </w:rPr>
              <w:t>Rte_InitValue_PosServEnable_Cnt_lgc</w:t>
            </w:r>
            <w:proofErr w:type="spellEnd"/>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del w:id="234" w:author="Creager, Kathleen" w:date="2013-08-29T09:37:00Z">
              <w:r w:rsidRPr="008467D6" w:rsidDel="004C5E9D">
                <w:rPr>
                  <w:rFonts w:ascii="Arial" w:hAnsi="Arial" w:cs="Arial"/>
                  <w:sz w:val="16"/>
                  <w:szCs w:val="16"/>
                </w:rPr>
                <w:delText>PowerLimitPerc</w:delText>
              </w:r>
            </w:del>
            <w:ins w:id="235" w:author="Creager, Kathleen" w:date="2013-08-29T09:37:00Z">
              <w:r w:rsidR="004C5E9D">
                <w:rPr>
                  <w:rFonts w:ascii="Arial" w:hAnsi="Arial" w:cs="Arial"/>
                  <w:sz w:val="16"/>
                  <w:szCs w:val="16"/>
                </w:rPr>
                <w:t>FltTrqLmt</w:t>
              </w:r>
            </w:ins>
            <w:r w:rsidRPr="008467D6">
              <w:rPr>
                <w:rFonts w:ascii="Arial" w:hAnsi="Arial" w:cs="Arial"/>
                <w:sz w:val="16"/>
                <w:szCs w:val="16"/>
              </w:rPr>
              <w:t>_Uls_f32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Default="008467D6" w:rsidP="00F141E2">
            <w:pPr>
              <w:spacing w:before="100" w:beforeAutospacing="1" w:after="100" w:afterAutospacing="1"/>
              <w:rPr>
                <w:rFonts w:ascii="Arial" w:hAnsi="Arial" w:cs="Arial"/>
                <w:sz w:val="16"/>
                <w:szCs w:val="16"/>
              </w:rPr>
            </w:pPr>
          </w:p>
          <w:p w:rsidR="00212DE8" w:rsidRPr="004B5BE2" w:rsidRDefault="007773F1"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r w:rsidR="00212DE8" w:rsidRPr="00212DE8">
              <w:rPr>
                <w:rFonts w:ascii="Arial" w:hAnsi="Arial" w:cs="Arial"/>
                <w:sz w:val="16"/>
                <w:szCs w:val="16"/>
              </w:rPr>
              <w:t>MRFMtrTrqCmd_MtrNm_f32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proofErr w:type="spellStart"/>
            <w:r w:rsidRPr="008467D6">
              <w:rPr>
                <w:rFonts w:ascii="Arial" w:hAnsi="Arial" w:cs="Arial"/>
                <w:sz w:val="16"/>
                <w:szCs w:val="16"/>
              </w:rPr>
              <w:t>Rte_InitValue_ThresholdExceeded_Cnt_lgc</w:t>
            </w:r>
            <w:proofErr w:type="spellEnd"/>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8467D6" w:rsidRPr="004B5BE2" w:rsidTr="00F957FA">
        <w:trPr>
          <w:trHeight w:val="341"/>
        </w:trPr>
        <w:tc>
          <w:tcPr>
            <w:tcW w:w="4455" w:type="dxa"/>
            <w:vAlign w:val="center"/>
          </w:tcPr>
          <w:p w:rsidR="008467D6" w:rsidRPr="00F760F8" w:rsidRDefault="008467D6" w:rsidP="00F141E2">
            <w:pPr>
              <w:spacing w:before="100" w:beforeAutospacing="1" w:after="100" w:afterAutospacing="1"/>
              <w:rPr>
                <w:rFonts w:ascii="Arial" w:hAnsi="Arial" w:cs="Arial"/>
                <w:sz w:val="16"/>
                <w:szCs w:val="16"/>
                <w:lang w:val="fr-FR"/>
              </w:rPr>
            </w:pPr>
            <w:r w:rsidRPr="00F760F8">
              <w:rPr>
                <w:rFonts w:ascii="Arial" w:hAnsi="Arial" w:cs="Arial"/>
                <w:sz w:val="16"/>
                <w:szCs w:val="16"/>
                <w:lang w:val="fr-FR"/>
              </w:rPr>
              <w:t>Rte_InitValue_Vecu_Volt_f32</w:t>
            </w:r>
          </w:p>
        </w:tc>
        <w:tc>
          <w:tcPr>
            <w:tcW w:w="4455" w:type="dxa"/>
            <w:vAlign w:val="center"/>
          </w:tcPr>
          <w:p w:rsidR="008467D6" w:rsidRPr="004B5BE2" w:rsidRDefault="00105C6E" w:rsidP="00F957FA">
            <w:pPr>
              <w:spacing w:before="100" w:beforeAutospacing="1" w:after="100" w:afterAutospacing="1"/>
              <w:rPr>
                <w:rFonts w:ascii="Arial" w:hAnsi="Arial" w:cs="Arial"/>
                <w:sz w:val="16"/>
                <w:szCs w:val="16"/>
              </w:rPr>
            </w:pPr>
            <w:r>
              <w:rPr>
                <w:rFonts w:ascii="Arial" w:hAnsi="Arial" w:cs="Arial"/>
                <w:sz w:val="16"/>
                <w:szCs w:val="16"/>
              </w:rPr>
              <w:t>5</w:t>
            </w:r>
          </w:p>
        </w:tc>
      </w:tr>
      <w:tr w:rsidR="003A163D" w:rsidRPr="004B5BE2" w:rsidTr="00F957FA">
        <w:trPr>
          <w:trHeight w:val="341"/>
          <w:ins w:id="236" w:author="Creager, Kathleen" w:date="2013-08-29T10:22:00Z"/>
        </w:trPr>
        <w:tc>
          <w:tcPr>
            <w:tcW w:w="4455" w:type="dxa"/>
            <w:vAlign w:val="center"/>
          </w:tcPr>
          <w:p w:rsidR="003A163D" w:rsidRPr="00F760F8" w:rsidRDefault="003A163D" w:rsidP="00F141E2">
            <w:pPr>
              <w:spacing w:before="100" w:beforeAutospacing="1" w:after="100" w:afterAutospacing="1"/>
              <w:rPr>
                <w:ins w:id="237" w:author="Creager, Kathleen" w:date="2013-08-29T10:22:00Z"/>
                <w:rFonts w:ascii="Arial" w:hAnsi="Arial" w:cs="Arial"/>
                <w:sz w:val="16"/>
                <w:szCs w:val="16"/>
                <w:lang w:val="fr-FR"/>
              </w:rPr>
            </w:pPr>
            <w:proofErr w:type="spellStart"/>
            <w:ins w:id="238" w:author="Creager, Kathleen" w:date="2013-08-29T10:22:00Z">
              <w:r w:rsidRPr="003A163D">
                <w:rPr>
                  <w:rFonts w:ascii="Arial" w:hAnsi="Arial" w:cs="Arial"/>
                  <w:sz w:val="16"/>
                  <w:szCs w:val="16"/>
                  <w:lang w:val="fr-FR"/>
                </w:rPr>
                <w:t>Rte_InitValue_AltFaultActive_Cnt_lgc</w:t>
              </w:r>
              <w:proofErr w:type="spellEnd"/>
            </w:ins>
          </w:p>
        </w:tc>
        <w:tc>
          <w:tcPr>
            <w:tcW w:w="4455" w:type="dxa"/>
            <w:vAlign w:val="center"/>
          </w:tcPr>
          <w:p w:rsidR="003A163D" w:rsidRDefault="003A163D" w:rsidP="00F957FA">
            <w:pPr>
              <w:spacing w:before="100" w:beforeAutospacing="1" w:after="100" w:afterAutospacing="1"/>
              <w:rPr>
                <w:ins w:id="239" w:author="Creager, Kathleen" w:date="2013-08-29T10:22:00Z"/>
                <w:rFonts w:ascii="Arial" w:hAnsi="Arial" w:cs="Arial"/>
                <w:sz w:val="16"/>
                <w:szCs w:val="16"/>
              </w:rPr>
            </w:pPr>
            <w:ins w:id="240" w:author="Creager, Kathleen" w:date="2013-08-29T10:22:00Z">
              <w:r>
                <w:rPr>
                  <w:rFonts w:ascii="Arial" w:hAnsi="Arial" w:cs="Arial"/>
                  <w:sz w:val="16"/>
                  <w:szCs w:val="16"/>
                </w:rPr>
                <w:t>FALSE</w:t>
              </w:r>
            </w:ins>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AB2457">
          <w:t>PwrLmtFuncCr</w:t>
        </w:r>
      </w:fldSimple>
      <w:r w:rsidR="008467D6">
        <w:t>_Init1</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4A781C" w:rsidRDefault="004A781C">
      <w:pPr>
        <w:pStyle w:val="Heading4"/>
      </w:pPr>
      <w:r>
        <w:lastRenderedPageBreak/>
        <w:t xml:space="preserve">Module Internal  </w:t>
      </w:r>
    </w:p>
    <w:p w:rsidR="00122954" w:rsidRDefault="00E54DFD" w:rsidP="00FA6E37">
      <w:pPr>
        <w:jc w:val="center"/>
      </w:pPr>
      <w:r>
        <w:object w:dxaOrig="3660" w:dyaOrig="3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52pt" o:ole="">
            <v:imagedata r:id="rId11" o:title=""/>
          </v:shape>
          <o:OLEObject Type="Embed" ProgID="Visio.Drawing.11" ShapeID="_x0000_i1025" DrawAspect="Content" ObjectID="_1440411737" r:id="rId12"/>
        </w:object>
      </w:r>
      <w:r w:rsidR="009C2CEC" w:rsidDel="009C2CEC">
        <w:t xml:space="preserve"> </w:t>
      </w:r>
      <w:r w:rsidR="004A781C">
        <w:br w:type="page"/>
      </w:r>
    </w:p>
    <w:p w:rsidR="004A781C" w:rsidRDefault="004A781C" w:rsidP="00122954">
      <w:pPr>
        <w:pStyle w:val="Heading2"/>
      </w:pPr>
      <w:r>
        <w:lastRenderedPageBreak/>
        <w:t>Periodic Functions</w:t>
      </w:r>
    </w:p>
    <w:p w:rsidR="004A781C" w:rsidRDefault="004A781C">
      <w:pPr>
        <w:pStyle w:val="Heading3"/>
      </w:pPr>
      <w:r>
        <w:t xml:space="preserve">Per: </w:t>
      </w:r>
      <w:fldSimple w:instr=" DOCPROPERTY &quot;Module Name&quot;  \* MERGEFORMAT ">
        <w:ins w:id="241" w:author="Creager, Kathleen" w:date="2013-08-28T16:59:00Z">
          <w:r w:rsidR="005534AE">
            <w:t>PwrLmtFuncCr</w:t>
          </w:r>
        </w:ins>
        <w:del w:id="242" w:author="Creager, Kathleen" w:date="2013-08-28T16:59:00Z">
          <w:r w:rsidR="00C93BF1" w:rsidDel="005534AE">
            <w:delText>ModuleName</w:delText>
          </w:r>
        </w:del>
      </w:fldSimple>
      <w:r w:rsidR="00AB2457">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7773F1" w:rsidRDefault="00F760F8" w:rsidP="007773F1">
      <w:r w:rsidRPr="00F760F8">
        <w:t>Rte_Call_PwrLmtFuncCr_Per1_CP0_CheckpointReached</w:t>
      </w:r>
    </w:p>
    <w:p w:rsidR="004A781C" w:rsidRDefault="004A781C">
      <w:pPr>
        <w:pStyle w:val="Heading4"/>
      </w:pPr>
      <w:r>
        <w:t>Store Module Inputs to Local copies</w:t>
      </w:r>
    </w:p>
    <w:p w:rsidR="00AB2457" w:rsidRPr="00AB2457" w:rsidRDefault="00AB2457" w:rsidP="00AB2457">
      <w:pPr>
        <w:rPr>
          <w:sz w:val="18"/>
          <w:szCs w:val="18"/>
        </w:rPr>
      </w:pPr>
      <w:del w:id="243" w:author="Creager, Kathleen" w:date="2013-08-29T09:12:00Z">
        <w:r w:rsidRPr="00AB2457" w:rsidDel="00034472">
          <w:rPr>
            <w:sz w:val="18"/>
            <w:szCs w:val="18"/>
          </w:rPr>
          <w:delText>KeEstimate</w:delText>
        </w:r>
      </w:del>
      <w:ins w:id="244" w:author="Creager, Kathleen" w:date="2013-08-29T09:12:00Z">
        <w:r w:rsidR="00034472">
          <w:rPr>
            <w:sz w:val="18"/>
            <w:szCs w:val="18"/>
          </w:rPr>
          <w:t>EstKe</w:t>
        </w:r>
      </w:ins>
      <w:r w:rsidRPr="00AB2457">
        <w:rPr>
          <w:sz w:val="18"/>
          <w:szCs w:val="18"/>
        </w:rPr>
        <w:t>_VpRadpS_T_f32 = Rte_IRead_PwrLmtFuncCr_Per1_</w:t>
      </w:r>
      <w:del w:id="245" w:author="Creager, Kathleen" w:date="2013-08-29T09:12:00Z">
        <w:r w:rsidRPr="00AB2457" w:rsidDel="00034472">
          <w:rPr>
            <w:sz w:val="18"/>
            <w:szCs w:val="18"/>
          </w:rPr>
          <w:delText>K</w:delText>
        </w:r>
        <w:r w:rsidDel="00034472">
          <w:rPr>
            <w:sz w:val="18"/>
            <w:szCs w:val="18"/>
          </w:rPr>
          <w:delText>eEstimate</w:delText>
        </w:r>
      </w:del>
      <w:ins w:id="246" w:author="Creager, Kathleen" w:date="2013-08-29T09:12:00Z">
        <w:r w:rsidR="00034472">
          <w:rPr>
            <w:sz w:val="18"/>
            <w:szCs w:val="18"/>
          </w:rPr>
          <w:t>EstKe</w:t>
        </w:r>
      </w:ins>
      <w:r>
        <w:rPr>
          <w:sz w:val="18"/>
          <w:szCs w:val="18"/>
        </w:rPr>
        <w:t>_VpRadpS_</w:t>
      </w:r>
      <w:proofErr w:type="gramStart"/>
      <w:r>
        <w:rPr>
          <w:sz w:val="18"/>
          <w:szCs w:val="18"/>
        </w:rPr>
        <w:t>f32()</w:t>
      </w:r>
      <w:proofErr w:type="gramEnd"/>
    </w:p>
    <w:p w:rsidR="004A781C" w:rsidRDefault="00AB2457" w:rsidP="00AB2457">
      <w:pPr>
        <w:rPr>
          <w:sz w:val="18"/>
          <w:szCs w:val="18"/>
        </w:rPr>
      </w:pPr>
      <w:del w:id="247" w:author="Creager, Kathleen" w:date="2013-08-29T09:20:00Z">
        <w:r w:rsidRPr="00AB2457" w:rsidDel="00FA79F5">
          <w:rPr>
            <w:sz w:val="18"/>
            <w:szCs w:val="18"/>
          </w:rPr>
          <w:delText>MotorVelocityMRF</w:delText>
        </w:r>
      </w:del>
      <w:ins w:id="248" w:author="Creager, Kathleen" w:date="2013-08-29T09:20:00Z">
        <w:r w:rsidR="00FA79F5">
          <w:rPr>
            <w:sz w:val="18"/>
            <w:szCs w:val="18"/>
          </w:rPr>
          <w:t>M</w:t>
        </w:r>
      </w:ins>
      <w:ins w:id="249" w:author="Creager, Kathleen" w:date="2013-09-04T16:30:00Z">
        <w:r w:rsidR="00671E8E">
          <w:rPr>
            <w:sz w:val="18"/>
            <w:szCs w:val="18"/>
          </w:rPr>
          <w:t>o</w:t>
        </w:r>
      </w:ins>
      <w:ins w:id="250" w:author="Creager, Kathleen" w:date="2013-08-29T09:20:00Z">
        <w:r w:rsidR="00FA79F5">
          <w:rPr>
            <w:sz w:val="18"/>
            <w:szCs w:val="18"/>
          </w:rPr>
          <w:t>t</w:t>
        </w:r>
      </w:ins>
      <w:ins w:id="251" w:author="Creager, Kathleen" w:date="2013-09-04T16:30:00Z">
        <w:r w:rsidR="00671E8E">
          <w:rPr>
            <w:sz w:val="18"/>
            <w:szCs w:val="18"/>
          </w:rPr>
          <w:t>o</w:t>
        </w:r>
      </w:ins>
      <w:ins w:id="252" w:author="Creager, Kathleen" w:date="2013-08-29T09:20:00Z">
        <w:r w:rsidR="00FA79F5">
          <w:rPr>
            <w:sz w:val="18"/>
            <w:szCs w:val="18"/>
          </w:rPr>
          <w:t>rVel</w:t>
        </w:r>
      </w:ins>
      <w:ins w:id="253" w:author="Creager, Kathleen" w:date="2013-09-04T16:30:00Z">
        <w:r w:rsidR="00671E8E">
          <w:rPr>
            <w:sz w:val="18"/>
            <w:szCs w:val="18"/>
          </w:rPr>
          <w:t>MRF</w:t>
        </w:r>
      </w:ins>
      <w:r w:rsidRPr="00AB2457">
        <w:rPr>
          <w:sz w:val="18"/>
          <w:szCs w:val="18"/>
        </w:rPr>
        <w:t>_MtrRadpS_T_f32 = Rte_IRead_PwrLmtFuncCr_Per1_</w:t>
      </w:r>
      <w:del w:id="254" w:author="Creager, Kathleen" w:date="2013-08-29T09:20:00Z">
        <w:r w:rsidDel="00FA79F5">
          <w:rPr>
            <w:sz w:val="18"/>
            <w:szCs w:val="18"/>
          </w:rPr>
          <w:delText>MotorVelocityMRF</w:delText>
        </w:r>
      </w:del>
      <w:ins w:id="255" w:author="Creager, Kathleen" w:date="2013-08-29T09:20:00Z">
        <w:r w:rsidR="00FA79F5">
          <w:rPr>
            <w:sz w:val="18"/>
            <w:szCs w:val="18"/>
          </w:rPr>
          <w:t>M</w:t>
        </w:r>
      </w:ins>
      <w:ins w:id="256" w:author="Creager, Kathleen" w:date="2013-09-04T16:30:00Z">
        <w:r w:rsidR="00671E8E">
          <w:rPr>
            <w:sz w:val="18"/>
            <w:szCs w:val="18"/>
          </w:rPr>
          <w:t>o</w:t>
        </w:r>
      </w:ins>
      <w:ins w:id="257" w:author="Creager, Kathleen" w:date="2013-08-29T09:20:00Z">
        <w:r w:rsidR="00FA79F5">
          <w:rPr>
            <w:sz w:val="18"/>
            <w:szCs w:val="18"/>
          </w:rPr>
          <w:t>t</w:t>
        </w:r>
      </w:ins>
      <w:ins w:id="258" w:author="Creager, Kathleen" w:date="2013-09-04T16:31:00Z">
        <w:r w:rsidR="00671E8E">
          <w:rPr>
            <w:sz w:val="18"/>
            <w:szCs w:val="18"/>
          </w:rPr>
          <w:t>o</w:t>
        </w:r>
      </w:ins>
      <w:ins w:id="259" w:author="Creager, Kathleen" w:date="2013-08-29T09:20:00Z">
        <w:r w:rsidR="00FA79F5">
          <w:rPr>
            <w:sz w:val="18"/>
            <w:szCs w:val="18"/>
          </w:rPr>
          <w:t>rVel</w:t>
        </w:r>
      </w:ins>
      <w:ins w:id="260" w:author="Creager, Kathleen" w:date="2013-09-04T16:31:00Z">
        <w:r w:rsidR="00671E8E">
          <w:rPr>
            <w:sz w:val="18"/>
            <w:szCs w:val="18"/>
          </w:rPr>
          <w:t>MRF</w:t>
        </w:r>
      </w:ins>
      <w:r>
        <w:rPr>
          <w:sz w:val="18"/>
          <w:szCs w:val="18"/>
        </w:rPr>
        <w:t>_MtrRadpS_</w:t>
      </w:r>
      <w:proofErr w:type="gramStart"/>
      <w:r>
        <w:rPr>
          <w:sz w:val="18"/>
          <w:szCs w:val="18"/>
        </w:rPr>
        <w:t>f32(</w:t>
      </w:r>
      <w:proofErr w:type="gramEnd"/>
      <w:r>
        <w:rPr>
          <w:sz w:val="18"/>
          <w:szCs w:val="18"/>
        </w:rPr>
        <w:t>)</w:t>
      </w:r>
      <w:r w:rsidRPr="00AB2457">
        <w:rPr>
          <w:sz w:val="18"/>
          <w:szCs w:val="18"/>
        </w:rPr>
        <w:t>Vecu_Volt_</w:t>
      </w:r>
      <w:r w:rsidR="00B107A9">
        <w:rPr>
          <w:sz w:val="18"/>
          <w:szCs w:val="18"/>
        </w:rPr>
        <w:t>T</w:t>
      </w:r>
      <w:r w:rsidRPr="00AB2457">
        <w:rPr>
          <w:sz w:val="18"/>
          <w:szCs w:val="18"/>
        </w:rPr>
        <w:t>_f32 = Rte_IRead_Pw</w:t>
      </w:r>
      <w:r>
        <w:rPr>
          <w:sz w:val="18"/>
          <w:szCs w:val="18"/>
        </w:rPr>
        <w:t>rLmtFuncCr_Per1_Vecu_Volt_f32()</w:t>
      </w:r>
    </w:p>
    <w:p w:rsidR="007773F1" w:rsidRDefault="007773F1" w:rsidP="00AB2457">
      <w:pPr>
        <w:rPr>
          <w:sz w:val="18"/>
          <w:szCs w:val="18"/>
        </w:rPr>
      </w:pPr>
      <w:r w:rsidRPr="007773F1">
        <w:rPr>
          <w:sz w:val="18"/>
          <w:szCs w:val="18"/>
        </w:rPr>
        <w:t>CntDisMtrCmdMRF_MtrNm_</w:t>
      </w:r>
      <w:r w:rsidR="00DF5E6F">
        <w:rPr>
          <w:sz w:val="18"/>
          <w:szCs w:val="18"/>
        </w:rPr>
        <w:t>T</w:t>
      </w:r>
      <w:r w:rsidRPr="007773F1">
        <w:rPr>
          <w:sz w:val="18"/>
          <w:szCs w:val="18"/>
        </w:rPr>
        <w:t>_f32 = Rte_IRead_PwrLmtFuncCr_Per1_CntDisMtrTrqCmdMRF_MtrNm_</w:t>
      </w:r>
      <w:proofErr w:type="gramStart"/>
      <w:r w:rsidRPr="007773F1">
        <w:rPr>
          <w:sz w:val="18"/>
          <w:szCs w:val="18"/>
        </w:rPr>
        <w:t>f32()</w:t>
      </w:r>
      <w:proofErr w:type="gramEnd"/>
    </w:p>
    <w:p w:rsidR="004457A0" w:rsidRPr="00F141E2" w:rsidRDefault="004457A0" w:rsidP="00AB2457">
      <w:pPr>
        <w:rPr>
          <w:sz w:val="18"/>
          <w:szCs w:val="18"/>
        </w:rPr>
      </w:pPr>
      <w:proofErr w:type="spellStart"/>
      <w:r w:rsidRPr="004457A0">
        <w:rPr>
          <w:sz w:val="18"/>
          <w:szCs w:val="18"/>
        </w:rPr>
        <w:t>AltFaultActive_Cnt_T_lgc</w:t>
      </w:r>
      <w:proofErr w:type="spellEnd"/>
      <w:r w:rsidRPr="004457A0">
        <w:rPr>
          <w:sz w:val="18"/>
          <w:szCs w:val="18"/>
        </w:rPr>
        <w:t xml:space="preserve"> = Rte_IRead_PwrLmtFuncCr_Per1_AltFaultActive_Cnt_</w:t>
      </w:r>
      <w:proofErr w:type="gramStart"/>
      <w:r w:rsidRPr="004457A0">
        <w:rPr>
          <w:sz w:val="18"/>
          <w:szCs w:val="18"/>
        </w:rPr>
        <w:t>lgc()</w:t>
      </w:r>
      <w:proofErr w:type="gramEnd"/>
    </w:p>
    <w:p w:rsidR="009C2CEC" w:rsidRDefault="009C2CEC">
      <w:pPr>
        <w:pStyle w:val="Heading4"/>
      </w:pPr>
      <w:r>
        <w:t>Filter Motor Velocity</w:t>
      </w:r>
    </w:p>
    <w:p w:rsidR="009C2CEC" w:rsidRPr="009C2CEC" w:rsidRDefault="009C2CEC" w:rsidP="009C2CEC">
      <w:pPr>
        <w:rPr>
          <w:sz w:val="18"/>
          <w:szCs w:val="18"/>
        </w:rPr>
      </w:pPr>
      <w:r w:rsidRPr="009C2CEC">
        <w:rPr>
          <w:sz w:val="18"/>
          <w:szCs w:val="18"/>
        </w:rPr>
        <w:t>MtrVelFilt_MtrRadpS_T_f32 = LPF_OpUpdate_f32_</w:t>
      </w:r>
      <w:proofErr w:type="gramStart"/>
      <w:r w:rsidRPr="009C2CEC">
        <w:rPr>
          <w:sz w:val="18"/>
          <w:szCs w:val="18"/>
        </w:rPr>
        <w:t>m(</w:t>
      </w:r>
      <w:proofErr w:type="gramEnd"/>
      <w:del w:id="261" w:author="Creager, Kathleen" w:date="2013-08-29T09:20:00Z">
        <w:r w:rsidRPr="009C2CEC" w:rsidDel="00FA79F5">
          <w:rPr>
            <w:sz w:val="18"/>
            <w:szCs w:val="18"/>
          </w:rPr>
          <w:delText>MotorVelocityMRF</w:delText>
        </w:r>
      </w:del>
      <w:ins w:id="262" w:author="Creager, Kathleen" w:date="2013-08-29T09:20:00Z">
        <w:r w:rsidR="00FA79F5">
          <w:rPr>
            <w:sz w:val="18"/>
            <w:szCs w:val="18"/>
          </w:rPr>
          <w:t>M</w:t>
        </w:r>
      </w:ins>
      <w:ins w:id="263" w:author="Creager, Kathleen" w:date="2013-09-04T16:31:00Z">
        <w:r w:rsidR="00671E8E">
          <w:rPr>
            <w:sz w:val="18"/>
            <w:szCs w:val="18"/>
          </w:rPr>
          <w:t>o</w:t>
        </w:r>
      </w:ins>
      <w:ins w:id="264" w:author="Creager, Kathleen" w:date="2013-08-29T09:20:00Z">
        <w:r w:rsidR="00FA79F5">
          <w:rPr>
            <w:sz w:val="18"/>
            <w:szCs w:val="18"/>
          </w:rPr>
          <w:t>t</w:t>
        </w:r>
      </w:ins>
      <w:ins w:id="265" w:author="Creager, Kathleen" w:date="2013-09-04T16:31:00Z">
        <w:r w:rsidR="00671E8E">
          <w:rPr>
            <w:sz w:val="18"/>
            <w:szCs w:val="18"/>
          </w:rPr>
          <w:t>o</w:t>
        </w:r>
      </w:ins>
      <w:ins w:id="266" w:author="Creager, Kathleen" w:date="2013-08-29T09:20:00Z">
        <w:r w:rsidR="00FA79F5">
          <w:rPr>
            <w:sz w:val="18"/>
            <w:szCs w:val="18"/>
          </w:rPr>
          <w:t>rVel</w:t>
        </w:r>
      </w:ins>
      <w:ins w:id="267" w:author="Creager, Kathleen" w:date="2013-09-04T16:31:00Z">
        <w:r w:rsidR="00671E8E">
          <w:rPr>
            <w:sz w:val="18"/>
            <w:szCs w:val="18"/>
          </w:rPr>
          <w:t>MRF</w:t>
        </w:r>
      </w:ins>
      <w:r w:rsidRPr="009C2CEC">
        <w:rPr>
          <w:sz w:val="18"/>
          <w:szCs w:val="18"/>
        </w:rPr>
        <w:t>_MtrRadpS_T_f32, &amp;</w:t>
      </w:r>
      <w:ins w:id="268" w:author="Creager, Kathleen" w:date="2013-08-29T10:11:00Z">
        <w:r w:rsidR="00246699" w:rsidRPr="00246699">
          <w:t xml:space="preserve"> </w:t>
        </w:r>
        <w:proofErr w:type="spellStart"/>
        <w:r w:rsidR="00246699" w:rsidRPr="00246699">
          <w:rPr>
            <w:sz w:val="18"/>
            <w:szCs w:val="18"/>
          </w:rPr>
          <w:t>PwrLmtFuncCr</w:t>
        </w:r>
        <w:proofErr w:type="spellEnd"/>
        <w:r w:rsidR="00246699" w:rsidRPr="00246699">
          <w:rPr>
            <w:sz w:val="18"/>
            <w:szCs w:val="18"/>
          </w:rPr>
          <w:t>_</w:t>
        </w:r>
        <w:r w:rsidR="00246699" w:rsidRPr="00246699" w:rsidDel="00246699">
          <w:rPr>
            <w:sz w:val="18"/>
            <w:szCs w:val="18"/>
          </w:rPr>
          <w:t xml:space="preserve"> </w:t>
        </w:r>
      </w:ins>
      <w:del w:id="269" w:author="Creager, Kathleen" w:date="2013-08-29T10:11:00Z">
        <w:r w:rsidRPr="009C2CEC" w:rsidDel="00246699">
          <w:rPr>
            <w:sz w:val="18"/>
            <w:szCs w:val="18"/>
          </w:rPr>
          <w:delText>PwrLmt</w:delText>
        </w:r>
      </w:del>
      <w:proofErr w:type="spellStart"/>
      <w:r w:rsidRPr="009C2CEC">
        <w:rPr>
          <w:sz w:val="18"/>
          <w:szCs w:val="18"/>
        </w:rPr>
        <w:t>MtrVelKSV_M_str</w:t>
      </w:r>
      <w:proofErr w:type="spellEnd"/>
      <w:r w:rsidRPr="009C2CEC">
        <w:rPr>
          <w:sz w:val="18"/>
          <w:szCs w:val="18"/>
        </w:rPr>
        <w:t>)</w:t>
      </w:r>
    </w:p>
    <w:p w:rsidR="004A781C" w:rsidRDefault="001064E6">
      <w:pPr>
        <w:pStyle w:val="Heading4"/>
      </w:pPr>
      <w:proofErr w:type="spellStart"/>
      <w:r>
        <w:lastRenderedPageBreak/>
        <w:t>Nexteer</w:t>
      </w:r>
      <w:proofErr w:type="spellEnd"/>
      <w:r>
        <w:t xml:space="preserve"> Power Limit</w:t>
      </w:r>
    </w:p>
    <w:p w:rsidR="006A000B" w:rsidRDefault="00671E8E" w:rsidP="00626F54">
      <w:pPr>
        <w:jc w:val="center"/>
      </w:pPr>
      <w:r>
        <w:object w:dxaOrig="6895" w:dyaOrig="18766">
          <v:shape id="_x0000_i1026" type="#_x0000_t75" style="width:210.5pt;height:552.5pt" o:ole="">
            <v:imagedata r:id="rId13" o:title=""/>
          </v:shape>
          <o:OLEObject Type="Embed" ProgID="Visio.Drawing.11" ShapeID="_x0000_i1026" DrawAspect="Content" ObjectID="_1440411738" r:id="rId14"/>
        </w:object>
      </w:r>
    </w:p>
    <w:p w:rsidR="001064E6" w:rsidRDefault="0096434B" w:rsidP="001064E6">
      <w:pPr>
        <w:pStyle w:val="Heading4"/>
      </w:pPr>
      <w:r>
        <w:lastRenderedPageBreak/>
        <w:t>Output Velocity</w:t>
      </w:r>
    </w:p>
    <w:p w:rsidR="001064E6" w:rsidRDefault="001064E6" w:rsidP="00F141E2">
      <w:pPr>
        <w:jc w:val="center"/>
      </w:pPr>
    </w:p>
    <w:p w:rsidR="001064E6" w:rsidRDefault="000A4947">
      <w:pPr>
        <w:spacing w:after="0"/>
      </w:pPr>
      <w:r>
        <w:object w:dxaOrig="8145" w:dyaOrig="16516">
          <v:shape id="_x0000_i1029" type="#_x0000_t75" style="width:318pt;height:512pt" o:ole="">
            <v:imagedata r:id="rId15" o:title=""/>
          </v:shape>
          <o:OLEObject Type="Embed" ProgID="Visio.Drawing.11" ShapeID="_x0000_i1029" DrawAspect="Content" ObjectID="_1440411739" r:id="rId16"/>
        </w:object>
      </w:r>
    </w:p>
    <w:p w:rsidR="00626F54" w:rsidRDefault="00626F54">
      <w:pPr>
        <w:spacing w:after="0"/>
        <w:rPr>
          <w:rFonts w:ascii="Arial" w:hAnsi="Arial"/>
          <w:b/>
          <w:sz w:val="24"/>
        </w:rPr>
      </w:pPr>
    </w:p>
    <w:p w:rsidR="004A781C" w:rsidRDefault="004A781C">
      <w:pPr>
        <w:pStyle w:val="Heading4"/>
      </w:pPr>
      <w:r>
        <w:lastRenderedPageBreak/>
        <w:t>Store Local copy of outputs into Module Outputs</w:t>
      </w:r>
    </w:p>
    <w:p w:rsidR="0096434B" w:rsidRPr="00AB2457" w:rsidRDefault="00602C15" w:rsidP="00AB2457">
      <w:pPr>
        <w:rPr>
          <w:sz w:val="18"/>
          <w:szCs w:val="18"/>
        </w:rPr>
      </w:pPr>
      <w:ins w:id="270" w:author="Creager, Kathleen" w:date="2013-08-30T11:32:00Z">
        <w:r>
          <w:rPr>
            <w:sz w:val="18"/>
            <w:szCs w:val="18"/>
          </w:rPr>
          <w:t>PwrLmtFuncCr_</w:t>
        </w:r>
      </w:ins>
      <w:r w:rsidR="00AB2457" w:rsidRPr="00AB2457">
        <w:rPr>
          <w:sz w:val="18"/>
          <w:szCs w:val="18"/>
        </w:rPr>
        <w:t>OPVelOffset_MtrRadpS_D_f</w:t>
      </w:r>
      <w:r w:rsidR="00AB2457">
        <w:rPr>
          <w:sz w:val="18"/>
          <w:szCs w:val="18"/>
        </w:rPr>
        <w:t>32 = OPVelOffset_MtrRadpS_T_f32</w:t>
      </w:r>
    </w:p>
    <w:p w:rsidR="00AB2457" w:rsidRPr="00AB2457" w:rsidRDefault="00602C15" w:rsidP="00AB2457">
      <w:pPr>
        <w:rPr>
          <w:sz w:val="18"/>
          <w:szCs w:val="18"/>
        </w:rPr>
      </w:pPr>
      <w:ins w:id="271" w:author="Creager, Kathleen" w:date="2013-08-30T11:32:00Z">
        <w:r>
          <w:rPr>
            <w:sz w:val="18"/>
            <w:szCs w:val="18"/>
          </w:rPr>
          <w:t>PwrLmtFuncCr_</w:t>
        </w:r>
      </w:ins>
      <w:r w:rsidR="00AB2457" w:rsidRPr="00AB2457">
        <w:rPr>
          <w:sz w:val="18"/>
          <w:szCs w:val="18"/>
        </w:rPr>
        <w:t>TrqEnvLmt_MtrRadpS_D</w:t>
      </w:r>
      <w:r w:rsidR="00AB2457">
        <w:rPr>
          <w:sz w:val="18"/>
          <w:szCs w:val="18"/>
        </w:rPr>
        <w:t>_f32 = TrqEnvLmt_MtrRadpS_T_f32</w:t>
      </w:r>
    </w:p>
    <w:p w:rsidR="00AB2457" w:rsidRPr="00AB2457" w:rsidRDefault="00602C15" w:rsidP="00AB2457">
      <w:pPr>
        <w:rPr>
          <w:sz w:val="18"/>
          <w:szCs w:val="18"/>
        </w:rPr>
      </w:pPr>
      <w:ins w:id="272" w:author="Creager, Kathleen" w:date="2013-08-30T11:32:00Z">
        <w:r>
          <w:rPr>
            <w:sz w:val="18"/>
            <w:szCs w:val="18"/>
          </w:rPr>
          <w:t>PwrLmtFuncCr_</w:t>
        </w:r>
      </w:ins>
      <w:r w:rsidR="00AB2457" w:rsidRPr="00AB2457">
        <w:rPr>
          <w:sz w:val="18"/>
          <w:szCs w:val="18"/>
        </w:rPr>
        <w:t>TLimitMaxCurr_MtrNm_D_f32 = TLimitMaxCurr_Mtr</w:t>
      </w:r>
      <w:r w:rsidR="00AB2457">
        <w:rPr>
          <w:sz w:val="18"/>
          <w:szCs w:val="18"/>
        </w:rPr>
        <w:t>Nm_T_f32</w:t>
      </w:r>
    </w:p>
    <w:p w:rsidR="00AB2457" w:rsidRPr="00AB2457" w:rsidRDefault="00602C15" w:rsidP="00AB2457">
      <w:pPr>
        <w:rPr>
          <w:sz w:val="18"/>
          <w:szCs w:val="18"/>
        </w:rPr>
      </w:pPr>
      <w:ins w:id="273" w:author="Creager, Kathleen" w:date="2013-08-30T11:32:00Z">
        <w:r>
          <w:rPr>
            <w:sz w:val="18"/>
            <w:szCs w:val="18"/>
          </w:rPr>
          <w:t>PwrLmtFuncCr_</w:t>
        </w:r>
      </w:ins>
      <w:r w:rsidR="0007001D">
        <w:rPr>
          <w:sz w:val="18"/>
          <w:szCs w:val="18"/>
        </w:rPr>
        <w:t>MinStdOpLmt_MtrNm</w:t>
      </w:r>
      <w:r w:rsidR="00AB2457" w:rsidRPr="00AB2457">
        <w:rPr>
          <w:sz w:val="18"/>
          <w:szCs w:val="18"/>
        </w:rPr>
        <w:t>_D_f</w:t>
      </w:r>
      <w:r w:rsidR="00AB2457">
        <w:rPr>
          <w:sz w:val="18"/>
          <w:szCs w:val="18"/>
        </w:rPr>
        <w:t xml:space="preserve">32 = </w:t>
      </w:r>
      <w:proofErr w:type="spellStart"/>
      <w:ins w:id="274" w:author="Creager, Kathleen" w:date="2013-08-29T10:40:00Z">
        <w:r w:rsidR="00F32A8E" w:rsidRPr="00246699">
          <w:rPr>
            <w:sz w:val="18"/>
            <w:szCs w:val="18"/>
          </w:rPr>
          <w:t>PwrLmtFuncCr</w:t>
        </w:r>
        <w:proofErr w:type="spellEnd"/>
        <w:r w:rsidR="00F32A8E" w:rsidRPr="00246699">
          <w:rPr>
            <w:sz w:val="18"/>
            <w:szCs w:val="18"/>
          </w:rPr>
          <w:t xml:space="preserve">_ </w:t>
        </w:r>
      </w:ins>
      <w:r w:rsidR="0007001D">
        <w:rPr>
          <w:sz w:val="18"/>
          <w:szCs w:val="18"/>
        </w:rPr>
        <w:t>MinStdOpLmt_MtrNm</w:t>
      </w:r>
      <w:r w:rsidR="00AB2457">
        <w:rPr>
          <w:sz w:val="18"/>
          <w:szCs w:val="18"/>
        </w:rPr>
        <w:t>_</w:t>
      </w:r>
      <w:r w:rsidR="002A294E">
        <w:rPr>
          <w:sz w:val="18"/>
          <w:szCs w:val="18"/>
        </w:rPr>
        <w:t>M</w:t>
      </w:r>
      <w:r w:rsidR="00AB2457">
        <w:rPr>
          <w:sz w:val="18"/>
          <w:szCs w:val="18"/>
        </w:rPr>
        <w:t>_f32</w:t>
      </w:r>
    </w:p>
    <w:p w:rsidR="00AB2457" w:rsidRPr="005419E1" w:rsidRDefault="00246699" w:rsidP="00AB2457">
      <w:pPr>
        <w:rPr>
          <w:sz w:val="18"/>
          <w:szCs w:val="18"/>
        </w:rPr>
      </w:pPr>
      <w:bookmarkStart w:id="275" w:name="OLE_LINK53"/>
      <w:proofErr w:type="spellStart"/>
      <w:ins w:id="276" w:author="Creager, Kathleen" w:date="2013-08-29T10:15:00Z">
        <w:r w:rsidRPr="00246699">
          <w:rPr>
            <w:sz w:val="18"/>
            <w:szCs w:val="18"/>
          </w:rPr>
          <w:t>PwrLmtFuncCr</w:t>
        </w:r>
        <w:proofErr w:type="spellEnd"/>
        <w:r w:rsidRPr="00246699">
          <w:rPr>
            <w:sz w:val="18"/>
            <w:szCs w:val="18"/>
          </w:rPr>
          <w:t xml:space="preserve">_ </w:t>
        </w:r>
      </w:ins>
      <w:bookmarkEnd w:id="275"/>
      <w:r w:rsidR="00AB2457" w:rsidRPr="005419E1">
        <w:rPr>
          <w:sz w:val="18"/>
          <w:szCs w:val="18"/>
        </w:rPr>
        <w:t>SpdAdj_MtrRadpS_M_f32 = SpdAdj_MtrRadpS_T_f32</w:t>
      </w:r>
    </w:p>
    <w:p w:rsidR="0096434B" w:rsidRPr="005419E1" w:rsidRDefault="00246699" w:rsidP="0096434B">
      <w:pPr>
        <w:rPr>
          <w:sz w:val="18"/>
          <w:szCs w:val="18"/>
        </w:rPr>
      </w:pPr>
      <w:proofErr w:type="spellStart"/>
      <w:ins w:id="277" w:author="Creager, Kathleen" w:date="2013-08-29T10:15:00Z">
        <w:r w:rsidRPr="00246699">
          <w:rPr>
            <w:sz w:val="18"/>
            <w:szCs w:val="18"/>
          </w:rPr>
          <w:t>PwrLmtFuncCr</w:t>
        </w:r>
        <w:proofErr w:type="spellEnd"/>
        <w:r w:rsidRPr="00246699">
          <w:rPr>
            <w:sz w:val="18"/>
            <w:szCs w:val="18"/>
          </w:rPr>
          <w:t xml:space="preserve">_ </w:t>
        </w:r>
      </w:ins>
      <w:r w:rsidR="0096434B" w:rsidRPr="005419E1">
        <w:rPr>
          <w:sz w:val="18"/>
          <w:szCs w:val="18"/>
        </w:rPr>
        <w:t>TrqEnvLmt1_MtrNm_M_f32 =TrqEnvLmt1_MtrNm_T_f32;</w:t>
      </w:r>
    </w:p>
    <w:p w:rsidR="0096434B" w:rsidRPr="005419E1" w:rsidRDefault="00602C15" w:rsidP="0096434B">
      <w:pPr>
        <w:rPr>
          <w:sz w:val="18"/>
          <w:szCs w:val="18"/>
        </w:rPr>
      </w:pPr>
      <w:ins w:id="278" w:author="Creager, Kathleen" w:date="2013-08-30T11:32:00Z">
        <w:r>
          <w:rPr>
            <w:sz w:val="18"/>
            <w:szCs w:val="18"/>
          </w:rPr>
          <w:t>PwrLmtFuncCr_</w:t>
        </w:r>
      </w:ins>
      <w:r w:rsidR="0096434B" w:rsidRPr="005419E1">
        <w:rPr>
          <w:sz w:val="18"/>
          <w:szCs w:val="18"/>
        </w:rPr>
        <w:t>TrqLmt1_MtrNm_D_f32 = TrqLmt1_MtrNm_T_f32;</w:t>
      </w:r>
    </w:p>
    <w:p w:rsidR="008365C2" w:rsidRPr="005419E1" w:rsidRDefault="00602C15" w:rsidP="008365C2">
      <w:pPr>
        <w:rPr>
          <w:sz w:val="18"/>
          <w:szCs w:val="18"/>
        </w:rPr>
      </w:pPr>
      <w:ins w:id="279" w:author="Creager, Kathleen" w:date="2013-08-30T11:32:00Z">
        <w:r>
          <w:rPr>
            <w:sz w:val="18"/>
            <w:szCs w:val="18"/>
          </w:rPr>
          <w:t>PwrLmtFuncCr_</w:t>
        </w:r>
      </w:ins>
      <w:r w:rsidR="008365C2" w:rsidRPr="005419E1">
        <w:rPr>
          <w:sz w:val="18"/>
          <w:szCs w:val="18"/>
        </w:rPr>
        <w:t>TrqEnvLmt4_MtrNm_D_f32 = TrqEnvLmt4_MtrNm_T_f32;</w:t>
      </w:r>
    </w:p>
    <w:p w:rsidR="008365C2" w:rsidRDefault="00602C15" w:rsidP="008365C2">
      <w:pPr>
        <w:rPr>
          <w:sz w:val="18"/>
          <w:szCs w:val="18"/>
        </w:rPr>
      </w:pPr>
      <w:ins w:id="280" w:author="Creager, Kathleen" w:date="2013-08-30T11:32:00Z">
        <w:r>
          <w:rPr>
            <w:sz w:val="18"/>
            <w:szCs w:val="18"/>
          </w:rPr>
          <w:t>PwrLmtFuncCr_</w:t>
        </w:r>
      </w:ins>
      <w:r w:rsidR="008365C2" w:rsidRPr="005419E1">
        <w:rPr>
          <w:sz w:val="18"/>
          <w:szCs w:val="18"/>
        </w:rPr>
        <w:t>TrqLmt4_MtrNm_D_f32 = TrqLmt4_MtrNm_T_f32;</w:t>
      </w:r>
    </w:p>
    <w:p w:rsidR="009C2CEC" w:rsidRPr="005419E1" w:rsidRDefault="00602C15" w:rsidP="008365C2">
      <w:pPr>
        <w:rPr>
          <w:sz w:val="18"/>
          <w:szCs w:val="18"/>
        </w:rPr>
      </w:pPr>
      <w:ins w:id="281" w:author="Creager, Kathleen" w:date="2013-08-30T11:32:00Z">
        <w:r>
          <w:rPr>
            <w:sz w:val="18"/>
            <w:szCs w:val="18"/>
          </w:rPr>
          <w:t>PwrLmtFuncCr_</w:t>
        </w:r>
      </w:ins>
      <w:r w:rsidR="009C2CEC" w:rsidRPr="009C2CEC">
        <w:rPr>
          <w:color w:val="000000"/>
          <w:sz w:val="18"/>
          <w:szCs w:val="18"/>
        </w:rPr>
        <w:t>MtrVelFilt_MtrRadpS_D_f32 = MtrVelFilt_MtrRadpS_T_f32</w:t>
      </w:r>
      <w:r w:rsidR="009C2CEC" w:rsidRPr="009C2CEC">
        <w:rPr>
          <w:rFonts w:ascii="Courier New" w:hAnsi="Courier New" w:cs="Courier New"/>
          <w:color w:val="000000"/>
        </w:rPr>
        <w:t>;</w:t>
      </w:r>
    </w:p>
    <w:p w:rsidR="00953AE8" w:rsidRPr="00644739" w:rsidRDefault="00246699" w:rsidP="00AB2457">
      <w:pPr>
        <w:rPr>
          <w:sz w:val="18"/>
          <w:szCs w:val="18"/>
        </w:rPr>
      </w:pPr>
      <w:proofErr w:type="spellStart"/>
      <w:ins w:id="282" w:author="Creager, Kathleen" w:date="2013-08-29T10:15:00Z">
        <w:r w:rsidRPr="00246699">
          <w:rPr>
            <w:sz w:val="18"/>
            <w:szCs w:val="18"/>
          </w:rPr>
          <w:t>PwrLmtFuncCr</w:t>
        </w:r>
        <w:proofErr w:type="spellEnd"/>
        <w:r w:rsidRPr="00246699">
          <w:rPr>
            <w:sz w:val="18"/>
            <w:szCs w:val="18"/>
          </w:rPr>
          <w:t>_</w:t>
        </w:r>
        <w:r w:rsidRPr="00246699" w:rsidDel="00246699">
          <w:rPr>
            <w:sz w:val="18"/>
            <w:szCs w:val="18"/>
          </w:rPr>
          <w:t xml:space="preserve"> </w:t>
        </w:r>
      </w:ins>
      <w:del w:id="283" w:author="Creager, Kathleen" w:date="2013-08-29T10:15:00Z">
        <w:r w:rsidR="00953AE8" w:rsidRPr="00644739" w:rsidDel="00246699">
          <w:rPr>
            <w:sz w:val="18"/>
            <w:szCs w:val="18"/>
          </w:rPr>
          <w:delText>PwrLmt</w:delText>
        </w:r>
      </w:del>
      <w:r w:rsidR="00953AE8" w:rsidRPr="00644739">
        <w:rPr>
          <w:sz w:val="18"/>
          <w:szCs w:val="18"/>
        </w:rPr>
        <w:t>VecuSlewAdj_Volt_M_f32 = PwrLmtVecu1SlewAdj_Volt_T_f32</w:t>
      </w:r>
    </w:p>
    <w:p w:rsidR="00AB2457" w:rsidRPr="00AB2457" w:rsidRDefault="00287AA2" w:rsidP="00AB2457">
      <w:pPr>
        <w:rPr>
          <w:sz w:val="18"/>
          <w:szCs w:val="18"/>
        </w:rPr>
      </w:pPr>
      <w:bookmarkStart w:id="284" w:name="OLE_LINK56"/>
      <w:ins w:id="285" w:author="Creager, Kathleen" w:date="2013-08-29T10:42:00Z">
        <w:r w:rsidRPr="00287AA2">
          <w:rPr>
            <w:sz w:val="18"/>
            <w:szCs w:val="18"/>
          </w:rPr>
          <w:t>Rte_IWrite_PwrLmtFuncCr_Per1_MRFMtrTrqCmd_MtrNm_f32</w:t>
        </w:r>
        <w:r w:rsidRPr="00287AA2" w:rsidDel="00287AA2">
          <w:rPr>
            <w:sz w:val="18"/>
            <w:szCs w:val="18"/>
          </w:rPr>
          <w:t xml:space="preserve"> </w:t>
        </w:r>
      </w:ins>
      <w:del w:id="286" w:author="Creager, Kathleen" w:date="2013-08-29T10:42:00Z">
        <w:r w:rsidR="00AB2457" w:rsidRPr="00AB2457" w:rsidDel="00287AA2">
          <w:rPr>
            <w:sz w:val="18"/>
            <w:szCs w:val="18"/>
          </w:rPr>
          <w:delText>Rte_IWrite_PwrLmtFuncCr_Per1_</w:delText>
        </w:r>
        <w:bookmarkStart w:id="287" w:name="OLE_LINK54"/>
        <w:bookmarkStart w:id="288" w:name="OLE_LINK55"/>
        <w:bookmarkEnd w:id="284"/>
        <w:r w:rsidR="00AB2457" w:rsidRPr="00AB2457" w:rsidDel="00287AA2">
          <w:rPr>
            <w:sz w:val="18"/>
            <w:szCs w:val="18"/>
          </w:rPr>
          <w:delText>AssistPowerLimit</w:delText>
        </w:r>
        <w:bookmarkEnd w:id="287"/>
        <w:bookmarkEnd w:id="288"/>
        <w:r w:rsidR="00AB2457" w:rsidRPr="00AB2457" w:rsidDel="00287AA2">
          <w:rPr>
            <w:sz w:val="18"/>
            <w:szCs w:val="18"/>
          </w:rPr>
          <w:delText>_MtrNm_f32</w:delText>
        </w:r>
      </w:del>
      <w:r w:rsidR="00AB2457" w:rsidRPr="00AB2457">
        <w:rPr>
          <w:sz w:val="18"/>
          <w:szCs w:val="18"/>
        </w:rPr>
        <w:t>(</w:t>
      </w:r>
      <w:ins w:id="289" w:author="Creager, Kathleen" w:date="2013-08-29T10:43:00Z">
        <w:r w:rsidRPr="00287AA2">
          <w:rPr>
            <w:sz w:val="18"/>
            <w:szCs w:val="18"/>
          </w:rPr>
          <w:t>MRFMtrTrq_MtrNm_T_f32</w:t>
        </w:r>
      </w:ins>
      <w:del w:id="290" w:author="Creager, Kathleen" w:date="2013-08-29T10:43:00Z">
        <w:r w:rsidR="00AB2457" w:rsidRPr="00AB2457" w:rsidDel="00287AA2">
          <w:rPr>
            <w:sz w:val="18"/>
            <w:szCs w:val="18"/>
          </w:rPr>
          <w:delText>A</w:delText>
        </w:r>
        <w:r w:rsidR="00AB2457" w:rsidDel="00287AA2">
          <w:rPr>
            <w:sz w:val="18"/>
            <w:szCs w:val="18"/>
          </w:rPr>
          <w:delText>ssistPowerLimit_MtrRadpS_T_f32</w:delText>
        </w:r>
      </w:del>
      <w:r w:rsidR="00AB2457">
        <w:rPr>
          <w:sz w:val="18"/>
          <w:szCs w:val="18"/>
        </w:rPr>
        <w:t>)</w:t>
      </w:r>
    </w:p>
    <w:p w:rsidR="004A781C" w:rsidRDefault="004A781C">
      <w:pPr>
        <w:pStyle w:val="Heading4"/>
      </w:pPr>
      <w:r>
        <w:t>Program Flow End</w:t>
      </w:r>
    </w:p>
    <w:p w:rsidR="004A781C" w:rsidRDefault="00F760F8">
      <w:r w:rsidRPr="00F760F8">
        <w:t>Rte_Call_PwrLmtFuncCr_Per1_CP</w:t>
      </w:r>
      <w:r>
        <w:t>1</w:t>
      </w:r>
      <w:r w:rsidRPr="00F760F8">
        <w:t>_CheckpointReached</w:t>
      </w:r>
    </w:p>
    <w:p w:rsidR="007773F1" w:rsidRDefault="007773F1"/>
    <w:p w:rsidR="007773F1" w:rsidRDefault="007773F1" w:rsidP="007773F1">
      <w:pPr>
        <w:pStyle w:val="Heading3"/>
      </w:pPr>
      <w:r>
        <w:t xml:space="preserve">Per: </w:t>
      </w:r>
      <w:fldSimple w:instr=" DOCPROPERTY &quot;Module Name&quot;  \* MERGEFORMAT ">
        <w:ins w:id="291" w:author="Creager, Kathleen" w:date="2013-08-28T16:59:00Z">
          <w:r w:rsidR="005534AE">
            <w:t>PwrLmtFuncCr</w:t>
          </w:r>
        </w:ins>
        <w:del w:id="292" w:author="Creager, Kathleen" w:date="2013-08-28T16:59:00Z">
          <w:r w:rsidDel="005534AE">
            <w:delText>ModuleName</w:delText>
          </w:r>
        </w:del>
      </w:fldSimple>
      <w:r>
        <w:t>_Per2</w:t>
      </w:r>
    </w:p>
    <w:p w:rsidR="007773F1" w:rsidRDefault="007773F1" w:rsidP="007773F1">
      <w:pPr>
        <w:pStyle w:val="Heading4"/>
      </w:pPr>
      <w:r>
        <w:t>Design Rationale</w:t>
      </w:r>
    </w:p>
    <w:p w:rsidR="007773F1" w:rsidRDefault="007773F1" w:rsidP="007773F1">
      <w:r>
        <w:t>None</w:t>
      </w:r>
    </w:p>
    <w:p w:rsidR="007773F1" w:rsidRDefault="007773F1" w:rsidP="007773F1">
      <w:pPr>
        <w:pStyle w:val="Heading4"/>
      </w:pPr>
      <w:r>
        <w:t>Program Flow Start</w:t>
      </w:r>
    </w:p>
    <w:p w:rsidR="007773F1" w:rsidRDefault="007773F1" w:rsidP="007773F1">
      <w:r w:rsidRPr="00F760F8">
        <w:t>Rte_Call_PwrLmtFuncCr_Per</w:t>
      </w:r>
      <w:r>
        <w:t>2</w:t>
      </w:r>
      <w:r w:rsidRPr="00F760F8">
        <w:t>_CP0_CheckpointReached</w:t>
      </w:r>
    </w:p>
    <w:p w:rsidR="007773F1" w:rsidRDefault="007773F1" w:rsidP="007773F1">
      <w:pPr>
        <w:pStyle w:val="Heading4"/>
      </w:pPr>
      <w:r>
        <w:t>Store Module Inputs to Local copies</w:t>
      </w:r>
    </w:p>
    <w:p w:rsidR="00DF5E6F" w:rsidRDefault="00DF5E6F" w:rsidP="00DF5E6F">
      <w:r>
        <w:t>CntDisMtrCmdMRF_MtrNm_T_f32 = Rte_IRead_PwrLmtFuncCr_Per2_CntDisMtrTrqCmdMRF_MtrNm_</w:t>
      </w:r>
      <w:proofErr w:type="gramStart"/>
      <w:r>
        <w:t>f32(</w:t>
      </w:r>
      <w:proofErr w:type="gramEnd"/>
      <w:r>
        <w:t>);</w:t>
      </w:r>
    </w:p>
    <w:p w:rsidR="007773F1" w:rsidRDefault="00DF5E6F" w:rsidP="00DF5E6F">
      <w:r>
        <w:t>Vecu_Volt_T_f32 = Rte_IRead_PwrLmtFuncCr_Per2_Vecu_Volt_</w:t>
      </w:r>
      <w:proofErr w:type="gramStart"/>
      <w:r>
        <w:t>f32(</w:t>
      </w:r>
      <w:proofErr w:type="gramEnd"/>
      <w:r>
        <w:t>);</w:t>
      </w:r>
    </w:p>
    <w:p w:rsidR="0007046B" w:rsidRDefault="0007046B" w:rsidP="0007046B">
      <w:r>
        <w:t xml:space="preserve">MinStdOpLmt_MtrNm_T_f32 = </w:t>
      </w:r>
      <w:proofErr w:type="spellStart"/>
      <w:ins w:id="293" w:author="Creager, Kathleen" w:date="2013-08-29T10:15:00Z">
        <w:r w:rsidR="00246699" w:rsidRPr="00246699">
          <w:t>PwrLmtFuncCr</w:t>
        </w:r>
        <w:proofErr w:type="spellEnd"/>
        <w:r w:rsidR="00246699" w:rsidRPr="00246699">
          <w:t xml:space="preserve">_ </w:t>
        </w:r>
      </w:ins>
      <w:r>
        <w:t>MinStdOpLmt_MtrNm_M_f32</w:t>
      </w:r>
    </w:p>
    <w:p w:rsidR="0007046B" w:rsidRDefault="0007046B" w:rsidP="0007046B">
      <w:r>
        <w:tab/>
        <w:t xml:space="preserve">TrqEnvLmt1_MtrNm_T_f32 = </w:t>
      </w:r>
      <w:proofErr w:type="spellStart"/>
      <w:ins w:id="294" w:author="Creager, Kathleen" w:date="2013-08-29T10:15:00Z">
        <w:r w:rsidR="00246699" w:rsidRPr="00246699">
          <w:t>PwrLmtFuncCr</w:t>
        </w:r>
        <w:proofErr w:type="spellEnd"/>
        <w:r w:rsidR="00246699" w:rsidRPr="00246699">
          <w:t xml:space="preserve">_ </w:t>
        </w:r>
      </w:ins>
      <w:r>
        <w:t>TrqEnvLmt1_MtrNm_M_f32</w:t>
      </w:r>
    </w:p>
    <w:p w:rsidR="0007046B" w:rsidRDefault="0007046B" w:rsidP="0007046B">
      <w:r>
        <w:tab/>
        <w:t xml:space="preserve">MtrEnvSpd_MtrRadpS_T_f32 = </w:t>
      </w:r>
      <w:proofErr w:type="spellStart"/>
      <w:ins w:id="295" w:author="Creager, Kathleen" w:date="2013-08-29T10:16:00Z">
        <w:r w:rsidR="00246699" w:rsidRPr="00246699">
          <w:t>PwrLmtFuncCr</w:t>
        </w:r>
        <w:proofErr w:type="spellEnd"/>
        <w:r w:rsidR="00246699" w:rsidRPr="00246699">
          <w:t xml:space="preserve">_ </w:t>
        </w:r>
      </w:ins>
      <w:r>
        <w:t>MtrEnvSpd_MtrRadpS_M_f32</w:t>
      </w:r>
    </w:p>
    <w:p w:rsidR="007773F1" w:rsidRDefault="007773F1" w:rsidP="007773F1">
      <w:pPr>
        <w:pStyle w:val="Heading4"/>
      </w:pPr>
      <w:r>
        <w:lastRenderedPageBreak/>
        <w:t>Power Limit Status</w:t>
      </w:r>
    </w:p>
    <w:p w:rsidR="00E352F1" w:rsidRDefault="00F923A8" w:rsidP="007773F1">
      <w:pPr>
        <w:jc w:val="center"/>
      </w:pPr>
      <w:r>
        <w:object w:dxaOrig="9505" w:dyaOrig="11318">
          <v:shape id="_x0000_i1027" type="#_x0000_t75" style="width:430.5pt;height:514pt" o:ole="">
            <v:imagedata r:id="rId17" o:title=""/>
          </v:shape>
          <o:OLEObject Type="Embed" ProgID="Visio.Drawing.11" ShapeID="_x0000_i1027" DrawAspect="Content" ObjectID="_1440411740" r:id="rId18"/>
        </w:object>
      </w:r>
    </w:p>
    <w:p w:rsidR="00E352F1" w:rsidRDefault="00E352F1" w:rsidP="007773F1">
      <w:pPr>
        <w:jc w:val="center"/>
      </w:pPr>
    </w:p>
    <w:p w:rsidR="00E352F1" w:rsidRDefault="00E352F1" w:rsidP="007773F1">
      <w:pPr>
        <w:jc w:val="center"/>
      </w:pPr>
    </w:p>
    <w:p w:rsidR="004C74D2" w:rsidRDefault="00E352F1" w:rsidP="00E352F1">
      <w:pPr>
        <w:pStyle w:val="Heading4"/>
        <w:tabs>
          <w:tab w:val="clear" w:pos="1494"/>
          <w:tab w:val="num" w:pos="864"/>
        </w:tabs>
        <w:ind w:left="864"/>
      </w:pPr>
      <w:r>
        <w:lastRenderedPageBreak/>
        <w:t>Assist Limit Condition</w:t>
      </w:r>
    </w:p>
    <w:bookmarkStart w:id="296" w:name="_MON_1439279695"/>
    <w:bookmarkEnd w:id="296"/>
    <w:p w:rsidR="00E352F1" w:rsidRPr="00E352F1" w:rsidRDefault="006122E9" w:rsidP="00433AD6">
      <w:pPr>
        <w:pStyle w:val="Heading4"/>
        <w:numPr>
          <w:ilvl w:val="0"/>
          <w:numId w:val="0"/>
        </w:numPr>
      </w:pPr>
      <w:r>
        <w:object w:dxaOrig="13220" w:dyaOrig="11424">
          <v:shape id="_x0000_i1028" type="#_x0000_t75" style="width:518pt;height:451pt" o:ole="">
            <v:imagedata r:id="rId19" o:title=""/>
          </v:shape>
          <o:OLEObject Type="Embed" ProgID="Visio.Drawing.11" ShapeID="_x0000_i1028" DrawAspect="Content" ObjectID="_1440411741" r:id="rId20"/>
        </w:object>
      </w:r>
    </w:p>
    <w:p w:rsidR="007773F1" w:rsidRDefault="007773F1" w:rsidP="007773F1">
      <w:pPr>
        <w:pStyle w:val="Heading4"/>
      </w:pPr>
      <w:r>
        <w:t>Store Local copy of outputs into Module Outputs</w:t>
      </w:r>
    </w:p>
    <w:p w:rsidR="007773F1" w:rsidRPr="00AB2457" w:rsidRDefault="00602C15" w:rsidP="007773F1">
      <w:pPr>
        <w:rPr>
          <w:sz w:val="18"/>
          <w:szCs w:val="18"/>
        </w:rPr>
      </w:pPr>
      <w:ins w:id="297" w:author="Creager, Kathleen" w:date="2013-08-30T11:32:00Z">
        <w:r>
          <w:rPr>
            <w:sz w:val="18"/>
            <w:szCs w:val="18"/>
          </w:rPr>
          <w:t>PwrLmtFuncCr_</w:t>
        </w:r>
      </w:ins>
      <w:r w:rsidR="0007001D">
        <w:rPr>
          <w:sz w:val="18"/>
          <w:szCs w:val="18"/>
        </w:rPr>
        <w:t>LimitDifference_MtrNm</w:t>
      </w:r>
      <w:r w:rsidR="007773F1" w:rsidRPr="00AB2457">
        <w:rPr>
          <w:sz w:val="18"/>
          <w:szCs w:val="18"/>
        </w:rPr>
        <w:t>_D_f32 =</w:t>
      </w:r>
      <w:r w:rsidR="007773F1">
        <w:rPr>
          <w:sz w:val="18"/>
          <w:szCs w:val="18"/>
        </w:rPr>
        <w:t xml:space="preserve"> </w:t>
      </w:r>
      <w:r w:rsidR="0007001D">
        <w:rPr>
          <w:sz w:val="18"/>
          <w:szCs w:val="18"/>
        </w:rPr>
        <w:t>LimitDifference_MtrNm</w:t>
      </w:r>
      <w:r w:rsidR="007773F1">
        <w:rPr>
          <w:sz w:val="18"/>
          <w:szCs w:val="18"/>
        </w:rPr>
        <w:t>_T_f32</w:t>
      </w:r>
    </w:p>
    <w:p w:rsidR="007773F1" w:rsidRPr="00F760F8" w:rsidRDefault="007773F1" w:rsidP="007773F1">
      <w:pPr>
        <w:rPr>
          <w:sz w:val="18"/>
          <w:szCs w:val="18"/>
          <w:lang w:val="fr-FR"/>
        </w:rPr>
      </w:pPr>
      <w:del w:id="298" w:author="Creager, Kathleen" w:date="2013-08-29T09:37:00Z">
        <w:r w:rsidRPr="00F760F8" w:rsidDel="004C5E9D">
          <w:rPr>
            <w:sz w:val="18"/>
            <w:szCs w:val="18"/>
            <w:lang w:val="fr-FR"/>
          </w:rPr>
          <w:delText>LimitPercent</w:delText>
        </w:r>
      </w:del>
      <w:ins w:id="299" w:author="Creager, Kathleen" w:date="2013-08-30T11:32:00Z">
        <w:r w:rsidR="00602C15" w:rsidRPr="00602C15">
          <w:rPr>
            <w:sz w:val="18"/>
            <w:szCs w:val="18"/>
          </w:rPr>
          <w:t xml:space="preserve"> </w:t>
        </w:r>
        <w:proofErr w:type="spellStart"/>
        <w:r w:rsidR="00602C15">
          <w:rPr>
            <w:sz w:val="18"/>
            <w:szCs w:val="18"/>
          </w:rPr>
          <w:t>PwrLmtFuncCr</w:t>
        </w:r>
        <w:proofErr w:type="spellEnd"/>
        <w:r w:rsidR="00602C15">
          <w:rPr>
            <w:sz w:val="18"/>
            <w:szCs w:val="18"/>
          </w:rPr>
          <w:t>_</w:t>
        </w:r>
      </w:ins>
      <w:ins w:id="300" w:author="Creager, Kathleen" w:date="2013-08-29T09:37:00Z">
        <w:r w:rsidR="004C5E9D">
          <w:rPr>
            <w:sz w:val="18"/>
            <w:szCs w:val="18"/>
            <w:lang w:val="fr-FR"/>
          </w:rPr>
          <w:t>TrqLmt</w:t>
        </w:r>
      </w:ins>
      <w:r w:rsidRPr="00F760F8">
        <w:rPr>
          <w:sz w:val="18"/>
          <w:szCs w:val="18"/>
          <w:lang w:val="fr-FR"/>
        </w:rPr>
        <w:t xml:space="preserve">_Uls_D_f32 = </w:t>
      </w:r>
      <w:del w:id="301" w:author="Creager, Kathleen" w:date="2013-08-29T09:37:00Z">
        <w:r w:rsidRPr="00F760F8" w:rsidDel="004C5E9D">
          <w:rPr>
            <w:sz w:val="18"/>
            <w:szCs w:val="18"/>
            <w:lang w:val="fr-FR"/>
          </w:rPr>
          <w:delText>LimitPercent</w:delText>
        </w:r>
      </w:del>
      <w:ins w:id="302" w:author="Creager, Kathleen" w:date="2013-08-29T09:37:00Z">
        <w:r w:rsidR="004C5E9D">
          <w:rPr>
            <w:sz w:val="18"/>
            <w:szCs w:val="18"/>
            <w:lang w:val="fr-FR"/>
          </w:rPr>
          <w:t>TrqLmt</w:t>
        </w:r>
      </w:ins>
      <w:r w:rsidRPr="00F760F8">
        <w:rPr>
          <w:sz w:val="18"/>
          <w:szCs w:val="18"/>
          <w:lang w:val="fr-FR"/>
        </w:rPr>
        <w:t>_Uls_T_f32</w:t>
      </w:r>
    </w:p>
    <w:p w:rsidR="007773F1" w:rsidRPr="00626F54" w:rsidRDefault="007773F1" w:rsidP="007773F1">
      <w:pPr>
        <w:rPr>
          <w:sz w:val="18"/>
          <w:szCs w:val="18"/>
          <w:lang w:val="fr-FR"/>
        </w:rPr>
      </w:pPr>
      <w:r w:rsidRPr="00626F54">
        <w:rPr>
          <w:sz w:val="18"/>
          <w:szCs w:val="18"/>
          <w:lang w:val="fr-FR"/>
        </w:rPr>
        <w:t>Rte_IWrite_PwrLmtFuncCr_Per</w:t>
      </w:r>
      <w:del w:id="303" w:author="Creager, Kathleen" w:date="2013-08-30T11:42:00Z">
        <w:r w:rsidRPr="00626F54" w:rsidDel="005752CA">
          <w:rPr>
            <w:sz w:val="18"/>
            <w:szCs w:val="18"/>
            <w:lang w:val="fr-FR"/>
          </w:rPr>
          <w:delText>1</w:delText>
        </w:r>
      </w:del>
      <w:ins w:id="304" w:author="Creager, Kathleen" w:date="2013-08-30T11:42:00Z">
        <w:r w:rsidR="005752CA">
          <w:rPr>
            <w:sz w:val="18"/>
            <w:szCs w:val="18"/>
            <w:lang w:val="fr-FR"/>
          </w:rPr>
          <w:t>2</w:t>
        </w:r>
      </w:ins>
      <w:r w:rsidRPr="00626F54">
        <w:rPr>
          <w:sz w:val="18"/>
          <w:szCs w:val="18"/>
          <w:lang w:val="fr-FR"/>
        </w:rPr>
        <w:t>_</w:t>
      </w:r>
      <w:del w:id="305" w:author="Creager, Kathleen" w:date="2013-08-29T09:37:00Z">
        <w:r w:rsidRPr="00626F54" w:rsidDel="004C5E9D">
          <w:rPr>
            <w:sz w:val="18"/>
            <w:szCs w:val="18"/>
            <w:lang w:val="fr-FR"/>
          </w:rPr>
          <w:delText>PowerLimitPerc</w:delText>
        </w:r>
      </w:del>
      <w:ins w:id="306" w:author="Creager, Kathleen" w:date="2013-08-29T09:37:00Z">
        <w:r w:rsidR="004C5E9D">
          <w:rPr>
            <w:sz w:val="18"/>
            <w:szCs w:val="18"/>
            <w:lang w:val="fr-FR"/>
          </w:rPr>
          <w:t>FltTrqLmt</w:t>
        </w:r>
      </w:ins>
      <w:r w:rsidRPr="00626F54">
        <w:rPr>
          <w:sz w:val="18"/>
          <w:szCs w:val="18"/>
          <w:lang w:val="fr-FR"/>
        </w:rPr>
        <w:t>_Uls_f32(</w:t>
      </w:r>
      <w:del w:id="307" w:author="Creager, Kathleen" w:date="2013-08-29T09:36:00Z">
        <w:r w:rsidRPr="00626F54" w:rsidDel="004C5E9D">
          <w:rPr>
            <w:sz w:val="18"/>
            <w:szCs w:val="18"/>
            <w:lang w:val="fr-FR"/>
          </w:rPr>
          <w:delText>LimitPercentFilt</w:delText>
        </w:r>
      </w:del>
      <w:ins w:id="308" w:author="Creager, Kathleen" w:date="2013-08-29T09:36:00Z">
        <w:r w:rsidR="004C5E9D">
          <w:rPr>
            <w:sz w:val="18"/>
            <w:szCs w:val="18"/>
            <w:lang w:val="fr-FR"/>
          </w:rPr>
          <w:t>FltTrqLmt</w:t>
        </w:r>
      </w:ins>
      <w:r w:rsidRPr="00626F54">
        <w:rPr>
          <w:sz w:val="18"/>
          <w:szCs w:val="18"/>
          <w:lang w:val="fr-FR"/>
        </w:rPr>
        <w:t>_Uls_T_f32)</w:t>
      </w:r>
    </w:p>
    <w:p w:rsidR="007773F1" w:rsidRPr="00626F54" w:rsidRDefault="007773F1" w:rsidP="007773F1">
      <w:pPr>
        <w:rPr>
          <w:sz w:val="18"/>
          <w:szCs w:val="18"/>
          <w:lang w:val="fr-FR"/>
        </w:rPr>
      </w:pPr>
      <w:r w:rsidRPr="00626F54">
        <w:rPr>
          <w:sz w:val="18"/>
          <w:szCs w:val="18"/>
          <w:lang w:val="fr-FR"/>
        </w:rPr>
        <w:lastRenderedPageBreak/>
        <w:t>Rte_IWrite_PwrLmtFuncCr_Per</w:t>
      </w:r>
      <w:del w:id="309" w:author="Creager, Kathleen" w:date="2013-08-30T11:42:00Z">
        <w:r w:rsidRPr="00626F54" w:rsidDel="005752CA">
          <w:rPr>
            <w:sz w:val="18"/>
            <w:szCs w:val="18"/>
            <w:lang w:val="fr-FR"/>
          </w:rPr>
          <w:delText>1</w:delText>
        </w:r>
      </w:del>
      <w:ins w:id="310" w:author="Creager, Kathleen" w:date="2013-08-30T11:42:00Z">
        <w:r w:rsidR="005752CA">
          <w:rPr>
            <w:sz w:val="18"/>
            <w:szCs w:val="18"/>
            <w:lang w:val="fr-FR"/>
          </w:rPr>
          <w:t>2</w:t>
        </w:r>
      </w:ins>
      <w:r w:rsidRPr="00626F54">
        <w:rPr>
          <w:sz w:val="18"/>
          <w:szCs w:val="18"/>
          <w:lang w:val="fr-FR"/>
        </w:rPr>
        <w:t>_ThresholdExceeded_Cnt_</w:t>
      </w:r>
      <w:proofErr w:type="gramStart"/>
      <w:r w:rsidRPr="00626F54">
        <w:rPr>
          <w:sz w:val="18"/>
          <w:szCs w:val="18"/>
          <w:lang w:val="fr-FR"/>
        </w:rPr>
        <w:t>lgc(</w:t>
      </w:r>
      <w:proofErr w:type="gramEnd"/>
      <w:ins w:id="311" w:author="Creager, Kathleen" w:date="2013-08-29T10:20:00Z">
        <w:r w:rsidR="00166251" w:rsidRPr="00166251">
          <w:rPr>
            <w:sz w:val="18"/>
            <w:szCs w:val="18"/>
            <w:lang w:val="fr-FR"/>
          </w:rPr>
          <w:t xml:space="preserve">PwrLmtFuncCr_ </w:t>
        </w:r>
      </w:ins>
      <w:proofErr w:type="spellStart"/>
      <w:r w:rsidRPr="00626F54">
        <w:rPr>
          <w:sz w:val="18"/>
          <w:szCs w:val="18"/>
          <w:lang w:val="fr-FR"/>
        </w:rPr>
        <w:t>ThresholdExceeded_Cnt_M_lgc</w:t>
      </w:r>
      <w:proofErr w:type="spellEnd"/>
      <w:r w:rsidRPr="00626F54">
        <w:rPr>
          <w:sz w:val="18"/>
          <w:szCs w:val="18"/>
          <w:lang w:val="fr-FR"/>
        </w:rPr>
        <w:t>)</w:t>
      </w:r>
    </w:p>
    <w:p w:rsidR="007773F1" w:rsidRDefault="007773F1" w:rsidP="007773F1">
      <w:pPr>
        <w:pStyle w:val="Heading4"/>
      </w:pPr>
      <w:r>
        <w:t>Program Flow End</w:t>
      </w:r>
    </w:p>
    <w:p w:rsidR="007773F1" w:rsidRDefault="007773F1" w:rsidP="007773F1">
      <w:r w:rsidRPr="00F760F8">
        <w:t>Rte_Call_PwrLmtFuncCr_Per</w:t>
      </w:r>
      <w:r>
        <w:t>2</w:t>
      </w:r>
      <w:r w:rsidRPr="00F760F8">
        <w:t>_CP</w:t>
      </w:r>
      <w:r>
        <w:t>1</w:t>
      </w:r>
      <w:r w:rsidRPr="00F760F8">
        <w:t>_CheckpointReached</w:t>
      </w:r>
    </w:p>
    <w:p w:rsidR="007773F1" w:rsidRDefault="007773F1"/>
    <w:p w:rsidR="00F141E2" w:rsidRDefault="0063774B" w:rsidP="0063774B">
      <w:pPr>
        <w:pStyle w:val="Heading2"/>
      </w:pPr>
      <w:r>
        <w:t>Fault Recovery Functions</w:t>
      </w:r>
    </w:p>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AB2457" w:rsidRDefault="00AB2457"/>
    <w:p w:rsidR="004A781C" w:rsidRDefault="00F141E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105C6E" w:rsidP="00F957FA">
            <w:pPr>
              <w:spacing w:before="60"/>
              <w:rPr>
                <w:rFonts w:ascii="Arial" w:hAnsi="Arial" w:cs="Arial"/>
                <w:sz w:val="16"/>
                <w:szCs w:val="16"/>
              </w:rPr>
            </w:pPr>
            <w:r w:rsidRPr="00105C6E">
              <w:rPr>
                <w:rFonts w:ascii="Arial" w:hAnsi="Arial" w:cs="Arial"/>
                <w:sz w:val="16"/>
                <w:szCs w:val="16"/>
              </w:rPr>
              <w:t>PwrLmtFuncCr_Init1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105C6E"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105C6E" w:rsidP="00F957FA">
            <w:pPr>
              <w:spacing w:before="60"/>
              <w:rPr>
                <w:rFonts w:ascii="Arial" w:hAnsi="Arial" w:cs="Arial"/>
                <w:sz w:val="16"/>
                <w:szCs w:val="16"/>
              </w:rPr>
            </w:pPr>
            <w:r>
              <w:rPr>
                <w:rFonts w:ascii="Arial" w:hAnsi="Arial" w:cs="Arial"/>
                <w:sz w:val="16"/>
                <w:szCs w:val="16"/>
              </w:rPr>
              <w:t xml:space="preserve">On </w:t>
            </w:r>
            <w:proofErr w:type="spellStart"/>
            <w:r>
              <w:rPr>
                <w:rFonts w:ascii="Arial" w:hAnsi="Arial" w:cs="Arial"/>
                <w:sz w:val="16"/>
                <w:szCs w:val="16"/>
              </w:rPr>
              <w:t>Init</w:t>
            </w:r>
            <w:proofErr w:type="spellEnd"/>
          </w:p>
        </w:tc>
      </w:tr>
      <w:tr w:rsidR="00105C6E" w:rsidRPr="00381542" w:rsidTr="00B54697">
        <w:tc>
          <w:tcPr>
            <w:tcW w:w="3168" w:type="dxa"/>
            <w:tcBorders>
              <w:top w:val="single" w:sz="6" w:space="0" w:color="auto"/>
              <w:left w:val="single" w:sz="6" w:space="0" w:color="auto"/>
              <w:bottom w:val="single" w:sz="6" w:space="0" w:color="auto"/>
              <w:right w:val="single" w:sz="6" w:space="0" w:color="auto"/>
            </w:tcBorders>
          </w:tcPr>
          <w:p w:rsidR="00105C6E" w:rsidRPr="00105C6E" w:rsidRDefault="00105C6E" w:rsidP="00F957FA">
            <w:pPr>
              <w:spacing w:before="60"/>
              <w:rPr>
                <w:rFonts w:ascii="Arial" w:hAnsi="Arial" w:cs="Arial"/>
                <w:sz w:val="16"/>
                <w:szCs w:val="16"/>
              </w:rPr>
            </w:pPr>
            <w:r w:rsidRPr="00105C6E">
              <w:rPr>
                <w:rFonts w:ascii="Arial" w:hAnsi="Arial" w:cs="Arial"/>
                <w:sz w:val="16"/>
                <w:szCs w:val="16"/>
              </w:rPr>
              <w:t>PwrLmtFuncCr_Per1</w:t>
            </w:r>
          </w:p>
        </w:tc>
        <w:tc>
          <w:tcPr>
            <w:tcW w:w="2070" w:type="dxa"/>
            <w:tcBorders>
              <w:top w:val="single" w:sz="6" w:space="0" w:color="auto"/>
              <w:left w:val="single" w:sz="6" w:space="0" w:color="auto"/>
              <w:bottom w:val="single" w:sz="6" w:space="0" w:color="auto"/>
              <w:right w:val="single" w:sz="6" w:space="0" w:color="auto"/>
            </w:tcBorders>
          </w:tcPr>
          <w:p w:rsidR="00105C6E" w:rsidRPr="00381542" w:rsidRDefault="00105C6E"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105C6E" w:rsidRPr="00381542" w:rsidRDefault="00105C6E" w:rsidP="00F957FA">
            <w:pPr>
              <w:spacing w:before="60"/>
              <w:rPr>
                <w:rFonts w:ascii="Arial" w:hAnsi="Arial" w:cs="Arial"/>
                <w:sz w:val="16"/>
                <w:szCs w:val="16"/>
              </w:rPr>
            </w:pPr>
            <w:r>
              <w:rPr>
                <w:rFonts w:ascii="Arial" w:hAnsi="Arial" w:cs="Arial"/>
                <w:sz w:val="16"/>
                <w:szCs w:val="16"/>
              </w:rPr>
              <w:t>OPERATE</w:t>
            </w:r>
          </w:p>
        </w:tc>
      </w:tr>
      <w:tr w:rsidR="007773F1" w:rsidRPr="00381542" w:rsidTr="00B54697">
        <w:tc>
          <w:tcPr>
            <w:tcW w:w="3168" w:type="dxa"/>
            <w:tcBorders>
              <w:top w:val="single" w:sz="6" w:space="0" w:color="auto"/>
              <w:left w:val="single" w:sz="6" w:space="0" w:color="auto"/>
              <w:bottom w:val="single" w:sz="6" w:space="0" w:color="auto"/>
              <w:right w:val="single" w:sz="6" w:space="0" w:color="auto"/>
            </w:tcBorders>
          </w:tcPr>
          <w:p w:rsidR="007773F1" w:rsidRPr="00105C6E" w:rsidRDefault="007773F1" w:rsidP="00F957FA">
            <w:pPr>
              <w:spacing w:before="60"/>
              <w:rPr>
                <w:rFonts w:ascii="Arial" w:hAnsi="Arial" w:cs="Arial"/>
                <w:sz w:val="16"/>
                <w:szCs w:val="16"/>
              </w:rPr>
            </w:pPr>
            <w:r w:rsidRPr="00105C6E">
              <w:rPr>
                <w:rFonts w:ascii="Arial" w:hAnsi="Arial" w:cs="Arial"/>
                <w:sz w:val="16"/>
                <w:szCs w:val="16"/>
              </w:rPr>
              <w:t>PwrLmtFuncCr_Per</w:t>
            </w:r>
            <w:r>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7773F1" w:rsidRDefault="007773F1"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7773F1" w:rsidRDefault="007773F1" w:rsidP="00F957FA">
            <w:pPr>
              <w:spacing w:before="60"/>
              <w:rPr>
                <w:rFonts w:ascii="Arial" w:hAnsi="Arial" w:cs="Arial"/>
                <w:sz w:val="16"/>
                <w:szCs w:val="16"/>
              </w:rPr>
            </w:pPr>
            <w:r>
              <w:rPr>
                <w:rFonts w:ascii="Arial" w:hAnsi="Arial" w:cs="Arial"/>
                <w:sz w:val="16"/>
                <w:szCs w:val="16"/>
              </w:rPr>
              <w:t>OPERATE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105C6E"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sidRPr="00105C6E">
              <w:rPr>
                <w:rFonts w:ascii="Arial" w:hAnsi="Arial" w:cs="Arial"/>
                <w:sz w:val="16"/>
              </w:rPr>
              <w:t>PwrLmtFuncCr_Init1</w:t>
            </w:r>
          </w:p>
        </w:tc>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sidRPr="00105C6E">
              <w:rPr>
                <w:rFonts w:ascii="Arial" w:hAnsi="Arial" w:cs="Arial"/>
                <w:sz w:val="16"/>
              </w:rPr>
              <w:t>RTE_START_SEC_AP_PWRLMTFUNCCR_APPL_CODE</w:t>
            </w:r>
          </w:p>
        </w:tc>
      </w:tr>
      <w:tr w:rsidR="00105C6E" w:rsidTr="00BF364D">
        <w:tc>
          <w:tcPr>
            <w:tcW w:w="4464" w:type="dxa"/>
            <w:tcBorders>
              <w:top w:val="single" w:sz="6" w:space="0" w:color="auto"/>
              <w:left w:val="single" w:sz="6" w:space="0" w:color="auto"/>
              <w:bottom w:val="single" w:sz="6" w:space="0" w:color="auto"/>
              <w:right w:val="single" w:sz="6" w:space="0" w:color="auto"/>
            </w:tcBorders>
          </w:tcPr>
          <w:p w:rsidR="00105C6E" w:rsidRPr="00105C6E" w:rsidRDefault="00105C6E">
            <w:pPr>
              <w:spacing w:before="60"/>
              <w:rPr>
                <w:rFonts w:ascii="Arial" w:hAnsi="Arial" w:cs="Arial"/>
                <w:sz w:val="16"/>
              </w:rPr>
            </w:pPr>
            <w:r w:rsidRPr="00105C6E">
              <w:rPr>
                <w:rFonts w:ascii="Arial" w:hAnsi="Arial" w:cs="Arial"/>
                <w:sz w:val="16"/>
              </w:rPr>
              <w:t>PwrLmtFuncCr_Per1</w:t>
            </w:r>
          </w:p>
        </w:tc>
        <w:tc>
          <w:tcPr>
            <w:tcW w:w="4464" w:type="dxa"/>
            <w:tcBorders>
              <w:top w:val="single" w:sz="6" w:space="0" w:color="auto"/>
              <w:left w:val="single" w:sz="6" w:space="0" w:color="auto"/>
              <w:bottom w:val="single" w:sz="6" w:space="0" w:color="auto"/>
              <w:right w:val="single" w:sz="6" w:space="0" w:color="auto"/>
            </w:tcBorders>
          </w:tcPr>
          <w:p w:rsidR="00105C6E" w:rsidRDefault="00105C6E">
            <w:pPr>
              <w:spacing w:before="60"/>
              <w:rPr>
                <w:rFonts w:ascii="Arial" w:hAnsi="Arial" w:cs="Arial"/>
                <w:sz w:val="16"/>
              </w:rPr>
            </w:pPr>
            <w:r w:rsidRPr="00105C6E">
              <w:rPr>
                <w:rFonts w:ascii="Arial" w:hAnsi="Arial" w:cs="Arial"/>
                <w:sz w:val="16"/>
              </w:rPr>
              <w:t>RTE_START_SEC_AP_PWRLMTFUNCCR_APPL_CODE</w:t>
            </w:r>
          </w:p>
        </w:tc>
      </w:tr>
      <w:tr w:rsidR="007773F1" w:rsidTr="00BF364D">
        <w:tc>
          <w:tcPr>
            <w:tcW w:w="4464" w:type="dxa"/>
            <w:tcBorders>
              <w:top w:val="single" w:sz="6" w:space="0" w:color="auto"/>
              <w:left w:val="single" w:sz="6" w:space="0" w:color="auto"/>
              <w:bottom w:val="single" w:sz="6" w:space="0" w:color="auto"/>
              <w:right w:val="single" w:sz="6" w:space="0" w:color="auto"/>
            </w:tcBorders>
          </w:tcPr>
          <w:p w:rsidR="007773F1" w:rsidRPr="00105C6E" w:rsidRDefault="007773F1">
            <w:pPr>
              <w:spacing w:before="60"/>
              <w:rPr>
                <w:rFonts w:ascii="Arial" w:hAnsi="Arial" w:cs="Arial"/>
                <w:sz w:val="16"/>
              </w:rPr>
            </w:pPr>
            <w:r w:rsidRPr="00105C6E">
              <w:rPr>
                <w:rFonts w:ascii="Arial" w:hAnsi="Arial" w:cs="Arial"/>
                <w:sz w:val="16"/>
              </w:rPr>
              <w:t>PwrLmtFuncCr_Per</w:t>
            </w:r>
            <w:r>
              <w:rPr>
                <w:rFonts w:ascii="Arial" w:hAnsi="Arial" w:cs="Arial"/>
                <w:sz w:val="16"/>
              </w:rPr>
              <w:t>2</w:t>
            </w:r>
          </w:p>
        </w:tc>
        <w:tc>
          <w:tcPr>
            <w:tcW w:w="4464" w:type="dxa"/>
            <w:tcBorders>
              <w:top w:val="single" w:sz="6" w:space="0" w:color="auto"/>
              <w:left w:val="single" w:sz="6" w:space="0" w:color="auto"/>
              <w:bottom w:val="single" w:sz="6" w:space="0" w:color="auto"/>
              <w:right w:val="single" w:sz="6" w:space="0" w:color="auto"/>
            </w:tcBorders>
          </w:tcPr>
          <w:p w:rsidR="007773F1" w:rsidRPr="00105C6E" w:rsidRDefault="007773F1">
            <w:pPr>
              <w:spacing w:before="60"/>
              <w:rPr>
                <w:rFonts w:ascii="Arial" w:hAnsi="Arial" w:cs="Arial"/>
                <w:sz w:val="16"/>
              </w:rPr>
            </w:pPr>
            <w:r w:rsidRPr="00105C6E">
              <w:rPr>
                <w:rFonts w:ascii="Arial" w:hAnsi="Arial" w:cs="Arial"/>
                <w:sz w:val="16"/>
              </w:rPr>
              <w:t>RTE_START_SEC_AP_PWRLMTFUNCCR_APPL_CODE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922E73">
              <w:rPr>
                <w:rFonts w:ascii="Arial" w:hAnsi="Arial" w:cs="Arial"/>
                <w:sz w:val="16"/>
              </w:rPr>
              <w:t xml:space="preserve"> (SF-19B v000B)</w:t>
            </w:r>
          </w:p>
        </w:tc>
        <w:tc>
          <w:tcPr>
            <w:tcW w:w="1080" w:type="dxa"/>
          </w:tcPr>
          <w:p w:rsidR="004A781C" w:rsidRDefault="00922E73" w:rsidP="00922E73">
            <w:pPr>
              <w:spacing w:before="60"/>
              <w:rPr>
                <w:rFonts w:ascii="Arial" w:hAnsi="Arial" w:cs="Arial"/>
                <w:sz w:val="16"/>
              </w:rPr>
            </w:pPr>
            <w:r>
              <w:rPr>
                <w:rFonts w:ascii="Arial" w:hAnsi="Arial" w:cs="Arial"/>
                <w:sz w:val="16"/>
              </w:rPr>
              <w:t>7</w:t>
            </w:r>
            <w:r w:rsidR="00105C6E">
              <w:rPr>
                <w:rFonts w:ascii="Arial" w:hAnsi="Arial" w:cs="Arial"/>
                <w:sz w:val="16"/>
              </w:rPr>
              <w:t>-</w:t>
            </w:r>
            <w:r>
              <w:rPr>
                <w:rFonts w:ascii="Arial" w:hAnsi="Arial" w:cs="Arial"/>
                <w:sz w:val="16"/>
              </w:rPr>
              <w:t>Aug</w:t>
            </w:r>
            <w:r w:rsidR="00105C6E">
              <w:rPr>
                <w:rFonts w:ascii="Arial" w:hAnsi="Arial" w:cs="Arial"/>
                <w:sz w:val="16"/>
              </w:rPr>
              <w:t>-12</w:t>
            </w:r>
          </w:p>
        </w:tc>
        <w:tc>
          <w:tcPr>
            <w:tcW w:w="1105" w:type="dxa"/>
          </w:tcPr>
          <w:p w:rsidR="004A781C" w:rsidRDefault="00105C6E">
            <w:pPr>
              <w:spacing w:before="60"/>
              <w:rPr>
                <w:rFonts w:ascii="Arial" w:hAnsi="Arial" w:cs="Arial"/>
                <w:sz w:val="16"/>
              </w:rPr>
            </w:pPr>
            <w:r>
              <w:rPr>
                <w:rFonts w:ascii="Arial" w:hAnsi="Arial" w:cs="Arial"/>
                <w:sz w:val="16"/>
              </w:rPr>
              <w:t>OT</w:t>
            </w:r>
          </w:p>
        </w:tc>
      </w:tr>
      <w:tr w:rsidR="00F760F8">
        <w:tc>
          <w:tcPr>
            <w:tcW w:w="616" w:type="dxa"/>
          </w:tcPr>
          <w:p w:rsidR="00F760F8" w:rsidRDefault="00F760F8">
            <w:pPr>
              <w:spacing w:before="60"/>
              <w:rPr>
                <w:rFonts w:ascii="Arial" w:hAnsi="Arial" w:cs="Arial"/>
                <w:sz w:val="16"/>
              </w:rPr>
            </w:pPr>
            <w:r>
              <w:rPr>
                <w:rFonts w:ascii="Arial" w:hAnsi="Arial" w:cs="Arial"/>
                <w:sz w:val="16"/>
              </w:rPr>
              <w:t>2</w:t>
            </w:r>
          </w:p>
        </w:tc>
        <w:tc>
          <w:tcPr>
            <w:tcW w:w="662" w:type="dxa"/>
          </w:tcPr>
          <w:p w:rsidR="00F760F8" w:rsidRDefault="00F760F8">
            <w:pPr>
              <w:spacing w:before="60"/>
              <w:rPr>
                <w:rFonts w:ascii="Arial" w:hAnsi="Arial" w:cs="Arial"/>
                <w:sz w:val="16"/>
              </w:rPr>
            </w:pPr>
            <w:r>
              <w:rPr>
                <w:rFonts w:ascii="Arial" w:hAnsi="Arial" w:cs="Arial"/>
                <w:sz w:val="16"/>
              </w:rPr>
              <w:t>2.0</w:t>
            </w:r>
          </w:p>
        </w:tc>
        <w:tc>
          <w:tcPr>
            <w:tcW w:w="6210" w:type="dxa"/>
          </w:tcPr>
          <w:p w:rsidR="00F760F8" w:rsidRDefault="00F760F8" w:rsidP="00F760F8">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p w:rsidR="00F760F8" w:rsidRDefault="00F760F8">
            <w:pPr>
              <w:spacing w:before="60"/>
              <w:rPr>
                <w:rFonts w:ascii="Arial" w:hAnsi="Arial" w:cs="Arial"/>
                <w:sz w:val="16"/>
              </w:rPr>
            </w:pPr>
          </w:p>
        </w:tc>
        <w:tc>
          <w:tcPr>
            <w:tcW w:w="1080" w:type="dxa"/>
          </w:tcPr>
          <w:p w:rsidR="00F760F8" w:rsidRDefault="00F760F8" w:rsidP="00922E73">
            <w:pPr>
              <w:spacing w:before="60"/>
              <w:rPr>
                <w:rFonts w:ascii="Arial" w:hAnsi="Arial" w:cs="Arial"/>
                <w:sz w:val="16"/>
              </w:rPr>
            </w:pPr>
            <w:r>
              <w:rPr>
                <w:rFonts w:ascii="Arial" w:hAnsi="Arial" w:cs="Arial"/>
                <w:sz w:val="16"/>
              </w:rPr>
              <w:t>23-Sep-12</w:t>
            </w:r>
          </w:p>
        </w:tc>
        <w:tc>
          <w:tcPr>
            <w:tcW w:w="1105" w:type="dxa"/>
          </w:tcPr>
          <w:p w:rsidR="00F760F8" w:rsidRDefault="00F760F8">
            <w:pPr>
              <w:spacing w:before="60"/>
              <w:rPr>
                <w:rFonts w:ascii="Arial" w:hAnsi="Arial" w:cs="Arial"/>
                <w:sz w:val="16"/>
              </w:rPr>
            </w:pPr>
            <w:proofErr w:type="spellStart"/>
            <w:r>
              <w:rPr>
                <w:rFonts w:ascii="Arial" w:hAnsi="Arial" w:cs="Arial"/>
                <w:sz w:val="16"/>
              </w:rPr>
              <w:t>Selva</w:t>
            </w:r>
            <w:proofErr w:type="spellEnd"/>
          </w:p>
        </w:tc>
      </w:tr>
      <w:tr w:rsidR="007773F1">
        <w:tc>
          <w:tcPr>
            <w:tcW w:w="616" w:type="dxa"/>
          </w:tcPr>
          <w:p w:rsidR="007773F1" w:rsidRDefault="007773F1">
            <w:pPr>
              <w:spacing w:before="60"/>
              <w:rPr>
                <w:rFonts w:ascii="Arial" w:hAnsi="Arial" w:cs="Arial"/>
                <w:sz w:val="16"/>
              </w:rPr>
            </w:pPr>
            <w:r>
              <w:rPr>
                <w:rFonts w:ascii="Arial" w:hAnsi="Arial" w:cs="Arial"/>
                <w:sz w:val="16"/>
              </w:rPr>
              <w:t>3</w:t>
            </w:r>
          </w:p>
        </w:tc>
        <w:tc>
          <w:tcPr>
            <w:tcW w:w="662" w:type="dxa"/>
          </w:tcPr>
          <w:p w:rsidR="007773F1" w:rsidRDefault="007773F1">
            <w:pPr>
              <w:spacing w:before="60"/>
              <w:rPr>
                <w:rFonts w:ascii="Arial" w:hAnsi="Arial" w:cs="Arial"/>
                <w:sz w:val="16"/>
              </w:rPr>
            </w:pPr>
            <w:r>
              <w:rPr>
                <w:rFonts w:ascii="Arial" w:hAnsi="Arial" w:cs="Arial"/>
                <w:sz w:val="16"/>
              </w:rPr>
              <w:t>3.0</w:t>
            </w:r>
          </w:p>
        </w:tc>
        <w:tc>
          <w:tcPr>
            <w:tcW w:w="6210" w:type="dxa"/>
          </w:tcPr>
          <w:p w:rsidR="007773F1" w:rsidRDefault="007773F1" w:rsidP="00F760F8">
            <w:pPr>
              <w:spacing w:before="60"/>
              <w:rPr>
                <w:rFonts w:ascii="Arial" w:hAnsi="Arial" w:cs="Arial"/>
                <w:sz w:val="16"/>
              </w:rPr>
            </w:pPr>
            <w:r>
              <w:rPr>
                <w:rFonts w:ascii="Arial" w:hAnsi="Arial" w:cs="Arial"/>
                <w:sz w:val="16"/>
              </w:rPr>
              <w:t>Updated to version 2 to FDD 19 B</w:t>
            </w:r>
          </w:p>
          <w:p w:rsidR="007773F1" w:rsidRDefault="007773F1" w:rsidP="00F760F8">
            <w:pPr>
              <w:spacing w:before="60"/>
              <w:rPr>
                <w:rFonts w:ascii="Arial" w:hAnsi="Arial" w:cs="Arial"/>
                <w:sz w:val="16"/>
              </w:rPr>
            </w:pPr>
          </w:p>
        </w:tc>
        <w:tc>
          <w:tcPr>
            <w:tcW w:w="1080" w:type="dxa"/>
          </w:tcPr>
          <w:p w:rsidR="007773F1" w:rsidRDefault="007773F1" w:rsidP="00922E73">
            <w:pPr>
              <w:spacing w:before="60"/>
              <w:rPr>
                <w:rFonts w:ascii="Arial" w:hAnsi="Arial" w:cs="Arial"/>
                <w:sz w:val="16"/>
              </w:rPr>
            </w:pPr>
            <w:r>
              <w:rPr>
                <w:rFonts w:ascii="Arial" w:hAnsi="Arial" w:cs="Arial"/>
                <w:sz w:val="16"/>
              </w:rPr>
              <w:t>23-Jan-1</w:t>
            </w:r>
            <w:r w:rsidR="00EA1921">
              <w:rPr>
                <w:rFonts w:ascii="Arial" w:hAnsi="Arial" w:cs="Arial"/>
                <w:sz w:val="16"/>
              </w:rPr>
              <w:t>3</w:t>
            </w:r>
          </w:p>
        </w:tc>
        <w:tc>
          <w:tcPr>
            <w:tcW w:w="1105" w:type="dxa"/>
          </w:tcPr>
          <w:p w:rsidR="007773F1" w:rsidRDefault="007773F1">
            <w:pPr>
              <w:spacing w:before="60"/>
              <w:rPr>
                <w:rFonts w:ascii="Arial" w:hAnsi="Arial" w:cs="Arial"/>
                <w:sz w:val="16"/>
              </w:rPr>
            </w:pPr>
            <w:proofErr w:type="spellStart"/>
            <w:r>
              <w:rPr>
                <w:rFonts w:ascii="Arial" w:hAnsi="Arial" w:cs="Arial"/>
                <w:sz w:val="16"/>
              </w:rPr>
              <w:t>Selva</w:t>
            </w:r>
            <w:proofErr w:type="spellEnd"/>
          </w:p>
        </w:tc>
      </w:tr>
      <w:tr w:rsidR="00EA1921">
        <w:tc>
          <w:tcPr>
            <w:tcW w:w="616" w:type="dxa"/>
          </w:tcPr>
          <w:p w:rsidR="00EA1921" w:rsidRDefault="00EA1921">
            <w:pPr>
              <w:spacing w:before="60"/>
              <w:rPr>
                <w:rFonts w:ascii="Arial" w:hAnsi="Arial" w:cs="Arial"/>
                <w:sz w:val="16"/>
              </w:rPr>
            </w:pPr>
            <w:r>
              <w:rPr>
                <w:rFonts w:ascii="Arial" w:hAnsi="Arial" w:cs="Arial"/>
                <w:sz w:val="16"/>
              </w:rPr>
              <w:t>4</w:t>
            </w:r>
          </w:p>
        </w:tc>
        <w:tc>
          <w:tcPr>
            <w:tcW w:w="662" w:type="dxa"/>
          </w:tcPr>
          <w:p w:rsidR="00EA1921" w:rsidRDefault="00EA1921">
            <w:pPr>
              <w:spacing w:before="60"/>
              <w:rPr>
                <w:rFonts w:ascii="Arial" w:hAnsi="Arial" w:cs="Arial"/>
                <w:sz w:val="16"/>
              </w:rPr>
            </w:pPr>
            <w:r>
              <w:rPr>
                <w:rFonts w:ascii="Arial" w:hAnsi="Arial" w:cs="Arial"/>
                <w:sz w:val="16"/>
              </w:rPr>
              <w:t>4.0</w:t>
            </w:r>
          </w:p>
        </w:tc>
        <w:tc>
          <w:tcPr>
            <w:tcW w:w="6210" w:type="dxa"/>
          </w:tcPr>
          <w:p w:rsidR="00EA1921" w:rsidRDefault="00EA1921" w:rsidP="00F760F8">
            <w:pPr>
              <w:spacing w:before="60"/>
              <w:rPr>
                <w:rFonts w:ascii="Arial" w:hAnsi="Arial" w:cs="Arial"/>
                <w:sz w:val="16"/>
              </w:rPr>
            </w:pPr>
            <w:r w:rsidRPr="00EA1921">
              <w:rPr>
                <w:rFonts w:ascii="Arial" w:hAnsi="Arial" w:cs="Arial"/>
                <w:sz w:val="16"/>
              </w:rPr>
              <w:t>Apply limit else in Power Limit function corrected</w:t>
            </w:r>
          </w:p>
        </w:tc>
        <w:tc>
          <w:tcPr>
            <w:tcW w:w="1080" w:type="dxa"/>
          </w:tcPr>
          <w:p w:rsidR="00EA1921" w:rsidRDefault="00EA1921" w:rsidP="00922E73">
            <w:pPr>
              <w:spacing w:before="60"/>
              <w:rPr>
                <w:rFonts w:ascii="Arial" w:hAnsi="Arial" w:cs="Arial"/>
                <w:sz w:val="16"/>
              </w:rPr>
            </w:pPr>
            <w:r>
              <w:rPr>
                <w:rFonts w:ascii="Arial" w:hAnsi="Arial" w:cs="Arial"/>
                <w:sz w:val="16"/>
              </w:rPr>
              <w:t>28-Jan-13</w:t>
            </w:r>
          </w:p>
        </w:tc>
        <w:tc>
          <w:tcPr>
            <w:tcW w:w="1105" w:type="dxa"/>
          </w:tcPr>
          <w:p w:rsidR="00EA1921" w:rsidRDefault="00EA1921">
            <w:pPr>
              <w:spacing w:before="60"/>
              <w:rPr>
                <w:rFonts w:ascii="Arial" w:hAnsi="Arial" w:cs="Arial"/>
                <w:sz w:val="16"/>
              </w:rPr>
            </w:pPr>
            <w:proofErr w:type="spellStart"/>
            <w:r>
              <w:rPr>
                <w:rFonts w:ascii="Arial" w:hAnsi="Arial" w:cs="Arial"/>
                <w:sz w:val="16"/>
              </w:rPr>
              <w:t>Selva</w:t>
            </w:r>
            <w:proofErr w:type="spellEnd"/>
          </w:p>
        </w:tc>
      </w:tr>
      <w:tr w:rsidR="0007046B">
        <w:tc>
          <w:tcPr>
            <w:tcW w:w="616" w:type="dxa"/>
          </w:tcPr>
          <w:p w:rsidR="0007046B" w:rsidRDefault="0007046B">
            <w:pPr>
              <w:spacing w:before="60"/>
              <w:rPr>
                <w:rFonts w:ascii="Arial" w:hAnsi="Arial" w:cs="Arial"/>
                <w:sz w:val="16"/>
              </w:rPr>
            </w:pPr>
            <w:r>
              <w:rPr>
                <w:rFonts w:ascii="Arial" w:hAnsi="Arial" w:cs="Arial"/>
                <w:sz w:val="16"/>
              </w:rPr>
              <w:t>5</w:t>
            </w:r>
          </w:p>
        </w:tc>
        <w:tc>
          <w:tcPr>
            <w:tcW w:w="662" w:type="dxa"/>
          </w:tcPr>
          <w:p w:rsidR="0007046B" w:rsidRDefault="0007046B">
            <w:pPr>
              <w:spacing w:before="60"/>
              <w:rPr>
                <w:rFonts w:ascii="Arial" w:hAnsi="Arial" w:cs="Arial"/>
                <w:sz w:val="16"/>
              </w:rPr>
            </w:pPr>
            <w:r>
              <w:rPr>
                <w:rFonts w:ascii="Arial" w:hAnsi="Arial" w:cs="Arial"/>
                <w:sz w:val="16"/>
              </w:rPr>
              <w:t>5.0</w:t>
            </w:r>
          </w:p>
        </w:tc>
        <w:tc>
          <w:tcPr>
            <w:tcW w:w="6210" w:type="dxa"/>
          </w:tcPr>
          <w:p w:rsidR="0007046B" w:rsidRPr="00EA1921" w:rsidRDefault="006A2402" w:rsidP="00F760F8">
            <w:pPr>
              <w:spacing w:before="60"/>
              <w:rPr>
                <w:rFonts w:ascii="Arial" w:hAnsi="Arial" w:cs="Arial"/>
                <w:sz w:val="16"/>
              </w:rPr>
            </w:pPr>
            <w:r w:rsidRPr="006A2402">
              <w:rPr>
                <w:rFonts w:ascii="Arial" w:hAnsi="Arial" w:cs="Arial"/>
                <w:sz w:val="16"/>
              </w:rPr>
              <w:t>Created local copies to module level variables in per2</w:t>
            </w:r>
          </w:p>
        </w:tc>
        <w:tc>
          <w:tcPr>
            <w:tcW w:w="1080" w:type="dxa"/>
          </w:tcPr>
          <w:p w:rsidR="0007046B" w:rsidRDefault="0007046B" w:rsidP="00922E73">
            <w:pPr>
              <w:spacing w:before="60"/>
              <w:rPr>
                <w:rFonts w:ascii="Arial" w:hAnsi="Arial" w:cs="Arial"/>
                <w:sz w:val="16"/>
              </w:rPr>
            </w:pPr>
            <w:r>
              <w:rPr>
                <w:rFonts w:ascii="Arial" w:hAnsi="Arial" w:cs="Arial"/>
                <w:sz w:val="16"/>
              </w:rPr>
              <w:t>29-Jan-13</w:t>
            </w:r>
          </w:p>
        </w:tc>
        <w:tc>
          <w:tcPr>
            <w:tcW w:w="1105" w:type="dxa"/>
          </w:tcPr>
          <w:p w:rsidR="0007046B" w:rsidRDefault="0007046B">
            <w:pPr>
              <w:spacing w:before="60"/>
              <w:rPr>
                <w:rFonts w:ascii="Arial" w:hAnsi="Arial" w:cs="Arial"/>
                <w:sz w:val="16"/>
              </w:rPr>
            </w:pPr>
            <w:proofErr w:type="spellStart"/>
            <w:r>
              <w:rPr>
                <w:rFonts w:ascii="Arial" w:hAnsi="Arial" w:cs="Arial"/>
                <w:sz w:val="16"/>
              </w:rPr>
              <w:t>Selva</w:t>
            </w:r>
            <w:proofErr w:type="spellEnd"/>
          </w:p>
        </w:tc>
      </w:tr>
      <w:tr w:rsidR="009C2CEC">
        <w:tc>
          <w:tcPr>
            <w:tcW w:w="616" w:type="dxa"/>
          </w:tcPr>
          <w:p w:rsidR="009C2CEC" w:rsidRDefault="009C2CEC">
            <w:pPr>
              <w:spacing w:before="60"/>
              <w:rPr>
                <w:rFonts w:ascii="Arial" w:hAnsi="Arial" w:cs="Arial"/>
                <w:sz w:val="16"/>
              </w:rPr>
            </w:pPr>
            <w:r>
              <w:rPr>
                <w:rFonts w:ascii="Arial" w:hAnsi="Arial" w:cs="Arial"/>
                <w:sz w:val="16"/>
              </w:rPr>
              <w:t>6</w:t>
            </w:r>
          </w:p>
        </w:tc>
        <w:tc>
          <w:tcPr>
            <w:tcW w:w="662" w:type="dxa"/>
          </w:tcPr>
          <w:p w:rsidR="009C2CEC" w:rsidRDefault="009C2CEC">
            <w:pPr>
              <w:spacing w:before="60"/>
              <w:rPr>
                <w:rFonts w:ascii="Arial" w:hAnsi="Arial" w:cs="Arial"/>
                <w:sz w:val="16"/>
              </w:rPr>
            </w:pPr>
            <w:r>
              <w:rPr>
                <w:rFonts w:ascii="Arial" w:hAnsi="Arial" w:cs="Arial"/>
                <w:sz w:val="16"/>
              </w:rPr>
              <w:t>6</w:t>
            </w:r>
          </w:p>
        </w:tc>
        <w:tc>
          <w:tcPr>
            <w:tcW w:w="6210" w:type="dxa"/>
          </w:tcPr>
          <w:p w:rsidR="009C2CEC" w:rsidRPr="006A2402" w:rsidRDefault="009C2CEC" w:rsidP="00F760F8">
            <w:pPr>
              <w:spacing w:before="60"/>
              <w:rPr>
                <w:rFonts w:ascii="Arial" w:hAnsi="Arial" w:cs="Arial"/>
                <w:sz w:val="16"/>
              </w:rPr>
            </w:pPr>
            <w:r>
              <w:rPr>
                <w:rFonts w:ascii="Arial" w:hAnsi="Arial" w:cs="Arial"/>
                <w:sz w:val="16"/>
              </w:rPr>
              <w:t xml:space="preserve">Added </w:t>
            </w:r>
            <w:r w:rsidR="0094318C">
              <w:rPr>
                <w:rFonts w:ascii="Arial" w:hAnsi="Arial" w:cs="Arial"/>
                <w:sz w:val="16"/>
              </w:rPr>
              <w:t>Low Pass Filter to Motor Velocity</w:t>
            </w:r>
          </w:p>
        </w:tc>
        <w:tc>
          <w:tcPr>
            <w:tcW w:w="1080" w:type="dxa"/>
          </w:tcPr>
          <w:p w:rsidR="009C2CEC" w:rsidRDefault="0094318C" w:rsidP="00922E73">
            <w:pPr>
              <w:spacing w:before="60"/>
              <w:rPr>
                <w:rFonts w:ascii="Arial" w:hAnsi="Arial" w:cs="Arial"/>
                <w:sz w:val="16"/>
              </w:rPr>
            </w:pPr>
            <w:r>
              <w:rPr>
                <w:rFonts w:ascii="Arial" w:hAnsi="Arial" w:cs="Arial"/>
                <w:sz w:val="16"/>
              </w:rPr>
              <w:t>04-Feb-13</w:t>
            </w:r>
          </w:p>
        </w:tc>
        <w:tc>
          <w:tcPr>
            <w:tcW w:w="1105" w:type="dxa"/>
          </w:tcPr>
          <w:p w:rsidR="009C2CEC" w:rsidRDefault="0094318C">
            <w:pPr>
              <w:spacing w:before="60"/>
              <w:rPr>
                <w:rFonts w:ascii="Arial" w:hAnsi="Arial" w:cs="Arial"/>
                <w:sz w:val="16"/>
              </w:rPr>
            </w:pPr>
            <w:r>
              <w:rPr>
                <w:rFonts w:ascii="Arial" w:hAnsi="Arial" w:cs="Arial"/>
                <w:sz w:val="16"/>
              </w:rPr>
              <w:t>LN</w:t>
            </w:r>
          </w:p>
        </w:tc>
      </w:tr>
      <w:tr w:rsidR="00EF2170">
        <w:tc>
          <w:tcPr>
            <w:tcW w:w="616" w:type="dxa"/>
          </w:tcPr>
          <w:p w:rsidR="00EF2170" w:rsidRDefault="00EF2170">
            <w:pPr>
              <w:spacing w:before="60"/>
              <w:rPr>
                <w:rFonts w:ascii="Arial" w:hAnsi="Arial" w:cs="Arial"/>
                <w:sz w:val="16"/>
              </w:rPr>
            </w:pPr>
            <w:r>
              <w:rPr>
                <w:rFonts w:ascii="Arial" w:hAnsi="Arial" w:cs="Arial"/>
                <w:sz w:val="16"/>
              </w:rPr>
              <w:t>7</w:t>
            </w:r>
          </w:p>
        </w:tc>
        <w:tc>
          <w:tcPr>
            <w:tcW w:w="662" w:type="dxa"/>
          </w:tcPr>
          <w:p w:rsidR="00EF2170" w:rsidRDefault="00EF2170">
            <w:pPr>
              <w:spacing w:before="60"/>
              <w:rPr>
                <w:rFonts w:ascii="Arial" w:hAnsi="Arial" w:cs="Arial"/>
                <w:sz w:val="16"/>
              </w:rPr>
            </w:pPr>
            <w:r>
              <w:rPr>
                <w:rFonts w:ascii="Arial" w:hAnsi="Arial" w:cs="Arial"/>
                <w:sz w:val="16"/>
              </w:rPr>
              <w:t>7.0</w:t>
            </w:r>
          </w:p>
        </w:tc>
        <w:tc>
          <w:tcPr>
            <w:tcW w:w="6210" w:type="dxa"/>
          </w:tcPr>
          <w:p w:rsidR="00EF2170" w:rsidRDefault="00EF2170" w:rsidP="00F760F8">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004 (Fixes the anomaly 4686)</w:t>
            </w:r>
          </w:p>
        </w:tc>
        <w:tc>
          <w:tcPr>
            <w:tcW w:w="1080" w:type="dxa"/>
          </w:tcPr>
          <w:p w:rsidR="00EF2170" w:rsidRDefault="00EF2170" w:rsidP="00922E73">
            <w:pPr>
              <w:spacing w:before="60"/>
              <w:rPr>
                <w:rFonts w:ascii="Arial" w:hAnsi="Arial" w:cs="Arial"/>
                <w:sz w:val="16"/>
              </w:rPr>
            </w:pPr>
            <w:r>
              <w:rPr>
                <w:rFonts w:ascii="Arial" w:hAnsi="Arial" w:cs="Arial"/>
                <w:sz w:val="16"/>
              </w:rPr>
              <w:t>13-Apr-13</w:t>
            </w:r>
          </w:p>
        </w:tc>
        <w:tc>
          <w:tcPr>
            <w:tcW w:w="1105" w:type="dxa"/>
          </w:tcPr>
          <w:p w:rsidR="00EF2170" w:rsidRDefault="00EF2170">
            <w:pPr>
              <w:spacing w:before="60"/>
              <w:rPr>
                <w:rFonts w:ascii="Arial" w:hAnsi="Arial" w:cs="Arial"/>
                <w:sz w:val="16"/>
              </w:rPr>
            </w:pPr>
            <w:r>
              <w:rPr>
                <w:rFonts w:ascii="Arial" w:hAnsi="Arial" w:cs="Arial"/>
                <w:sz w:val="16"/>
              </w:rPr>
              <w:t>SP</w:t>
            </w:r>
          </w:p>
        </w:tc>
      </w:tr>
      <w:tr w:rsidR="004457A0">
        <w:tc>
          <w:tcPr>
            <w:tcW w:w="616" w:type="dxa"/>
          </w:tcPr>
          <w:p w:rsidR="004457A0" w:rsidRDefault="004457A0">
            <w:pPr>
              <w:spacing w:before="60"/>
              <w:rPr>
                <w:rFonts w:ascii="Arial" w:hAnsi="Arial" w:cs="Arial"/>
                <w:sz w:val="16"/>
              </w:rPr>
            </w:pPr>
            <w:r>
              <w:rPr>
                <w:rFonts w:ascii="Arial" w:hAnsi="Arial" w:cs="Arial"/>
                <w:sz w:val="16"/>
              </w:rPr>
              <w:t>8</w:t>
            </w:r>
          </w:p>
        </w:tc>
        <w:tc>
          <w:tcPr>
            <w:tcW w:w="662" w:type="dxa"/>
          </w:tcPr>
          <w:p w:rsidR="004457A0" w:rsidRDefault="004457A0">
            <w:pPr>
              <w:spacing w:before="60"/>
              <w:rPr>
                <w:rFonts w:ascii="Arial" w:hAnsi="Arial" w:cs="Arial"/>
                <w:sz w:val="16"/>
              </w:rPr>
            </w:pPr>
            <w:r>
              <w:rPr>
                <w:rFonts w:ascii="Arial" w:hAnsi="Arial" w:cs="Arial"/>
                <w:sz w:val="16"/>
              </w:rPr>
              <w:t>8.0</w:t>
            </w:r>
          </w:p>
        </w:tc>
        <w:tc>
          <w:tcPr>
            <w:tcW w:w="6210" w:type="dxa"/>
          </w:tcPr>
          <w:p w:rsidR="004457A0" w:rsidRDefault="004457A0" w:rsidP="00F760F8">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006</w:t>
            </w:r>
          </w:p>
        </w:tc>
        <w:tc>
          <w:tcPr>
            <w:tcW w:w="1080" w:type="dxa"/>
          </w:tcPr>
          <w:p w:rsidR="004457A0" w:rsidRDefault="004457A0" w:rsidP="00922E73">
            <w:pPr>
              <w:spacing w:before="60"/>
              <w:rPr>
                <w:rFonts w:ascii="Arial" w:hAnsi="Arial" w:cs="Arial"/>
                <w:sz w:val="16"/>
              </w:rPr>
            </w:pPr>
            <w:r>
              <w:rPr>
                <w:rFonts w:ascii="Arial" w:hAnsi="Arial" w:cs="Arial"/>
                <w:sz w:val="16"/>
              </w:rPr>
              <w:t>21-May-13</w:t>
            </w:r>
          </w:p>
        </w:tc>
        <w:tc>
          <w:tcPr>
            <w:tcW w:w="1105" w:type="dxa"/>
          </w:tcPr>
          <w:p w:rsidR="004457A0" w:rsidRDefault="004457A0">
            <w:pPr>
              <w:spacing w:before="60"/>
              <w:rPr>
                <w:rFonts w:ascii="Arial" w:hAnsi="Arial" w:cs="Arial"/>
                <w:sz w:val="16"/>
              </w:rPr>
            </w:pPr>
            <w:r>
              <w:rPr>
                <w:rFonts w:ascii="Arial" w:hAnsi="Arial" w:cs="Arial"/>
                <w:sz w:val="16"/>
              </w:rPr>
              <w:t>SP</w:t>
            </w:r>
          </w:p>
        </w:tc>
      </w:tr>
      <w:tr w:rsidR="00275EC9">
        <w:tc>
          <w:tcPr>
            <w:tcW w:w="616" w:type="dxa"/>
          </w:tcPr>
          <w:p w:rsidR="00275EC9" w:rsidRDefault="00275EC9">
            <w:pPr>
              <w:spacing w:before="60"/>
              <w:rPr>
                <w:rFonts w:ascii="Arial" w:hAnsi="Arial" w:cs="Arial"/>
                <w:sz w:val="16"/>
              </w:rPr>
            </w:pPr>
            <w:r>
              <w:rPr>
                <w:rFonts w:ascii="Arial" w:hAnsi="Arial" w:cs="Arial"/>
                <w:sz w:val="16"/>
              </w:rPr>
              <w:t>9</w:t>
            </w:r>
          </w:p>
        </w:tc>
        <w:tc>
          <w:tcPr>
            <w:tcW w:w="662" w:type="dxa"/>
          </w:tcPr>
          <w:p w:rsidR="00275EC9" w:rsidRDefault="00275EC9">
            <w:pPr>
              <w:spacing w:before="60"/>
              <w:rPr>
                <w:rFonts w:ascii="Arial" w:hAnsi="Arial" w:cs="Arial"/>
                <w:sz w:val="16"/>
              </w:rPr>
            </w:pPr>
            <w:r>
              <w:rPr>
                <w:rFonts w:ascii="Arial" w:hAnsi="Arial" w:cs="Arial"/>
                <w:sz w:val="16"/>
              </w:rPr>
              <w:t>9.0</w:t>
            </w:r>
          </w:p>
        </w:tc>
        <w:tc>
          <w:tcPr>
            <w:tcW w:w="6210" w:type="dxa"/>
          </w:tcPr>
          <w:p w:rsidR="00275EC9" w:rsidRDefault="00275EC9" w:rsidP="005268E8">
            <w:pPr>
              <w:spacing w:before="60"/>
              <w:rPr>
                <w:rFonts w:ascii="Arial" w:hAnsi="Arial" w:cs="Arial"/>
                <w:sz w:val="16"/>
              </w:rPr>
            </w:pPr>
            <w:r>
              <w:rPr>
                <w:rFonts w:ascii="Arial" w:hAnsi="Arial" w:cs="Arial"/>
                <w:sz w:val="16"/>
              </w:rPr>
              <w:t>Anomaly 5271 Fix</w:t>
            </w:r>
            <w:r w:rsidR="005268E8">
              <w:rPr>
                <w:rFonts w:ascii="Arial" w:hAnsi="Arial" w:cs="Arial"/>
                <w:sz w:val="16"/>
              </w:rPr>
              <w:t>, removed</w:t>
            </w:r>
            <w:r w:rsidR="0090784A">
              <w:rPr>
                <w:rFonts w:ascii="Arial" w:hAnsi="Arial" w:cs="Arial"/>
                <w:sz w:val="16"/>
              </w:rPr>
              <w:t xml:space="preserve"> </w:t>
            </w:r>
            <w:r w:rsidR="0037590D">
              <w:rPr>
                <w:rFonts w:ascii="Arial" w:hAnsi="Arial" w:cs="Arial"/>
                <w:sz w:val="16"/>
              </w:rPr>
              <w:t>division</w:t>
            </w:r>
            <w:r w:rsidR="005268E8">
              <w:rPr>
                <w:rFonts w:ascii="Arial" w:hAnsi="Arial" w:cs="Arial"/>
                <w:sz w:val="16"/>
              </w:rPr>
              <w:t xml:space="preserve"> from </w:t>
            </w:r>
            <w:r w:rsidR="0037590D">
              <w:rPr>
                <w:rFonts w:ascii="Arial" w:hAnsi="Arial" w:cs="Arial"/>
                <w:sz w:val="16"/>
              </w:rPr>
              <w:t>Power L</w:t>
            </w:r>
            <w:r w:rsidR="0090784A">
              <w:rPr>
                <w:rFonts w:ascii="Arial" w:hAnsi="Arial" w:cs="Arial"/>
                <w:sz w:val="16"/>
              </w:rPr>
              <w:t xml:space="preserve">imit </w:t>
            </w:r>
            <w:r w:rsidR="0037590D">
              <w:rPr>
                <w:rFonts w:ascii="Arial" w:hAnsi="Arial" w:cs="Arial"/>
                <w:sz w:val="16"/>
              </w:rPr>
              <w:t>function</w:t>
            </w:r>
            <w:r w:rsidR="005268E8">
              <w:rPr>
                <w:rFonts w:ascii="Arial" w:hAnsi="Arial" w:cs="Arial"/>
                <w:sz w:val="16"/>
              </w:rPr>
              <w:t xml:space="preserve"> slew rate min/max value</w:t>
            </w:r>
            <w:r w:rsidR="00BE2EF6">
              <w:rPr>
                <w:rFonts w:ascii="Arial" w:hAnsi="Arial" w:cs="Arial"/>
                <w:sz w:val="16"/>
              </w:rPr>
              <w:t>s</w:t>
            </w:r>
          </w:p>
        </w:tc>
        <w:tc>
          <w:tcPr>
            <w:tcW w:w="1080" w:type="dxa"/>
          </w:tcPr>
          <w:p w:rsidR="00275EC9" w:rsidRDefault="00407DDC" w:rsidP="00922E73">
            <w:pPr>
              <w:spacing w:before="60"/>
              <w:rPr>
                <w:rFonts w:ascii="Arial" w:hAnsi="Arial" w:cs="Arial"/>
                <w:sz w:val="16"/>
              </w:rPr>
            </w:pPr>
            <w:r>
              <w:rPr>
                <w:rFonts w:ascii="Arial" w:hAnsi="Arial" w:cs="Arial"/>
                <w:sz w:val="16"/>
              </w:rPr>
              <w:t>23</w:t>
            </w:r>
            <w:r w:rsidR="00275EC9">
              <w:rPr>
                <w:rFonts w:ascii="Arial" w:hAnsi="Arial" w:cs="Arial"/>
                <w:sz w:val="16"/>
              </w:rPr>
              <w:t>-Jul-13</w:t>
            </w:r>
          </w:p>
        </w:tc>
        <w:tc>
          <w:tcPr>
            <w:tcW w:w="1105" w:type="dxa"/>
          </w:tcPr>
          <w:p w:rsidR="00275EC9" w:rsidRDefault="00275EC9">
            <w:pPr>
              <w:spacing w:before="60"/>
              <w:rPr>
                <w:rFonts w:ascii="Arial" w:hAnsi="Arial" w:cs="Arial"/>
                <w:sz w:val="16"/>
              </w:rPr>
            </w:pPr>
            <w:r>
              <w:rPr>
                <w:rFonts w:ascii="Arial" w:hAnsi="Arial" w:cs="Arial"/>
                <w:sz w:val="16"/>
              </w:rPr>
              <w:t>VT</w:t>
            </w:r>
          </w:p>
        </w:tc>
      </w:tr>
      <w:tr w:rsidR="00565018">
        <w:trPr>
          <w:ins w:id="312" w:author="Creager, Kathleen" w:date="2013-08-27T11:00:00Z"/>
        </w:trPr>
        <w:tc>
          <w:tcPr>
            <w:tcW w:w="616" w:type="dxa"/>
          </w:tcPr>
          <w:p w:rsidR="00565018" w:rsidRDefault="00565018">
            <w:pPr>
              <w:spacing w:before="60"/>
              <w:rPr>
                <w:ins w:id="313" w:author="Creager, Kathleen" w:date="2013-08-27T11:00:00Z"/>
                <w:rFonts w:ascii="Arial" w:hAnsi="Arial" w:cs="Arial"/>
                <w:sz w:val="16"/>
              </w:rPr>
            </w:pPr>
            <w:ins w:id="314" w:author="Creager, Kathleen" w:date="2013-08-27T11:00:00Z">
              <w:r>
                <w:rPr>
                  <w:rFonts w:ascii="Arial" w:hAnsi="Arial" w:cs="Arial"/>
                  <w:sz w:val="16"/>
                </w:rPr>
                <w:t>10</w:t>
              </w:r>
            </w:ins>
          </w:p>
        </w:tc>
        <w:tc>
          <w:tcPr>
            <w:tcW w:w="662" w:type="dxa"/>
          </w:tcPr>
          <w:p w:rsidR="00565018" w:rsidRDefault="00565018">
            <w:pPr>
              <w:spacing w:before="60"/>
              <w:rPr>
                <w:ins w:id="315" w:author="Creager, Kathleen" w:date="2013-08-27T11:00:00Z"/>
                <w:rFonts w:ascii="Arial" w:hAnsi="Arial" w:cs="Arial"/>
                <w:sz w:val="16"/>
              </w:rPr>
            </w:pPr>
            <w:ins w:id="316" w:author="Creager, Kathleen" w:date="2013-08-27T11:00:00Z">
              <w:r>
                <w:rPr>
                  <w:rFonts w:ascii="Arial" w:hAnsi="Arial" w:cs="Arial"/>
                  <w:sz w:val="16"/>
                </w:rPr>
                <w:t>10.0</w:t>
              </w:r>
            </w:ins>
          </w:p>
        </w:tc>
        <w:tc>
          <w:tcPr>
            <w:tcW w:w="6210" w:type="dxa"/>
          </w:tcPr>
          <w:p w:rsidR="00565018" w:rsidRDefault="00565018" w:rsidP="00341BD3">
            <w:pPr>
              <w:spacing w:before="60"/>
              <w:rPr>
                <w:ins w:id="317" w:author="Creager, Kathleen" w:date="2013-08-27T11:00:00Z"/>
                <w:rFonts w:ascii="Arial" w:hAnsi="Arial" w:cs="Arial"/>
                <w:sz w:val="16"/>
              </w:rPr>
            </w:pPr>
            <w:ins w:id="318" w:author="Creager, Kathleen" w:date="2013-08-27T11:00:00Z">
              <w:r>
                <w:rPr>
                  <w:rFonts w:ascii="Arial" w:hAnsi="Arial" w:cs="Arial"/>
                  <w:sz w:val="16"/>
                </w:rPr>
                <w:t xml:space="preserve">Update for FDD version </w:t>
              </w:r>
            </w:ins>
            <w:ins w:id="319" w:author="Creager, Kathleen" w:date="2013-08-27T11:01:00Z">
              <w:r>
                <w:rPr>
                  <w:rFonts w:ascii="Arial" w:hAnsi="Arial" w:cs="Arial"/>
                  <w:sz w:val="16"/>
                </w:rPr>
                <w:t xml:space="preserve">007 – </w:t>
              </w:r>
            </w:ins>
            <w:ins w:id="320" w:author="Creager, Kathleen" w:date="2013-08-27T11:02:00Z">
              <w:r>
                <w:rPr>
                  <w:rFonts w:ascii="Arial" w:hAnsi="Arial" w:cs="Arial"/>
                  <w:sz w:val="16"/>
                  <w:szCs w:val="16"/>
                </w:rPr>
                <w:t xml:space="preserve">Mapped </w:t>
              </w:r>
              <w:proofErr w:type="spellStart"/>
              <w:r>
                <w:rPr>
                  <w:rFonts w:ascii="Arial" w:hAnsi="Arial" w:cs="Arial"/>
                  <w:sz w:val="16"/>
                  <w:szCs w:val="16"/>
                </w:rPr>
                <w:t>Threshold_Exceeded</w:t>
              </w:r>
              <w:proofErr w:type="spellEnd"/>
              <w:r>
                <w:rPr>
                  <w:rFonts w:ascii="Arial" w:hAnsi="Arial" w:cs="Arial"/>
                  <w:sz w:val="16"/>
                  <w:szCs w:val="16"/>
                </w:rPr>
                <w:t xml:space="preserve"> signal to NTC 0x0B2 (Reduced Assist due to Low Voltage) and update to TrqEnvLmt1_MtrNm calculation.</w:t>
              </w:r>
            </w:ins>
            <w:ins w:id="321" w:author="Creager, Kathleen" w:date="2013-08-29T10:23:00Z">
              <w:r w:rsidR="005273D7">
                <w:rPr>
                  <w:rFonts w:ascii="Arial" w:hAnsi="Arial" w:cs="Arial"/>
                  <w:sz w:val="16"/>
                  <w:szCs w:val="16"/>
                </w:rPr>
                <w:t xml:space="preserve"> </w:t>
              </w:r>
            </w:ins>
            <w:ins w:id="322" w:author="Creager, Kathleen" w:date="2013-08-30T11:33:00Z">
              <w:r w:rsidR="00341BD3">
                <w:rPr>
                  <w:rFonts w:ascii="Arial" w:hAnsi="Arial" w:cs="Arial"/>
                  <w:sz w:val="16"/>
                  <w:szCs w:val="16"/>
                </w:rPr>
                <w:t xml:space="preserve">Added output limiting, divide by zero protection, and overflow protection. </w:t>
              </w:r>
            </w:ins>
            <w:ins w:id="323" w:author="Creager, Kathleen" w:date="2013-08-29T10:23:00Z">
              <w:r w:rsidR="005273D7">
                <w:rPr>
                  <w:rFonts w:ascii="Arial" w:hAnsi="Arial" w:cs="Arial"/>
                  <w:sz w:val="16"/>
                  <w:szCs w:val="16"/>
                </w:rPr>
                <w:t xml:space="preserve"> </w:t>
              </w:r>
              <w:bookmarkStart w:id="324" w:name="OLE_LINK57"/>
              <w:r w:rsidR="005273D7">
                <w:rPr>
                  <w:rFonts w:ascii="Arial" w:hAnsi="Arial" w:cs="Arial"/>
                  <w:sz w:val="16"/>
                  <w:szCs w:val="16"/>
                </w:rPr>
                <w:t xml:space="preserve">Also updated input, output, and module </w:t>
              </w:r>
            </w:ins>
            <w:ins w:id="325" w:author="Creager, Kathleen" w:date="2013-08-30T11:33:00Z">
              <w:r w:rsidR="00341BD3">
                <w:rPr>
                  <w:rFonts w:ascii="Arial" w:hAnsi="Arial" w:cs="Arial"/>
                  <w:sz w:val="16"/>
                  <w:szCs w:val="16"/>
                </w:rPr>
                <w:t>and display</w:t>
              </w:r>
            </w:ins>
            <w:ins w:id="326" w:author="Creager, Kathleen" w:date="2013-08-29T10:23:00Z">
              <w:r w:rsidR="005273D7">
                <w:rPr>
                  <w:rFonts w:ascii="Arial" w:hAnsi="Arial" w:cs="Arial"/>
                  <w:sz w:val="16"/>
                  <w:szCs w:val="16"/>
                </w:rPr>
                <w:t xml:space="preserve"> variable names per FDD and naming conventions</w:t>
              </w:r>
              <w:bookmarkEnd w:id="324"/>
              <w:r w:rsidR="005273D7">
                <w:rPr>
                  <w:rFonts w:ascii="Arial" w:hAnsi="Arial" w:cs="Arial"/>
                  <w:sz w:val="16"/>
                  <w:szCs w:val="16"/>
                </w:rPr>
                <w:t>.</w:t>
              </w:r>
            </w:ins>
            <w:ins w:id="327" w:author="Creager, Kathleen" w:date="2013-08-27T11:02:00Z">
              <w:r>
                <w:rPr>
                  <w:rFonts w:ascii="Arial" w:hAnsi="Arial" w:cs="Arial"/>
                  <w:sz w:val="16"/>
                  <w:szCs w:val="16"/>
                </w:rPr>
                <w:br/>
              </w:r>
            </w:ins>
          </w:p>
        </w:tc>
        <w:tc>
          <w:tcPr>
            <w:tcW w:w="1080" w:type="dxa"/>
          </w:tcPr>
          <w:p w:rsidR="00565018" w:rsidRDefault="00565018" w:rsidP="00922E73">
            <w:pPr>
              <w:spacing w:before="60"/>
              <w:rPr>
                <w:ins w:id="328" w:author="Creager, Kathleen" w:date="2013-08-27T11:00:00Z"/>
                <w:rFonts w:ascii="Arial" w:hAnsi="Arial" w:cs="Arial"/>
                <w:sz w:val="16"/>
              </w:rPr>
            </w:pPr>
            <w:ins w:id="329" w:author="Creager, Kathleen" w:date="2013-08-27T11:02:00Z">
              <w:r>
                <w:rPr>
                  <w:rFonts w:ascii="Arial" w:hAnsi="Arial" w:cs="Arial"/>
                  <w:sz w:val="16"/>
                </w:rPr>
                <w:t>27-Aug-13</w:t>
              </w:r>
            </w:ins>
          </w:p>
        </w:tc>
        <w:tc>
          <w:tcPr>
            <w:tcW w:w="1105" w:type="dxa"/>
          </w:tcPr>
          <w:p w:rsidR="00565018" w:rsidRDefault="00565018">
            <w:pPr>
              <w:spacing w:before="60"/>
              <w:rPr>
                <w:ins w:id="330" w:author="Creager, Kathleen" w:date="2013-08-27T11:00:00Z"/>
                <w:rFonts w:ascii="Arial" w:hAnsi="Arial" w:cs="Arial"/>
                <w:sz w:val="16"/>
              </w:rPr>
            </w:pPr>
            <w:ins w:id="331" w:author="Creager, Kathleen" w:date="2013-08-27T11:02:00Z">
              <w:r>
                <w:rPr>
                  <w:rFonts w:ascii="Arial" w:hAnsi="Arial" w:cs="Arial"/>
                  <w:sz w:val="16"/>
                </w:rPr>
                <w:t>KMC</w:t>
              </w:r>
            </w:ins>
          </w:p>
        </w:tc>
      </w:tr>
      <w:tr w:rsidR="000A4947">
        <w:trPr>
          <w:ins w:id="332" w:author="Creager, Kathleen" w:date="2013-09-11T13:34:00Z"/>
        </w:trPr>
        <w:tc>
          <w:tcPr>
            <w:tcW w:w="616" w:type="dxa"/>
          </w:tcPr>
          <w:p w:rsidR="000A4947" w:rsidRDefault="000A4947">
            <w:pPr>
              <w:spacing w:before="60"/>
              <w:rPr>
                <w:ins w:id="333" w:author="Creager, Kathleen" w:date="2013-09-11T13:34:00Z"/>
                <w:rFonts w:ascii="Arial" w:hAnsi="Arial" w:cs="Arial"/>
                <w:sz w:val="16"/>
              </w:rPr>
            </w:pPr>
            <w:ins w:id="334" w:author="Creager, Kathleen" w:date="2013-09-11T13:34:00Z">
              <w:r>
                <w:rPr>
                  <w:rFonts w:ascii="Arial" w:hAnsi="Arial" w:cs="Arial"/>
                  <w:sz w:val="16"/>
                </w:rPr>
                <w:t>11</w:t>
              </w:r>
            </w:ins>
          </w:p>
        </w:tc>
        <w:tc>
          <w:tcPr>
            <w:tcW w:w="662" w:type="dxa"/>
          </w:tcPr>
          <w:p w:rsidR="000A4947" w:rsidRDefault="000A4947">
            <w:pPr>
              <w:spacing w:before="60"/>
              <w:rPr>
                <w:ins w:id="335" w:author="Creager, Kathleen" w:date="2013-09-11T13:34:00Z"/>
                <w:rFonts w:ascii="Arial" w:hAnsi="Arial" w:cs="Arial"/>
                <w:sz w:val="16"/>
              </w:rPr>
            </w:pPr>
            <w:ins w:id="336" w:author="Creager, Kathleen" w:date="2013-09-11T13:34:00Z">
              <w:r>
                <w:rPr>
                  <w:rFonts w:ascii="Arial" w:hAnsi="Arial" w:cs="Arial"/>
                  <w:sz w:val="16"/>
                </w:rPr>
                <w:t>11.0</w:t>
              </w:r>
            </w:ins>
          </w:p>
        </w:tc>
        <w:tc>
          <w:tcPr>
            <w:tcW w:w="6210" w:type="dxa"/>
          </w:tcPr>
          <w:p w:rsidR="000A4947" w:rsidRDefault="000A4947" w:rsidP="00341BD3">
            <w:pPr>
              <w:spacing w:before="60"/>
              <w:rPr>
                <w:ins w:id="337" w:author="Creager, Kathleen" w:date="2013-09-11T13:34:00Z"/>
                <w:rFonts w:ascii="Arial" w:hAnsi="Arial" w:cs="Arial"/>
                <w:sz w:val="16"/>
              </w:rPr>
            </w:pPr>
            <w:ins w:id="338" w:author="Creager, Kathleen" w:date="2013-09-11T13:34:00Z">
              <w:r>
                <w:rPr>
                  <w:rFonts w:ascii="Arial" w:hAnsi="Arial" w:cs="Arial"/>
                  <w:sz w:val="16"/>
                </w:rPr>
                <w:t>Removed unnecessary divide by zero protection</w:t>
              </w:r>
              <w:r w:rsidR="0072345B">
                <w:rPr>
                  <w:rFonts w:ascii="Arial" w:hAnsi="Arial" w:cs="Arial"/>
                  <w:sz w:val="16"/>
                </w:rPr>
                <w:t xml:space="preserve"> (that was added in version 10).  Type casting update for QAC.</w:t>
              </w:r>
            </w:ins>
          </w:p>
        </w:tc>
        <w:tc>
          <w:tcPr>
            <w:tcW w:w="1080" w:type="dxa"/>
          </w:tcPr>
          <w:p w:rsidR="000A4947" w:rsidRDefault="0072345B" w:rsidP="00922E73">
            <w:pPr>
              <w:spacing w:before="60"/>
              <w:rPr>
                <w:ins w:id="339" w:author="Creager, Kathleen" w:date="2013-09-11T13:34:00Z"/>
                <w:rFonts w:ascii="Arial" w:hAnsi="Arial" w:cs="Arial"/>
                <w:sz w:val="16"/>
              </w:rPr>
            </w:pPr>
            <w:ins w:id="340" w:author="Creager, Kathleen" w:date="2013-09-11T13:35:00Z">
              <w:r>
                <w:rPr>
                  <w:rFonts w:ascii="Arial" w:hAnsi="Arial" w:cs="Arial"/>
                  <w:sz w:val="16"/>
                </w:rPr>
                <w:t>11-Sep-13</w:t>
              </w:r>
            </w:ins>
          </w:p>
        </w:tc>
        <w:tc>
          <w:tcPr>
            <w:tcW w:w="1105" w:type="dxa"/>
          </w:tcPr>
          <w:p w:rsidR="000A4947" w:rsidRDefault="0072345B">
            <w:pPr>
              <w:spacing w:before="60"/>
              <w:rPr>
                <w:ins w:id="341" w:author="Creager, Kathleen" w:date="2013-09-11T13:34:00Z"/>
                <w:rFonts w:ascii="Arial" w:hAnsi="Arial" w:cs="Arial"/>
                <w:sz w:val="16"/>
              </w:rPr>
            </w:pPr>
            <w:ins w:id="342" w:author="Creager, Kathleen" w:date="2013-09-11T13:35:00Z">
              <w:r>
                <w:rPr>
                  <w:rFonts w:ascii="Arial" w:hAnsi="Arial" w:cs="Arial"/>
                  <w:sz w:val="16"/>
                </w:rPr>
                <w:t>KMC</w:t>
              </w:r>
            </w:ins>
            <w:bookmarkStart w:id="343" w:name="_GoBack"/>
            <w:bookmarkEnd w:id="343"/>
          </w:p>
        </w:tc>
      </w:tr>
    </w:tbl>
    <w:p w:rsidR="00107819" w:rsidRDefault="00107819"/>
    <w:sectPr w:rsidR="00107819" w:rsidSect="00937013">
      <w:headerReference w:type="default" r:id="rId21"/>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113" w:rsidRDefault="00111113">
      <w:r>
        <w:separator/>
      </w:r>
    </w:p>
  </w:endnote>
  <w:endnote w:type="continuationSeparator" w:id="0">
    <w:p w:rsidR="00111113" w:rsidRDefault="0011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47" w:rsidRDefault="000A4947">
    <w:pPr>
      <w:pStyle w:val="Footer"/>
    </w:pPr>
    <w:r>
      <w:rPr>
        <w:snapToGrid w:val="0"/>
      </w:rPr>
      <w:tab/>
    </w:r>
    <w:fldSimple w:instr=" DOCPROPERTY &quot;Company&quot;  \* MERGEFORMAT ">
      <w:r w:rsidRPr="00E132CE">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113" w:rsidRDefault="00111113">
      <w:r>
        <w:separator/>
      </w:r>
    </w:p>
  </w:footnote>
  <w:footnote w:type="continuationSeparator" w:id="0">
    <w:p w:rsidR="00111113" w:rsidRDefault="00111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47" w:rsidRDefault="000A4947">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A4947">
      <w:trPr>
        <w:cantSplit/>
      </w:trPr>
      <w:tc>
        <w:tcPr>
          <w:tcW w:w="990" w:type="dxa"/>
        </w:tcPr>
        <w:p w:rsidR="000A4947" w:rsidRDefault="000A4947">
          <w:pPr>
            <w:pStyle w:val="Header"/>
          </w:pPr>
          <w:r>
            <w:t>Title:</w:t>
          </w:r>
        </w:p>
      </w:tc>
      <w:tc>
        <w:tcPr>
          <w:tcW w:w="5400" w:type="dxa"/>
          <w:gridSpan w:val="3"/>
          <w:vMerge w:val="restart"/>
        </w:tcPr>
        <w:p w:rsidR="000A4947" w:rsidRDefault="000A4947">
          <w:pPr>
            <w:pStyle w:val="Header"/>
          </w:pPr>
          <w:fldSimple w:instr=" DOCPROPERTY &quot;Document Title&quot;  \* MERGEFORMAT ">
            <w:r>
              <w:t>Power Limit Function (Current Mode)</w:t>
            </w:r>
          </w:fldSimple>
        </w:p>
        <w:p w:rsidR="000A4947" w:rsidRDefault="000A4947"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0A4947" w:rsidRDefault="000A4947">
          <w:pPr>
            <w:pStyle w:val="Header"/>
          </w:pPr>
          <w:r>
            <w:t>Revision:</w:t>
          </w:r>
        </w:p>
      </w:tc>
      <w:tc>
        <w:tcPr>
          <w:tcW w:w="1350" w:type="dxa"/>
        </w:tcPr>
        <w:p w:rsidR="000A4947" w:rsidRDefault="000A4947" w:rsidP="000A4947">
          <w:pPr>
            <w:pStyle w:val="Header"/>
          </w:pPr>
          <w:del w:id="344" w:author="Creager, Kathleen" w:date="2013-08-27T10:59:00Z">
            <w:r w:rsidDel="00565018">
              <w:delText>9</w:delText>
            </w:r>
          </w:del>
          <w:ins w:id="345" w:author="Creager, Kathleen" w:date="2013-08-27T10:59:00Z">
            <w:r>
              <w:t>1</w:t>
            </w:r>
          </w:ins>
          <w:ins w:id="346" w:author="Creager, Kathleen" w:date="2013-09-11T13:22:00Z">
            <w:r>
              <w:t>1</w:t>
            </w:r>
          </w:ins>
        </w:p>
      </w:tc>
    </w:tr>
    <w:tr w:rsidR="000A4947">
      <w:trPr>
        <w:cantSplit/>
      </w:trPr>
      <w:tc>
        <w:tcPr>
          <w:tcW w:w="990" w:type="dxa"/>
        </w:tcPr>
        <w:p w:rsidR="000A4947" w:rsidRDefault="000A4947">
          <w:pPr>
            <w:pStyle w:val="Header"/>
          </w:pPr>
          <w:r>
            <w:t xml:space="preserve">Product:     </w:t>
          </w:r>
        </w:p>
      </w:tc>
      <w:tc>
        <w:tcPr>
          <w:tcW w:w="5400" w:type="dxa"/>
          <w:gridSpan w:val="3"/>
          <w:vMerge/>
        </w:tcPr>
        <w:p w:rsidR="000A4947" w:rsidRDefault="000A4947">
          <w:pPr>
            <w:pStyle w:val="Header"/>
            <w:jc w:val="center"/>
          </w:pPr>
        </w:p>
      </w:tc>
      <w:tc>
        <w:tcPr>
          <w:tcW w:w="1170" w:type="dxa"/>
        </w:tcPr>
        <w:p w:rsidR="000A4947" w:rsidRDefault="000A4947">
          <w:pPr>
            <w:pStyle w:val="Header"/>
          </w:pPr>
          <w:r>
            <w:t>Rev. Date:</w:t>
          </w:r>
        </w:p>
      </w:tc>
      <w:tc>
        <w:tcPr>
          <w:tcW w:w="1350" w:type="dxa"/>
        </w:tcPr>
        <w:p w:rsidR="000A4947" w:rsidRDefault="000A4947" w:rsidP="000A4947">
          <w:pPr>
            <w:pStyle w:val="Header"/>
          </w:pPr>
          <w:del w:id="347" w:author="Creager, Kathleen" w:date="2013-08-27T10:59:00Z">
            <w:r w:rsidDel="00565018">
              <w:delText>23-July</w:delText>
            </w:r>
          </w:del>
          <w:ins w:id="348" w:author="Creager, Kathleen" w:date="2013-09-11T13:24:00Z">
            <w:r>
              <w:t>11</w:t>
            </w:r>
          </w:ins>
          <w:ins w:id="349" w:author="Creager, Kathleen" w:date="2013-08-27T10:59:00Z">
            <w:r>
              <w:t>-</w:t>
            </w:r>
          </w:ins>
          <w:ins w:id="350" w:author="Creager, Kathleen" w:date="2013-09-11T13:24:00Z">
            <w:r>
              <w:t>Sep</w:t>
            </w:r>
          </w:ins>
          <w:r>
            <w:t>-13</w:t>
          </w:r>
        </w:p>
      </w:tc>
    </w:tr>
    <w:tr w:rsidR="000A4947">
      <w:trPr>
        <w:cantSplit/>
      </w:trPr>
      <w:tc>
        <w:tcPr>
          <w:tcW w:w="990" w:type="dxa"/>
        </w:tcPr>
        <w:p w:rsidR="000A4947" w:rsidRDefault="000A4947">
          <w:pPr>
            <w:pStyle w:val="Header"/>
          </w:pPr>
          <w:r>
            <w:t>Group:</w:t>
          </w:r>
        </w:p>
      </w:tc>
      <w:tc>
        <w:tcPr>
          <w:tcW w:w="1530" w:type="dxa"/>
        </w:tcPr>
        <w:p w:rsidR="000A4947" w:rsidRDefault="000A4947">
          <w:pPr>
            <w:pStyle w:val="Header"/>
          </w:pPr>
          <w:r>
            <w:t>ESG</w:t>
          </w:r>
        </w:p>
      </w:tc>
      <w:tc>
        <w:tcPr>
          <w:tcW w:w="1260" w:type="dxa"/>
        </w:tcPr>
        <w:p w:rsidR="000A4947" w:rsidRDefault="000A4947">
          <w:pPr>
            <w:pStyle w:val="Header"/>
          </w:pPr>
          <w:r>
            <w:t>Originator:</w:t>
          </w:r>
        </w:p>
      </w:tc>
      <w:tc>
        <w:tcPr>
          <w:tcW w:w="2610" w:type="dxa"/>
        </w:tcPr>
        <w:p w:rsidR="000A4947" w:rsidRDefault="000A4947" w:rsidP="00F760F8">
          <w:pPr>
            <w:pStyle w:val="Header"/>
          </w:pPr>
          <w:del w:id="351" w:author="Creager, Kathleen" w:date="2013-08-27T10:59:00Z">
            <w:r w:rsidDel="00565018">
              <w:delText>Vince Thomas</w:delText>
            </w:r>
          </w:del>
          <w:ins w:id="352" w:author="Creager, Kathleen" w:date="2013-08-27T10:59:00Z">
            <w:r>
              <w:t xml:space="preserve">Kathleen </w:t>
            </w:r>
            <w:proofErr w:type="spellStart"/>
            <w:r>
              <w:t>Creager</w:t>
            </w:r>
          </w:ins>
          <w:proofErr w:type="spellEnd"/>
        </w:p>
      </w:tc>
      <w:tc>
        <w:tcPr>
          <w:tcW w:w="1170" w:type="dxa"/>
        </w:tcPr>
        <w:p w:rsidR="000A4947" w:rsidRDefault="000A4947">
          <w:pPr>
            <w:pStyle w:val="Header"/>
          </w:pPr>
          <w:r>
            <w:t>Page:</w:t>
          </w:r>
        </w:p>
      </w:tc>
      <w:tc>
        <w:tcPr>
          <w:tcW w:w="1350" w:type="dxa"/>
        </w:tcPr>
        <w:p w:rsidR="000A4947" w:rsidRDefault="000A4947">
          <w:pPr>
            <w:pStyle w:val="Header"/>
          </w:pPr>
          <w:r>
            <w:rPr>
              <w:rStyle w:val="PageNumber"/>
            </w:rPr>
            <w:fldChar w:fldCharType="begin"/>
          </w:r>
          <w:r>
            <w:rPr>
              <w:rStyle w:val="PageNumber"/>
            </w:rPr>
            <w:instrText xml:space="preserve"> PAGE </w:instrText>
          </w:r>
          <w:r>
            <w:rPr>
              <w:rStyle w:val="PageNumber"/>
            </w:rPr>
            <w:fldChar w:fldCharType="separate"/>
          </w:r>
          <w:r w:rsidR="0072345B">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2345B">
            <w:rPr>
              <w:rStyle w:val="PageNumber"/>
              <w:noProof/>
            </w:rPr>
            <w:t>20</w:t>
          </w:r>
          <w:r>
            <w:rPr>
              <w:rStyle w:val="PageNumber"/>
            </w:rPr>
            <w:fldChar w:fldCharType="end"/>
          </w:r>
        </w:p>
      </w:tc>
    </w:tr>
  </w:tbl>
  <w:p w:rsidR="000A4947" w:rsidRDefault="000A4947" w:rsidP="0075736B">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3BF1"/>
    <w:rsid w:val="00034472"/>
    <w:rsid w:val="0007001D"/>
    <w:rsid w:val="0007046B"/>
    <w:rsid w:val="000A4947"/>
    <w:rsid w:val="000F0DC3"/>
    <w:rsid w:val="000F7608"/>
    <w:rsid w:val="00105C6E"/>
    <w:rsid w:val="001064E6"/>
    <w:rsid w:val="00107819"/>
    <w:rsid w:val="00111113"/>
    <w:rsid w:val="00116136"/>
    <w:rsid w:val="00122954"/>
    <w:rsid w:val="001334B2"/>
    <w:rsid w:val="0013504B"/>
    <w:rsid w:val="00137593"/>
    <w:rsid w:val="00143517"/>
    <w:rsid w:val="0014611B"/>
    <w:rsid w:val="00166251"/>
    <w:rsid w:val="001A574F"/>
    <w:rsid w:val="001B60DF"/>
    <w:rsid w:val="001F09B2"/>
    <w:rsid w:val="001F5DAB"/>
    <w:rsid w:val="0020722A"/>
    <w:rsid w:val="00212DE8"/>
    <w:rsid w:val="002412B7"/>
    <w:rsid w:val="00246699"/>
    <w:rsid w:val="00251AC0"/>
    <w:rsid w:val="0025734D"/>
    <w:rsid w:val="00275EC9"/>
    <w:rsid w:val="00276EF8"/>
    <w:rsid w:val="00287AA2"/>
    <w:rsid w:val="002A269E"/>
    <w:rsid w:val="002A294E"/>
    <w:rsid w:val="002A4D50"/>
    <w:rsid w:val="002C03D8"/>
    <w:rsid w:val="002C28F1"/>
    <w:rsid w:val="002C552E"/>
    <w:rsid w:val="00310685"/>
    <w:rsid w:val="00315335"/>
    <w:rsid w:val="003223B7"/>
    <w:rsid w:val="003339D8"/>
    <w:rsid w:val="00341BD3"/>
    <w:rsid w:val="00342ACF"/>
    <w:rsid w:val="00344F2D"/>
    <w:rsid w:val="003607FD"/>
    <w:rsid w:val="003622C3"/>
    <w:rsid w:val="0037590D"/>
    <w:rsid w:val="00384C02"/>
    <w:rsid w:val="003A163D"/>
    <w:rsid w:val="003B7645"/>
    <w:rsid w:val="003C4D3F"/>
    <w:rsid w:val="003D39B5"/>
    <w:rsid w:val="003E6388"/>
    <w:rsid w:val="003F4455"/>
    <w:rsid w:val="003F7C65"/>
    <w:rsid w:val="00407DDC"/>
    <w:rsid w:val="00412BFE"/>
    <w:rsid w:val="00420732"/>
    <w:rsid w:val="00433AD6"/>
    <w:rsid w:val="004457A0"/>
    <w:rsid w:val="0047533F"/>
    <w:rsid w:val="004A2A6B"/>
    <w:rsid w:val="004A781C"/>
    <w:rsid w:val="004C5E9D"/>
    <w:rsid w:val="004C74D2"/>
    <w:rsid w:val="004D7166"/>
    <w:rsid w:val="00510C02"/>
    <w:rsid w:val="00521854"/>
    <w:rsid w:val="005219D0"/>
    <w:rsid w:val="005268E8"/>
    <w:rsid w:val="005273D7"/>
    <w:rsid w:val="005419E1"/>
    <w:rsid w:val="005534AE"/>
    <w:rsid w:val="00565018"/>
    <w:rsid w:val="005752CA"/>
    <w:rsid w:val="005A2AC6"/>
    <w:rsid w:val="005C3ACB"/>
    <w:rsid w:val="005C3B5A"/>
    <w:rsid w:val="005D5FE4"/>
    <w:rsid w:val="005D783D"/>
    <w:rsid w:val="005D7FA5"/>
    <w:rsid w:val="005E3F0A"/>
    <w:rsid w:val="005E5584"/>
    <w:rsid w:val="005F2426"/>
    <w:rsid w:val="00602C15"/>
    <w:rsid w:val="006122E9"/>
    <w:rsid w:val="00616853"/>
    <w:rsid w:val="00626F54"/>
    <w:rsid w:val="0063774B"/>
    <w:rsid w:val="00644739"/>
    <w:rsid w:val="00671E8E"/>
    <w:rsid w:val="00674ADF"/>
    <w:rsid w:val="00676838"/>
    <w:rsid w:val="006A000B"/>
    <w:rsid w:val="006A2402"/>
    <w:rsid w:val="006D33CC"/>
    <w:rsid w:val="006D7445"/>
    <w:rsid w:val="006F01A3"/>
    <w:rsid w:val="007043ED"/>
    <w:rsid w:val="0070573A"/>
    <w:rsid w:val="00706174"/>
    <w:rsid w:val="00706B00"/>
    <w:rsid w:val="00722989"/>
    <w:rsid w:val="0072345B"/>
    <w:rsid w:val="00723864"/>
    <w:rsid w:val="00756D2D"/>
    <w:rsid w:val="0075736B"/>
    <w:rsid w:val="0076039B"/>
    <w:rsid w:val="007773F1"/>
    <w:rsid w:val="0078096B"/>
    <w:rsid w:val="007857E8"/>
    <w:rsid w:val="007A69AC"/>
    <w:rsid w:val="007C7521"/>
    <w:rsid w:val="0080228E"/>
    <w:rsid w:val="008118F5"/>
    <w:rsid w:val="00813B1E"/>
    <w:rsid w:val="008242F0"/>
    <w:rsid w:val="00831944"/>
    <w:rsid w:val="008365C2"/>
    <w:rsid w:val="008467D6"/>
    <w:rsid w:val="008535B2"/>
    <w:rsid w:val="00856EEC"/>
    <w:rsid w:val="00866E34"/>
    <w:rsid w:val="0088777D"/>
    <w:rsid w:val="008B3E94"/>
    <w:rsid w:val="008B726E"/>
    <w:rsid w:val="008C318E"/>
    <w:rsid w:val="008D666F"/>
    <w:rsid w:val="008E2BB9"/>
    <w:rsid w:val="008F2815"/>
    <w:rsid w:val="008F6DBB"/>
    <w:rsid w:val="008F74DE"/>
    <w:rsid w:val="0090784A"/>
    <w:rsid w:val="00910BF3"/>
    <w:rsid w:val="00922E73"/>
    <w:rsid w:val="00926471"/>
    <w:rsid w:val="00931C02"/>
    <w:rsid w:val="00931CF8"/>
    <w:rsid w:val="00937013"/>
    <w:rsid w:val="009402E1"/>
    <w:rsid w:val="0094318C"/>
    <w:rsid w:val="00953AE8"/>
    <w:rsid w:val="00955F6A"/>
    <w:rsid w:val="00957470"/>
    <w:rsid w:val="0096434B"/>
    <w:rsid w:val="009A24A6"/>
    <w:rsid w:val="009A2847"/>
    <w:rsid w:val="009B20B2"/>
    <w:rsid w:val="009C2CEC"/>
    <w:rsid w:val="00A05E82"/>
    <w:rsid w:val="00A145DC"/>
    <w:rsid w:val="00A15C7E"/>
    <w:rsid w:val="00A35EDD"/>
    <w:rsid w:val="00A56739"/>
    <w:rsid w:val="00A60E07"/>
    <w:rsid w:val="00A61662"/>
    <w:rsid w:val="00A94F93"/>
    <w:rsid w:val="00AA15C6"/>
    <w:rsid w:val="00AB2457"/>
    <w:rsid w:val="00AC2DFB"/>
    <w:rsid w:val="00AC7C67"/>
    <w:rsid w:val="00AD44E3"/>
    <w:rsid w:val="00AD731B"/>
    <w:rsid w:val="00AE4184"/>
    <w:rsid w:val="00B107A9"/>
    <w:rsid w:val="00B22B21"/>
    <w:rsid w:val="00B54697"/>
    <w:rsid w:val="00B92F02"/>
    <w:rsid w:val="00BD008B"/>
    <w:rsid w:val="00BD15D2"/>
    <w:rsid w:val="00BD3DFF"/>
    <w:rsid w:val="00BD4C2F"/>
    <w:rsid w:val="00BE2EF6"/>
    <w:rsid w:val="00BF364D"/>
    <w:rsid w:val="00BF7D68"/>
    <w:rsid w:val="00C12CB6"/>
    <w:rsid w:val="00C131BD"/>
    <w:rsid w:val="00C17F09"/>
    <w:rsid w:val="00C20DFA"/>
    <w:rsid w:val="00C35BD3"/>
    <w:rsid w:val="00C51E6E"/>
    <w:rsid w:val="00C601EE"/>
    <w:rsid w:val="00C72FFA"/>
    <w:rsid w:val="00C93BF1"/>
    <w:rsid w:val="00CA3C56"/>
    <w:rsid w:val="00CA66CB"/>
    <w:rsid w:val="00CB6F5E"/>
    <w:rsid w:val="00CC0971"/>
    <w:rsid w:val="00CC4659"/>
    <w:rsid w:val="00CF191A"/>
    <w:rsid w:val="00D41CF5"/>
    <w:rsid w:val="00D71907"/>
    <w:rsid w:val="00D743FA"/>
    <w:rsid w:val="00D77DDB"/>
    <w:rsid w:val="00D90DFE"/>
    <w:rsid w:val="00D94BDD"/>
    <w:rsid w:val="00DC7E08"/>
    <w:rsid w:val="00DE4889"/>
    <w:rsid w:val="00DF5E6F"/>
    <w:rsid w:val="00DF718E"/>
    <w:rsid w:val="00DF796E"/>
    <w:rsid w:val="00E02BEE"/>
    <w:rsid w:val="00E114C7"/>
    <w:rsid w:val="00E128A0"/>
    <w:rsid w:val="00E132CE"/>
    <w:rsid w:val="00E13CB2"/>
    <w:rsid w:val="00E23EDD"/>
    <w:rsid w:val="00E352F1"/>
    <w:rsid w:val="00E43C3A"/>
    <w:rsid w:val="00E4402A"/>
    <w:rsid w:val="00E52335"/>
    <w:rsid w:val="00E5472B"/>
    <w:rsid w:val="00E54DFD"/>
    <w:rsid w:val="00E57C42"/>
    <w:rsid w:val="00E933ED"/>
    <w:rsid w:val="00EA1921"/>
    <w:rsid w:val="00EC2047"/>
    <w:rsid w:val="00EF2170"/>
    <w:rsid w:val="00EF4E9E"/>
    <w:rsid w:val="00F06786"/>
    <w:rsid w:val="00F141E2"/>
    <w:rsid w:val="00F32A8E"/>
    <w:rsid w:val="00F52483"/>
    <w:rsid w:val="00F52FF6"/>
    <w:rsid w:val="00F533AB"/>
    <w:rsid w:val="00F534CA"/>
    <w:rsid w:val="00F648ED"/>
    <w:rsid w:val="00F760F8"/>
    <w:rsid w:val="00F82E8E"/>
    <w:rsid w:val="00F8347C"/>
    <w:rsid w:val="00F923A8"/>
    <w:rsid w:val="00F957FA"/>
    <w:rsid w:val="00FA51C9"/>
    <w:rsid w:val="00FA6E37"/>
    <w:rsid w:val="00FA79F5"/>
    <w:rsid w:val="00FB2942"/>
    <w:rsid w:val="00FB432D"/>
    <w:rsid w:val="00FD0406"/>
    <w:rsid w:val="00FE3809"/>
    <w:rsid w:val="00FE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D6"/>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tabs>
        <w:tab w:val="clear" w:pos="1134"/>
        <w:tab w:val="num" w:pos="1494"/>
      </w:tabs>
      <w:spacing w:before="240" w:after="60"/>
      <w:ind w:left="149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2B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FE"/>
    <w:rPr>
      <w:rFonts w:ascii="Tahoma" w:hAnsi="Tahoma" w:cs="Tahoma"/>
      <w:sz w:val="16"/>
      <w:szCs w:val="16"/>
    </w:rPr>
  </w:style>
  <w:style w:type="paragraph" w:styleId="Revision">
    <w:name w:val="Revision"/>
    <w:hidden/>
    <w:uiPriority w:val="99"/>
    <w:semiHidden/>
    <w:rsid w:val="00D74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1q07\Document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02D9D-6F8F-4A8E-88DC-2CF67170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1489</TotalTime>
  <Pages>20</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13040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Creager, Kathleen</cp:lastModifiedBy>
  <cp:revision>45</cp:revision>
  <cp:lastPrinted>2011-03-21T13:34:00Z</cp:lastPrinted>
  <dcterms:created xsi:type="dcterms:W3CDTF">2013-07-22T18:12:00Z</dcterms:created>
  <dcterms:modified xsi:type="dcterms:W3CDTF">2013-09-11T17:35:00Z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Power Limit Function (Current Mode)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PwrLmtFuncCr</vt:lpwstr>
  </property>
  <property fmtid="{D5CDD505-2E9C-101B-9397-08002B2CF9AE}" pid="6" name="Product Line">
    <vt:lpwstr>Gen II+ EPS EA3</vt:lpwstr>
  </property>
</Properties>
</file>