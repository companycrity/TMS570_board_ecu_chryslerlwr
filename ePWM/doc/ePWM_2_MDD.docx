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F141E2">
      <w:pPr>
        <w:pStyle w:val="Heading1"/>
        <w:numPr>
          <w:ilvl w:val="0"/>
          <w:numId w:val="0"/>
        </w:numPr>
      </w:pPr>
      <w:r>
        <w:t xml:space="preserve">Module – </w:t>
      </w:r>
      <w:fldSimple w:instr=" DOCPROPERTY &quot;Document Title&quot;  \* MERGEFORMAT ">
        <w:r w:rsidR="003E319F">
          <w:t>EPWM</w:t>
        </w:r>
        <w:r w:rsidR="00BE30B3">
          <w:t xml:space="preserve"> 2</w:t>
        </w:r>
      </w:fldSimple>
    </w:p>
    <w:p w:rsidR="004A781C" w:rsidRDefault="004A781C">
      <w:pPr>
        <w:pStyle w:val="Heading1"/>
      </w:pPr>
      <w:r>
        <w:t>High-Level Description</w:t>
      </w:r>
    </w:p>
    <w:p w:rsidR="004A781C" w:rsidRDefault="00595E21">
      <w:r>
        <w:t xml:space="preserve">This module implements the shutdown mechanisms functionality with respect to the </w:t>
      </w:r>
      <w:r w:rsidR="003E319F">
        <w:t>EPWM</w:t>
      </w:r>
      <w:r>
        <w:t xml:space="preserve"> module.  </w:t>
      </w:r>
      <w:r w:rsidR="00612C41">
        <w:t>T</w:t>
      </w:r>
      <w:r>
        <w:t xml:space="preserve">his module implements the requirements specific to the </w:t>
      </w:r>
      <w:r w:rsidR="003E319F">
        <w:t>EPWM</w:t>
      </w:r>
      <w:r>
        <w:t xml:space="preserve"> output direction control</w:t>
      </w:r>
      <w:r w:rsidR="002177FA">
        <w:t>, which is implemented in the diverse path as required</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F141E2" w:rsidP="00F141E2">
      <w:pPr>
        <w:jc w:val="center"/>
      </w:pPr>
    </w:p>
    <w:p w:rsidR="004A781C" w:rsidRDefault="00986945">
      <w:r>
        <w:rPr>
          <w:noProof/>
        </w:rPr>
        <w:drawing>
          <wp:inline distT="0" distB="0" distL="0" distR="0">
            <wp:extent cx="1635760" cy="1216660"/>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1635760" cy="1216660"/>
                    </a:xfrm>
                    <a:prstGeom prst="rect">
                      <a:avLst/>
                    </a:prstGeom>
                    <a:noFill/>
                    <a:ln w="9525">
                      <a:noFill/>
                      <a:miter lim="800000"/>
                      <a:headEnd/>
                      <a:tailEnd/>
                    </a:ln>
                  </pic:spPr>
                </pic:pic>
              </a:graphicData>
            </a:graphic>
          </wp:inline>
        </w:drawing>
      </w:r>
    </w:p>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rHeight w:val="321"/>
        </w:trPr>
        <w:tc>
          <w:tcPr>
            <w:tcW w:w="4455" w:type="dxa"/>
            <w:gridSpan w:val="2"/>
            <w:vAlign w:val="center"/>
          </w:tcPr>
          <w:p w:rsidR="006D33CC" w:rsidRPr="004B5BE2" w:rsidRDefault="00BE30B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6D33CC" w:rsidRPr="004B5BE2" w:rsidRDefault="00BE30B3" w:rsidP="00F957FA">
            <w:pPr>
              <w:spacing w:before="100" w:beforeAutospacing="1" w:after="100" w:afterAutospacing="1"/>
              <w:rPr>
                <w:rFonts w:ascii="Arial" w:hAnsi="Arial" w:cs="Arial"/>
                <w:sz w:val="16"/>
                <w:szCs w:val="16"/>
              </w:rPr>
            </w:pPr>
            <w:r>
              <w:rPr>
                <w:rFonts w:ascii="Arial" w:hAnsi="Arial" w:cs="Arial"/>
                <w:sz w:val="16"/>
                <w:szCs w:val="16"/>
              </w:rPr>
              <w:t>None</w:t>
            </w: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178"/>
        <w:gridCol w:w="1890"/>
        <w:gridCol w:w="1170"/>
        <w:gridCol w:w="1170"/>
        <w:gridCol w:w="2520"/>
      </w:tblGrid>
      <w:tr w:rsidR="00BD008B" w:rsidTr="002177FA">
        <w:tc>
          <w:tcPr>
            <w:tcW w:w="217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2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BD008B" w:rsidTr="002177FA">
        <w:tc>
          <w:tcPr>
            <w:tcW w:w="2178"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c>
          <w:tcPr>
            <w:tcW w:w="2520" w:type="dxa"/>
            <w:tcBorders>
              <w:top w:val="single" w:sz="6" w:space="0" w:color="auto"/>
              <w:left w:val="single" w:sz="6" w:space="0" w:color="auto"/>
              <w:bottom w:val="single" w:sz="6" w:space="0" w:color="auto"/>
              <w:right w:val="single" w:sz="6" w:space="0" w:color="auto"/>
            </w:tcBorders>
          </w:tcPr>
          <w:p w:rsidR="00BD008B" w:rsidRDefault="00BD008B" w:rsidP="00F957FA">
            <w:pPr>
              <w:spacing w:before="60"/>
              <w:rPr>
                <w:rFonts w:ascii="Arial" w:hAnsi="Arial" w:cs="Arial"/>
                <w:sz w:val="16"/>
              </w:rPr>
            </w:pPr>
          </w:p>
        </w:tc>
      </w:tr>
    </w:tbl>
    <w:p w:rsidR="00BD008B" w:rsidRDefault="00BD008B"/>
    <w:p w:rsidR="004A781C" w:rsidRDefault="004A781C">
      <w:pPr>
        <w:pStyle w:val="Heading3"/>
      </w:pPr>
      <w:r>
        <w:t xml:space="preserve">User defined typedef definition/declaration </w:t>
      </w:r>
    </w:p>
    <w:p w:rsidR="004A781C" w:rsidRDefault="004A781C">
      <w:r>
        <w:t>This section documents any user types uniquely used for the module.</w:t>
      </w:r>
    </w:p>
    <w:p w:rsidR="004F0723" w:rsidRDefault="004F0723">
      <w:r>
        <w:t>(Refer the included ref for more details of register)</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F"/>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Typedef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2177FA" w:rsidTr="00F957FA">
        <w:tc>
          <w:tcPr>
            <w:tcW w:w="3348" w:type="dxa"/>
          </w:tcPr>
          <w:p w:rsidR="002177FA" w:rsidRDefault="002177FA" w:rsidP="00F957FA">
            <w:pPr>
              <w:spacing w:before="60"/>
              <w:rPr>
                <w:rFonts w:ascii="Arial" w:hAnsi="Arial" w:cs="Arial"/>
                <w:sz w:val="16"/>
              </w:rPr>
            </w:pPr>
          </w:p>
        </w:tc>
        <w:tc>
          <w:tcPr>
            <w:tcW w:w="2160" w:type="dxa"/>
          </w:tcPr>
          <w:p w:rsidR="002177FA" w:rsidRDefault="002177FA" w:rsidP="00986945">
            <w:pPr>
              <w:spacing w:before="60"/>
              <w:rPr>
                <w:rFonts w:ascii="Arial" w:hAnsi="Arial" w:cs="Arial"/>
                <w:sz w:val="16"/>
              </w:rPr>
            </w:pPr>
          </w:p>
        </w:tc>
        <w:tc>
          <w:tcPr>
            <w:tcW w:w="1440" w:type="dxa"/>
          </w:tcPr>
          <w:p w:rsidR="00986945" w:rsidRDefault="00986945" w:rsidP="00986945">
            <w:pPr>
              <w:spacing w:before="60"/>
              <w:jc w:val="center"/>
              <w:rPr>
                <w:rFonts w:ascii="Arial" w:hAnsi="Arial" w:cs="Arial"/>
                <w:sz w:val="16"/>
              </w:rPr>
            </w:pPr>
          </w:p>
        </w:tc>
        <w:tc>
          <w:tcPr>
            <w:tcW w:w="992" w:type="dxa"/>
          </w:tcPr>
          <w:p w:rsidR="00986945" w:rsidRDefault="00986945" w:rsidP="00986945">
            <w:pPr>
              <w:spacing w:before="60"/>
              <w:rPr>
                <w:rFonts w:ascii="Arial" w:hAnsi="Arial" w:cs="Arial"/>
                <w:sz w:val="16"/>
              </w:rPr>
            </w:pPr>
          </w:p>
        </w:tc>
        <w:tc>
          <w:tcPr>
            <w:tcW w:w="993" w:type="dxa"/>
          </w:tcPr>
          <w:p w:rsidR="00986945" w:rsidRDefault="00986945" w:rsidP="00986945">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30B3" w:rsidP="00F141E2">
            <w:pPr>
              <w:spacing w:before="60"/>
              <w:rPr>
                <w:rFonts w:ascii="Arial" w:hAnsi="Arial" w:cs="Arial"/>
                <w:sz w:val="16"/>
              </w:rPr>
            </w:pPr>
            <w:r>
              <w:rPr>
                <w:rFonts w:ascii="Arial" w:hAnsi="Arial" w:cs="Arial"/>
                <w:sz w:val="16"/>
              </w:rPr>
              <w:t>None</w:t>
            </w:r>
          </w:p>
        </w:tc>
      </w:tr>
    </w:tbl>
    <w:p w:rsidR="004A781C" w:rsidRDefault="004A781C">
      <w:pPr>
        <w:pStyle w:val="Heading2"/>
      </w:pPr>
      <w:r>
        <w:t>Program(fixed)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FPM_InitFixedPoint_m() macro within the #define statement.  </w:t>
      </w:r>
    </w:p>
    <w:p w:rsidR="004A781C" w:rsidRDefault="004A781C">
      <w:pPr>
        <w:pStyle w:val="Heading4"/>
      </w:pPr>
      <w:r>
        <w:t>Local</w:t>
      </w:r>
    </w:p>
    <w:tbl>
      <w:tblPr>
        <w:tblW w:w="98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178"/>
        <w:gridCol w:w="1890"/>
        <w:gridCol w:w="1170"/>
        <w:gridCol w:w="1170"/>
        <w:gridCol w:w="3420"/>
      </w:tblGrid>
      <w:tr w:rsidR="00B753D3" w:rsidTr="00B753D3">
        <w:tc>
          <w:tcPr>
            <w:tcW w:w="2178" w:type="dxa"/>
            <w:tcBorders>
              <w:top w:val="single" w:sz="6" w:space="0" w:color="auto"/>
              <w:left w:val="single" w:sz="6" w:space="0" w:color="auto"/>
              <w:bottom w:val="single" w:sz="6" w:space="0" w:color="auto"/>
              <w:right w:val="single" w:sz="6" w:space="0" w:color="auto"/>
            </w:tcBorders>
            <w:shd w:val="pct30" w:color="FFFF00" w:fill="FFFFFF"/>
          </w:tcPr>
          <w:p w:rsidR="00B753D3" w:rsidRDefault="00B753D3" w:rsidP="003E7377">
            <w:pPr>
              <w:spacing w:before="60"/>
              <w:jc w:val="center"/>
              <w:rPr>
                <w:rFonts w:ascii="Arial" w:hAnsi="Arial" w:cs="Arial"/>
                <w:sz w:val="16"/>
              </w:rPr>
            </w:pPr>
            <w:r>
              <w:rPr>
                <w:rFonts w:ascii="Arial" w:hAnsi="Arial" w:cs="Arial"/>
                <w:sz w:val="16"/>
              </w:rPr>
              <w:t>Variable Name</w:t>
            </w:r>
          </w:p>
        </w:tc>
        <w:tc>
          <w:tcPr>
            <w:tcW w:w="1890" w:type="dxa"/>
            <w:tcBorders>
              <w:top w:val="single" w:sz="6" w:space="0" w:color="auto"/>
              <w:left w:val="single" w:sz="6" w:space="0" w:color="auto"/>
              <w:bottom w:val="single" w:sz="6" w:space="0" w:color="auto"/>
              <w:right w:val="single" w:sz="6" w:space="0" w:color="auto"/>
            </w:tcBorders>
            <w:shd w:val="pct30" w:color="FFFF00" w:fill="FFFFFF"/>
          </w:tcPr>
          <w:p w:rsidR="00B753D3" w:rsidRDefault="00B753D3" w:rsidP="003E7377">
            <w:pPr>
              <w:spacing w:before="60"/>
              <w:jc w:val="center"/>
              <w:rPr>
                <w:rFonts w:ascii="Arial" w:hAnsi="Arial" w:cs="Arial"/>
                <w:sz w:val="16"/>
              </w:rPr>
            </w:pPr>
            <w:r>
              <w:rPr>
                <w:rFonts w:ascii="Arial" w:hAnsi="Arial" w:cs="Arial"/>
                <w:sz w:val="16"/>
              </w:rPr>
              <w:t>Resolution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753D3" w:rsidRDefault="00B753D3" w:rsidP="003E7377">
            <w:pPr>
              <w:spacing w:before="60"/>
              <w:jc w:val="center"/>
              <w:rPr>
                <w:rFonts w:ascii="Arial" w:hAnsi="Arial" w:cs="Arial"/>
                <w:sz w:val="16"/>
              </w:rPr>
            </w:pPr>
            <w:r>
              <w:rPr>
                <w:rFonts w:ascii="Arial" w:hAnsi="Arial" w:cs="Arial"/>
                <w:sz w:val="16"/>
              </w:rPr>
              <w:t>Legal Range</w:t>
            </w:r>
          </w:p>
          <w:p w:rsidR="00B753D3" w:rsidRDefault="00B753D3" w:rsidP="003E7377">
            <w:pPr>
              <w:spacing w:before="60"/>
              <w:jc w:val="center"/>
              <w:rPr>
                <w:rFonts w:ascii="Arial" w:hAnsi="Arial" w:cs="Arial"/>
                <w:sz w:val="16"/>
              </w:rPr>
            </w:pPr>
            <w:r>
              <w:rPr>
                <w:rFonts w:ascii="Arial" w:hAnsi="Arial" w:cs="Arial"/>
                <w:sz w:val="16"/>
              </w:rPr>
              <w:t>(min)</w:t>
            </w:r>
          </w:p>
        </w:tc>
        <w:tc>
          <w:tcPr>
            <w:tcW w:w="1170" w:type="dxa"/>
            <w:tcBorders>
              <w:top w:val="single" w:sz="6" w:space="0" w:color="auto"/>
              <w:left w:val="single" w:sz="6" w:space="0" w:color="auto"/>
              <w:bottom w:val="single" w:sz="6" w:space="0" w:color="auto"/>
              <w:right w:val="single" w:sz="6" w:space="0" w:color="auto"/>
            </w:tcBorders>
            <w:shd w:val="pct30" w:color="FFFF00" w:fill="FFFFFF"/>
          </w:tcPr>
          <w:p w:rsidR="00B753D3" w:rsidRDefault="00B753D3" w:rsidP="003E7377">
            <w:pPr>
              <w:spacing w:before="60"/>
              <w:jc w:val="center"/>
              <w:rPr>
                <w:rFonts w:ascii="Arial" w:hAnsi="Arial" w:cs="Arial"/>
                <w:sz w:val="16"/>
              </w:rPr>
            </w:pPr>
            <w:r>
              <w:rPr>
                <w:rFonts w:ascii="Arial" w:hAnsi="Arial" w:cs="Arial"/>
                <w:sz w:val="16"/>
              </w:rPr>
              <w:t>Legal Range</w:t>
            </w:r>
          </w:p>
          <w:p w:rsidR="00B753D3" w:rsidRDefault="00B753D3" w:rsidP="003E7377">
            <w:pPr>
              <w:spacing w:before="60"/>
              <w:jc w:val="center"/>
              <w:rPr>
                <w:rFonts w:ascii="Arial" w:hAnsi="Arial" w:cs="Arial"/>
                <w:sz w:val="16"/>
              </w:rPr>
            </w:pPr>
            <w:r>
              <w:rPr>
                <w:rFonts w:ascii="Arial" w:hAnsi="Arial" w:cs="Arial"/>
                <w:sz w:val="16"/>
              </w:rPr>
              <w:t>(max)</w:t>
            </w:r>
          </w:p>
        </w:tc>
        <w:tc>
          <w:tcPr>
            <w:tcW w:w="3420" w:type="dxa"/>
            <w:tcBorders>
              <w:top w:val="single" w:sz="6" w:space="0" w:color="auto"/>
              <w:left w:val="single" w:sz="6" w:space="0" w:color="auto"/>
              <w:bottom w:val="single" w:sz="6" w:space="0" w:color="auto"/>
              <w:right w:val="single" w:sz="6" w:space="0" w:color="auto"/>
            </w:tcBorders>
            <w:shd w:val="pct30" w:color="FFFF00" w:fill="FFFFFF"/>
          </w:tcPr>
          <w:p w:rsidR="00B753D3" w:rsidRDefault="00B753D3" w:rsidP="003E7377">
            <w:pPr>
              <w:spacing w:before="60"/>
              <w:jc w:val="center"/>
              <w:rPr>
                <w:rFonts w:ascii="Arial" w:hAnsi="Arial" w:cs="Arial"/>
                <w:sz w:val="16"/>
              </w:rPr>
            </w:pPr>
            <w:r>
              <w:rPr>
                <w:rFonts w:ascii="Arial" w:hAnsi="Arial" w:cs="Arial"/>
                <w:sz w:val="16"/>
              </w:rPr>
              <w:t>Software Segment</w:t>
            </w: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r w:rsidR="00B753D3" w:rsidTr="00B753D3">
        <w:tc>
          <w:tcPr>
            <w:tcW w:w="2178"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89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117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c>
          <w:tcPr>
            <w:tcW w:w="3420" w:type="dxa"/>
            <w:tcBorders>
              <w:top w:val="single" w:sz="6" w:space="0" w:color="auto"/>
              <w:left w:val="single" w:sz="6" w:space="0" w:color="auto"/>
              <w:bottom w:val="single" w:sz="6" w:space="0" w:color="auto"/>
              <w:right w:val="single" w:sz="6" w:space="0" w:color="auto"/>
            </w:tcBorders>
          </w:tcPr>
          <w:p w:rsidR="00B753D3" w:rsidRDefault="00B753D3" w:rsidP="003E7377">
            <w:pPr>
              <w:spacing w:before="60"/>
              <w:rPr>
                <w:rFonts w:ascii="Arial" w:hAnsi="Arial" w:cs="Arial"/>
                <w:sz w:val="16"/>
              </w:rPr>
            </w:pPr>
          </w:p>
        </w:tc>
      </w:tr>
    </w:tbl>
    <w:p w:rsidR="00986945" w:rsidRPr="00986945" w:rsidRDefault="00986945" w:rsidP="00986945"/>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BE30B3"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8B3E94" w:rsidRPr="00DE2CF3" w:rsidRDefault="00DE2CF3" w:rsidP="008B3E94">
      <w:pPr>
        <w:spacing w:after="0"/>
        <w:ind w:left="720"/>
      </w:pPr>
      <w:r w:rsidRPr="00DE2CF3">
        <w:t>ePWM_EnableOutputs</w:t>
      </w:r>
    </w:p>
    <w:p w:rsidR="00DE2CF3" w:rsidRPr="00DE2CF3" w:rsidRDefault="00DE2CF3" w:rsidP="008B3E94">
      <w:pPr>
        <w:spacing w:after="0"/>
        <w:ind w:left="720"/>
      </w:pPr>
      <w:r w:rsidRPr="00DE2CF3">
        <w:t>ePWM_DisableOutputs</w:t>
      </w:r>
    </w:p>
    <w:p w:rsidR="00DE2CF3" w:rsidRDefault="00DE2CF3"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8F6DBB" w:rsidRDefault="008F6DBB" w:rsidP="00BE30B3">
      <w:pPr>
        <w:spacing w:after="0"/>
      </w:pPr>
    </w:p>
    <w:p w:rsidR="005F44A9" w:rsidRDefault="005F44A9" w:rsidP="005F44A9"/>
    <w:p w:rsidR="005F44A9" w:rsidRDefault="00DE2CF3" w:rsidP="005F44A9">
      <w:pPr>
        <w:pStyle w:val="Heading3"/>
      </w:pPr>
      <w:r>
        <w:t xml:space="preserve">Local Macro </w:t>
      </w:r>
    </w:p>
    <w:p w:rsidR="005F44A9" w:rsidRDefault="00DE2CF3" w:rsidP="005F44A9">
      <w:r>
        <w:t>None</w:t>
      </w:r>
    </w:p>
    <w:p w:rsidR="003E7377" w:rsidRDefault="003E7377" w:rsidP="003E7377"/>
    <w:p w:rsidR="00BE30B3" w:rsidRDefault="00BE30B3" w:rsidP="00BE30B3">
      <w:pPr>
        <w:spacing w:after="0"/>
      </w:pPr>
    </w:p>
    <w:p w:rsidR="00BE30B3" w:rsidRDefault="00BE30B3" w:rsidP="00BE30B3">
      <w:pPr>
        <w:spacing w:after="0"/>
      </w:pPr>
    </w:p>
    <w:p w:rsidR="008B3E94" w:rsidRDefault="008B3E94" w:rsidP="008B3E94">
      <w:pPr>
        <w:pStyle w:val="Heading2"/>
      </w:pPr>
      <w:r>
        <w:t>Local Functions/Macros Used by this MDD only</w:t>
      </w:r>
    </w:p>
    <w:p w:rsidR="00BE30B3" w:rsidRDefault="00BE30B3" w:rsidP="00BE30B3">
      <w:pPr>
        <w:spacing w:after="0"/>
      </w:pPr>
    </w:p>
    <w:p w:rsidR="00BE30B3" w:rsidRDefault="003E7377" w:rsidP="00BE30B3">
      <w:pPr>
        <w:spacing w:after="0"/>
      </w:pPr>
      <w:r>
        <w:t>None</w:t>
      </w:r>
    </w:p>
    <w:p w:rsidR="00BE30B3" w:rsidRDefault="00BE30B3" w:rsidP="00BE30B3">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55"/>
        <w:gridCol w:w="4455"/>
      </w:tblGrid>
      <w:tr w:rsidR="002C03D8" w:rsidRPr="006A25CC" w:rsidTr="00F957FA">
        <w:trPr>
          <w:trHeight w:val="341"/>
        </w:trPr>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455"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2C03D8" w:rsidRPr="004B5BE2" w:rsidTr="00F957FA">
        <w:trPr>
          <w:trHeight w:val="341"/>
        </w:trPr>
        <w:tc>
          <w:tcPr>
            <w:tcW w:w="4455" w:type="dxa"/>
            <w:vAlign w:val="center"/>
          </w:tcPr>
          <w:p w:rsidR="002C03D8" w:rsidRPr="004B5BE2" w:rsidRDefault="00BE30B3" w:rsidP="00F141E2">
            <w:pPr>
              <w:spacing w:before="100" w:beforeAutospacing="1" w:after="100" w:afterAutospacing="1"/>
              <w:rPr>
                <w:rFonts w:ascii="Arial" w:hAnsi="Arial" w:cs="Arial"/>
                <w:sz w:val="16"/>
                <w:szCs w:val="16"/>
              </w:rPr>
            </w:pPr>
            <w:r>
              <w:rPr>
                <w:rFonts w:ascii="Arial" w:hAnsi="Arial" w:cs="Arial"/>
                <w:sz w:val="16"/>
                <w:szCs w:val="16"/>
              </w:rPr>
              <w:t>None</w:t>
            </w:r>
          </w:p>
        </w:tc>
        <w:tc>
          <w:tcPr>
            <w:tcW w:w="4455" w:type="dxa"/>
            <w:vAlign w:val="center"/>
          </w:tcPr>
          <w:p w:rsidR="002C03D8" w:rsidRPr="004B5BE2" w:rsidRDefault="002C03D8" w:rsidP="00F957FA">
            <w:pPr>
              <w:spacing w:before="100" w:beforeAutospacing="1" w:after="100" w:afterAutospacing="1"/>
              <w:rPr>
                <w:rFonts w:ascii="Arial" w:hAnsi="Arial" w:cs="Arial"/>
                <w:sz w:val="16"/>
                <w:szCs w:val="16"/>
              </w:rPr>
            </w:pPr>
          </w:p>
        </w:tc>
      </w:tr>
    </w:tbl>
    <w:p w:rsidR="002C03D8" w:rsidRPr="002C03D8" w:rsidRDefault="002C03D8" w:rsidP="002C03D8"/>
    <w:p w:rsidR="004A781C" w:rsidRDefault="004A781C">
      <w:pPr>
        <w:pStyle w:val="Heading2"/>
      </w:pPr>
      <w:r>
        <w:t>Initialization Functions</w:t>
      </w:r>
    </w:p>
    <w:p w:rsidR="00BE30B3" w:rsidRDefault="00BE30B3" w:rsidP="00BE30B3">
      <w:pPr>
        <w:pStyle w:val="Heading3"/>
      </w:pPr>
      <w:r>
        <w:t xml:space="preserve">Init: </w:t>
      </w:r>
      <w:fldSimple w:instr=" DOCPROPERTY &quot;Module Name&quot;  \* MERGEFORMAT ">
        <w:r w:rsidR="003E319F">
          <w:t>ePWM</w:t>
        </w:r>
        <w:r>
          <w:t>2</w:t>
        </w:r>
      </w:fldSimple>
      <w:r>
        <w:t>_Init1</w:t>
      </w:r>
    </w:p>
    <w:p w:rsidR="00BE30B3" w:rsidRDefault="00BE30B3" w:rsidP="00BE30B3">
      <w:pPr>
        <w:pStyle w:val="Heading4"/>
      </w:pPr>
      <w:r>
        <w:t>Design Rationale</w:t>
      </w:r>
    </w:p>
    <w:p w:rsidR="00BE30B3" w:rsidRDefault="00BE30B3" w:rsidP="00BE30B3">
      <w:r>
        <w:t>None</w:t>
      </w:r>
    </w:p>
    <w:p w:rsidR="00BE30B3" w:rsidRDefault="00BE30B3" w:rsidP="00BE30B3">
      <w:pPr>
        <w:pStyle w:val="Heading4"/>
      </w:pPr>
      <w:r>
        <w:t>Module Outputs</w:t>
      </w:r>
    </w:p>
    <w:p w:rsidR="00BE30B3" w:rsidRDefault="00BE30B3" w:rsidP="00BE30B3">
      <w:r>
        <w:t>None</w:t>
      </w:r>
    </w:p>
    <w:p w:rsidR="00BE30B3" w:rsidRDefault="00BE30B3" w:rsidP="00BE30B3">
      <w:pPr>
        <w:pStyle w:val="Heading4"/>
      </w:pPr>
      <w:r>
        <w:t xml:space="preserve">Module Internal  </w:t>
      </w:r>
    </w:p>
    <w:p w:rsidR="004A781C" w:rsidRDefault="00BE30B3" w:rsidP="00BE30B3">
      <w:r>
        <w:t>None</w:t>
      </w:r>
    </w:p>
    <w:p w:rsidR="00BE30B3" w:rsidRDefault="00BE30B3" w:rsidP="00BE30B3">
      <w:pPr>
        <w:pStyle w:val="Heading4"/>
      </w:pPr>
      <w:r>
        <w:t xml:space="preserve">Initialize </w:t>
      </w:r>
      <w:r w:rsidR="003E319F">
        <w:t>EPWM</w:t>
      </w:r>
      <w:r>
        <w:t xml:space="preserve"> Direction Register</w:t>
      </w:r>
    </w:p>
    <w:p w:rsidR="00BE30B3" w:rsidRDefault="00BE30B3" w:rsidP="00BE30B3">
      <w:pPr>
        <w:jc w:val="center"/>
      </w:pPr>
    </w:p>
    <w:p w:rsidR="004A781C" w:rsidRDefault="004A781C" w:rsidP="00B753D3">
      <w:pPr>
        <w:pStyle w:val="Heading2"/>
        <w:numPr>
          <w:ilvl w:val="0"/>
          <w:numId w:val="0"/>
        </w:numPr>
        <w:ind w:left="576"/>
      </w:pPr>
      <w:r>
        <w:br w:type="page"/>
      </w:r>
      <w:r>
        <w:lastRenderedPageBreak/>
        <w:t>Periodic Functions</w:t>
      </w:r>
    </w:p>
    <w:p w:rsidR="00BE30B3" w:rsidRDefault="00BE30B3"/>
    <w:p w:rsidR="004A781C" w:rsidRDefault="00F141E2">
      <w:r>
        <w:t>None</w:t>
      </w:r>
    </w:p>
    <w:p w:rsidR="00BE30B3" w:rsidRDefault="00BE30B3"/>
    <w:p w:rsidR="004A781C" w:rsidRDefault="004A781C">
      <w:pPr>
        <w:pStyle w:val="Heading2"/>
      </w:pPr>
      <w:r>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F141E2" w:rsidRDefault="00F141E2">
      <w:pPr>
        <w:spacing w:after="0"/>
      </w:pPr>
    </w:p>
    <w:p w:rsidR="004A781C" w:rsidRDefault="004A781C">
      <w:pPr>
        <w:pStyle w:val="Heading2"/>
      </w:pPr>
      <w:r>
        <w:t>Serial Communication Functions</w:t>
      </w:r>
    </w:p>
    <w:p w:rsidR="00BE30B3" w:rsidRDefault="00BE30B3"/>
    <w:p w:rsidR="004A781C" w:rsidRDefault="00F141E2">
      <w:r>
        <w:t>None</w:t>
      </w:r>
    </w:p>
    <w:p w:rsidR="00BE30B3" w:rsidRDefault="00BE30B3">
      <w:pPr>
        <w:spacing w:after="0"/>
        <w:rPr>
          <w:rFonts w:ascii="Arial" w:hAnsi="Arial"/>
          <w:b/>
          <w:sz w:val="24"/>
        </w:rPr>
      </w:pPr>
      <w:r>
        <w:br w:type="page"/>
      </w:r>
    </w:p>
    <w:p w:rsidR="00BE30B3" w:rsidRDefault="00BE30B3" w:rsidP="00BE30B3">
      <w:pPr>
        <w:pStyle w:val="Heading2"/>
      </w:pPr>
      <w:r>
        <w:lastRenderedPageBreak/>
        <w:t>Transition Functions</w:t>
      </w:r>
    </w:p>
    <w:p w:rsidR="00BE30B3" w:rsidRDefault="00BE30B3" w:rsidP="00BE30B3">
      <w:pPr>
        <w:pStyle w:val="Heading3"/>
      </w:pPr>
      <w:r>
        <w:t xml:space="preserve">Trns: </w:t>
      </w:r>
      <w:fldSimple w:instr=" DOCPROPERTY &quot;Module Name&quot;  \* MERGEFORMAT ">
        <w:r w:rsidR="003E319F">
          <w:t>ePWM</w:t>
        </w:r>
        <w:r>
          <w:t>2</w:t>
        </w:r>
      </w:fldSimple>
      <w:r>
        <w:t>_Trns1</w:t>
      </w:r>
    </w:p>
    <w:p w:rsidR="00BE30B3" w:rsidRDefault="00BE30B3" w:rsidP="00BE30B3">
      <w:pPr>
        <w:pStyle w:val="Heading4"/>
      </w:pPr>
      <w:r>
        <w:t>Design Rationale</w:t>
      </w:r>
    </w:p>
    <w:p w:rsidR="00BE30B3" w:rsidRDefault="00BE30B3" w:rsidP="00BE30B3">
      <w:r>
        <w:t>None</w:t>
      </w:r>
    </w:p>
    <w:p w:rsidR="00BE30B3" w:rsidRDefault="00BE30B3" w:rsidP="00BE30B3">
      <w:pPr>
        <w:pStyle w:val="Heading4"/>
      </w:pPr>
      <w:r>
        <w:t>Program Flow Start</w:t>
      </w:r>
    </w:p>
    <w:p w:rsidR="00BE30B3" w:rsidRDefault="00BE30B3" w:rsidP="00BE30B3">
      <w:r>
        <w:t>N/A</w:t>
      </w:r>
    </w:p>
    <w:p w:rsidR="00BE30B3" w:rsidRDefault="00BE30B3" w:rsidP="00BE30B3">
      <w:pPr>
        <w:pStyle w:val="Heading4"/>
      </w:pPr>
      <w:r>
        <w:t>Store Module Inputs to Local copies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 xml:space="preserve">Set </w:t>
      </w:r>
      <w:r w:rsidR="003E319F">
        <w:t>EPWM</w:t>
      </w:r>
      <w:r>
        <w:t xml:space="preserve"> Direction Register to Output</w:t>
      </w:r>
    </w:p>
    <w:p w:rsidR="00BE30B3" w:rsidRDefault="003E7377" w:rsidP="00BE30B3">
      <w:pPr>
        <w:jc w:val="center"/>
      </w:pPr>
      <w:r>
        <w:object w:dxaOrig="4735" w:dyaOrig="18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pt;height:92.5pt" o:ole="">
            <v:imagedata r:id="rId8" o:title=""/>
          </v:shape>
          <o:OLEObject Type="Embed" ProgID="Visio.Drawing.11" ShapeID="_x0000_i1025" DrawAspect="Content" ObjectID="_1424505461" r:id="rId9"/>
        </w:object>
      </w:r>
    </w:p>
    <w:p w:rsidR="00BE30B3" w:rsidRDefault="00BE30B3" w:rsidP="00BE30B3">
      <w:pPr>
        <w:pStyle w:val="Heading4"/>
      </w:pPr>
      <w:r>
        <w:t>Store Local copy of outputs into Module Outputs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Program Flow End</w:t>
      </w:r>
    </w:p>
    <w:p w:rsidR="00BE30B3" w:rsidRDefault="00BE30B3" w:rsidP="00BE30B3">
      <w:r>
        <w:t>N/A</w:t>
      </w:r>
    </w:p>
    <w:p w:rsidR="00BE30B3" w:rsidRDefault="00BE30B3">
      <w:pPr>
        <w:spacing w:after="0"/>
        <w:rPr>
          <w:rFonts w:ascii="Arial" w:hAnsi="Arial"/>
          <w:b/>
          <w:sz w:val="24"/>
        </w:rPr>
      </w:pPr>
      <w:r>
        <w:br w:type="page"/>
      </w:r>
    </w:p>
    <w:p w:rsidR="00BE30B3" w:rsidRDefault="00BE30B3" w:rsidP="00BE30B3">
      <w:pPr>
        <w:pStyle w:val="Heading3"/>
      </w:pPr>
      <w:r>
        <w:lastRenderedPageBreak/>
        <w:t xml:space="preserve">Trns: </w:t>
      </w:r>
      <w:fldSimple w:instr=" DOCPROPERTY &quot;Module Name&quot;  \* MERGEFORMAT ">
        <w:r w:rsidR="003E319F">
          <w:t>ePWM</w:t>
        </w:r>
        <w:r>
          <w:t>2</w:t>
        </w:r>
      </w:fldSimple>
      <w:r>
        <w:t>_Trns2</w:t>
      </w:r>
    </w:p>
    <w:p w:rsidR="00BE30B3" w:rsidRDefault="00BE30B3" w:rsidP="00BE30B3">
      <w:pPr>
        <w:pStyle w:val="Heading4"/>
      </w:pPr>
      <w:r>
        <w:t>Design Rationale</w:t>
      </w:r>
    </w:p>
    <w:p w:rsidR="00BE30B3" w:rsidRDefault="00BE30B3" w:rsidP="00BE30B3">
      <w:r>
        <w:t>None</w:t>
      </w:r>
    </w:p>
    <w:p w:rsidR="00BE30B3" w:rsidRDefault="00BE30B3" w:rsidP="00BE30B3">
      <w:pPr>
        <w:pStyle w:val="Heading4"/>
      </w:pPr>
      <w:r>
        <w:t>Program Flow Start</w:t>
      </w:r>
    </w:p>
    <w:p w:rsidR="00BE30B3" w:rsidRDefault="00BE30B3" w:rsidP="00BE30B3">
      <w:r>
        <w:t>N/A</w:t>
      </w:r>
    </w:p>
    <w:p w:rsidR="00BE30B3" w:rsidRDefault="00BE30B3" w:rsidP="00BE30B3">
      <w:pPr>
        <w:pStyle w:val="Heading4"/>
      </w:pPr>
      <w:r>
        <w:t>Store Module Inputs to Local copies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 xml:space="preserve">Set </w:t>
      </w:r>
      <w:r w:rsidR="003E319F">
        <w:t>EPWM</w:t>
      </w:r>
      <w:r>
        <w:t xml:space="preserve"> Direction Register to Input</w:t>
      </w:r>
    </w:p>
    <w:p w:rsidR="00BE30B3" w:rsidRDefault="003E7377" w:rsidP="00BE30B3">
      <w:pPr>
        <w:jc w:val="center"/>
      </w:pPr>
      <w:r>
        <w:object w:dxaOrig="4735" w:dyaOrig="1856">
          <v:shape id="_x0000_i1026" type="#_x0000_t75" style="width:236.5pt;height:92.5pt" o:ole="">
            <v:imagedata r:id="rId10" o:title=""/>
          </v:shape>
          <o:OLEObject Type="Embed" ProgID="Visio.Drawing.11" ShapeID="_x0000_i1026" DrawAspect="Content" ObjectID="_1424505462" r:id="rId11"/>
        </w:object>
      </w:r>
    </w:p>
    <w:p w:rsidR="00BE30B3" w:rsidRDefault="00BE30B3" w:rsidP="00BE30B3">
      <w:pPr>
        <w:pStyle w:val="Heading4"/>
      </w:pPr>
      <w:r>
        <w:t>Store Local copy of outputs into Module Outputs</w:t>
      </w:r>
    </w:p>
    <w:p w:rsidR="00BE30B3" w:rsidRPr="00F141E2" w:rsidRDefault="00BE30B3" w:rsidP="00BE30B3">
      <w:pPr>
        <w:rPr>
          <w:sz w:val="18"/>
          <w:szCs w:val="18"/>
        </w:rPr>
      </w:pPr>
      <w:r w:rsidRPr="00F141E2">
        <w:rPr>
          <w:sz w:val="18"/>
          <w:szCs w:val="18"/>
        </w:rPr>
        <w:t>None</w:t>
      </w:r>
    </w:p>
    <w:p w:rsidR="00BE30B3" w:rsidRDefault="00BE30B3" w:rsidP="00BE30B3">
      <w:pPr>
        <w:pStyle w:val="Heading4"/>
      </w:pPr>
      <w:r>
        <w:t>Program Flow End</w:t>
      </w:r>
    </w:p>
    <w:p w:rsidR="00BE30B3" w:rsidRDefault="00BE30B3" w:rsidP="00BE30B3">
      <w:r>
        <w:t>N/A</w:t>
      </w:r>
    </w:p>
    <w:p w:rsidR="00BE30B3" w:rsidRDefault="00BE30B3"/>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3E319F" w:rsidP="00F957FA">
            <w:pPr>
              <w:spacing w:before="60"/>
              <w:rPr>
                <w:rFonts w:ascii="Arial" w:hAnsi="Arial" w:cs="Arial"/>
                <w:sz w:val="16"/>
                <w:szCs w:val="16"/>
              </w:rPr>
            </w:pPr>
            <w:r>
              <w:rPr>
                <w:rFonts w:ascii="Arial" w:hAnsi="Arial" w:cs="Arial"/>
                <w:sz w:val="16"/>
                <w:szCs w:val="16"/>
              </w:rPr>
              <w:t>ePWM</w:t>
            </w:r>
            <w:r w:rsidR="00BE30B3" w:rsidRPr="00BE30B3">
              <w:rPr>
                <w:rFonts w:ascii="Arial" w:hAnsi="Arial" w:cs="Arial"/>
                <w:sz w:val="16"/>
                <w:szCs w:val="16"/>
              </w:rPr>
              <w:t>2_Trns1</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E30B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E30B3" w:rsidP="00EA2CAF">
            <w:pPr>
              <w:spacing w:before="60"/>
              <w:rPr>
                <w:rFonts w:ascii="Arial" w:hAnsi="Arial" w:cs="Arial"/>
                <w:sz w:val="16"/>
                <w:szCs w:val="16"/>
              </w:rPr>
            </w:pPr>
            <w:r>
              <w:rPr>
                <w:rFonts w:ascii="Arial" w:hAnsi="Arial" w:cs="Arial"/>
                <w:sz w:val="16"/>
                <w:szCs w:val="16"/>
              </w:rPr>
              <w:t xml:space="preserve">On Entering </w:t>
            </w:r>
            <w:del w:id="0" w:author="Owen Tosh (nzx5jd)" w:date="2013-03-08T11:12:00Z">
              <w:r w:rsidDel="00EA2CAF">
                <w:rPr>
                  <w:rFonts w:ascii="Arial" w:hAnsi="Arial" w:cs="Arial"/>
                  <w:sz w:val="16"/>
                  <w:szCs w:val="16"/>
                </w:rPr>
                <w:delText>WARMINIT</w:delText>
              </w:r>
            </w:del>
            <w:ins w:id="1" w:author="Owen Tosh (nzx5jd)" w:date="2013-03-08T11:12:00Z">
              <w:r w:rsidR="00EA2CAF">
                <w:rPr>
                  <w:rFonts w:ascii="Arial" w:hAnsi="Arial" w:cs="Arial"/>
                  <w:sz w:val="16"/>
                  <w:szCs w:val="16"/>
                </w:rPr>
                <w:t>OPERATE</w:t>
              </w:r>
            </w:ins>
          </w:p>
        </w:tc>
      </w:tr>
      <w:tr w:rsidR="00BE30B3" w:rsidRPr="00381542" w:rsidTr="00B54697">
        <w:tc>
          <w:tcPr>
            <w:tcW w:w="3168" w:type="dxa"/>
            <w:tcBorders>
              <w:top w:val="single" w:sz="6" w:space="0" w:color="auto"/>
              <w:left w:val="single" w:sz="6" w:space="0" w:color="auto"/>
              <w:bottom w:val="single" w:sz="6" w:space="0" w:color="auto"/>
              <w:right w:val="single" w:sz="6" w:space="0" w:color="auto"/>
            </w:tcBorders>
          </w:tcPr>
          <w:p w:rsidR="00BE30B3" w:rsidRPr="00BE30B3" w:rsidRDefault="003E319F" w:rsidP="00F957FA">
            <w:pPr>
              <w:spacing w:before="60"/>
              <w:rPr>
                <w:rFonts w:ascii="Arial" w:hAnsi="Arial" w:cs="Arial"/>
                <w:sz w:val="16"/>
                <w:szCs w:val="16"/>
              </w:rPr>
            </w:pPr>
            <w:r>
              <w:rPr>
                <w:rFonts w:ascii="Arial" w:hAnsi="Arial" w:cs="Arial"/>
                <w:sz w:val="16"/>
                <w:szCs w:val="16"/>
              </w:rPr>
              <w:t>ePWM</w:t>
            </w:r>
            <w:r w:rsidR="00BE30B3" w:rsidRPr="00BE30B3">
              <w:rPr>
                <w:rFonts w:ascii="Arial" w:hAnsi="Arial" w:cs="Arial"/>
                <w:sz w:val="16"/>
                <w:szCs w:val="16"/>
              </w:rPr>
              <w:t>2_Trns2</w:t>
            </w:r>
          </w:p>
        </w:tc>
        <w:tc>
          <w:tcPr>
            <w:tcW w:w="2070" w:type="dxa"/>
            <w:tcBorders>
              <w:top w:val="single" w:sz="6" w:space="0" w:color="auto"/>
              <w:left w:val="single" w:sz="6" w:space="0" w:color="auto"/>
              <w:bottom w:val="single" w:sz="6" w:space="0" w:color="auto"/>
              <w:right w:val="single" w:sz="6" w:space="0" w:color="auto"/>
            </w:tcBorders>
          </w:tcPr>
          <w:p w:rsidR="00BE30B3" w:rsidRPr="00381542" w:rsidRDefault="00BE30B3"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E30B3" w:rsidRPr="00381542" w:rsidRDefault="00BE30B3" w:rsidP="00EA2CAF">
            <w:pPr>
              <w:spacing w:before="60"/>
              <w:rPr>
                <w:rFonts w:ascii="Arial" w:hAnsi="Arial" w:cs="Arial"/>
                <w:sz w:val="16"/>
                <w:szCs w:val="16"/>
              </w:rPr>
            </w:pPr>
            <w:r>
              <w:rPr>
                <w:rFonts w:ascii="Arial" w:hAnsi="Arial" w:cs="Arial"/>
                <w:sz w:val="16"/>
                <w:szCs w:val="16"/>
              </w:rPr>
              <w:t xml:space="preserve">On </w:t>
            </w:r>
            <w:del w:id="2" w:author="Owen Tosh (nzx5jd)" w:date="2013-03-08T11:12:00Z">
              <w:r w:rsidDel="00EA2CAF">
                <w:rPr>
                  <w:rFonts w:ascii="Arial" w:hAnsi="Arial" w:cs="Arial"/>
                  <w:sz w:val="16"/>
                  <w:szCs w:val="16"/>
                </w:rPr>
                <w:delText>Entering DISABLE</w:delText>
              </w:r>
            </w:del>
            <w:ins w:id="3" w:author="Owen Tosh (nzx5jd)" w:date="2013-03-08T11:12:00Z">
              <w:r w:rsidR="00EA2CAF">
                <w:rPr>
                  <w:rFonts w:ascii="Arial" w:hAnsi="Arial" w:cs="Arial"/>
                  <w:sz w:val="16"/>
                  <w:szCs w:val="16"/>
                </w:rPr>
                <w:t>Leaving OPERATE</w:t>
              </w:r>
            </w:ins>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Sub-Module called by (Serial Comm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BE30B3" w:rsidP="00F141E2">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BE30B3" w:rsidRPr="0033479A" w:rsidTr="00BF364D">
        <w:tc>
          <w:tcPr>
            <w:tcW w:w="4464" w:type="dxa"/>
            <w:tcBorders>
              <w:top w:val="single" w:sz="6" w:space="0" w:color="auto"/>
              <w:left w:val="single" w:sz="6" w:space="0" w:color="auto"/>
              <w:bottom w:val="single" w:sz="6" w:space="0" w:color="auto"/>
              <w:right w:val="single" w:sz="6" w:space="0" w:color="auto"/>
            </w:tcBorders>
          </w:tcPr>
          <w:p w:rsidR="00BE30B3" w:rsidRPr="00BE30B3" w:rsidRDefault="003E319F">
            <w:pPr>
              <w:spacing w:before="60"/>
              <w:rPr>
                <w:rFonts w:ascii="Arial" w:hAnsi="Arial" w:cs="Arial"/>
                <w:sz w:val="16"/>
              </w:rPr>
            </w:pPr>
            <w:r>
              <w:rPr>
                <w:rFonts w:ascii="Arial" w:hAnsi="Arial" w:cs="Arial"/>
                <w:sz w:val="16"/>
              </w:rPr>
              <w:t>ePWM</w:t>
            </w:r>
            <w:r w:rsidR="00BE30B3" w:rsidRPr="00BE30B3">
              <w:rPr>
                <w:rFonts w:ascii="Arial" w:hAnsi="Arial" w:cs="Arial"/>
                <w:sz w:val="16"/>
              </w:rPr>
              <w:t>2_Trns1</w:t>
            </w:r>
          </w:p>
        </w:tc>
        <w:tc>
          <w:tcPr>
            <w:tcW w:w="4464" w:type="dxa"/>
            <w:tcBorders>
              <w:top w:val="single" w:sz="6" w:space="0" w:color="auto"/>
              <w:left w:val="single" w:sz="6" w:space="0" w:color="auto"/>
              <w:bottom w:val="single" w:sz="6" w:space="0" w:color="auto"/>
              <w:right w:val="single" w:sz="6" w:space="0" w:color="auto"/>
            </w:tcBorders>
          </w:tcPr>
          <w:p w:rsidR="00BE30B3" w:rsidRPr="005F1D69" w:rsidRDefault="00BE30B3">
            <w:pPr>
              <w:spacing w:before="60"/>
              <w:rPr>
                <w:rFonts w:ascii="Arial" w:hAnsi="Arial" w:cs="Arial"/>
                <w:sz w:val="16"/>
                <w:lang w:val="fr-FR"/>
              </w:rPr>
            </w:pPr>
            <w:r w:rsidRPr="005F1D69">
              <w:rPr>
                <w:rFonts w:ascii="Arial" w:hAnsi="Arial" w:cs="Arial"/>
                <w:sz w:val="16"/>
                <w:lang w:val="fr-FR"/>
              </w:rPr>
              <w:t>RTE_START_SEC_AP_</w:t>
            </w:r>
            <w:r w:rsidR="003E319F">
              <w:rPr>
                <w:rFonts w:ascii="Arial" w:hAnsi="Arial" w:cs="Arial"/>
                <w:sz w:val="16"/>
                <w:lang w:val="fr-FR"/>
              </w:rPr>
              <w:t>EPWM</w:t>
            </w:r>
            <w:r w:rsidRPr="005F1D69">
              <w:rPr>
                <w:rFonts w:ascii="Arial" w:hAnsi="Arial" w:cs="Arial"/>
                <w:sz w:val="16"/>
                <w:lang w:val="fr-FR"/>
              </w:rPr>
              <w:t>2_APPL_CODE</w:t>
            </w:r>
          </w:p>
        </w:tc>
      </w:tr>
      <w:tr w:rsidR="00BE30B3" w:rsidRPr="0033479A" w:rsidTr="00BF364D">
        <w:tc>
          <w:tcPr>
            <w:tcW w:w="4464" w:type="dxa"/>
            <w:tcBorders>
              <w:top w:val="single" w:sz="6" w:space="0" w:color="auto"/>
              <w:left w:val="single" w:sz="6" w:space="0" w:color="auto"/>
              <w:bottom w:val="single" w:sz="6" w:space="0" w:color="auto"/>
              <w:right w:val="single" w:sz="6" w:space="0" w:color="auto"/>
            </w:tcBorders>
          </w:tcPr>
          <w:p w:rsidR="00BE30B3" w:rsidRPr="00BE30B3" w:rsidRDefault="003E319F">
            <w:pPr>
              <w:spacing w:before="60"/>
              <w:rPr>
                <w:rFonts w:ascii="Arial" w:hAnsi="Arial" w:cs="Arial"/>
                <w:sz w:val="16"/>
              </w:rPr>
            </w:pPr>
            <w:r>
              <w:rPr>
                <w:rFonts w:ascii="Arial" w:hAnsi="Arial" w:cs="Arial"/>
                <w:sz w:val="16"/>
              </w:rPr>
              <w:t>ePWM</w:t>
            </w:r>
            <w:r w:rsidR="00BE30B3" w:rsidRPr="00BE30B3">
              <w:rPr>
                <w:rFonts w:ascii="Arial" w:hAnsi="Arial" w:cs="Arial"/>
                <w:sz w:val="16"/>
              </w:rPr>
              <w:t>2_Trns2</w:t>
            </w:r>
          </w:p>
        </w:tc>
        <w:tc>
          <w:tcPr>
            <w:tcW w:w="4464" w:type="dxa"/>
            <w:tcBorders>
              <w:top w:val="single" w:sz="6" w:space="0" w:color="auto"/>
              <w:left w:val="single" w:sz="6" w:space="0" w:color="auto"/>
              <w:bottom w:val="single" w:sz="6" w:space="0" w:color="auto"/>
              <w:right w:val="single" w:sz="6" w:space="0" w:color="auto"/>
            </w:tcBorders>
          </w:tcPr>
          <w:p w:rsidR="00BE30B3" w:rsidRPr="005F1D69" w:rsidRDefault="00BE30B3">
            <w:pPr>
              <w:spacing w:before="60"/>
              <w:rPr>
                <w:rFonts w:ascii="Arial" w:hAnsi="Arial" w:cs="Arial"/>
                <w:sz w:val="16"/>
                <w:lang w:val="fr-FR"/>
              </w:rPr>
            </w:pPr>
            <w:r w:rsidRPr="005F1D69">
              <w:rPr>
                <w:rFonts w:ascii="Arial" w:hAnsi="Arial" w:cs="Arial"/>
                <w:sz w:val="16"/>
                <w:lang w:val="fr-FR"/>
              </w:rPr>
              <w:t>RTE_START_SEC_AP_</w:t>
            </w:r>
            <w:r w:rsidR="003E319F">
              <w:rPr>
                <w:rFonts w:ascii="Arial" w:hAnsi="Arial" w:cs="Arial"/>
                <w:sz w:val="16"/>
                <w:lang w:val="fr-FR"/>
              </w:rPr>
              <w:t>EPWM</w:t>
            </w:r>
            <w:r w:rsidRPr="005F1D69">
              <w:rPr>
                <w:rFonts w:ascii="Arial" w:hAnsi="Arial" w:cs="Arial"/>
                <w:sz w:val="16"/>
                <w:lang w:val="fr-FR"/>
              </w:rPr>
              <w:t>2_APPL_CODE</w:t>
            </w:r>
          </w:p>
        </w:tc>
      </w:tr>
    </w:tbl>
    <w:p w:rsidR="00BF364D" w:rsidRPr="005F1D69"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F"/>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0B3">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Known Issues / Limitations With Design</w:t>
      </w:r>
    </w:p>
    <w:p w:rsidR="004A781C" w:rsidRDefault="00BE30B3">
      <w:pPr>
        <w:numPr>
          <w:ilvl w:val="0"/>
          <w:numId w:val="6"/>
        </w:numPr>
      </w:pPr>
      <w:r>
        <w:t>None</w:t>
      </w:r>
    </w:p>
    <w:p w:rsidR="00521AD3" w:rsidRDefault="00521AD3" w:rsidP="00521AD3">
      <w:pPr>
        <w:pStyle w:val="Heading1"/>
        <w:numPr>
          <w:ilvl w:val="0"/>
          <w:numId w:val="0"/>
        </w:numPr>
        <w:ind w:left="432"/>
      </w:pPr>
    </w:p>
    <w:p w:rsidR="00521AD3" w:rsidRDefault="00521AD3" w:rsidP="00521AD3"/>
    <w:p w:rsidR="004A781C" w:rsidRDefault="004A781C" w:rsidP="00521AD3">
      <w:pPr>
        <w:pStyle w:val="Heading1"/>
        <w:numPr>
          <w:ilvl w:val="0"/>
          <w:numId w:val="0"/>
        </w:numPr>
        <w:ind w:left="720" w:firstLine="288"/>
      </w:pPr>
      <w:r>
        <w:br w:type="page"/>
      </w:r>
      <w:r>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2"/>
        <w:gridCol w:w="6210"/>
        <w:gridCol w:w="1080"/>
        <w:gridCol w:w="1105"/>
      </w:tblGrid>
      <w:tr w:rsidR="00691A28" w:rsidTr="00691A28">
        <w:tc>
          <w:tcPr>
            <w:tcW w:w="662" w:type="dxa"/>
          </w:tcPr>
          <w:p w:rsidR="00691A28" w:rsidRDefault="00691A28">
            <w:pPr>
              <w:spacing w:before="60"/>
              <w:rPr>
                <w:rFonts w:ascii="Arial" w:hAnsi="Arial" w:cs="Arial"/>
                <w:b/>
                <w:bCs/>
                <w:sz w:val="16"/>
              </w:rPr>
            </w:pPr>
            <w:r>
              <w:rPr>
                <w:rFonts w:ascii="Arial" w:hAnsi="Arial" w:cs="Arial"/>
                <w:b/>
                <w:bCs/>
                <w:sz w:val="16"/>
              </w:rPr>
              <w:t>Rev #</w:t>
            </w:r>
          </w:p>
        </w:tc>
        <w:tc>
          <w:tcPr>
            <w:tcW w:w="6210" w:type="dxa"/>
          </w:tcPr>
          <w:p w:rsidR="00691A28" w:rsidRDefault="00691A28">
            <w:pPr>
              <w:spacing w:before="60"/>
              <w:rPr>
                <w:rFonts w:ascii="Arial" w:hAnsi="Arial" w:cs="Arial"/>
                <w:b/>
                <w:bCs/>
                <w:sz w:val="16"/>
              </w:rPr>
            </w:pPr>
            <w:r>
              <w:rPr>
                <w:rFonts w:ascii="Arial" w:hAnsi="Arial" w:cs="Arial"/>
                <w:b/>
                <w:bCs/>
                <w:sz w:val="16"/>
              </w:rPr>
              <w:t>Change Description</w:t>
            </w:r>
          </w:p>
        </w:tc>
        <w:tc>
          <w:tcPr>
            <w:tcW w:w="1080" w:type="dxa"/>
          </w:tcPr>
          <w:p w:rsidR="00691A28" w:rsidRDefault="00691A28">
            <w:pPr>
              <w:spacing w:before="60"/>
              <w:rPr>
                <w:rFonts w:ascii="Arial" w:hAnsi="Arial" w:cs="Arial"/>
                <w:b/>
                <w:bCs/>
                <w:sz w:val="16"/>
              </w:rPr>
            </w:pPr>
            <w:r>
              <w:rPr>
                <w:rFonts w:ascii="Arial" w:hAnsi="Arial" w:cs="Arial"/>
                <w:b/>
                <w:bCs/>
                <w:sz w:val="16"/>
              </w:rPr>
              <w:t xml:space="preserve">Date </w:t>
            </w:r>
          </w:p>
        </w:tc>
        <w:tc>
          <w:tcPr>
            <w:tcW w:w="1105" w:type="dxa"/>
          </w:tcPr>
          <w:p w:rsidR="00691A28" w:rsidRDefault="00691A28">
            <w:pPr>
              <w:spacing w:before="60"/>
              <w:rPr>
                <w:rFonts w:ascii="Arial" w:hAnsi="Arial" w:cs="Arial"/>
                <w:b/>
                <w:bCs/>
                <w:sz w:val="16"/>
              </w:rPr>
            </w:pPr>
            <w:r>
              <w:rPr>
                <w:rFonts w:ascii="Arial" w:hAnsi="Arial" w:cs="Arial"/>
                <w:b/>
                <w:bCs/>
                <w:sz w:val="16"/>
              </w:rPr>
              <w:t>Author Initials</w:t>
            </w:r>
          </w:p>
        </w:tc>
      </w:tr>
      <w:tr w:rsidR="00691A28" w:rsidTr="00691A28">
        <w:tc>
          <w:tcPr>
            <w:tcW w:w="662" w:type="dxa"/>
          </w:tcPr>
          <w:p w:rsidR="00691A28" w:rsidRDefault="00691A28">
            <w:pPr>
              <w:spacing w:before="60"/>
              <w:rPr>
                <w:rFonts w:ascii="Arial" w:hAnsi="Arial" w:cs="Arial"/>
                <w:sz w:val="16"/>
              </w:rPr>
            </w:pPr>
            <w:r>
              <w:rPr>
                <w:rFonts w:ascii="Arial" w:hAnsi="Arial" w:cs="Arial"/>
                <w:sz w:val="16"/>
              </w:rPr>
              <w:t>1.0</w:t>
            </w:r>
          </w:p>
        </w:tc>
        <w:tc>
          <w:tcPr>
            <w:tcW w:w="6210" w:type="dxa"/>
          </w:tcPr>
          <w:p w:rsidR="00691A28" w:rsidRDefault="00691A28" w:rsidP="003E319F">
            <w:pPr>
              <w:spacing w:before="60"/>
              <w:rPr>
                <w:rFonts w:ascii="Arial" w:hAnsi="Arial" w:cs="Arial"/>
                <w:sz w:val="16"/>
              </w:rPr>
            </w:pPr>
            <w:r>
              <w:rPr>
                <w:rFonts w:ascii="Arial" w:hAnsi="Arial" w:cs="Arial"/>
                <w:sz w:val="16"/>
              </w:rPr>
              <w:t>Initial Version (Shutdown Mechs FDD 34B)</w:t>
            </w:r>
          </w:p>
        </w:tc>
        <w:tc>
          <w:tcPr>
            <w:tcW w:w="1080" w:type="dxa"/>
          </w:tcPr>
          <w:p w:rsidR="00691A28" w:rsidRDefault="002C374C" w:rsidP="002C374C">
            <w:pPr>
              <w:spacing w:before="60"/>
              <w:rPr>
                <w:rFonts w:ascii="Arial" w:hAnsi="Arial" w:cs="Arial"/>
                <w:sz w:val="16"/>
              </w:rPr>
            </w:pPr>
            <w:r>
              <w:t>18-Feb-13</w:t>
            </w:r>
          </w:p>
        </w:tc>
        <w:tc>
          <w:tcPr>
            <w:tcW w:w="1105" w:type="dxa"/>
          </w:tcPr>
          <w:p w:rsidR="00691A28" w:rsidRDefault="00691A28">
            <w:pPr>
              <w:spacing w:before="60"/>
              <w:rPr>
                <w:rFonts w:ascii="Arial" w:hAnsi="Arial" w:cs="Arial"/>
                <w:sz w:val="16"/>
              </w:rPr>
            </w:pPr>
            <w:r>
              <w:rPr>
                <w:rFonts w:ascii="Arial" w:hAnsi="Arial" w:cs="Arial"/>
                <w:sz w:val="16"/>
              </w:rPr>
              <w:t>Selva</w:t>
            </w:r>
          </w:p>
        </w:tc>
      </w:tr>
      <w:tr w:rsidR="00691A28" w:rsidTr="00691A28">
        <w:trPr>
          <w:ins w:id="4" w:author="Owen Tosh (nzx5jd)" w:date="2013-03-08T11:11:00Z"/>
        </w:trPr>
        <w:tc>
          <w:tcPr>
            <w:tcW w:w="662" w:type="dxa"/>
          </w:tcPr>
          <w:p w:rsidR="00691A28" w:rsidRDefault="00691A28">
            <w:pPr>
              <w:spacing w:before="60"/>
              <w:rPr>
                <w:ins w:id="5" w:author="Owen Tosh (nzx5jd)" w:date="2013-03-08T11:11:00Z"/>
                <w:rFonts w:ascii="Arial" w:hAnsi="Arial" w:cs="Arial"/>
                <w:sz w:val="16"/>
              </w:rPr>
            </w:pPr>
            <w:ins w:id="6" w:author="Owen Tosh (nzx5jd)" w:date="2013-03-08T11:11:00Z">
              <w:r>
                <w:rPr>
                  <w:rFonts w:ascii="Arial" w:hAnsi="Arial" w:cs="Arial"/>
                  <w:sz w:val="16"/>
                </w:rPr>
                <w:t>2</w:t>
              </w:r>
            </w:ins>
          </w:p>
        </w:tc>
        <w:tc>
          <w:tcPr>
            <w:tcW w:w="6210" w:type="dxa"/>
          </w:tcPr>
          <w:p w:rsidR="00691A28" w:rsidRDefault="00691A28" w:rsidP="003E319F">
            <w:pPr>
              <w:spacing w:before="60"/>
              <w:rPr>
                <w:ins w:id="7" w:author="Owen Tosh (nzx5jd)" w:date="2013-03-08T11:11:00Z"/>
                <w:rFonts w:ascii="Arial" w:hAnsi="Arial" w:cs="Arial"/>
                <w:sz w:val="16"/>
              </w:rPr>
            </w:pPr>
            <w:ins w:id="8" w:author="Owen Tosh (nzx5jd)" w:date="2013-03-08T11:11:00Z">
              <w:r>
                <w:rPr>
                  <w:rFonts w:ascii="Arial" w:hAnsi="Arial" w:cs="Arial"/>
                  <w:sz w:val="16"/>
                </w:rPr>
                <w:t>Updated modes for Trns functions</w:t>
              </w:r>
            </w:ins>
          </w:p>
        </w:tc>
        <w:tc>
          <w:tcPr>
            <w:tcW w:w="1080" w:type="dxa"/>
          </w:tcPr>
          <w:p w:rsidR="00691A28" w:rsidRDefault="00691A28">
            <w:pPr>
              <w:spacing w:before="60"/>
              <w:rPr>
                <w:ins w:id="9" w:author="Owen Tosh (nzx5jd)" w:date="2013-03-08T11:11:00Z"/>
              </w:rPr>
            </w:pPr>
            <w:ins w:id="10" w:author="Owen Tosh (nzx5jd)" w:date="2013-03-08T11:11:00Z">
              <w:r>
                <w:t>8-Mar-13</w:t>
              </w:r>
            </w:ins>
          </w:p>
        </w:tc>
        <w:tc>
          <w:tcPr>
            <w:tcW w:w="1105" w:type="dxa"/>
          </w:tcPr>
          <w:p w:rsidR="00691A28" w:rsidRDefault="00691A28">
            <w:pPr>
              <w:spacing w:before="60"/>
              <w:rPr>
                <w:ins w:id="11" w:author="Owen Tosh (nzx5jd)" w:date="2013-03-08T11:11:00Z"/>
                <w:rFonts w:ascii="Arial" w:hAnsi="Arial" w:cs="Arial"/>
                <w:sz w:val="16"/>
              </w:rPr>
            </w:pPr>
            <w:ins w:id="12" w:author="Owen Tosh (nzx5jd)" w:date="2013-03-08T11:11:00Z">
              <w:r>
                <w:rPr>
                  <w:rFonts w:ascii="Arial" w:hAnsi="Arial" w:cs="Arial"/>
                  <w:sz w:val="16"/>
                </w:rPr>
                <w:t>OT</w:t>
              </w:r>
            </w:ins>
          </w:p>
        </w:tc>
      </w:tr>
    </w:tbl>
    <w:p w:rsidR="00107819" w:rsidRDefault="00107819"/>
    <w:sectPr w:rsidR="00107819" w:rsidSect="00937013">
      <w:headerReference w:type="default" r:id="rId12"/>
      <w:footerReference w:type="default" r:id="rId13"/>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0FF6" w:rsidRDefault="00A10FF6">
      <w:r>
        <w:separator/>
      </w:r>
    </w:p>
  </w:endnote>
  <w:endnote w:type="continuationSeparator" w:id="0">
    <w:p w:rsidR="00A10FF6" w:rsidRDefault="00A10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377" w:rsidRDefault="003E7377">
    <w:pPr>
      <w:pStyle w:val="Footer"/>
    </w:pPr>
    <w:r>
      <w:rPr>
        <w:snapToGrid w:val="0"/>
      </w:rPr>
      <w:tab/>
    </w:r>
    <w:fldSimple w:instr=" DOCPROPERTY &quot;Company&quot;  \* MERGEFORMAT ">
      <w:r w:rsidRPr="004115AE">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0FF6" w:rsidRDefault="00A10FF6">
      <w:r>
        <w:separator/>
      </w:r>
    </w:p>
  </w:footnote>
  <w:footnote w:type="continuationSeparator" w:id="0">
    <w:p w:rsidR="00A10FF6" w:rsidRDefault="00A10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377" w:rsidRDefault="003E7377">
    <w:pPr>
      <w:pStyle w:val="Header"/>
      <w:pBdr>
        <w:bottom w:val="single" w:sz="4" w:space="1" w:color="auto"/>
      </w:pBdr>
      <w:jc w:val="center"/>
      <w:rPr>
        <w:b/>
      </w:rPr>
    </w:pPr>
    <w:r>
      <w:rPr>
        <w:b/>
      </w:rPr>
      <w:t>SOFTWARE MODULE DESIGN SPECIFICATION</w:t>
    </w:r>
  </w:p>
  <w:tbl>
    <w:tblPr>
      <w:tblW w:w="0" w:type="auto"/>
      <w:tblInd w:w="18" w:type="dxa"/>
      <w:tblLayout w:type="fixed"/>
      <w:tblLook w:val="0000"/>
    </w:tblPr>
    <w:tblGrid>
      <w:gridCol w:w="990"/>
      <w:gridCol w:w="1530"/>
      <w:gridCol w:w="1260"/>
      <w:gridCol w:w="2610"/>
      <w:gridCol w:w="1170"/>
      <w:gridCol w:w="1350"/>
    </w:tblGrid>
    <w:tr w:rsidR="003E7377">
      <w:trPr>
        <w:cantSplit/>
      </w:trPr>
      <w:tc>
        <w:tcPr>
          <w:tcW w:w="990" w:type="dxa"/>
        </w:tcPr>
        <w:p w:rsidR="003E7377" w:rsidRDefault="003E7377">
          <w:pPr>
            <w:pStyle w:val="Header"/>
          </w:pPr>
          <w:r>
            <w:t>Title:</w:t>
          </w:r>
        </w:p>
      </w:tc>
      <w:tc>
        <w:tcPr>
          <w:tcW w:w="5400" w:type="dxa"/>
          <w:gridSpan w:val="3"/>
          <w:vMerge w:val="restart"/>
        </w:tcPr>
        <w:p w:rsidR="003E7377" w:rsidRDefault="00E10EEE">
          <w:pPr>
            <w:pStyle w:val="Header"/>
          </w:pPr>
          <w:fldSimple w:instr=" DOCPROPERTY &quot;Document Title&quot;  \* MERGEFORMAT ">
            <w:r w:rsidR="003E7377">
              <w:t>EPWM 2</w:t>
            </w:r>
          </w:fldSimple>
        </w:p>
        <w:p w:rsidR="003E7377" w:rsidRDefault="00E10EEE" w:rsidP="001A574F">
          <w:pPr>
            <w:pStyle w:val="Header"/>
            <w:tabs>
              <w:tab w:val="clear" w:pos="4320"/>
              <w:tab w:val="clear" w:pos="8640"/>
              <w:tab w:val="center" w:pos="2592"/>
            </w:tabs>
          </w:pPr>
          <w:fldSimple w:instr=" DOCPROPERTY &quot;Product Line&quot;  \* MERGEFORMAT ">
            <w:r w:rsidR="003E7377">
              <w:t>Gen II+ EPS EA3</w:t>
            </w:r>
          </w:fldSimple>
          <w:r w:rsidR="003E7377">
            <w:tab/>
          </w:r>
        </w:p>
      </w:tc>
      <w:tc>
        <w:tcPr>
          <w:tcW w:w="1170" w:type="dxa"/>
        </w:tcPr>
        <w:p w:rsidR="003E7377" w:rsidRDefault="003E7377">
          <w:pPr>
            <w:pStyle w:val="Header"/>
          </w:pPr>
          <w:r>
            <w:t>Revision:</w:t>
          </w:r>
        </w:p>
      </w:tc>
      <w:tc>
        <w:tcPr>
          <w:tcW w:w="1350" w:type="dxa"/>
        </w:tcPr>
        <w:p w:rsidR="003E7377" w:rsidRDefault="00E10EEE">
          <w:pPr>
            <w:pStyle w:val="Header"/>
          </w:pPr>
          <w:fldSimple w:instr=" DOCPROPERTY &quot;MDDRevNum&quot; \* MERGEFORMAT ">
            <w:ins w:id="13" w:author="Owen Tosh (nzx5jd)" w:date="2013-03-08T11:11:00Z">
              <w:r w:rsidR="00EA2CAF">
                <w:t>2</w:t>
              </w:r>
            </w:ins>
          </w:fldSimple>
        </w:p>
      </w:tc>
    </w:tr>
    <w:tr w:rsidR="003E7377">
      <w:trPr>
        <w:cantSplit/>
      </w:trPr>
      <w:tc>
        <w:tcPr>
          <w:tcW w:w="990" w:type="dxa"/>
        </w:tcPr>
        <w:p w:rsidR="003E7377" w:rsidRDefault="003E7377">
          <w:pPr>
            <w:pStyle w:val="Header"/>
          </w:pPr>
          <w:r>
            <w:t xml:space="preserve">Product:     </w:t>
          </w:r>
        </w:p>
      </w:tc>
      <w:tc>
        <w:tcPr>
          <w:tcW w:w="5400" w:type="dxa"/>
          <w:gridSpan w:val="3"/>
          <w:vMerge/>
        </w:tcPr>
        <w:p w:rsidR="003E7377" w:rsidRDefault="003E7377">
          <w:pPr>
            <w:pStyle w:val="Header"/>
            <w:jc w:val="center"/>
          </w:pPr>
        </w:p>
      </w:tc>
      <w:tc>
        <w:tcPr>
          <w:tcW w:w="1170" w:type="dxa"/>
        </w:tcPr>
        <w:p w:rsidR="003E7377" w:rsidRDefault="003E7377">
          <w:pPr>
            <w:pStyle w:val="Header"/>
          </w:pPr>
          <w:r>
            <w:t>Rev. Date:</w:t>
          </w:r>
        </w:p>
      </w:tc>
      <w:tc>
        <w:tcPr>
          <w:tcW w:w="1350" w:type="dxa"/>
        </w:tcPr>
        <w:p w:rsidR="003E7377" w:rsidRDefault="00E10EEE">
          <w:pPr>
            <w:pStyle w:val="Header"/>
          </w:pPr>
          <w:fldSimple w:instr=" SAVEDATE \@ &quot;d-MMM-yy&quot; \* MERGEFORMAT ">
            <w:ins w:id="14" w:author="Owen Tosh (nzx5jd)" w:date="2013-03-11T11:09:00Z">
              <w:r w:rsidR="002C374C">
                <w:rPr>
                  <w:noProof/>
                </w:rPr>
                <w:t>8-Mar-13</w:t>
              </w:r>
            </w:ins>
          </w:fldSimple>
        </w:p>
      </w:tc>
    </w:tr>
    <w:tr w:rsidR="003E7377">
      <w:trPr>
        <w:cantSplit/>
      </w:trPr>
      <w:tc>
        <w:tcPr>
          <w:tcW w:w="990" w:type="dxa"/>
        </w:tcPr>
        <w:p w:rsidR="003E7377" w:rsidRDefault="003E7377">
          <w:pPr>
            <w:pStyle w:val="Header"/>
          </w:pPr>
          <w:r>
            <w:t>Group:</w:t>
          </w:r>
        </w:p>
      </w:tc>
      <w:tc>
        <w:tcPr>
          <w:tcW w:w="1530" w:type="dxa"/>
        </w:tcPr>
        <w:p w:rsidR="003E7377" w:rsidRDefault="003E7377">
          <w:pPr>
            <w:pStyle w:val="Header"/>
          </w:pPr>
          <w:r>
            <w:t>ESG</w:t>
          </w:r>
        </w:p>
      </w:tc>
      <w:tc>
        <w:tcPr>
          <w:tcW w:w="1260" w:type="dxa"/>
        </w:tcPr>
        <w:p w:rsidR="003E7377" w:rsidRDefault="003E7377">
          <w:pPr>
            <w:pStyle w:val="Header"/>
          </w:pPr>
          <w:r>
            <w:t>Originator:</w:t>
          </w:r>
        </w:p>
      </w:tc>
      <w:tc>
        <w:tcPr>
          <w:tcW w:w="2610" w:type="dxa"/>
        </w:tcPr>
        <w:p w:rsidR="003E7377" w:rsidRDefault="00EA2CAF" w:rsidP="00EA2CAF">
          <w:pPr>
            <w:pStyle w:val="Header"/>
          </w:pPr>
          <w:ins w:id="15" w:author="Owen Tosh (nzx5jd)" w:date="2013-03-08T11:11:00Z">
            <w:r>
              <w:t>Owen Tosh</w:t>
            </w:r>
          </w:ins>
          <w:fldSimple w:instr=" USERNAME  \* MERGEFORMAT "/>
        </w:p>
      </w:tc>
      <w:tc>
        <w:tcPr>
          <w:tcW w:w="1170" w:type="dxa"/>
        </w:tcPr>
        <w:p w:rsidR="003E7377" w:rsidRDefault="003E7377">
          <w:pPr>
            <w:pStyle w:val="Header"/>
          </w:pPr>
          <w:r>
            <w:t>Page:</w:t>
          </w:r>
        </w:p>
      </w:tc>
      <w:tc>
        <w:tcPr>
          <w:tcW w:w="1350" w:type="dxa"/>
        </w:tcPr>
        <w:p w:rsidR="003E7377" w:rsidRDefault="00E10EEE">
          <w:pPr>
            <w:pStyle w:val="Header"/>
          </w:pPr>
          <w:r>
            <w:rPr>
              <w:rStyle w:val="PageNumber"/>
            </w:rPr>
            <w:fldChar w:fldCharType="begin"/>
          </w:r>
          <w:r w:rsidR="003E7377">
            <w:rPr>
              <w:rStyle w:val="PageNumber"/>
            </w:rPr>
            <w:instrText xml:space="preserve"> PAGE </w:instrText>
          </w:r>
          <w:r>
            <w:rPr>
              <w:rStyle w:val="PageNumber"/>
            </w:rPr>
            <w:fldChar w:fldCharType="separate"/>
          </w:r>
          <w:r w:rsidR="002C374C">
            <w:rPr>
              <w:rStyle w:val="PageNumber"/>
              <w:noProof/>
            </w:rPr>
            <w:t>12</w:t>
          </w:r>
          <w:r>
            <w:rPr>
              <w:rStyle w:val="PageNumber"/>
            </w:rPr>
            <w:fldChar w:fldCharType="end"/>
          </w:r>
          <w:r w:rsidR="003E7377">
            <w:rPr>
              <w:rStyle w:val="PageNumber"/>
            </w:rPr>
            <w:t xml:space="preserve"> of </w:t>
          </w:r>
          <w:r>
            <w:rPr>
              <w:rStyle w:val="PageNumber"/>
            </w:rPr>
            <w:fldChar w:fldCharType="begin"/>
          </w:r>
          <w:r w:rsidR="003E7377">
            <w:rPr>
              <w:rStyle w:val="PageNumber"/>
            </w:rPr>
            <w:instrText xml:space="preserve"> NUMPAGES </w:instrText>
          </w:r>
          <w:r>
            <w:rPr>
              <w:rStyle w:val="PageNumber"/>
            </w:rPr>
            <w:fldChar w:fldCharType="separate"/>
          </w:r>
          <w:r w:rsidR="002C374C">
            <w:rPr>
              <w:rStyle w:val="PageNumber"/>
              <w:noProof/>
            </w:rPr>
            <w:t>12</w:t>
          </w:r>
          <w:r>
            <w:rPr>
              <w:rStyle w:val="PageNumber"/>
            </w:rPr>
            <w:fldChar w:fldCharType="end"/>
          </w:r>
        </w:p>
      </w:tc>
    </w:tr>
  </w:tbl>
  <w:p w:rsidR="003E7377" w:rsidRDefault="003E7377">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attachedTemplate r:id="rId1"/>
  <w:trackRevisions/>
  <w:doNotTrackFormatting/>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95E21"/>
    <w:rsid w:val="00107819"/>
    <w:rsid w:val="0013504B"/>
    <w:rsid w:val="001841C7"/>
    <w:rsid w:val="001A574F"/>
    <w:rsid w:val="001B60DF"/>
    <w:rsid w:val="001F09B2"/>
    <w:rsid w:val="0020722A"/>
    <w:rsid w:val="002177FA"/>
    <w:rsid w:val="00251AC0"/>
    <w:rsid w:val="002C03D8"/>
    <w:rsid w:val="002C374C"/>
    <w:rsid w:val="002E6662"/>
    <w:rsid w:val="00315335"/>
    <w:rsid w:val="003209F3"/>
    <w:rsid w:val="0033479A"/>
    <w:rsid w:val="003B7645"/>
    <w:rsid w:val="003C4D3F"/>
    <w:rsid w:val="003D090A"/>
    <w:rsid w:val="003E319F"/>
    <w:rsid w:val="003E7377"/>
    <w:rsid w:val="004012C1"/>
    <w:rsid w:val="004115AE"/>
    <w:rsid w:val="00425DDA"/>
    <w:rsid w:val="004A3850"/>
    <w:rsid w:val="004A781C"/>
    <w:rsid w:val="004B5EC9"/>
    <w:rsid w:val="004F0723"/>
    <w:rsid w:val="00521AD3"/>
    <w:rsid w:val="005330AA"/>
    <w:rsid w:val="00595E21"/>
    <w:rsid w:val="005D5FE4"/>
    <w:rsid w:val="005D783D"/>
    <w:rsid w:val="005F1D69"/>
    <w:rsid w:val="005F44A9"/>
    <w:rsid w:val="00612C41"/>
    <w:rsid w:val="00616853"/>
    <w:rsid w:val="00674ADF"/>
    <w:rsid w:val="00691A28"/>
    <w:rsid w:val="006D33CC"/>
    <w:rsid w:val="006F01A3"/>
    <w:rsid w:val="00706174"/>
    <w:rsid w:val="007A69AC"/>
    <w:rsid w:val="008242F0"/>
    <w:rsid w:val="008535B2"/>
    <w:rsid w:val="008B3E94"/>
    <w:rsid w:val="008C23A2"/>
    <w:rsid w:val="008F6DBB"/>
    <w:rsid w:val="00924B04"/>
    <w:rsid w:val="00934DC8"/>
    <w:rsid w:val="00937013"/>
    <w:rsid w:val="00955F6A"/>
    <w:rsid w:val="00957470"/>
    <w:rsid w:val="00986945"/>
    <w:rsid w:val="009B20B2"/>
    <w:rsid w:val="00A10FF6"/>
    <w:rsid w:val="00AD731B"/>
    <w:rsid w:val="00B54697"/>
    <w:rsid w:val="00B753D3"/>
    <w:rsid w:val="00BD008B"/>
    <w:rsid w:val="00BD15D2"/>
    <w:rsid w:val="00BD3DFF"/>
    <w:rsid w:val="00BE30B3"/>
    <w:rsid w:val="00BF364D"/>
    <w:rsid w:val="00C35BD3"/>
    <w:rsid w:val="00C72FFA"/>
    <w:rsid w:val="00CB6F5E"/>
    <w:rsid w:val="00D02210"/>
    <w:rsid w:val="00D16DA7"/>
    <w:rsid w:val="00D94BDD"/>
    <w:rsid w:val="00DC7E08"/>
    <w:rsid w:val="00DD14AE"/>
    <w:rsid w:val="00DE2CF3"/>
    <w:rsid w:val="00DE4889"/>
    <w:rsid w:val="00E01E2D"/>
    <w:rsid w:val="00E10EEE"/>
    <w:rsid w:val="00E5472B"/>
    <w:rsid w:val="00E57C42"/>
    <w:rsid w:val="00EA2CAF"/>
    <w:rsid w:val="00EF4E9E"/>
    <w:rsid w:val="00F141E2"/>
    <w:rsid w:val="00F648ED"/>
    <w:rsid w:val="00F82E8E"/>
    <w:rsid w:val="00F957FA"/>
    <w:rsid w:val="00FB2942"/>
    <w:rsid w:val="00FB432D"/>
    <w:rsid w:val="00FF23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41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5AE"/>
    <w:rPr>
      <w:rFonts w:ascii="Tahoma" w:hAnsi="Tahoma" w:cs="Tahoma"/>
      <w:sz w:val="16"/>
      <w:szCs w:val="16"/>
    </w:rPr>
  </w:style>
  <w:style w:type="character" w:customStyle="1" w:styleId="Heading3Char">
    <w:name w:val="Heading 3 Char"/>
    <w:basedOn w:val="DefaultParagraphFont"/>
    <w:link w:val="Heading3"/>
    <w:rsid w:val="003E7377"/>
    <w:rPr>
      <w:rFonts w:ascii="Arial" w:hAnsi="Arial"/>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MDD Template EA3.dotx</Template>
  <TotalTime>63</TotalTime>
  <Pages>12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4686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Owen Tosh (nzx5jd)</cp:lastModifiedBy>
  <cp:revision>15</cp:revision>
  <cp:lastPrinted>2011-03-21T13:34:00Z</cp:lastPrinted>
  <dcterms:created xsi:type="dcterms:W3CDTF">2013-02-15T19:53:00Z</dcterms:created>
  <dcterms:modified xsi:type="dcterms:W3CDTF">2013-03-11T15:10:00Z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NHET 2</vt:lpwstr>
  </property>
  <property fmtid="{D5CDD505-2E9C-101B-9397-08002B2CF9AE}" pid="3" name="MDDRevNum">
    <vt:lpwstr>2</vt:lpwstr>
  </property>
  <property fmtid="{D5CDD505-2E9C-101B-9397-08002B2CF9AE}" pid="4" name="Module Layer">
    <vt:lpwstr>0</vt:lpwstr>
  </property>
  <property fmtid="{D5CDD505-2E9C-101B-9397-08002B2CF9AE}" pid="5" name="Module Name">
    <vt:lpwstr>Nhet2</vt:lpwstr>
  </property>
  <property fmtid="{D5CDD505-2E9C-101B-9397-08002B2CF9AE}" pid="6" name="Product Line">
    <vt:lpwstr>Gen II+ EPS EA3</vt:lpwstr>
  </property>
</Properties>
</file>