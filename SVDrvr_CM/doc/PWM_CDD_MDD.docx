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81C" w:rsidRDefault="00F141E2">
      <w:pPr>
        <w:pStyle w:val="Heading1"/>
        <w:numPr>
          <w:ilvl w:val="0"/>
          <w:numId w:val="0"/>
        </w:numPr>
      </w:pPr>
      <w:r>
        <w:t xml:space="preserve">Module – </w:t>
      </w:r>
      <w:fldSimple w:instr=" DOCPROPERTY &quot;Document Title&quot;  \* MERGEFORMAT ">
        <w:r w:rsidR="00F26A41">
          <w:t>Module Title</w:t>
        </w:r>
      </w:fldSimple>
    </w:p>
    <w:p w:rsidR="004A781C" w:rsidRDefault="004A781C">
      <w:pPr>
        <w:pStyle w:val="Heading1"/>
      </w:pPr>
      <w:r>
        <w:t>High-Level Description</w:t>
      </w:r>
    </w:p>
    <w:p w:rsidR="004A781C" w:rsidRDefault="00361DFE" w:rsidP="00361DFE">
      <w:r>
        <w:t>Non-AUTOSAR PWM driver required to perform EPS motor control PWM profiles.</w:t>
      </w:r>
    </w:p>
    <w:p w:rsidR="00F141E2" w:rsidRPr="00F141E2" w:rsidRDefault="004A781C" w:rsidP="00F141E2">
      <w:pPr>
        <w:pStyle w:val="Heading1"/>
      </w:pPr>
      <w:r>
        <w:t>Figures</w:t>
      </w:r>
    </w:p>
    <w:p w:rsidR="004A781C" w:rsidRDefault="00F141E2" w:rsidP="00F141E2">
      <w:pPr>
        <w:pStyle w:val="Heading2"/>
      </w:pPr>
      <w:r>
        <w:t>Component Diagram</w:t>
      </w:r>
    </w:p>
    <w:p w:rsidR="002D1341" w:rsidRPr="002D1341" w:rsidRDefault="002D1341" w:rsidP="002D1341"/>
    <w:p w:rsidR="002D1341" w:rsidRDefault="002D1341" w:rsidP="002D1341">
      <w:r>
        <w:t>This diagram shows all data that is shared between functions within the module.</w:t>
      </w:r>
    </w:p>
    <w:p w:rsidR="002D1341" w:rsidRDefault="002D1341" w:rsidP="002D1341">
      <w:r>
        <w:t>No data sharing</w:t>
      </w:r>
    </w:p>
    <w:p w:rsidR="002D1341" w:rsidRPr="002D1341" w:rsidRDefault="002D1341" w:rsidP="002D1341"/>
    <w:p w:rsidR="002D1341" w:rsidRDefault="002D1341" w:rsidP="002D1341">
      <w:pPr>
        <w:pStyle w:val="Heading3"/>
      </w:pPr>
      <w:r>
        <w:t>Diagram – Function (Per1)</w:t>
      </w:r>
    </w:p>
    <w:p w:rsidR="002D1341" w:rsidRDefault="002D1341" w:rsidP="002D1341">
      <w:r>
        <w:t xml:space="preserve">                       None (For more refer  section 6)</w:t>
      </w:r>
    </w:p>
    <w:p w:rsidR="00F141E2" w:rsidRDefault="00F141E2" w:rsidP="00F141E2">
      <w:pPr>
        <w:jc w:val="center"/>
      </w:pPr>
    </w:p>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90"/>
        <w:gridCol w:w="5220"/>
      </w:tblGrid>
      <w:tr w:rsidR="002D1341" w:rsidTr="002D1341">
        <w:trPr>
          <w:trHeight w:val="305"/>
        </w:trPr>
        <w:tc>
          <w:tcPr>
            <w:tcW w:w="4590" w:type="dxa"/>
            <w:shd w:val="clear" w:color="auto" w:fill="FFFF99"/>
          </w:tcPr>
          <w:p w:rsidR="002D1341" w:rsidRDefault="002D1341" w:rsidP="002D1341">
            <w:r>
              <w:t>Module Inputs (Global Variable Name)</w:t>
            </w:r>
          </w:p>
        </w:tc>
        <w:tc>
          <w:tcPr>
            <w:tcW w:w="5220" w:type="dxa"/>
            <w:shd w:val="clear" w:color="auto" w:fill="FFFF99"/>
          </w:tcPr>
          <w:p w:rsidR="002D1341" w:rsidRDefault="002D1341" w:rsidP="002D1341">
            <w:r>
              <w:t>Module Outputs (Global Variable Name)</w:t>
            </w:r>
          </w:p>
        </w:tc>
      </w:tr>
      <w:tr w:rsidR="002D1341" w:rsidTr="002D1341">
        <w:tc>
          <w:tcPr>
            <w:tcW w:w="4590" w:type="dxa"/>
          </w:tcPr>
          <w:p w:rsidR="002D1341" w:rsidRDefault="002D1341" w:rsidP="002D1341">
            <w:pPr>
              <w:rPr>
                <w:rFonts w:ascii="Calibri" w:hAnsi="Calibri" w:cs="Arial"/>
                <w:sz w:val="16"/>
                <w:szCs w:val="16"/>
              </w:rPr>
            </w:pPr>
            <w:r>
              <w:rPr>
                <w:rFonts w:ascii="Calibri" w:hAnsi="Calibri" w:cs="Arial"/>
                <w:sz w:val="16"/>
                <w:szCs w:val="16"/>
              </w:rPr>
              <w:t>CDD_PhaseAdvFinal_Cnt_G_u16[2]</w:t>
            </w:r>
          </w:p>
        </w:tc>
        <w:tc>
          <w:tcPr>
            <w:tcW w:w="5220" w:type="dxa"/>
          </w:tcPr>
          <w:p w:rsidR="002D1341" w:rsidRDefault="002D1341" w:rsidP="002D1341">
            <w:pPr>
              <w:rPr>
                <w:rFonts w:ascii="Calibri" w:hAnsi="Calibri" w:cs="Arial"/>
                <w:sz w:val="16"/>
                <w:szCs w:val="16"/>
              </w:rPr>
            </w:pPr>
            <w:r>
              <w:rPr>
                <w:rFonts w:ascii="Calibri" w:hAnsi="Calibri" w:cs="Arial"/>
                <w:sz w:val="16"/>
                <w:szCs w:val="16"/>
              </w:rPr>
              <w:t>CDD_DutyCycleSmall_Cnt_G_u16[2]</w:t>
            </w:r>
          </w:p>
        </w:tc>
      </w:tr>
      <w:tr w:rsidR="002D1341" w:rsidTr="002D1341">
        <w:tc>
          <w:tcPr>
            <w:tcW w:w="4590" w:type="dxa"/>
          </w:tcPr>
          <w:p w:rsidR="002D1341" w:rsidRDefault="002D1341" w:rsidP="002D1341">
            <w:pPr>
              <w:rPr>
                <w:rFonts w:ascii="Calibri" w:hAnsi="Calibri" w:cs="Arial"/>
                <w:sz w:val="16"/>
                <w:szCs w:val="16"/>
              </w:rPr>
            </w:pPr>
            <w:r>
              <w:rPr>
                <w:rFonts w:ascii="Calibri" w:hAnsi="Calibri" w:cs="Arial"/>
                <w:sz w:val="16"/>
                <w:szCs w:val="16"/>
              </w:rPr>
              <w:t>CDD_CommOffset_Cnt_G_u16[2]</w:t>
            </w:r>
          </w:p>
        </w:tc>
        <w:tc>
          <w:tcPr>
            <w:tcW w:w="5220" w:type="dxa"/>
          </w:tcPr>
          <w:p w:rsidR="002D1341" w:rsidRDefault="002D1341" w:rsidP="002D1341">
            <w:pPr>
              <w:rPr>
                <w:rFonts w:ascii="Calibri" w:hAnsi="Calibri" w:cs="Arial"/>
                <w:sz w:val="16"/>
                <w:szCs w:val="16"/>
              </w:rPr>
            </w:pPr>
            <w:r>
              <w:rPr>
                <w:rFonts w:ascii="Calibri" w:hAnsi="Calibri" w:cs="Arial"/>
                <w:sz w:val="16"/>
                <w:szCs w:val="16"/>
              </w:rPr>
              <w:t>CDD_PWMDutyCycleASum_Cnt_G_u32[2]</w:t>
            </w:r>
          </w:p>
        </w:tc>
      </w:tr>
      <w:tr w:rsidR="002D1341" w:rsidTr="002D1341">
        <w:tc>
          <w:tcPr>
            <w:tcW w:w="4590" w:type="dxa"/>
          </w:tcPr>
          <w:p w:rsidR="002D1341" w:rsidRDefault="002D1341" w:rsidP="002D1341">
            <w:pPr>
              <w:rPr>
                <w:rFonts w:ascii="Calibri" w:hAnsi="Calibri" w:cs="Arial"/>
                <w:sz w:val="16"/>
                <w:szCs w:val="16"/>
              </w:rPr>
            </w:pPr>
            <w:r>
              <w:rPr>
                <w:rFonts w:ascii="Calibri" w:hAnsi="Calibri" w:cs="Arial"/>
                <w:sz w:val="16"/>
                <w:szCs w:val="16"/>
              </w:rPr>
              <w:t>CDD_MtrPosElec_Rev_G_u0p16[2]</w:t>
            </w:r>
          </w:p>
        </w:tc>
        <w:tc>
          <w:tcPr>
            <w:tcW w:w="5220" w:type="dxa"/>
          </w:tcPr>
          <w:p w:rsidR="002D1341" w:rsidRDefault="002D1341" w:rsidP="002D1341">
            <w:pPr>
              <w:rPr>
                <w:rFonts w:ascii="Calibri" w:hAnsi="Calibri" w:cs="Arial"/>
                <w:sz w:val="16"/>
                <w:szCs w:val="16"/>
              </w:rPr>
            </w:pPr>
            <w:r>
              <w:rPr>
                <w:rFonts w:ascii="Calibri" w:hAnsi="Calibri" w:cs="Arial"/>
                <w:sz w:val="16"/>
                <w:szCs w:val="16"/>
              </w:rPr>
              <w:t>CDD_PWMDutyCycleBSum_Cnt_G_u32[2]</w:t>
            </w:r>
          </w:p>
        </w:tc>
      </w:tr>
      <w:tr w:rsidR="002D1341" w:rsidTr="002D1341">
        <w:tc>
          <w:tcPr>
            <w:tcW w:w="4590" w:type="dxa"/>
          </w:tcPr>
          <w:p w:rsidR="002D1341" w:rsidRDefault="002D1341" w:rsidP="002D1341">
            <w:pPr>
              <w:rPr>
                <w:rFonts w:ascii="Calibri" w:hAnsi="Calibri" w:cs="Arial"/>
                <w:sz w:val="16"/>
                <w:szCs w:val="16"/>
              </w:rPr>
            </w:pPr>
            <w:r>
              <w:rPr>
                <w:rFonts w:ascii="Calibri" w:hAnsi="Calibri" w:cs="Arial"/>
                <w:sz w:val="16"/>
                <w:szCs w:val="16"/>
              </w:rPr>
              <w:t>CDD_PwmDisable_Cnt_G_lgc[2]</w:t>
            </w:r>
          </w:p>
        </w:tc>
        <w:tc>
          <w:tcPr>
            <w:tcW w:w="5220" w:type="dxa"/>
          </w:tcPr>
          <w:p w:rsidR="002D1341" w:rsidRDefault="002D1341" w:rsidP="002D1341">
            <w:pPr>
              <w:rPr>
                <w:rFonts w:ascii="Calibri" w:hAnsi="Calibri" w:cs="Arial"/>
                <w:sz w:val="16"/>
                <w:szCs w:val="16"/>
              </w:rPr>
            </w:pPr>
            <w:r>
              <w:rPr>
                <w:rFonts w:ascii="Calibri" w:hAnsi="Calibri" w:cs="Arial"/>
                <w:sz w:val="16"/>
                <w:szCs w:val="16"/>
              </w:rPr>
              <w:t>CDD_PWMDutyCycleCSum_Cnt_G_u32[2]</w:t>
            </w:r>
          </w:p>
        </w:tc>
      </w:tr>
      <w:tr w:rsidR="002D1341" w:rsidTr="002D1341">
        <w:tc>
          <w:tcPr>
            <w:tcW w:w="4590" w:type="dxa"/>
          </w:tcPr>
          <w:p w:rsidR="002D1341" w:rsidRDefault="002D1341" w:rsidP="002D1341">
            <w:pPr>
              <w:rPr>
                <w:rFonts w:ascii="Calibri" w:hAnsi="Calibri" w:cs="Arial"/>
                <w:sz w:val="16"/>
                <w:szCs w:val="16"/>
              </w:rPr>
            </w:pPr>
            <w:r>
              <w:rPr>
                <w:rFonts w:ascii="Calibri" w:hAnsi="Calibri" w:cs="Arial"/>
                <w:sz w:val="16"/>
                <w:szCs w:val="16"/>
              </w:rPr>
              <w:t>CDD_MtrTrqCmdSign_Cnt_G_s16[2]</w:t>
            </w:r>
          </w:p>
        </w:tc>
        <w:tc>
          <w:tcPr>
            <w:tcW w:w="5220" w:type="dxa"/>
          </w:tcPr>
          <w:p w:rsidR="002D1341" w:rsidRDefault="002D1341" w:rsidP="002D1341">
            <w:pPr>
              <w:rPr>
                <w:rFonts w:ascii="Calibri" w:hAnsi="Calibri" w:cs="Arial"/>
                <w:sz w:val="16"/>
                <w:szCs w:val="16"/>
              </w:rPr>
            </w:pPr>
            <w:r>
              <w:rPr>
                <w:rFonts w:ascii="Calibri" w:hAnsi="Calibri" w:cs="Arial"/>
                <w:sz w:val="16"/>
                <w:szCs w:val="16"/>
              </w:rPr>
              <w:t>CDD_PWMPeriodSum_Cnt_G_u32[2]</w:t>
            </w:r>
          </w:p>
        </w:tc>
      </w:tr>
      <w:tr w:rsidR="002D1341" w:rsidTr="002D1341">
        <w:tc>
          <w:tcPr>
            <w:tcW w:w="4590" w:type="dxa"/>
          </w:tcPr>
          <w:p w:rsidR="002D1341" w:rsidRDefault="002D1341" w:rsidP="002D1341">
            <w:pPr>
              <w:rPr>
                <w:rFonts w:ascii="Calibri" w:hAnsi="Calibri" w:cs="Arial"/>
                <w:sz w:val="16"/>
                <w:szCs w:val="16"/>
              </w:rPr>
            </w:pPr>
            <w:r>
              <w:rPr>
                <w:rFonts w:ascii="Calibri" w:hAnsi="Calibri" w:cs="Arial"/>
                <w:sz w:val="16"/>
                <w:szCs w:val="16"/>
              </w:rPr>
              <w:t>CDD_DeadTimeComp_Uls_G_u8p8[2]</w:t>
            </w:r>
          </w:p>
        </w:tc>
        <w:tc>
          <w:tcPr>
            <w:tcW w:w="5220" w:type="dxa"/>
          </w:tcPr>
          <w:p w:rsidR="002D1341" w:rsidRDefault="002D1341" w:rsidP="002D1341">
            <w:pPr>
              <w:rPr>
                <w:rFonts w:ascii="Calibri" w:hAnsi="Calibri" w:cs="Arial"/>
                <w:sz w:val="16"/>
                <w:szCs w:val="16"/>
              </w:rPr>
            </w:pPr>
            <w:r>
              <w:rPr>
                <w:rFonts w:ascii="Calibri" w:hAnsi="Calibri" w:cs="Arial"/>
                <w:sz w:val="16"/>
                <w:szCs w:val="16"/>
              </w:rPr>
              <w:t>CDD_PhsReasA_Cnt_G_u16[2]</w:t>
            </w:r>
          </w:p>
        </w:tc>
      </w:tr>
      <w:tr w:rsidR="002D1341" w:rsidTr="002D1341">
        <w:tc>
          <w:tcPr>
            <w:tcW w:w="4590" w:type="dxa"/>
          </w:tcPr>
          <w:p w:rsidR="002D1341" w:rsidRDefault="002D1341" w:rsidP="002D1341">
            <w:pPr>
              <w:rPr>
                <w:rFonts w:ascii="Calibri" w:hAnsi="Calibri" w:cs="Arial"/>
                <w:sz w:val="16"/>
                <w:szCs w:val="16"/>
              </w:rPr>
            </w:pPr>
            <w:r>
              <w:rPr>
                <w:rFonts w:ascii="Calibri" w:hAnsi="Calibri" w:cs="Arial"/>
                <w:sz w:val="16"/>
                <w:szCs w:val="16"/>
              </w:rPr>
              <w:t>CDD_ModIdxFinal_Uls_G_u16p16[2]</w:t>
            </w:r>
          </w:p>
        </w:tc>
        <w:tc>
          <w:tcPr>
            <w:tcW w:w="5220" w:type="dxa"/>
          </w:tcPr>
          <w:p w:rsidR="002D1341" w:rsidRDefault="002D1341" w:rsidP="002D1341">
            <w:pPr>
              <w:rPr>
                <w:rFonts w:ascii="Calibri" w:hAnsi="Calibri" w:cs="Arial"/>
                <w:sz w:val="16"/>
                <w:szCs w:val="16"/>
              </w:rPr>
            </w:pPr>
            <w:r>
              <w:rPr>
                <w:rFonts w:ascii="Calibri" w:hAnsi="Calibri" w:cs="Arial"/>
                <w:sz w:val="16"/>
                <w:szCs w:val="16"/>
              </w:rPr>
              <w:t>CDD_PhsReasB_Cnt_G_u16[2]</w:t>
            </w:r>
          </w:p>
        </w:tc>
      </w:tr>
      <w:tr w:rsidR="002D1341" w:rsidTr="002D1341">
        <w:tc>
          <w:tcPr>
            <w:tcW w:w="4590" w:type="dxa"/>
          </w:tcPr>
          <w:p w:rsidR="002D1341" w:rsidRDefault="002D1341" w:rsidP="002D1341">
            <w:pPr>
              <w:rPr>
                <w:rFonts w:ascii="Calibri" w:hAnsi="Calibri" w:cs="Arial"/>
                <w:sz w:val="16"/>
                <w:szCs w:val="16"/>
              </w:rPr>
            </w:pPr>
            <w:r>
              <w:rPr>
                <w:rFonts w:ascii="Calibri" w:hAnsi="Calibri" w:cs="Arial"/>
                <w:sz w:val="16"/>
                <w:szCs w:val="16"/>
              </w:rPr>
              <w:t>CDD_CDDDataAccessBfr_Cnt_G_u16</w:t>
            </w:r>
          </w:p>
        </w:tc>
        <w:tc>
          <w:tcPr>
            <w:tcW w:w="5220" w:type="dxa"/>
          </w:tcPr>
          <w:p w:rsidR="002D1341" w:rsidRDefault="002D1341" w:rsidP="002D1341">
            <w:pPr>
              <w:rPr>
                <w:rFonts w:ascii="Calibri" w:hAnsi="Calibri" w:cs="Arial"/>
                <w:sz w:val="16"/>
                <w:szCs w:val="16"/>
              </w:rPr>
            </w:pPr>
            <w:r>
              <w:rPr>
                <w:rFonts w:ascii="Calibri" w:hAnsi="Calibri" w:cs="Arial"/>
                <w:sz w:val="16"/>
                <w:szCs w:val="16"/>
              </w:rPr>
              <w:t>CDD_PhsReasC_Cnt_G_u16[2]</w:t>
            </w:r>
          </w:p>
        </w:tc>
      </w:tr>
      <w:tr w:rsidR="002D1341" w:rsidTr="002D1341">
        <w:tc>
          <w:tcPr>
            <w:tcW w:w="4590" w:type="dxa"/>
          </w:tcPr>
          <w:p w:rsidR="002D1341" w:rsidRDefault="002D1341" w:rsidP="002D1341">
            <w:pPr>
              <w:rPr>
                <w:rFonts w:ascii="Calibri" w:hAnsi="Calibri" w:cs="Arial"/>
                <w:sz w:val="16"/>
                <w:szCs w:val="16"/>
              </w:rPr>
            </w:pPr>
            <w:r>
              <w:rPr>
                <w:rFonts w:ascii="Calibri" w:hAnsi="Calibri" w:cs="Arial"/>
                <w:sz w:val="16"/>
                <w:szCs w:val="16"/>
              </w:rPr>
              <w:t>CDD_AppDataFwdPthAccessBfr_Cnt_G_u16</w:t>
            </w:r>
          </w:p>
        </w:tc>
        <w:tc>
          <w:tcPr>
            <w:tcW w:w="5220" w:type="dxa"/>
          </w:tcPr>
          <w:p w:rsidR="002D1341" w:rsidRDefault="001965A3" w:rsidP="005D0219">
            <w:pPr>
              <w:tabs>
                <w:tab w:val="left" w:pos="1365"/>
              </w:tabs>
              <w:rPr>
                <w:rFonts w:ascii="Calibri" w:hAnsi="Calibri" w:cs="Arial"/>
                <w:sz w:val="16"/>
                <w:szCs w:val="16"/>
              </w:rPr>
            </w:pPr>
            <w:ins w:id="0" w:author="nzt9hv" w:date="2013-02-14T10:24:00Z">
              <w:r>
                <w:rPr>
                  <w:rFonts w:ascii="Calibri" w:hAnsi="Calibri" w:cs="Arial"/>
                  <w:sz w:val="16"/>
                  <w:szCs w:val="16"/>
                </w:rPr>
                <w:t>CDD</w:t>
              </w:r>
            </w:ins>
            <w:del w:id="1" w:author="nzt9hv" w:date="2013-02-14T10:24:00Z">
              <w:r w:rsidR="005D0219" w:rsidRPr="005D0219" w:rsidDel="001965A3">
                <w:rPr>
                  <w:rFonts w:ascii="Calibri" w:hAnsi="Calibri" w:cs="Arial"/>
                  <w:sz w:val="16"/>
                  <w:szCs w:val="16"/>
                </w:rPr>
                <w:delText>Nhet</w:delText>
              </w:r>
            </w:del>
            <w:r w:rsidR="005D0219" w:rsidRPr="005D0219">
              <w:rPr>
                <w:rFonts w:ascii="Calibri" w:hAnsi="Calibri" w:cs="Arial"/>
                <w:sz w:val="16"/>
                <w:szCs w:val="16"/>
              </w:rPr>
              <w:t>_DCPhsComp_Cnt_G_u16</w:t>
            </w:r>
            <w:del w:id="2" w:author="nzt9hv" w:date="2013-02-14T10:24:00Z">
              <w:r w:rsidR="005D0219" w:rsidRPr="005D0219" w:rsidDel="001965A3">
                <w:rPr>
                  <w:rFonts w:ascii="Calibri" w:hAnsi="Calibri" w:cs="Arial"/>
                  <w:sz w:val="16"/>
                  <w:szCs w:val="16"/>
                </w:rPr>
                <w:delText>p0</w:delText>
              </w:r>
            </w:del>
            <w:r w:rsidR="005D0219">
              <w:rPr>
                <w:rFonts w:ascii="Calibri" w:hAnsi="Calibri" w:cs="Arial"/>
                <w:sz w:val="16"/>
                <w:szCs w:val="16"/>
              </w:rPr>
              <w:t>[3]</w:t>
            </w:r>
          </w:p>
        </w:tc>
      </w:tr>
      <w:tr w:rsidR="002D1341" w:rsidTr="002D1341">
        <w:tc>
          <w:tcPr>
            <w:tcW w:w="4590" w:type="dxa"/>
          </w:tcPr>
          <w:p w:rsidR="002D1341" w:rsidRDefault="002D1341" w:rsidP="002D1341">
            <w:pPr>
              <w:rPr>
                <w:rFonts w:ascii="Calibri" w:hAnsi="Calibri" w:cs="Arial"/>
                <w:sz w:val="16"/>
                <w:szCs w:val="16"/>
              </w:rPr>
            </w:pPr>
            <w:r>
              <w:rPr>
                <w:rFonts w:ascii="Calibri" w:hAnsi="Calibri" w:cs="Arial"/>
                <w:sz w:val="16"/>
                <w:szCs w:val="16"/>
              </w:rPr>
              <w:t>CDD_AppDataFbkPthAccessBfr_Cnt_G_u16</w:t>
            </w:r>
          </w:p>
        </w:tc>
        <w:tc>
          <w:tcPr>
            <w:tcW w:w="5220" w:type="dxa"/>
          </w:tcPr>
          <w:p w:rsidR="002D1341" w:rsidRDefault="001965A3" w:rsidP="002D1341">
            <w:pPr>
              <w:rPr>
                <w:rFonts w:ascii="Calibri" w:hAnsi="Calibri" w:cs="Arial"/>
                <w:sz w:val="16"/>
                <w:szCs w:val="16"/>
              </w:rPr>
            </w:pPr>
            <w:ins w:id="3" w:author="nzt9hv" w:date="2013-02-14T10:24:00Z">
              <w:r>
                <w:rPr>
                  <w:rFonts w:ascii="Calibri" w:hAnsi="Calibri" w:cs="Arial"/>
                  <w:sz w:val="16"/>
                  <w:szCs w:val="16"/>
                </w:rPr>
                <w:t>CDD</w:t>
              </w:r>
            </w:ins>
            <w:del w:id="4" w:author="nzt9hv" w:date="2013-02-14T10:24:00Z">
              <w:r w:rsidR="005D0219" w:rsidRPr="005D0219" w:rsidDel="001965A3">
                <w:rPr>
                  <w:rFonts w:ascii="Calibri" w:hAnsi="Calibri" w:cs="Arial"/>
                  <w:sz w:val="16"/>
                  <w:szCs w:val="16"/>
                </w:rPr>
                <w:delText>Nhet</w:delText>
              </w:r>
            </w:del>
            <w:r w:rsidR="005D0219" w:rsidRPr="005D0219">
              <w:rPr>
                <w:rFonts w:ascii="Calibri" w:hAnsi="Calibri" w:cs="Arial"/>
                <w:sz w:val="16"/>
                <w:szCs w:val="16"/>
              </w:rPr>
              <w:t>_PWMPeriod_Cnt_G_u16</w:t>
            </w: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919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348"/>
        <w:gridCol w:w="1170"/>
        <w:gridCol w:w="1260"/>
        <w:gridCol w:w="1170"/>
        <w:gridCol w:w="2250"/>
      </w:tblGrid>
      <w:tr w:rsidR="002D1341" w:rsidTr="002D1341">
        <w:tc>
          <w:tcPr>
            <w:tcW w:w="3348" w:type="dxa"/>
            <w:tcBorders>
              <w:top w:val="single" w:sz="6" w:space="0" w:color="auto"/>
              <w:left w:val="single" w:sz="6" w:space="0" w:color="auto"/>
              <w:bottom w:val="single" w:sz="6" w:space="0" w:color="auto"/>
              <w:right w:val="single" w:sz="6" w:space="0" w:color="auto"/>
            </w:tcBorders>
            <w:shd w:val="pct30" w:color="FFFF00" w:fill="FFFFFF"/>
          </w:tcPr>
          <w:p w:rsidR="002D1341" w:rsidRDefault="002D1341" w:rsidP="002D1341">
            <w:pPr>
              <w:spacing w:before="60"/>
              <w:jc w:val="center"/>
              <w:rPr>
                <w:rFonts w:ascii="Arial" w:hAnsi="Arial" w:cs="Arial"/>
                <w:sz w:val="16"/>
              </w:rPr>
            </w:pPr>
            <w:r>
              <w:rPr>
                <w:rFonts w:ascii="Arial" w:hAnsi="Arial" w:cs="Arial"/>
                <w:sz w:val="16"/>
              </w:rPr>
              <w:t>Variable Name</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2D1341" w:rsidRDefault="002D1341" w:rsidP="002D1341">
            <w:pPr>
              <w:spacing w:before="60"/>
              <w:jc w:val="center"/>
              <w:rPr>
                <w:rFonts w:ascii="Arial" w:hAnsi="Arial" w:cs="Arial"/>
                <w:sz w:val="16"/>
              </w:rPr>
            </w:pPr>
            <w:r>
              <w:rPr>
                <w:rFonts w:ascii="Arial" w:hAnsi="Arial" w:cs="Arial"/>
                <w:sz w:val="16"/>
              </w:rPr>
              <w:t>Resolution</w:t>
            </w:r>
          </w:p>
        </w:tc>
        <w:tc>
          <w:tcPr>
            <w:tcW w:w="1260" w:type="dxa"/>
            <w:tcBorders>
              <w:top w:val="single" w:sz="6" w:space="0" w:color="auto"/>
              <w:left w:val="single" w:sz="6" w:space="0" w:color="auto"/>
              <w:bottom w:val="single" w:sz="6" w:space="0" w:color="auto"/>
              <w:right w:val="single" w:sz="6" w:space="0" w:color="auto"/>
            </w:tcBorders>
            <w:shd w:val="pct30" w:color="FFFF00" w:fill="FFFFFF"/>
          </w:tcPr>
          <w:p w:rsidR="002D1341" w:rsidRDefault="002D1341" w:rsidP="002D1341">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Legal</w:t>
                </w:r>
              </w:smartTag>
              <w:r>
                <w:rPr>
                  <w:rFonts w:ascii="Arial" w:hAnsi="Arial" w:cs="Arial"/>
                  <w:sz w:val="16"/>
                </w:rPr>
                <w:t xml:space="preserve"> </w:t>
              </w:r>
              <w:smartTag w:uri="urn:schemas-microsoft-com:office:smarttags" w:element="PlaceType">
                <w:r>
                  <w:rPr>
                    <w:rFonts w:ascii="Arial" w:hAnsi="Arial" w:cs="Arial"/>
                    <w:sz w:val="16"/>
                  </w:rPr>
                  <w:t>Range</w:t>
                </w:r>
              </w:smartTag>
            </w:smartTag>
          </w:p>
          <w:p w:rsidR="002D1341" w:rsidRDefault="002D1341" w:rsidP="002D1341">
            <w:pPr>
              <w:spacing w:before="60"/>
              <w:jc w:val="center"/>
              <w:rPr>
                <w:rFonts w:ascii="Arial" w:hAnsi="Arial" w:cs="Arial"/>
                <w:sz w:val="16"/>
              </w:rPr>
            </w:pPr>
            <w:r>
              <w:rPr>
                <w:rFonts w:ascii="Arial" w:hAnsi="Arial" w:cs="Arial"/>
                <w:sz w:val="16"/>
              </w:rPr>
              <w:t>(min)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2D1341" w:rsidRDefault="002D1341" w:rsidP="002D1341">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Legal</w:t>
                </w:r>
              </w:smartTag>
              <w:r>
                <w:rPr>
                  <w:rFonts w:ascii="Arial" w:hAnsi="Arial" w:cs="Arial"/>
                  <w:sz w:val="16"/>
                </w:rPr>
                <w:t xml:space="preserve"> </w:t>
              </w:r>
              <w:smartTag w:uri="urn:schemas-microsoft-com:office:smarttags" w:element="PlaceType">
                <w:r>
                  <w:rPr>
                    <w:rFonts w:ascii="Arial" w:hAnsi="Arial" w:cs="Arial"/>
                    <w:sz w:val="16"/>
                  </w:rPr>
                  <w:t>Range</w:t>
                </w:r>
              </w:smartTag>
            </w:smartTag>
          </w:p>
          <w:p w:rsidR="002D1341" w:rsidRDefault="002D1341" w:rsidP="002D1341">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2D1341" w:rsidRDefault="002D1341" w:rsidP="002D1341">
            <w:pPr>
              <w:spacing w:before="60"/>
              <w:jc w:val="center"/>
              <w:rPr>
                <w:rFonts w:ascii="Arial" w:hAnsi="Arial" w:cs="Arial"/>
                <w:sz w:val="16"/>
              </w:rPr>
            </w:pPr>
            <w:r>
              <w:rPr>
                <w:rFonts w:ascii="Arial" w:hAnsi="Arial" w:cs="Arial"/>
                <w:sz w:val="16"/>
              </w:rPr>
              <w:t>Software Segment</w:t>
            </w:r>
          </w:p>
        </w:tc>
      </w:tr>
      <w:tr w:rsidR="002D1341" w:rsidTr="002D1341">
        <w:tc>
          <w:tcPr>
            <w:tcW w:w="3348" w:type="dxa"/>
            <w:tcBorders>
              <w:top w:val="single" w:sz="6" w:space="0" w:color="auto"/>
              <w:left w:val="single" w:sz="6" w:space="0" w:color="auto"/>
              <w:bottom w:val="single" w:sz="6" w:space="0" w:color="auto"/>
              <w:right w:val="single" w:sz="6" w:space="0" w:color="auto"/>
            </w:tcBorders>
          </w:tcPr>
          <w:p w:rsidR="002D1341" w:rsidRDefault="002D1341" w:rsidP="002D1341">
            <w:pPr>
              <w:rPr>
                <w:rFonts w:ascii="Calibri" w:hAnsi="Calibri" w:cs="Arial"/>
                <w:sz w:val="16"/>
                <w:szCs w:val="16"/>
              </w:rPr>
            </w:pPr>
            <w:r>
              <w:rPr>
                <w:rFonts w:ascii="Calibri" w:hAnsi="Calibri" w:cs="Arial"/>
                <w:sz w:val="16"/>
                <w:szCs w:val="16"/>
              </w:rPr>
              <w:t>CDD_SeedPWMDither_Cnt_M_u16</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N/A </w:t>
            </w:r>
          </w:p>
        </w:tc>
        <w:tc>
          <w:tcPr>
            <w:tcW w:w="126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N/A </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N/A </w:t>
            </w:r>
          </w:p>
        </w:tc>
        <w:tc>
          <w:tcPr>
            <w:tcW w:w="2250" w:type="dxa"/>
            <w:tcBorders>
              <w:top w:val="single" w:sz="6" w:space="0" w:color="auto"/>
              <w:left w:val="single" w:sz="6" w:space="0" w:color="auto"/>
              <w:bottom w:val="single" w:sz="6" w:space="0" w:color="auto"/>
              <w:right w:val="single" w:sz="6" w:space="0" w:color="auto"/>
            </w:tcBorders>
          </w:tcPr>
          <w:p w:rsidR="002D1341" w:rsidRPr="000D6856" w:rsidRDefault="002D1341" w:rsidP="002D1341">
            <w:pPr>
              <w:rPr>
                <w:rFonts w:ascii="Calibri" w:hAnsi="Calibri" w:cs="Arial"/>
                <w:sz w:val="16"/>
                <w:szCs w:val="16"/>
              </w:rPr>
            </w:pPr>
            <w:r w:rsidRPr="000D6856">
              <w:rPr>
                <w:rFonts w:ascii="Calibri" w:hAnsi="Calibri" w:cs="Arial"/>
                <w:sz w:val="16"/>
                <w:szCs w:val="16"/>
              </w:rPr>
              <w:t>PWMCDD_START_SEC_VAR_CLEARED_16</w:t>
            </w:r>
          </w:p>
        </w:tc>
      </w:tr>
      <w:tr w:rsidR="002D1341" w:rsidRPr="00293187" w:rsidTr="002D1341">
        <w:tc>
          <w:tcPr>
            <w:tcW w:w="3348" w:type="dxa"/>
            <w:tcBorders>
              <w:top w:val="single" w:sz="6" w:space="0" w:color="auto"/>
              <w:left w:val="single" w:sz="6" w:space="0" w:color="auto"/>
              <w:bottom w:val="single" w:sz="6" w:space="0" w:color="auto"/>
              <w:right w:val="single" w:sz="6" w:space="0" w:color="auto"/>
            </w:tcBorders>
          </w:tcPr>
          <w:p w:rsidR="002D1341" w:rsidRDefault="002D1341" w:rsidP="002D1341">
            <w:pPr>
              <w:rPr>
                <w:rFonts w:ascii="Calibri" w:hAnsi="Calibri" w:cs="Arial"/>
                <w:sz w:val="16"/>
                <w:szCs w:val="16"/>
              </w:rPr>
            </w:pPr>
            <w:r>
              <w:rPr>
                <w:rFonts w:ascii="Calibri" w:hAnsi="Calibri" w:cs="Arial"/>
                <w:sz w:val="16"/>
                <w:szCs w:val="16"/>
              </w:rPr>
              <w:t>CDD_DitherFlt1SV_Cnt_M_u16</w:t>
            </w:r>
          </w:p>
        </w:tc>
        <w:tc>
          <w:tcPr>
            <w:tcW w:w="1170" w:type="dxa"/>
            <w:tcBorders>
              <w:top w:val="single" w:sz="6" w:space="0" w:color="auto"/>
              <w:left w:val="single" w:sz="6" w:space="0" w:color="auto"/>
              <w:bottom w:val="single" w:sz="6" w:space="0" w:color="auto"/>
              <w:right w:val="single" w:sz="6" w:space="0" w:color="auto"/>
            </w:tcBorders>
          </w:tcPr>
          <w:p w:rsidR="002D1341" w:rsidRDefault="002D1341" w:rsidP="002D1341">
            <w:r w:rsidRPr="00574B52">
              <w:rPr>
                <w:rFonts w:ascii="Calibri" w:hAnsi="Calibri" w:cs="Arial"/>
                <w:sz w:val="16"/>
                <w:szCs w:val="16"/>
              </w:rPr>
              <w:t>N/A </w:t>
            </w:r>
          </w:p>
        </w:tc>
        <w:tc>
          <w:tcPr>
            <w:tcW w:w="1260" w:type="dxa"/>
            <w:tcBorders>
              <w:top w:val="single" w:sz="6" w:space="0" w:color="auto"/>
              <w:left w:val="single" w:sz="6" w:space="0" w:color="auto"/>
              <w:bottom w:val="single" w:sz="6" w:space="0" w:color="auto"/>
              <w:right w:val="single" w:sz="6" w:space="0" w:color="auto"/>
            </w:tcBorders>
          </w:tcPr>
          <w:p w:rsidR="002D1341" w:rsidRDefault="002D1341" w:rsidP="002D1341">
            <w:r w:rsidRPr="00574B52">
              <w:rPr>
                <w:rFonts w:ascii="Calibri" w:hAnsi="Calibri" w:cs="Arial"/>
                <w:sz w:val="16"/>
                <w:szCs w:val="16"/>
              </w:rPr>
              <w:t>N/A </w:t>
            </w:r>
          </w:p>
        </w:tc>
        <w:tc>
          <w:tcPr>
            <w:tcW w:w="1170" w:type="dxa"/>
            <w:tcBorders>
              <w:top w:val="single" w:sz="6" w:space="0" w:color="auto"/>
              <w:left w:val="single" w:sz="6" w:space="0" w:color="auto"/>
              <w:bottom w:val="single" w:sz="6" w:space="0" w:color="auto"/>
              <w:right w:val="single" w:sz="6" w:space="0" w:color="auto"/>
            </w:tcBorders>
          </w:tcPr>
          <w:p w:rsidR="002D1341" w:rsidRDefault="002D1341" w:rsidP="002D1341">
            <w:r w:rsidRPr="00574B52">
              <w:rPr>
                <w:rFonts w:ascii="Calibri" w:hAnsi="Calibri" w:cs="Arial"/>
                <w:sz w:val="16"/>
                <w:szCs w:val="16"/>
              </w:rPr>
              <w:t>N/A </w:t>
            </w:r>
          </w:p>
        </w:tc>
        <w:tc>
          <w:tcPr>
            <w:tcW w:w="2250" w:type="dxa"/>
            <w:tcBorders>
              <w:top w:val="single" w:sz="6" w:space="0" w:color="auto"/>
              <w:left w:val="single" w:sz="6" w:space="0" w:color="auto"/>
              <w:bottom w:val="single" w:sz="6" w:space="0" w:color="auto"/>
              <w:right w:val="single" w:sz="6" w:space="0" w:color="auto"/>
            </w:tcBorders>
          </w:tcPr>
          <w:p w:rsidR="002D1341" w:rsidRPr="000D6856" w:rsidRDefault="002D1341" w:rsidP="002D1341">
            <w:pPr>
              <w:rPr>
                <w:rFonts w:ascii="Calibri" w:hAnsi="Calibri" w:cs="Arial"/>
                <w:sz w:val="16"/>
                <w:szCs w:val="16"/>
              </w:rPr>
            </w:pPr>
            <w:r w:rsidRPr="000D6856">
              <w:rPr>
                <w:rFonts w:ascii="Calibri" w:hAnsi="Calibri" w:cs="Arial"/>
                <w:sz w:val="16"/>
                <w:szCs w:val="16"/>
              </w:rPr>
              <w:t>PWMCDD_START_SEC_VAR_CLEARED_16</w:t>
            </w:r>
          </w:p>
        </w:tc>
      </w:tr>
      <w:tr w:rsidR="002D1341" w:rsidRPr="00293187" w:rsidTr="002D1341">
        <w:tc>
          <w:tcPr>
            <w:tcW w:w="3348" w:type="dxa"/>
            <w:tcBorders>
              <w:top w:val="single" w:sz="6" w:space="0" w:color="auto"/>
              <w:left w:val="single" w:sz="6" w:space="0" w:color="auto"/>
              <w:bottom w:val="single" w:sz="6" w:space="0" w:color="auto"/>
              <w:right w:val="single" w:sz="6" w:space="0" w:color="auto"/>
            </w:tcBorders>
          </w:tcPr>
          <w:p w:rsidR="002D1341" w:rsidRDefault="002D1341" w:rsidP="002D1341">
            <w:pPr>
              <w:rPr>
                <w:rFonts w:ascii="Calibri" w:hAnsi="Calibri" w:cs="Arial"/>
                <w:sz w:val="16"/>
                <w:szCs w:val="16"/>
              </w:rPr>
            </w:pPr>
            <w:r>
              <w:rPr>
                <w:rFonts w:ascii="Calibri" w:hAnsi="Calibri" w:cs="Arial"/>
                <w:sz w:val="16"/>
                <w:szCs w:val="16"/>
              </w:rPr>
              <w:t>CDD_DitherFlt2SV_Cnt_M_u16</w:t>
            </w:r>
          </w:p>
        </w:tc>
        <w:tc>
          <w:tcPr>
            <w:tcW w:w="1170" w:type="dxa"/>
            <w:tcBorders>
              <w:top w:val="single" w:sz="6" w:space="0" w:color="auto"/>
              <w:left w:val="single" w:sz="6" w:space="0" w:color="auto"/>
              <w:bottom w:val="single" w:sz="6" w:space="0" w:color="auto"/>
              <w:right w:val="single" w:sz="6" w:space="0" w:color="auto"/>
            </w:tcBorders>
          </w:tcPr>
          <w:p w:rsidR="002D1341" w:rsidRDefault="002D1341" w:rsidP="002D1341">
            <w:r w:rsidRPr="00574B52">
              <w:rPr>
                <w:rFonts w:ascii="Calibri" w:hAnsi="Calibri" w:cs="Arial"/>
                <w:sz w:val="16"/>
                <w:szCs w:val="16"/>
              </w:rPr>
              <w:t>N/A </w:t>
            </w:r>
          </w:p>
        </w:tc>
        <w:tc>
          <w:tcPr>
            <w:tcW w:w="1260" w:type="dxa"/>
            <w:tcBorders>
              <w:top w:val="single" w:sz="6" w:space="0" w:color="auto"/>
              <w:left w:val="single" w:sz="6" w:space="0" w:color="auto"/>
              <w:bottom w:val="single" w:sz="6" w:space="0" w:color="auto"/>
              <w:right w:val="single" w:sz="6" w:space="0" w:color="auto"/>
            </w:tcBorders>
          </w:tcPr>
          <w:p w:rsidR="002D1341" w:rsidRDefault="002D1341" w:rsidP="002D1341">
            <w:r w:rsidRPr="00574B52">
              <w:rPr>
                <w:rFonts w:ascii="Calibri" w:hAnsi="Calibri" w:cs="Arial"/>
                <w:sz w:val="16"/>
                <w:szCs w:val="16"/>
              </w:rPr>
              <w:t>N/A </w:t>
            </w:r>
          </w:p>
        </w:tc>
        <w:tc>
          <w:tcPr>
            <w:tcW w:w="1170" w:type="dxa"/>
            <w:tcBorders>
              <w:top w:val="single" w:sz="6" w:space="0" w:color="auto"/>
              <w:left w:val="single" w:sz="6" w:space="0" w:color="auto"/>
              <w:bottom w:val="single" w:sz="6" w:space="0" w:color="auto"/>
              <w:right w:val="single" w:sz="6" w:space="0" w:color="auto"/>
            </w:tcBorders>
          </w:tcPr>
          <w:p w:rsidR="002D1341" w:rsidRDefault="002D1341" w:rsidP="002D1341">
            <w:r w:rsidRPr="00574B52">
              <w:rPr>
                <w:rFonts w:ascii="Calibri" w:hAnsi="Calibri" w:cs="Arial"/>
                <w:sz w:val="16"/>
                <w:szCs w:val="16"/>
              </w:rPr>
              <w:t>N/A </w:t>
            </w:r>
          </w:p>
        </w:tc>
        <w:tc>
          <w:tcPr>
            <w:tcW w:w="2250" w:type="dxa"/>
            <w:tcBorders>
              <w:top w:val="single" w:sz="6" w:space="0" w:color="auto"/>
              <w:left w:val="single" w:sz="6" w:space="0" w:color="auto"/>
              <w:bottom w:val="single" w:sz="6" w:space="0" w:color="auto"/>
              <w:right w:val="single" w:sz="6" w:space="0" w:color="auto"/>
            </w:tcBorders>
          </w:tcPr>
          <w:p w:rsidR="002D1341" w:rsidRPr="000D6856" w:rsidRDefault="002D1341" w:rsidP="002D1341">
            <w:pPr>
              <w:rPr>
                <w:rFonts w:ascii="Calibri" w:hAnsi="Calibri" w:cs="Arial"/>
                <w:sz w:val="16"/>
                <w:szCs w:val="16"/>
              </w:rPr>
            </w:pPr>
            <w:r w:rsidRPr="000D6856">
              <w:rPr>
                <w:rFonts w:ascii="Calibri" w:hAnsi="Calibri" w:cs="Arial"/>
                <w:sz w:val="16"/>
                <w:szCs w:val="16"/>
              </w:rPr>
              <w:t>PWMCDD_START_SEC_VAR_CLEARED_16</w:t>
            </w:r>
          </w:p>
        </w:tc>
      </w:tr>
      <w:tr w:rsidR="002D1341" w:rsidTr="002D1341">
        <w:tc>
          <w:tcPr>
            <w:tcW w:w="3348" w:type="dxa"/>
            <w:tcBorders>
              <w:top w:val="single" w:sz="6" w:space="0" w:color="auto"/>
              <w:left w:val="single" w:sz="6" w:space="0" w:color="auto"/>
              <w:bottom w:val="single" w:sz="6" w:space="0" w:color="auto"/>
              <w:right w:val="single" w:sz="6" w:space="0" w:color="auto"/>
            </w:tcBorders>
          </w:tcPr>
          <w:p w:rsidR="002D1341" w:rsidRDefault="002D1341" w:rsidP="001965A3">
            <w:pPr>
              <w:rPr>
                <w:rFonts w:ascii="Calibri" w:hAnsi="Calibri" w:cs="Arial"/>
                <w:sz w:val="16"/>
                <w:szCs w:val="16"/>
              </w:rPr>
            </w:pPr>
            <w:r>
              <w:rPr>
                <w:rFonts w:ascii="Calibri" w:hAnsi="Calibri" w:cs="Arial"/>
                <w:sz w:val="16"/>
                <w:szCs w:val="16"/>
              </w:rPr>
              <w:t>CDD_PhaseOffset_Rev_M_u0p16[</w:t>
            </w:r>
            <w:del w:id="5" w:author="nzt9hv" w:date="2013-02-14T10:24:00Z">
              <w:r w:rsidDel="001965A3">
                <w:rPr>
                  <w:rFonts w:ascii="Calibri" w:hAnsi="Calibri" w:cs="Arial"/>
                  <w:sz w:val="16"/>
                  <w:szCs w:val="16"/>
                </w:rPr>
                <w:delText>4</w:delText>
              </w:r>
            </w:del>
            <w:ins w:id="6" w:author="nzt9hv" w:date="2013-02-14T10:24:00Z">
              <w:r w:rsidR="001965A3">
                <w:rPr>
                  <w:rFonts w:ascii="Calibri" w:hAnsi="Calibri" w:cs="Arial"/>
                  <w:sz w:val="16"/>
                  <w:szCs w:val="16"/>
                </w:rPr>
                <w:t>3</w:t>
              </w:r>
            </w:ins>
            <w:r>
              <w:rPr>
                <w:rFonts w:ascii="Calibri" w:hAnsi="Calibri" w:cs="Arial"/>
                <w:sz w:val="16"/>
                <w:szCs w:val="16"/>
              </w:rPr>
              <w:t>]</w:t>
            </w:r>
          </w:p>
        </w:tc>
        <w:tc>
          <w:tcPr>
            <w:tcW w:w="1170" w:type="dxa"/>
            <w:tcBorders>
              <w:top w:val="single" w:sz="6" w:space="0" w:color="auto"/>
              <w:left w:val="single" w:sz="6" w:space="0" w:color="auto"/>
              <w:bottom w:val="single" w:sz="6" w:space="0" w:color="auto"/>
              <w:right w:val="single" w:sz="6" w:space="0" w:color="auto"/>
            </w:tcBorders>
          </w:tcPr>
          <w:p w:rsidR="002D1341" w:rsidRDefault="002D1341" w:rsidP="002D1341">
            <w:r w:rsidRPr="00574B52">
              <w:rPr>
                <w:rFonts w:ascii="Calibri" w:hAnsi="Calibri" w:cs="Arial"/>
                <w:sz w:val="16"/>
                <w:szCs w:val="16"/>
              </w:rPr>
              <w:t>N/A </w:t>
            </w:r>
          </w:p>
        </w:tc>
        <w:tc>
          <w:tcPr>
            <w:tcW w:w="1260" w:type="dxa"/>
            <w:tcBorders>
              <w:top w:val="single" w:sz="6" w:space="0" w:color="auto"/>
              <w:left w:val="single" w:sz="6" w:space="0" w:color="auto"/>
              <w:bottom w:val="single" w:sz="6" w:space="0" w:color="auto"/>
              <w:right w:val="single" w:sz="6" w:space="0" w:color="auto"/>
            </w:tcBorders>
          </w:tcPr>
          <w:p w:rsidR="002D1341" w:rsidRDefault="002D1341" w:rsidP="002D1341">
            <w:r w:rsidRPr="00574B52">
              <w:rPr>
                <w:rFonts w:ascii="Calibri" w:hAnsi="Calibri" w:cs="Arial"/>
                <w:sz w:val="16"/>
                <w:szCs w:val="16"/>
              </w:rPr>
              <w:t>N/A </w:t>
            </w:r>
          </w:p>
        </w:tc>
        <w:tc>
          <w:tcPr>
            <w:tcW w:w="1170" w:type="dxa"/>
            <w:tcBorders>
              <w:top w:val="single" w:sz="6" w:space="0" w:color="auto"/>
              <w:left w:val="single" w:sz="6" w:space="0" w:color="auto"/>
              <w:bottom w:val="single" w:sz="6" w:space="0" w:color="auto"/>
              <w:right w:val="single" w:sz="6" w:space="0" w:color="auto"/>
            </w:tcBorders>
          </w:tcPr>
          <w:p w:rsidR="002D1341" w:rsidRDefault="002D1341" w:rsidP="002D1341">
            <w:r w:rsidRPr="00574B52">
              <w:rPr>
                <w:rFonts w:ascii="Calibri" w:hAnsi="Calibri" w:cs="Arial"/>
                <w:sz w:val="16"/>
                <w:szCs w:val="16"/>
              </w:rPr>
              <w:t>N/A </w:t>
            </w:r>
          </w:p>
        </w:tc>
        <w:tc>
          <w:tcPr>
            <w:tcW w:w="2250" w:type="dxa"/>
            <w:tcBorders>
              <w:top w:val="single" w:sz="6" w:space="0" w:color="auto"/>
              <w:left w:val="single" w:sz="6" w:space="0" w:color="auto"/>
              <w:bottom w:val="single" w:sz="6" w:space="0" w:color="auto"/>
              <w:right w:val="single" w:sz="6" w:space="0" w:color="auto"/>
            </w:tcBorders>
          </w:tcPr>
          <w:p w:rsidR="002D1341" w:rsidRPr="000D6856" w:rsidRDefault="002D1341" w:rsidP="002D1341">
            <w:pPr>
              <w:rPr>
                <w:rFonts w:ascii="Calibri" w:hAnsi="Calibri" w:cs="Arial"/>
                <w:sz w:val="16"/>
                <w:szCs w:val="16"/>
              </w:rPr>
            </w:pPr>
            <w:r w:rsidRPr="000D6856">
              <w:rPr>
                <w:rFonts w:ascii="Calibri" w:hAnsi="Calibri" w:cs="Arial"/>
                <w:sz w:val="16"/>
                <w:szCs w:val="16"/>
              </w:rPr>
              <w:t>PWMCDD_START_SEC_VAR_CLEARED_16</w:t>
            </w:r>
          </w:p>
        </w:tc>
      </w:tr>
      <w:tr w:rsidR="002D1341" w:rsidTr="002D1341">
        <w:tc>
          <w:tcPr>
            <w:tcW w:w="3348" w:type="dxa"/>
            <w:tcBorders>
              <w:top w:val="single" w:sz="6" w:space="0" w:color="auto"/>
              <w:left w:val="single" w:sz="6" w:space="0" w:color="auto"/>
              <w:bottom w:val="single" w:sz="6" w:space="0" w:color="auto"/>
              <w:right w:val="single" w:sz="6" w:space="0" w:color="auto"/>
            </w:tcBorders>
          </w:tcPr>
          <w:p w:rsidR="002D1341" w:rsidRDefault="002D1341" w:rsidP="002D1341">
            <w:pPr>
              <w:rPr>
                <w:rFonts w:ascii="Calibri" w:hAnsi="Calibri" w:cs="Arial"/>
                <w:sz w:val="16"/>
                <w:szCs w:val="16"/>
              </w:rPr>
            </w:pPr>
            <w:r>
              <w:rPr>
                <w:rFonts w:ascii="Calibri" w:hAnsi="Calibri" w:cs="Arial"/>
                <w:sz w:val="16"/>
                <w:szCs w:val="16"/>
              </w:rPr>
              <w:t>CDD_NextDCSmall_Cnt_M_u16</w:t>
            </w:r>
          </w:p>
        </w:tc>
        <w:tc>
          <w:tcPr>
            <w:tcW w:w="1170" w:type="dxa"/>
            <w:tcBorders>
              <w:top w:val="single" w:sz="6" w:space="0" w:color="auto"/>
              <w:left w:val="single" w:sz="6" w:space="0" w:color="auto"/>
              <w:bottom w:val="single" w:sz="6" w:space="0" w:color="auto"/>
              <w:right w:val="single" w:sz="6" w:space="0" w:color="auto"/>
            </w:tcBorders>
          </w:tcPr>
          <w:p w:rsidR="002D1341" w:rsidRDefault="002D1341" w:rsidP="002D1341">
            <w:r w:rsidRPr="00574B52">
              <w:rPr>
                <w:rFonts w:ascii="Calibri" w:hAnsi="Calibri" w:cs="Arial"/>
                <w:sz w:val="16"/>
                <w:szCs w:val="16"/>
              </w:rPr>
              <w:t>N/A </w:t>
            </w:r>
          </w:p>
        </w:tc>
        <w:tc>
          <w:tcPr>
            <w:tcW w:w="1260" w:type="dxa"/>
            <w:tcBorders>
              <w:top w:val="single" w:sz="6" w:space="0" w:color="auto"/>
              <w:left w:val="single" w:sz="6" w:space="0" w:color="auto"/>
              <w:bottom w:val="single" w:sz="6" w:space="0" w:color="auto"/>
              <w:right w:val="single" w:sz="6" w:space="0" w:color="auto"/>
            </w:tcBorders>
          </w:tcPr>
          <w:p w:rsidR="002D1341" w:rsidRDefault="002D1341" w:rsidP="002D1341">
            <w:r w:rsidRPr="00574B52">
              <w:rPr>
                <w:rFonts w:ascii="Calibri" w:hAnsi="Calibri" w:cs="Arial"/>
                <w:sz w:val="16"/>
                <w:szCs w:val="16"/>
              </w:rPr>
              <w:t>N/A </w:t>
            </w:r>
          </w:p>
        </w:tc>
        <w:tc>
          <w:tcPr>
            <w:tcW w:w="1170" w:type="dxa"/>
            <w:tcBorders>
              <w:top w:val="single" w:sz="6" w:space="0" w:color="auto"/>
              <w:left w:val="single" w:sz="6" w:space="0" w:color="auto"/>
              <w:bottom w:val="single" w:sz="6" w:space="0" w:color="auto"/>
              <w:right w:val="single" w:sz="6" w:space="0" w:color="auto"/>
            </w:tcBorders>
          </w:tcPr>
          <w:p w:rsidR="002D1341" w:rsidRDefault="002D1341" w:rsidP="002D1341">
            <w:r w:rsidRPr="00574B52">
              <w:rPr>
                <w:rFonts w:ascii="Calibri" w:hAnsi="Calibri" w:cs="Arial"/>
                <w:sz w:val="16"/>
                <w:szCs w:val="16"/>
              </w:rPr>
              <w:t>N/A </w:t>
            </w:r>
          </w:p>
        </w:tc>
        <w:tc>
          <w:tcPr>
            <w:tcW w:w="2250" w:type="dxa"/>
            <w:tcBorders>
              <w:top w:val="single" w:sz="6" w:space="0" w:color="auto"/>
              <w:left w:val="single" w:sz="6" w:space="0" w:color="auto"/>
              <w:bottom w:val="single" w:sz="6" w:space="0" w:color="auto"/>
              <w:right w:val="single" w:sz="6" w:space="0" w:color="auto"/>
            </w:tcBorders>
          </w:tcPr>
          <w:p w:rsidR="002D1341" w:rsidRPr="000D6856" w:rsidRDefault="002D1341" w:rsidP="002D1341">
            <w:pPr>
              <w:rPr>
                <w:rFonts w:ascii="Calibri" w:hAnsi="Calibri" w:cs="Arial"/>
                <w:sz w:val="16"/>
                <w:szCs w:val="16"/>
              </w:rPr>
            </w:pPr>
            <w:r w:rsidRPr="000D6856">
              <w:rPr>
                <w:rFonts w:ascii="Calibri" w:hAnsi="Calibri" w:cs="Arial"/>
                <w:sz w:val="16"/>
                <w:szCs w:val="16"/>
              </w:rPr>
              <w:t>PWMCDD_START_SEC_VAR_CLEARED_16</w:t>
            </w:r>
          </w:p>
        </w:tc>
      </w:tr>
      <w:tr w:rsidR="002D1341" w:rsidTr="002D1341">
        <w:tc>
          <w:tcPr>
            <w:tcW w:w="3348" w:type="dxa"/>
            <w:tcBorders>
              <w:top w:val="single" w:sz="6" w:space="0" w:color="auto"/>
              <w:left w:val="single" w:sz="6" w:space="0" w:color="auto"/>
              <w:bottom w:val="single" w:sz="6" w:space="0" w:color="auto"/>
              <w:right w:val="single" w:sz="6" w:space="0" w:color="auto"/>
            </w:tcBorders>
          </w:tcPr>
          <w:p w:rsidR="002D1341" w:rsidRDefault="002D1341" w:rsidP="002D1341">
            <w:pPr>
              <w:rPr>
                <w:rFonts w:ascii="Calibri" w:hAnsi="Calibri" w:cs="Arial"/>
                <w:sz w:val="16"/>
                <w:szCs w:val="16"/>
              </w:rPr>
            </w:pPr>
            <w:r>
              <w:rPr>
                <w:rFonts w:ascii="Calibri" w:hAnsi="Calibri" w:cs="Arial"/>
                <w:sz w:val="16"/>
                <w:szCs w:val="16"/>
              </w:rPr>
              <w:t>PrevDCPhsAComp_Cnt_M_u16p0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1</w:t>
            </w:r>
          </w:p>
        </w:tc>
        <w:tc>
          <w:tcPr>
            <w:tcW w:w="126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7150</w:t>
            </w:r>
          </w:p>
        </w:tc>
        <w:tc>
          <w:tcPr>
            <w:tcW w:w="2250" w:type="dxa"/>
            <w:tcBorders>
              <w:top w:val="single" w:sz="6" w:space="0" w:color="auto"/>
              <w:left w:val="single" w:sz="6" w:space="0" w:color="auto"/>
              <w:bottom w:val="single" w:sz="6" w:space="0" w:color="auto"/>
              <w:right w:val="single" w:sz="6" w:space="0" w:color="auto"/>
            </w:tcBorders>
          </w:tcPr>
          <w:p w:rsidR="002D1341" w:rsidRPr="000D6856" w:rsidRDefault="002D1341" w:rsidP="002D1341">
            <w:pPr>
              <w:rPr>
                <w:rFonts w:ascii="Calibri" w:hAnsi="Calibri" w:cs="Arial"/>
                <w:sz w:val="16"/>
                <w:szCs w:val="16"/>
              </w:rPr>
            </w:pPr>
            <w:r w:rsidRPr="000D6856">
              <w:rPr>
                <w:rFonts w:ascii="Calibri" w:hAnsi="Calibri" w:cs="Arial"/>
                <w:sz w:val="16"/>
                <w:szCs w:val="16"/>
              </w:rPr>
              <w:t>PWMCDD_START_SEC_VAR_CLEARED_16</w:t>
            </w:r>
          </w:p>
        </w:tc>
      </w:tr>
      <w:tr w:rsidR="002D1341" w:rsidTr="002D1341">
        <w:tc>
          <w:tcPr>
            <w:tcW w:w="3348" w:type="dxa"/>
            <w:tcBorders>
              <w:top w:val="single" w:sz="6" w:space="0" w:color="auto"/>
              <w:left w:val="single" w:sz="6" w:space="0" w:color="auto"/>
              <w:bottom w:val="single" w:sz="6" w:space="0" w:color="auto"/>
              <w:right w:val="single" w:sz="6" w:space="0" w:color="auto"/>
            </w:tcBorders>
          </w:tcPr>
          <w:p w:rsidR="002D1341" w:rsidRDefault="002D1341" w:rsidP="002D1341">
            <w:pPr>
              <w:rPr>
                <w:rFonts w:ascii="Calibri" w:hAnsi="Calibri" w:cs="Arial"/>
                <w:sz w:val="16"/>
                <w:szCs w:val="16"/>
              </w:rPr>
            </w:pPr>
            <w:r>
              <w:rPr>
                <w:rFonts w:ascii="Calibri" w:hAnsi="Calibri" w:cs="Arial"/>
                <w:sz w:val="16"/>
                <w:szCs w:val="16"/>
              </w:rPr>
              <w:t>PrevDCPhsBComp_Cnt_M_u16p0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1</w:t>
            </w:r>
          </w:p>
        </w:tc>
        <w:tc>
          <w:tcPr>
            <w:tcW w:w="126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7150</w:t>
            </w:r>
          </w:p>
        </w:tc>
        <w:tc>
          <w:tcPr>
            <w:tcW w:w="2250" w:type="dxa"/>
            <w:tcBorders>
              <w:top w:val="single" w:sz="6" w:space="0" w:color="auto"/>
              <w:left w:val="single" w:sz="6" w:space="0" w:color="auto"/>
              <w:bottom w:val="single" w:sz="6" w:space="0" w:color="auto"/>
              <w:right w:val="single" w:sz="6" w:space="0" w:color="auto"/>
            </w:tcBorders>
          </w:tcPr>
          <w:p w:rsidR="002D1341" w:rsidRPr="000D6856" w:rsidRDefault="002D1341" w:rsidP="002D1341">
            <w:pPr>
              <w:rPr>
                <w:rFonts w:ascii="Calibri" w:hAnsi="Calibri" w:cs="Arial"/>
                <w:sz w:val="16"/>
                <w:szCs w:val="16"/>
              </w:rPr>
            </w:pPr>
            <w:r w:rsidRPr="000D6856">
              <w:rPr>
                <w:rFonts w:ascii="Calibri" w:hAnsi="Calibri" w:cs="Arial"/>
                <w:sz w:val="16"/>
                <w:szCs w:val="16"/>
              </w:rPr>
              <w:t>PWMCDD_START_SEC_VAR_CLEARED_16</w:t>
            </w:r>
          </w:p>
        </w:tc>
      </w:tr>
      <w:tr w:rsidR="002D1341" w:rsidTr="002D1341">
        <w:tc>
          <w:tcPr>
            <w:tcW w:w="3348" w:type="dxa"/>
            <w:tcBorders>
              <w:top w:val="single" w:sz="6" w:space="0" w:color="auto"/>
              <w:left w:val="single" w:sz="6" w:space="0" w:color="auto"/>
              <w:bottom w:val="single" w:sz="6" w:space="0" w:color="auto"/>
              <w:right w:val="single" w:sz="6" w:space="0" w:color="auto"/>
            </w:tcBorders>
          </w:tcPr>
          <w:p w:rsidR="002D1341" w:rsidRDefault="002D1341" w:rsidP="002D1341">
            <w:pPr>
              <w:rPr>
                <w:rFonts w:ascii="Calibri" w:hAnsi="Calibri" w:cs="Arial"/>
                <w:sz w:val="16"/>
                <w:szCs w:val="16"/>
              </w:rPr>
            </w:pPr>
            <w:r>
              <w:rPr>
                <w:rFonts w:ascii="Calibri" w:hAnsi="Calibri" w:cs="Arial"/>
                <w:sz w:val="16"/>
                <w:szCs w:val="16"/>
              </w:rPr>
              <w:t>PrevDCPhsCComp_Cnt_M_u16p0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1</w:t>
            </w:r>
          </w:p>
        </w:tc>
        <w:tc>
          <w:tcPr>
            <w:tcW w:w="126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7150</w:t>
            </w:r>
          </w:p>
        </w:tc>
        <w:tc>
          <w:tcPr>
            <w:tcW w:w="2250" w:type="dxa"/>
            <w:tcBorders>
              <w:top w:val="single" w:sz="6" w:space="0" w:color="auto"/>
              <w:left w:val="single" w:sz="6" w:space="0" w:color="auto"/>
              <w:bottom w:val="single" w:sz="6" w:space="0" w:color="auto"/>
              <w:right w:val="single" w:sz="6" w:space="0" w:color="auto"/>
            </w:tcBorders>
          </w:tcPr>
          <w:p w:rsidR="002D1341" w:rsidRPr="000D6856" w:rsidRDefault="002D1341" w:rsidP="002D1341">
            <w:pPr>
              <w:rPr>
                <w:rFonts w:ascii="Calibri" w:hAnsi="Calibri" w:cs="Arial"/>
                <w:sz w:val="16"/>
                <w:szCs w:val="16"/>
              </w:rPr>
            </w:pPr>
            <w:r w:rsidRPr="000D6856">
              <w:rPr>
                <w:rFonts w:ascii="Calibri" w:hAnsi="Calibri" w:cs="Arial"/>
                <w:sz w:val="16"/>
                <w:szCs w:val="16"/>
              </w:rPr>
              <w:t>PWMCDD_START_SEC_VAR_CLEARED_16</w:t>
            </w:r>
          </w:p>
        </w:tc>
      </w:tr>
      <w:tr w:rsidR="002D1341" w:rsidTr="002D1341">
        <w:tc>
          <w:tcPr>
            <w:tcW w:w="3348" w:type="dxa"/>
            <w:tcBorders>
              <w:top w:val="single" w:sz="6" w:space="0" w:color="auto"/>
              <w:left w:val="single" w:sz="6" w:space="0" w:color="auto"/>
              <w:bottom w:val="single" w:sz="6" w:space="0" w:color="auto"/>
              <w:right w:val="single" w:sz="6" w:space="0" w:color="auto"/>
            </w:tcBorders>
          </w:tcPr>
          <w:p w:rsidR="002D1341" w:rsidRDefault="002D1341" w:rsidP="002D1341">
            <w:pPr>
              <w:rPr>
                <w:rFonts w:ascii="Calibri" w:hAnsi="Calibri" w:cs="Arial"/>
                <w:sz w:val="16"/>
                <w:szCs w:val="16"/>
              </w:rPr>
            </w:pPr>
            <w:r>
              <w:rPr>
                <w:rFonts w:ascii="Calibri" w:hAnsi="Calibri" w:cs="Arial"/>
                <w:sz w:val="16"/>
                <w:szCs w:val="16"/>
              </w:rPr>
              <w:lastRenderedPageBreak/>
              <w:t>DCPhsAComp_Cnt_M_u16p0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1</w:t>
            </w:r>
          </w:p>
        </w:tc>
        <w:tc>
          <w:tcPr>
            <w:tcW w:w="126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7150</w:t>
            </w:r>
          </w:p>
        </w:tc>
        <w:tc>
          <w:tcPr>
            <w:tcW w:w="2250" w:type="dxa"/>
            <w:tcBorders>
              <w:top w:val="single" w:sz="6" w:space="0" w:color="auto"/>
              <w:left w:val="single" w:sz="6" w:space="0" w:color="auto"/>
              <w:bottom w:val="single" w:sz="6" w:space="0" w:color="auto"/>
              <w:right w:val="single" w:sz="6" w:space="0" w:color="auto"/>
            </w:tcBorders>
          </w:tcPr>
          <w:p w:rsidR="002D1341" w:rsidRPr="000D6856" w:rsidRDefault="002D1341" w:rsidP="002D1341">
            <w:pPr>
              <w:rPr>
                <w:rFonts w:ascii="Calibri" w:hAnsi="Calibri" w:cs="Arial"/>
                <w:sz w:val="16"/>
                <w:szCs w:val="16"/>
              </w:rPr>
            </w:pPr>
            <w:r w:rsidRPr="000D6856">
              <w:rPr>
                <w:rFonts w:ascii="Calibri" w:hAnsi="Calibri" w:cs="Arial"/>
                <w:sz w:val="16"/>
                <w:szCs w:val="16"/>
              </w:rPr>
              <w:t>PWMCDD_START_SEC_VAR_CLEARED_16</w:t>
            </w:r>
          </w:p>
        </w:tc>
      </w:tr>
      <w:tr w:rsidR="002D1341" w:rsidTr="002D1341">
        <w:tc>
          <w:tcPr>
            <w:tcW w:w="3348" w:type="dxa"/>
            <w:tcBorders>
              <w:top w:val="single" w:sz="6" w:space="0" w:color="auto"/>
              <w:left w:val="single" w:sz="6" w:space="0" w:color="auto"/>
              <w:bottom w:val="single" w:sz="6" w:space="0" w:color="auto"/>
              <w:right w:val="single" w:sz="6" w:space="0" w:color="auto"/>
            </w:tcBorders>
          </w:tcPr>
          <w:p w:rsidR="002D1341" w:rsidRDefault="002D1341" w:rsidP="002D1341">
            <w:pPr>
              <w:rPr>
                <w:rFonts w:ascii="Calibri" w:hAnsi="Calibri" w:cs="Arial"/>
                <w:sz w:val="16"/>
                <w:szCs w:val="16"/>
              </w:rPr>
            </w:pPr>
            <w:r>
              <w:rPr>
                <w:rFonts w:ascii="Calibri" w:hAnsi="Calibri" w:cs="Arial"/>
                <w:sz w:val="16"/>
                <w:szCs w:val="16"/>
              </w:rPr>
              <w:t>DCPhsBComp_Cnt_M_u16p0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1</w:t>
            </w:r>
          </w:p>
        </w:tc>
        <w:tc>
          <w:tcPr>
            <w:tcW w:w="126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7150</w:t>
            </w:r>
          </w:p>
        </w:tc>
        <w:tc>
          <w:tcPr>
            <w:tcW w:w="2250" w:type="dxa"/>
            <w:tcBorders>
              <w:top w:val="single" w:sz="6" w:space="0" w:color="auto"/>
              <w:left w:val="single" w:sz="6" w:space="0" w:color="auto"/>
              <w:bottom w:val="single" w:sz="6" w:space="0" w:color="auto"/>
              <w:right w:val="single" w:sz="6" w:space="0" w:color="auto"/>
            </w:tcBorders>
          </w:tcPr>
          <w:p w:rsidR="002D1341" w:rsidRPr="000D6856" w:rsidRDefault="002D1341" w:rsidP="002D1341">
            <w:pPr>
              <w:rPr>
                <w:rFonts w:ascii="Calibri" w:hAnsi="Calibri" w:cs="Arial"/>
                <w:sz w:val="16"/>
                <w:szCs w:val="16"/>
              </w:rPr>
            </w:pPr>
            <w:r w:rsidRPr="000D6856">
              <w:rPr>
                <w:rFonts w:ascii="Calibri" w:hAnsi="Calibri" w:cs="Arial"/>
                <w:sz w:val="16"/>
                <w:szCs w:val="16"/>
              </w:rPr>
              <w:t>PWMCDD_START_SEC_VAR_CLEARED_16</w:t>
            </w:r>
          </w:p>
        </w:tc>
      </w:tr>
      <w:tr w:rsidR="002D1341" w:rsidTr="002D1341">
        <w:tc>
          <w:tcPr>
            <w:tcW w:w="3348" w:type="dxa"/>
            <w:tcBorders>
              <w:top w:val="single" w:sz="6" w:space="0" w:color="auto"/>
              <w:left w:val="single" w:sz="6" w:space="0" w:color="auto"/>
              <w:bottom w:val="single" w:sz="6" w:space="0" w:color="auto"/>
              <w:right w:val="single" w:sz="6" w:space="0" w:color="auto"/>
            </w:tcBorders>
          </w:tcPr>
          <w:p w:rsidR="002D1341" w:rsidRDefault="002D1341" w:rsidP="002D1341">
            <w:pPr>
              <w:rPr>
                <w:rFonts w:ascii="Calibri" w:hAnsi="Calibri" w:cs="Arial"/>
                <w:sz w:val="16"/>
                <w:szCs w:val="16"/>
              </w:rPr>
            </w:pPr>
            <w:r>
              <w:rPr>
                <w:rFonts w:ascii="Calibri" w:hAnsi="Calibri" w:cs="Arial"/>
                <w:sz w:val="16"/>
                <w:szCs w:val="16"/>
              </w:rPr>
              <w:t>DCPhsCComp_Cnt_M_u16p0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1</w:t>
            </w:r>
          </w:p>
        </w:tc>
        <w:tc>
          <w:tcPr>
            <w:tcW w:w="126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7150</w:t>
            </w:r>
          </w:p>
        </w:tc>
        <w:tc>
          <w:tcPr>
            <w:tcW w:w="2250" w:type="dxa"/>
            <w:tcBorders>
              <w:top w:val="single" w:sz="6" w:space="0" w:color="auto"/>
              <w:left w:val="single" w:sz="6" w:space="0" w:color="auto"/>
              <w:bottom w:val="single" w:sz="6" w:space="0" w:color="auto"/>
              <w:right w:val="single" w:sz="6" w:space="0" w:color="auto"/>
            </w:tcBorders>
          </w:tcPr>
          <w:p w:rsidR="002D1341" w:rsidRPr="000D6856" w:rsidRDefault="002D1341" w:rsidP="002D1341">
            <w:pPr>
              <w:rPr>
                <w:rFonts w:ascii="Calibri" w:hAnsi="Calibri" w:cs="Arial"/>
                <w:sz w:val="16"/>
                <w:szCs w:val="16"/>
              </w:rPr>
            </w:pPr>
            <w:r w:rsidRPr="000D6856">
              <w:rPr>
                <w:rFonts w:ascii="Calibri" w:hAnsi="Calibri" w:cs="Arial"/>
                <w:sz w:val="16"/>
                <w:szCs w:val="16"/>
              </w:rPr>
              <w:t>PWMCDD_START_SEC_VAR_CLEARED_16</w:t>
            </w:r>
          </w:p>
        </w:tc>
      </w:tr>
      <w:tr w:rsidR="002D1341" w:rsidTr="002D1341">
        <w:tc>
          <w:tcPr>
            <w:tcW w:w="3348" w:type="dxa"/>
            <w:tcBorders>
              <w:top w:val="single" w:sz="6" w:space="0" w:color="auto"/>
              <w:left w:val="single" w:sz="6" w:space="0" w:color="auto"/>
              <w:bottom w:val="single" w:sz="6" w:space="0" w:color="auto"/>
              <w:right w:val="single" w:sz="6" w:space="0" w:color="auto"/>
            </w:tcBorders>
          </w:tcPr>
          <w:p w:rsidR="002D1341" w:rsidRDefault="002D1341" w:rsidP="002D1341">
            <w:pPr>
              <w:rPr>
                <w:rFonts w:ascii="Calibri" w:hAnsi="Calibri" w:cs="Arial"/>
                <w:sz w:val="16"/>
                <w:szCs w:val="16"/>
              </w:rPr>
            </w:pPr>
            <w:r>
              <w:rPr>
                <w:rFonts w:ascii="Calibri" w:hAnsi="Calibri" w:cs="Arial"/>
                <w:sz w:val="16"/>
                <w:szCs w:val="16"/>
              </w:rPr>
              <w:t>PrevPWMPeriod_Cnt_M_u16</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1</w:t>
            </w:r>
          </w:p>
        </w:tc>
        <w:tc>
          <w:tcPr>
            <w:tcW w:w="126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2950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7150</w:t>
            </w:r>
          </w:p>
        </w:tc>
        <w:tc>
          <w:tcPr>
            <w:tcW w:w="2250" w:type="dxa"/>
            <w:tcBorders>
              <w:top w:val="single" w:sz="6" w:space="0" w:color="auto"/>
              <w:left w:val="single" w:sz="6" w:space="0" w:color="auto"/>
              <w:bottom w:val="single" w:sz="6" w:space="0" w:color="auto"/>
              <w:right w:val="single" w:sz="6" w:space="0" w:color="auto"/>
            </w:tcBorders>
          </w:tcPr>
          <w:p w:rsidR="002D1341" w:rsidRPr="000D6856" w:rsidRDefault="002D1341" w:rsidP="002D1341">
            <w:pPr>
              <w:rPr>
                <w:rFonts w:ascii="Calibri" w:hAnsi="Calibri" w:cs="Arial"/>
                <w:sz w:val="16"/>
                <w:szCs w:val="16"/>
              </w:rPr>
            </w:pPr>
            <w:r w:rsidRPr="000D6856">
              <w:rPr>
                <w:rFonts w:ascii="Calibri" w:hAnsi="Calibri" w:cs="Arial"/>
                <w:sz w:val="16"/>
                <w:szCs w:val="16"/>
              </w:rPr>
              <w:t>PWMCDD_START_SEC_VAR_CLEARED_16</w:t>
            </w:r>
          </w:p>
        </w:tc>
      </w:tr>
      <w:tr w:rsidR="002D1341" w:rsidTr="002D1341">
        <w:tc>
          <w:tcPr>
            <w:tcW w:w="3348" w:type="dxa"/>
            <w:tcBorders>
              <w:top w:val="single" w:sz="6" w:space="0" w:color="auto"/>
              <w:left w:val="single" w:sz="6" w:space="0" w:color="auto"/>
              <w:bottom w:val="single" w:sz="6" w:space="0" w:color="auto"/>
              <w:right w:val="single" w:sz="6" w:space="0" w:color="auto"/>
            </w:tcBorders>
          </w:tcPr>
          <w:p w:rsidR="002D1341" w:rsidRDefault="002D1341" w:rsidP="002D1341">
            <w:pPr>
              <w:rPr>
                <w:rFonts w:ascii="Calibri" w:hAnsi="Calibri" w:cs="Arial"/>
                <w:sz w:val="16"/>
                <w:szCs w:val="16"/>
              </w:rPr>
            </w:pPr>
            <w:r>
              <w:rPr>
                <w:rFonts w:ascii="Calibri" w:hAnsi="Calibri" w:cs="Arial"/>
                <w:sz w:val="16"/>
                <w:szCs w:val="16"/>
              </w:rPr>
              <w:t>PWMPeriod_Cnt_M_u16</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1</w:t>
            </w:r>
          </w:p>
        </w:tc>
        <w:tc>
          <w:tcPr>
            <w:tcW w:w="126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2950</w:t>
            </w:r>
          </w:p>
        </w:tc>
        <w:tc>
          <w:tcPr>
            <w:tcW w:w="1170" w:type="dxa"/>
            <w:tcBorders>
              <w:top w:val="single" w:sz="6" w:space="0" w:color="auto"/>
              <w:left w:val="single" w:sz="6" w:space="0" w:color="auto"/>
              <w:bottom w:val="single" w:sz="6" w:space="0" w:color="auto"/>
              <w:right w:val="single" w:sz="6" w:space="0" w:color="auto"/>
            </w:tcBorders>
            <w:vAlign w:val="bottom"/>
          </w:tcPr>
          <w:p w:rsidR="002D1341" w:rsidRDefault="002D1341" w:rsidP="002D1341">
            <w:pPr>
              <w:jc w:val="center"/>
              <w:rPr>
                <w:rFonts w:ascii="Calibri" w:hAnsi="Calibri" w:cs="Arial"/>
                <w:sz w:val="16"/>
                <w:szCs w:val="16"/>
              </w:rPr>
            </w:pPr>
            <w:r>
              <w:rPr>
                <w:rFonts w:ascii="Calibri" w:hAnsi="Calibri" w:cs="Arial"/>
                <w:sz w:val="16"/>
                <w:szCs w:val="16"/>
              </w:rPr>
              <w:t>7150</w:t>
            </w:r>
          </w:p>
        </w:tc>
        <w:tc>
          <w:tcPr>
            <w:tcW w:w="2250" w:type="dxa"/>
            <w:tcBorders>
              <w:top w:val="single" w:sz="6" w:space="0" w:color="auto"/>
              <w:left w:val="single" w:sz="6" w:space="0" w:color="auto"/>
              <w:bottom w:val="single" w:sz="6" w:space="0" w:color="auto"/>
              <w:right w:val="single" w:sz="6" w:space="0" w:color="auto"/>
            </w:tcBorders>
          </w:tcPr>
          <w:p w:rsidR="002D1341" w:rsidRPr="000D6856" w:rsidRDefault="002D1341" w:rsidP="002D1341">
            <w:pPr>
              <w:rPr>
                <w:rFonts w:ascii="Calibri" w:hAnsi="Calibri" w:cs="Arial"/>
                <w:sz w:val="16"/>
                <w:szCs w:val="16"/>
              </w:rPr>
            </w:pPr>
            <w:r w:rsidRPr="000D6856">
              <w:rPr>
                <w:rFonts w:ascii="Calibri" w:hAnsi="Calibri" w:cs="Arial"/>
                <w:sz w:val="16"/>
                <w:szCs w:val="16"/>
              </w:rPr>
              <w:t>PWMCDD_START_SEC_VAR_CLEARED_16</w:t>
            </w:r>
          </w:p>
        </w:tc>
      </w:tr>
    </w:tbl>
    <w:p w:rsidR="00BD008B" w:rsidRDefault="00BD008B"/>
    <w:p w:rsidR="004A781C" w:rsidRDefault="004A781C">
      <w:pPr>
        <w:pStyle w:val="Heading3"/>
      </w:pPr>
      <w:r>
        <w:t xml:space="preserve">User defined typedef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F"/>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Typedef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2D1341" w:rsidP="00F957FA">
            <w:pPr>
              <w:spacing w:before="60"/>
              <w:rPr>
                <w:rFonts w:ascii="Arial" w:hAnsi="Arial" w:cs="Arial"/>
                <w:sz w:val="16"/>
              </w:rPr>
            </w:pPr>
            <w:r>
              <w:rPr>
                <w:rFonts w:ascii="Arial" w:hAnsi="Arial" w:cs="Arial"/>
                <w:sz w:val="16"/>
              </w:rPr>
              <w:t>None</w:t>
            </w: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2D1341">
        <w:trPr>
          <w:jc w:val="center"/>
        </w:trPr>
        <w:tc>
          <w:tcPr>
            <w:tcW w:w="4608" w:type="dxa"/>
            <w:tcBorders>
              <w:top w:val="nil"/>
              <w:left w:val="single" w:sz="6" w:space="0" w:color="auto"/>
              <w:bottom w:val="single" w:sz="6" w:space="0" w:color="auto"/>
              <w:right w:val="single" w:sz="6" w:space="0" w:color="auto"/>
            </w:tcBorders>
          </w:tcPr>
          <w:p w:rsidR="002D1341" w:rsidRDefault="002D1341" w:rsidP="002D1341">
            <w:pPr>
              <w:rPr>
                <w:rFonts w:ascii="Arial" w:hAnsi="Arial" w:cs="Arial"/>
                <w:sz w:val="16"/>
                <w:szCs w:val="16"/>
              </w:rPr>
            </w:pPr>
            <w:r>
              <w:rPr>
                <w:rFonts w:ascii="Arial" w:hAnsi="Arial" w:cs="Arial"/>
                <w:sz w:val="16"/>
                <w:szCs w:val="16"/>
              </w:rPr>
              <w:t>k_ADCTrig1Offset_Cnt_s16</w:t>
            </w:r>
          </w:p>
        </w:tc>
      </w:tr>
      <w:tr w:rsidR="002D1341">
        <w:trPr>
          <w:jc w:val="center"/>
        </w:trPr>
        <w:tc>
          <w:tcPr>
            <w:tcW w:w="4608" w:type="dxa"/>
            <w:tcBorders>
              <w:top w:val="nil"/>
              <w:left w:val="single" w:sz="6" w:space="0" w:color="auto"/>
              <w:bottom w:val="single" w:sz="6" w:space="0" w:color="auto"/>
              <w:right w:val="single" w:sz="6" w:space="0" w:color="auto"/>
            </w:tcBorders>
          </w:tcPr>
          <w:p w:rsidR="002D1341" w:rsidRDefault="002D1341" w:rsidP="002D1341">
            <w:pPr>
              <w:rPr>
                <w:rFonts w:ascii="Arial" w:hAnsi="Arial" w:cs="Arial"/>
                <w:sz w:val="16"/>
                <w:szCs w:val="16"/>
              </w:rPr>
            </w:pPr>
            <w:r>
              <w:rPr>
                <w:rFonts w:ascii="Arial" w:hAnsi="Arial" w:cs="Arial"/>
                <w:sz w:val="16"/>
                <w:szCs w:val="16"/>
              </w:rPr>
              <w:t>k_ADCTrig2Offset_Cnt_s16</w:t>
            </w:r>
          </w:p>
        </w:tc>
      </w:tr>
      <w:tr w:rsidR="002D1341">
        <w:trPr>
          <w:jc w:val="center"/>
        </w:trPr>
        <w:tc>
          <w:tcPr>
            <w:tcW w:w="4608" w:type="dxa"/>
            <w:tcBorders>
              <w:top w:val="nil"/>
              <w:left w:val="single" w:sz="6" w:space="0" w:color="auto"/>
              <w:bottom w:val="single" w:sz="6" w:space="0" w:color="auto"/>
              <w:right w:val="single" w:sz="6" w:space="0" w:color="auto"/>
            </w:tcBorders>
          </w:tcPr>
          <w:p w:rsidR="002D1341" w:rsidRDefault="002D1341" w:rsidP="002D1341">
            <w:pPr>
              <w:rPr>
                <w:rFonts w:ascii="Arial" w:hAnsi="Arial" w:cs="Arial"/>
                <w:sz w:val="16"/>
                <w:szCs w:val="16"/>
              </w:rPr>
            </w:pPr>
            <w:r>
              <w:rPr>
                <w:rFonts w:ascii="Arial" w:hAnsi="Arial" w:cs="Arial"/>
                <w:sz w:val="16"/>
                <w:szCs w:val="16"/>
              </w:rPr>
              <w:t>k_DitherLPFKn_Cnt_u16</w:t>
            </w:r>
          </w:p>
        </w:tc>
      </w:tr>
      <w:tr w:rsidR="002D1341">
        <w:trPr>
          <w:jc w:val="center"/>
        </w:trPr>
        <w:tc>
          <w:tcPr>
            <w:tcW w:w="4608" w:type="dxa"/>
            <w:tcBorders>
              <w:top w:val="nil"/>
              <w:left w:val="single" w:sz="6" w:space="0" w:color="auto"/>
              <w:bottom w:val="single" w:sz="6" w:space="0" w:color="auto"/>
              <w:right w:val="single" w:sz="6" w:space="0" w:color="auto"/>
            </w:tcBorders>
          </w:tcPr>
          <w:p w:rsidR="002D1341" w:rsidRDefault="002D1341" w:rsidP="002D1341">
            <w:pPr>
              <w:rPr>
                <w:rFonts w:ascii="Arial" w:hAnsi="Arial" w:cs="Arial"/>
                <w:sz w:val="16"/>
                <w:szCs w:val="16"/>
              </w:rPr>
            </w:pPr>
            <w:r>
              <w:rPr>
                <w:rFonts w:ascii="Arial" w:hAnsi="Arial" w:cs="Arial"/>
                <w:sz w:val="16"/>
                <w:szCs w:val="16"/>
              </w:rPr>
              <w:t>k_PwmDeadBand_Cnt_u16</w:t>
            </w:r>
          </w:p>
        </w:tc>
      </w:tr>
    </w:tbl>
    <w:p w:rsidR="004A781C" w:rsidRDefault="004A781C">
      <w:pPr>
        <w:pStyle w:val="Heading2"/>
      </w:pPr>
      <w:r>
        <w:t>Program(fixed)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FPM_InitFixedPoint_m()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628"/>
        <w:gridCol w:w="720"/>
        <w:gridCol w:w="1890"/>
        <w:gridCol w:w="3690"/>
      </w:tblGrid>
      <w:tr w:rsidR="00DE4889" w:rsidTr="00B069E6">
        <w:tc>
          <w:tcPr>
            <w:tcW w:w="262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72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89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2E3330" w:rsidTr="00B069E6">
        <w:tc>
          <w:tcPr>
            <w:tcW w:w="2628" w:type="dxa"/>
            <w:tcBorders>
              <w:top w:val="single" w:sz="6" w:space="0" w:color="auto"/>
              <w:left w:val="single" w:sz="6" w:space="0" w:color="auto"/>
              <w:bottom w:val="single" w:sz="6" w:space="0" w:color="auto"/>
              <w:right w:val="single" w:sz="6" w:space="0" w:color="auto"/>
            </w:tcBorders>
          </w:tcPr>
          <w:p w:rsidR="002E3330" w:rsidRPr="006502B3" w:rsidRDefault="002E3330" w:rsidP="002D1341">
            <w:r w:rsidRPr="006502B3">
              <w:t>d_NhetFreq_Hz_Cnt_u16</w:t>
            </w:r>
          </w:p>
        </w:tc>
        <w:tc>
          <w:tcPr>
            <w:tcW w:w="720" w:type="dxa"/>
            <w:tcBorders>
              <w:top w:val="single" w:sz="6" w:space="0" w:color="auto"/>
              <w:left w:val="single" w:sz="6" w:space="0" w:color="auto"/>
              <w:bottom w:val="single" w:sz="6" w:space="0" w:color="auto"/>
              <w:right w:val="single" w:sz="6" w:space="0" w:color="auto"/>
            </w:tcBorders>
          </w:tcPr>
          <w:p w:rsidR="002E3330" w:rsidRDefault="002E3330"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2E3330" w:rsidRDefault="002E3330">
            <w:r w:rsidRPr="00D021C4">
              <w:t>u16</w:t>
            </w:r>
          </w:p>
        </w:tc>
        <w:tc>
          <w:tcPr>
            <w:tcW w:w="3690" w:type="dxa"/>
            <w:tcBorders>
              <w:top w:val="single" w:sz="6" w:space="0" w:color="auto"/>
              <w:left w:val="single" w:sz="6" w:space="0" w:color="auto"/>
              <w:bottom w:val="single" w:sz="6" w:space="0" w:color="auto"/>
              <w:right w:val="single" w:sz="6" w:space="0" w:color="auto"/>
            </w:tcBorders>
          </w:tcPr>
          <w:p w:rsidR="002E3330" w:rsidRPr="006E512C" w:rsidRDefault="002E3330" w:rsidP="00042EEE">
            <w:r w:rsidRPr="006E512C">
              <w:t>75000000UL</w:t>
            </w:r>
          </w:p>
        </w:tc>
      </w:tr>
      <w:tr w:rsidR="002E3330" w:rsidTr="00B069E6">
        <w:tc>
          <w:tcPr>
            <w:tcW w:w="2628" w:type="dxa"/>
            <w:tcBorders>
              <w:top w:val="single" w:sz="6" w:space="0" w:color="auto"/>
              <w:left w:val="single" w:sz="6" w:space="0" w:color="auto"/>
              <w:bottom w:val="single" w:sz="6" w:space="0" w:color="auto"/>
              <w:right w:val="single" w:sz="6" w:space="0" w:color="auto"/>
            </w:tcBorders>
          </w:tcPr>
          <w:p w:rsidR="002E3330" w:rsidRPr="006502B3" w:rsidRDefault="002E3330" w:rsidP="002D1341">
            <w:r w:rsidRPr="006502B3">
              <w:t>d_HalfPrec8_Cnt_u16</w:t>
            </w:r>
          </w:p>
        </w:tc>
        <w:tc>
          <w:tcPr>
            <w:tcW w:w="720" w:type="dxa"/>
            <w:tcBorders>
              <w:top w:val="single" w:sz="6" w:space="0" w:color="auto"/>
              <w:left w:val="single" w:sz="6" w:space="0" w:color="auto"/>
              <w:bottom w:val="single" w:sz="6" w:space="0" w:color="auto"/>
              <w:right w:val="single" w:sz="6" w:space="0" w:color="auto"/>
            </w:tcBorders>
          </w:tcPr>
          <w:p w:rsidR="002E3330" w:rsidRDefault="002E3330"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2E3330" w:rsidRDefault="002E3330">
            <w:r w:rsidRPr="00D021C4">
              <w:t>u16</w:t>
            </w:r>
          </w:p>
        </w:tc>
        <w:tc>
          <w:tcPr>
            <w:tcW w:w="3690" w:type="dxa"/>
            <w:tcBorders>
              <w:top w:val="single" w:sz="6" w:space="0" w:color="auto"/>
              <w:left w:val="single" w:sz="6" w:space="0" w:color="auto"/>
              <w:bottom w:val="single" w:sz="6" w:space="0" w:color="auto"/>
              <w:right w:val="single" w:sz="6" w:space="0" w:color="auto"/>
            </w:tcBorders>
          </w:tcPr>
          <w:p w:rsidR="002E3330" w:rsidRPr="006E512C" w:rsidRDefault="002E3330" w:rsidP="00042EEE">
            <w:r w:rsidRPr="006E512C">
              <w:t>128U</w:t>
            </w:r>
          </w:p>
        </w:tc>
      </w:tr>
      <w:tr w:rsidR="002E3330" w:rsidTr="00B069E6">
        <w:tc>
          <w:tcPr>
            <w:tcW w:w="2628" w:type="dxa"/>
            <w:tcBorders>
              <w:top w:val="single" w:sz="6" w:space="0" w:color="auto"/>
              <w:left w:val="single" w:sz="6" w:space="0" w:color="auto"/>
              <w:bottom w:val="single" w:sz="6" w:space="0" w:color="auto"/>
              <w:right w:val="single" w:sz="6" w:space="0" w:color="auto"/>
            </w:tcBorders>
          </w:tcPr>
          <w:p w:rsidR="002E3330" w:rsidRPr="006502B3" w:rsidRDefault="002E3330" w:rsidP="002D1341">
            <w:r w:rsidRPr="006502B3">
              <w:t>d_HalfPrec16_Cnt_u16</w:t>
            </w:r>
          </w:p>
        </w:tc>
        <w:tc>
          <w:tcPr>
            <w:tcW w:w="720" w:type="dxa"/>
            <w:tcBorders>
              <w:top w:val="single" w:sz="6" w:space="0" w:color="auto"/>
              <w:left w:val="single" w:sz="6" w:space="0" w:color="auto"/>
              <w:bottom w:val="single" w:sz="6" w:space="0" w:color="auto"/>
              <w:right w:val="single" w:sz="6" w:space="0" w:color="auto"/>
            </w:tcBorders>
          </w:tcPr>
          <w:p w:rsidR="002E3330" w:rsidRDefault="002E3330"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2E3330" w:rsidRDefault="002E3330">
            <w:r w:rsidRPr="00D021C4">
              <w:t>u16</w:t>
            </w:r>
          </w:p>
        </w:tc>
        <w:tc>
          <w:tcPr>
            <w:tcW w:w="3690" w:type="dxa"/>
            <w:tcBorders>
              <w:top w:val="single" w:sz="6" w:space="0" w:color="auto"/>
              <w:left w:val="single" w:sz="6" w:space="0" w:color="auto"/>
              <w:bottom w:val="single" w:sz="6" w:space="0" w:color="auto"/>
              <w:right w:val="single" w:sz="6" w:space="0" w:color="auto"/>
            </w:tcBorders>
          </w:tcPr>
          <w:p w:rsidR="002E3330" w:rsidRPr="006E512C" w:rsidRDefault="002E3330" w:rsidP="00042EEE">
            <w:r w:rsidRPr="006E512C">
              <w:t>32768UL</w:t>
            </w:r>
          </w:p>
        </w:tc>
      </w:tr>
      <w:tr w:rsidR="002E3330" w:rsidTr="00B069E6">
        <w:tc>
          <w:tcPr>
            <w:tcW w:w="2628" w:type="dxa"/>
            <w:tcBorders>
              <w:top w:val="single" w:sz="6" w:space="0" w:color="auto"/>
              <w:left w:val="single" w:sz="6" w:space="0" w:color="auto"/>
              <w:bottom w:val="single" w:sz="6" w:space="0" w:color="auto"/>
              <w:right w:val="single" w:sz="6" w:space="0" w:color="auto"/>
            </w:tcBorders>
          </w:tcPr>
          <w:p w:rsidR="002E3330" w:rsidRPr="006502B3" w:rsidRDefault="002E3330" w:rsidP="002D1341">
            <w:r w:rsidRPr="006502B3">
              <w:t>d_Scaler1_Cnt_u16</w:t>
            </w:r>
          </w:p>
        </w:tc>
        <w:tc>
          <w:tcPr>
            <w:tcW w:w="720" w:type="dxa"/>
            <w:tcBorders>
              <w:top w:val="single" w:sz="6" w:space="0" w:color="auto"/>
              <w:left w:val="single" w:sz="6" w:space="0" w:color="auto"/>
              <w:bottom w:val="single" w:sz="6" w:space="0" w:color="auto"/>
              <w:right w:val="single" w:sz="6" w:space="0" w:color="auto"/>
            </w:tcBorders>
          </w:tcPr>
          <w:p w:rsidR="002E3330" w:rsidRDefault="002E3330"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2E3330" w:rsidRDefault="002E3330">
            <w:r w:rsidRPr="00D021C4">
              <w:t>u16</w:t>
            </w:r>
          </w:p>
        </w:tc>
        <w:tc>
          <w:tcPr>
            <w:tcW w:w="3690" w:type="dxa"/>
            <w:tcBorders>
              <w:top w:val="single" w:sz="6" w:space="0" w:color="auto"/>
              <w:left w:val="single" w:sz="6" w:space="0" w:color="auto"/>
              <w:bottom w:val="single" w:sz="6" w:space="0" w:color="auto"/>
              <w:right w:val="single" w:sz="6" w:space="0" w:color="auto"/>
            </w:tcBorders>
          </w:tcPr>
          <w:p w:rsidR="002E3330" w:rsidRPr="006E512C" w:rsidRDefault="002E3330" w:rsidP="00042EEE">
            <w:r w:rsidRPr="006E512C">
              <w:t>1U</w:t>
            </w:r>
          </w:p>
        </w:tc>
      </w:tr>
      <w:tr w:rsidR="002E3330" w:rsidTr="00B069E6">
        <w:tc>
          <w:tcPr>
            <w:tcW w:w="2628" w:type="dxa"/>
            <w:tcBorders>
              <w:top w:val="single" w:sz="6" w:space="0" w:color="auto"/>
              <w:left w:val="single" w:sz="6" w:space="0" w:color="auto"/>
              <w:bottom w:val="single" w:sz="6" w:space="0" w:color="auto"/>
              <w:right w:val="single" w:sz="6" w:space="0" w:color="auto"/>
            </w:tcBorders>
          </w:tcPr>
          <w:p w:rsidR="002E3330" w:rsidRPr="006502B3" w:rsidRDefault="002E3330" w:rsidP="002D1341">
            <w:r w:rsidRPr="006502B3">
              <w:t>d_Scaler8_Cnt_u16</w:t>
            </w:r>
          </w:p>
        </w:tc>
        <w:tc>
          <w:tcPr>
            <w:tcW w:w="720" w:type="dxa"/>
            <w:tcBorders>
              <w:top w:val="single" w:sz="6" w:space="0" w:color="auto"/>
              <w:left w:val="single" w:sz="6" w:space="0" w:color="auto"/>
              <w:bottom w:val="single" w:sz="6" w:space="0" w:color="auto"/>
              <w:right w:val="single" w:sz="6" w:space="0" w:color="auto"/>
            </w:tcBorders>
          </w:tcPr>
          <w:p w:rsidR="002E3330" w:rsidRDefault="002E3330"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2E3330" w:rsidRDefault="002E3330">
            <w:r w:rsidRPr="00D021C4">
              <w:t>u16</w:t>
            </w:r>
          </w:p>
        </w:tc>
        <w:tc>
          <w:tcPr>
            <w:tcW w:w="3690" w:type="dxa"/>
            <w:tcBorders>
              <w:top w:val="single" w:sz="6" w:space="0" w:color="auto"/>
              <w:left w:val="single" w:sz="6" w:space="0" w:color="auto"/>
              <w:bottom w:val="single" w:sz="6" w:space="0" w:color="auto"/>
              <w:right w:val="single" w:sz="6" w:space="0" w:color="auto"/>
            </w:tcBorders>
          </w:tcPr>
          <w:p w:rsidR="002E3330" w:rsidRPr="006E512C" w:rsidRDefault="002E3330" w:rsidP="00042EEE">
            <w:r w:rsidRPr="006E512C">
              <w:t>8U</w:t>
            </w:r>
          </w:p>
        </w:tc>
      </w:tr>
      <w:tr w:rsidR="002E3330" w:rsidTr="00B069E6">
        <w:tc>
          <w:tcPr>
            <w:tcW w:w="2628" w:type="dxa"/>
            <w:tcBorders>
              <w:top w:val="single" w:sz="6" w:space="0" w:color="auto"/>
              <w:left w:val="single" w:sz="6" w:space="0" w:color="auto"/>
              <w:bottom w:val="single" w:sz="6" w:space="0" w:color="auto"/>
              <w:right w:val="single" w:sz="6" w:space="0" w:color="auto"/>
            </w:tcBorders>
          </w:tcPr>
          <w:p w:rsidR="002E3330" w:rsidRPr="006502B3" w:rsidRDefault="002E3330" w:rsidP="002D1341">
            <w:r w:rsidRPr="006502B3">
              <w:t>d_Scaler16_Cnt_u16</w:t>
            </w:r>
          </w:p>
        </w:tc>
        <w:tc>
          <w:tcPr>
            <w:tcW w:w="720" w:type="dxa"/>
            <w:tcBorders>
              <w:top w:val="single" w:sz="6" w:space="0" w:color="auto"/>
              <w:left w:val="single" w:sz="6" w:space="0" w:color="auto"/>
              <w:bottom w:val="single" w:sz="6" w:space="0" w:color="auto"/>
              <w:right w:val="single" w:sz="6" w:space="0" w:color="auto"/>
            </w:tcBorders>
          </w:tcPr>
          <w:p w:rsidR="002E3330" w:rsidRDefault="002E3330"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2E3330" w:rsidRDefault="002E3330">
            <w:r w:rsidRPr="00D021C4">
              <w:t>u16</w:t>
            </w:r>
          </w:p>
        </w:tc>
        <w:tc>
          <w:tcPr>
            <w:tcW w:w="3690" w:type="dxa"/>
            <w:tcBorders>
              <w:top w:val="single" w:sz="6" w:space="0" w:color="auto"/>
              <w:left w:val="single" w:sz="6" w:space="0" w:color="auto"/>
              <w:bottom w:val="single" w:sz="6" w:space="0" w:color="auto"/>
              <w:right w:val="single" w:sz="6" w:space="0" w:color="auto"/>
            </w:tcBorders>
          </w:tcPr>
          <w:p w:rsidR="002E3330" w:rsidRPr="006E512C" w:rsidRDefault="002E3330" w:rsidP="00042EEE">
            <w:r w:rsidRPr="006E512C">
              <w:t>16U</w:t>
            </w:r>
          </w:p>
        </w:tc>
      </w:tr>
      <w:tr w:rsidR="002E3330" w:rsidTr="00B069E6">
        <w:tc>
          <w:tcPr>
            <w:tcW w:w="2628" w:type="dxa"/>
            <w:tcBorders>
              <w:top w:val="single" w:sz="6" w:space="0" w:color="auto"/>
              <w:left w:val="single" w:sz="6" w:space="0" w:color="auto"/>
              <w:bottom w:val="single" w:sz="6" w:space="0" w:color="auto"/>
              <w:right w:val="single" w:sz="6" w:space="0" w:color="auto"/>
            </w:tcBorders>
          </w:tcPr>
          <w:p w:rsidR="002E3330" w:rsidRPr="006502B3" w:rsidRDefault="002E3330" w:rsidP="002D1341">
            <w:r w:rsidRPr="006502B3">
              <w:t>d_SeedInitial_Cnt_u16</w:t>
            </w:r>
          </w:p>
        </w:tc>
        <w:tc>
          <w:tcPr>
            <w:tcW w:w="720" w:type="dxa"/>
            <w:tcBorders>
              <w:top w:val="single" w:sz="6" w:space="0" w:color="auto"/>
              <w:left w:val="single" w:sz="6" w:space="0" w:color="auto"/>
              <w:bottom w:val="single" w:sz="6" w:space="0" w:color="auto"/>
              <w:right w:val="single" w:sz="6" w:space="0" w:color="auto"/>
            </w:tcBorders>
          </w:tcPr>
          <w:p w:rsidR="002E3330" w:rsidRDefault="002E3330"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2E3330" w:rsidRDefault="002E3330">
            <w:r w:rsidRPr="00D021C4">
              <w:t>u16</w:t>
            </w:r>
          </w:p>
        </w:tc>
        <w:tc>
          <w:tcPr>
            <w:tcW w:w="3690" w:type="dxa"/>
            <w:tcBorders>
              <w:top w:val="single" w:sz="6" w:space="0" w:color="auto"/>
              <w:left w:val="single" w:sz="6" w:space="0" w:color="auto"/>
              <w:bottom w:val="single" w:sz="6" w:space="0" w:color="auto"/>
              <w:right w:val="single" w:sz="6" w:space="0" w:color="auto"/>
            </w:tcBorders>
          </w:tcPr>
          <w:p w:rsidR="002E3330" w:rsidRPr="006E512C" w:rsidRDefault="002E3330" w:rsidP="00042EEE">
            <w:r w:rsidRPr="006E512C">
              <w:t>10U</w:t>
            </w:r>
          </w:p>
        </w:tc>
      </w:tr>
      <w:tr w:rsidR="002E3330" w:rsidTr="00B069E6">
        <w:tc>
          <w:tcPr>
            <w:tcW w:w="2628" w:type="dxa"/>
            <w:tcBorders>
              <w:top w:val="single" w:sz="6" w:space="0" w:color="auto"/>
              <w:left w:val="single" w:sz="6" w:space="0" w:color="auto"/>
              <w:bottom w:val="single" w:sz="6" w:space="0" w:color="auto"/>
              <w:right w:val="single" w:sz="6" w:space="0" w:color="auto"/>
            </w:tcBorders>
          </w:tcPr>
          <w:p w:rsidR="002E3330" w:rsidRPr="006502B3" w:rsidRDefault="002E3330" w:rsidP="002D1341">
            <w:r w:rsidRPr="006502B3">
              <w:t>d_SeedMultiplier_Cnt_u16</w:t>
            </w:r>
          </w:p>
        </w:tc>
        <w:tc>
          <w:tcPr>
            <w:tcW w:w="720" w:type="dxa"/>
            <w:tcBorders>
              <w:top w:val="single" w:sz="6" w:space="0" w:color="auto"/>
              <w:left w:val="single" w:sz="6" w:space="0" w:color="auto"/>
              <w:bottom w:val="single" w:sz="6" w:space="0" w:color="auto"/>
              <w:right w:val="single" w:sz="6" w:space="0" w:color="auto"/>
            </w:tcBorders>
          </w:tcPr>
          <w:p w:rsidR="002E3330" w:rsidRDefault="002E3330"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2E3330" w:rsidRDefault="002E3330">
            <w:r w:rsidRPr="00D021C4">
              <w:t>u16</w:t>
            </w:r>
          </w:p>
        </w:tc>
        <w:tc>
          <w:tcPr>
            <w:tcW w:w="3690" w:type="dxa"/>
            <w:tcBorders>
              <w:top w:val="single" w:sz="6" w:space="0" w:color="auto"/>
              <w:left w:val="single" w:sz="6" w:space="0" w:color="auto"/>
              <w:bottom w:val="single" w:sz="6" w:space="0" w:color="auto"/>
              <w:right w:val="single" w:sz="6" w:space="0" w:color="auto"/>
            </w:tcBorders>
          </w:tcPr>
          <w:p w:rsidR="002E3330" w:rsidRPr="006E512C" w:rsidRDefault="002E3330" w:rsidP="00042EEE">
            <w:r w:rsidRPr="006E512C">
              <w:t>57U</w:t>
            </w:r>
          </w:p>
        </w:tc>
      </w:tr>
      <w:tr w:rsidR="002E3330" w:rsidTr="00B069E6">
        <w:tc>
          <w:tcPr>
            <w:tcW w:w="2628" w:type="dxa"/>
            <w:tcBorders>
              <w:top w:val="single" w:sz="6" w:space="0" w:color="auto"/>
              <w:left w:val="single" w:sz="6" w:space="0" w:color="auto"/>
              <w:bottom w:val="single" w:sz="6" w:space="0" w:color="auto"/>
              <w:right w:val="single" w:sz="6" w:space="0" w:color="auto"/>
            </w:tcBorders>
          </w:tcPr>
          <w:p w:rsidR="002E3330" w:rsidRPr="006502B3" w:rsidRDefault="002E3330" w:rsidP="002D1341">
            <w:r w:rsidRPr="006502B3">
              <w:t>d_SeedOffset_Cnt_u16</w:t>
            </w:r>
          </w:p>
        </w:tc>
        <w:tc>
          <w:tcPr>
            <w:tcW w:w="720" w:type="dxa"/>
            <w:tcBorders>
              <w:top w:val="single" w:sz="6" w:space="0" w:color="auto"/>
              <w:left w:val="single" w:sz="6" w:space="0" w:color="auto"/>
              <w:bottom w:val="single" w:sz="6" w:space="0" w:color="auto"/>
              <w:right w:val="single" w:sz="6" w:space="0" w:color="auto"/>
            </w:tcBorders>
          </w:tcPr>
          <w:p w:rsidR="002E3330" w:rsidRDefault="002E3330"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2E3330" w:rsidRDefault="002E3330">
            <w:r w:rsidRPr="00D021C4">
              <w:t>u16</w:t>
            </w:r>
          </w:p>
        </w:tc>
        <w:tc>
          <w:tcPr>
            <w:tcW w:w="3690" w:type="dxa"/>
            <w:tcBorders>
              <w:top w:val="single" w:sz="6" w:space="0" w:color="auto"/>
              <w:left w:val="single" w:sz="6" w:space="0" w:color="auto"/>
              <w:bottom w:val="single" w:sz="6" w:space="0" w:color="auto"/>
              <w:right w:val="single" w:sz="6" w:space="0" w:color="auto"/>
            </w:tcBorders>
          </w:tcPr>
          <w:p w:rsidR="002E3330" w:rsidRPr="006E512C" w:rsidRDefault="002E3330" w:rsidP="00042EEE">
            <w:r w:rsidRPr="006E512C">
              <w:t>1U</w:t>
            </w:r>
          </w:p>
        </w:tc>
      </w:tr>
      <w:tr w:rsidR="002E3330" w:rsidTr="00B069E6">
        <w:tc>
          <w:tcPr>
            <w:tcW w:w="2628" w:type="dxa"/>
            <w:tcBorders>
              <w:top w:val="single" w:sz="6" w:space="0" w:color="auto"/>
              <w:left w:val="single" w:sz="6" w:space="0" w:color="auto"/>
              <w:bottom w:val="single" w:sz="6" w:space="0" w:color="auto"/>
              <w:right w:val="single" w:sz="6" w:space="0" w:color="auto"/>
            </w:tcBorders>
          </w:tcPr>
          <w:p w:rsidR="002E3330" w:rsidRPr="006502B3" w:rsidRDefault="002E3330" w:rsidP="002D1341">
            <w:r w:rsidRPr="006502B3">
              <w:t>d_PWMClockFreq_Hz_u32</w:t>
            </w:r>
          </w:p>
        </w:tc>
        <w:tc>
          <w:tcPr>
            <w:tcW w:w="720" w:type="dxa"/>
            <w:tcBorders>
              <w:top w:val="single" w:sz="6" w:space="0" w:color="auto"/>
              <w:left w:val="single" w:sz="6" w:space="0" w:color="auto"/>
              <w:bottom w:val="single" w:sz="6" w:space="0" w:color="auto"/>
              <w:right w:val="single" w:sz="6" w:space="0" w:color="auto"/>
            </w:tcBorders>
          </w:tcPr>
          <w:p w:rsidR="002E3330" w:rsidRDefault="002E3330"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2E3330" w:rsidRDefault="002E3330" w:rsidP="002D1341">
            <w:r w:rsidRPr="00D021C4">
              <w:t>U</w:t>
            </w:r>
            <w:r>
              <w:t>32</w:t>
            </w:r>
          </w:p>
        </w:tc>
        <w:tc>
          <w:tcPr>
            <w:tcW w:w="3690" w:type="dxa"/>
            <w:tcBorders>
              <w:top w:val="single" w:sz="6" w:space="0" w:color="auto"/>
              <w:left w:val="single" w:sz="6" w:space="0" w:color="auto"/>
              <w:bottom w:val="single" w:sz="6" w:space="0" w:color="auto"/>
              <w:right w:val="single" w:sz="6" w:space="0" w:color="auto"/>
            </w:tcBorders>
          </w:tcPr>
          <w:p w:rsidR="002E3330" w:rsidRPr="006E512C" w:rsidRDefault="002E3330" w:rsidP="00042EEE">
            <w:r w:rsidRPr="006E512C">
              <w:t>75000000UL</w:t>
            </w:r>
          </w:p>
        </w:tc>
      </w:tr>
      <w:tr w:rsidR="002E3330" w:rsidTr="00B069E6">
        <w:tc>
          <w:tcPr>
            <w:tcW w:w="2628" w:type="dxa"/>
            <w:tcBorders>
              <w:top w:val="single" w:sz="6" w:space="0" w:color="auto"/>
              <w:left w:val="single" w:sz="6" w:space="0" w:color="auto"/>
              <w:bottom w:val="single" w:sz="6" w:space="0" w:color="auto"/>
              <w:right w:val="single" w:sz="6" w:space="0" w:color="auto"/>
            </w:tcBorders>
          </w:tcPr>
          <w:p w:rsidR="002E3330" w:rsidRPr="006502B3" w:rsidRDefault="002E3330" w:rsidP="002D1341">
            <w:r w:rsidRPr="006502B3">
              <w:t>d_PWMFreqBase_Hz_u16</w:t>
            </w:r>
          </w:p>
        </w:tc>
        <w:tc>
          <w:tcPr>
            <w:tcW w:w="720" w:type="dxa"/>
            <w:tcBorders>
              <w:top w:val="single" w:sz="6" w:space="0" w:color="auto"/>
              <w:left w:val="single" w:sz="6" w:space="0" w:color="auto"/>
              <w:bottom w:val="single" w:sz="6" w:space="0" w:color="auto"/>
              <w:right w:val="single" w:sz="6" w:space="0" w:color="auto"/>
            </w:tcBorders>
          </w:tcPr>
          <w:p w:rsidR="002E3330" w:rsidRDefault="002E3330"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2E3330" w:rsidRDefault="002E3330">
            <w:r w:rsidRPr="00D021C4">
              <w:t>u16</w:t>
            </w:r>
          </w:p>
        </w:tc>
        <w:tc>
          <w:tcPr>
            <w:tcW w:w="3690" w:type="dxa"/>
            <w:tcBorders>
              <w:top w:val="single" w:sz="6" w:space="0" w:color="auto"/>
              <w:left w:val="single" w:sz="6" w:space="0" w:color="auto"/>
              <w:bottom w:val="single" w:sz="6" w:space="0" w:color="auto"/>
              <w:right w:val="single" w:sz="6" w:space="0" w:color="auto"/>
            </w:tcBorders>
          </w:tcPr>
          <w:p w:rsidR="002E3330" w:rsidRPr="006E512C" w:rsidRDefault="002E3330" w:rsidP="00042EEE">
            <w:r w:rsidRPr="006E512C">
              <w:t>16000U</w:t>
            </w:r>
          </w:p>
        </w:tc>
      </w:tr>
      <w:tr w:rsidR="002E3330" w:rsidTr="00B069E6">
        <w:tc>
          <w:tcPr>
            <w:tcW w:w="2628" w:type="dxa"/>
            <w:tcBorders>
              <w:top w:val="single" w:sz="6" w:space="0" w:color="auto"/>
              <w:left w:val="single" w:sz="6" w:space="0" w:color="auto"/>
              <w:bottom w:val="single" w:sz="6" w:space="0" w:color="auto"/>
              <w:right w:val="single" w:sz="6" w:space="0" w:color="auto"/>
            </w:tcBorders>
          </w:tcPr>
          <w:p w:rsidR="002E3330" w:rsidRPr="006502B3" w:rsidRDefault="002E3330" w:rsidP="002D1341">
            <w:r w:rsidRPr="006502B3">
              <w:t>d_PWMFreqDither_Hz_u16</w:t>
            </w:r>
          </w:p>
        </w:tc>
        <w:tc>
          <w:tcPr>
            <w:tcW w:w="720" w:type="dxa"/>
            <w:tcBorders>
              <w:top w:val="single" w:sz="6" w:space="0" w:color="auto"/>
              <w:left w:val="single" w:sz="6" w:space="0" w:color="auto"/>
              <w:bottom w:val="single" w:sz="6" w:space="0" w:color="auto"/>
              <w:right w:val="single" w:sz="6" w:space="0" w:color="auto"/>
            </w:tcBorders>
          </w:tcPr>
          <w:p w:rsidR="002E3330" w:rsidRDefault="002E3330"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2E3330" w:rsidRDefault="002E3330">
            <w:r w:rsidRPr="00D021C4">
              <w:t>u16</w:t>
            </w:r>
          </w:p>
        </w:tc>
        <w:tc>
          <w:tcPr>
            <w:tcW w:w="3690" w:type="dxa"/>
            <w:tcBorders>
              <w:top w:val="single" w:sz="6" w:space="0" w:color="auto"/>
              <w:left w:val="single" w:sz="6" w:space="0" w:color="auto"/>
              <w:bottom w:val="single" w:sz="6" w:space="0" w:color="auto"/>
              <w:right w:val="single" w:sz="6" w:space="0" w:color="auto"/>
            </w:tcBorders>
          </w:tcPr>
          <w:p w:rsidR="002E3330" w:rsidRDefault="002E3330" w:rsidP="00042EEE">
            <w:r w:rsidRPr="006E512C">
              <w:t>2000U</w:t>
            </w:r>
          </w:p>
        </w:tc>
      </w:tr>
      <w:tr w:rsidR="002E3330" w:rsidTr="00B069E6">
        <w:tc>
          <w:tcPr>
            <w:tcW w:w="2628" w:type="dxa"/>
            <w:tcBorders>
              <w:top w:val="single" w:sz="6" w:space="0" w:color="auto"/>
              <w:left w:val="single" w:sz="6" w:space="0" w:color="auto"/>
              <w:bottom w:val="single" w:sz="6" w:space="0" w:color="auto"/>
              <w:right w:val="single" w:sz="6" w:space="0" w:color="auto"/>
            </w:tcBorders>
          </w:tcPr>
          <w:p w:rsidR="002E3330" w:rsidRPr="006502B3" w:rsidRDefault="002E3330" w:rsidP="002D1341">
            <w:r w:rsidRPr="006502B3">
              <w:t>d_PwmPrdMax_Cnt_u16</w:t>
            </w:r>
          </w:p>
        </w:tc>
        <w:tc>
          <w:tcPr>
            <w:tcW w:w="720" w:type="dxa"/>
            <w:tcBorders>
              <w:top w:val="single" w:sz="6" w:space="0" w:color="auto"/>
              <w:left w:val="single" w:sz="6" w:space="0" w:color="auto"/>
              <w:bottom w:val="single" w:sz="6" w:space="0" w:color="auto"/>
              <w:right w:val="single" w:sz="6" w:space="0" w:color="auto"/>
            </w:tcBorders>
          </w:tcPr>
          <w:p w:rsidR="002E3330" w:rsidRDefault="002E3330"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2E3330" w:rsidRDefault="002E3330">
            <w:r w:rsidRPr="00D021C4">
              <w:t>u16</w:t>
            </w:r>
          </w:p>
        </w:tc>
        <w:tc>
          <w:tcPr>
            <w:tcW w:w="3690" w:type="dxa"/>
            <w:tcBorders>
              <w:top w:val="single" w:sz="6" w:space="0" w:color="auto"/>
              <w:left w:val="single" w:sz="6" w:space="0" w:color="auto"/>
              <w:bottom w:val="single" w:sz="6" w:space="0" w:color="auto"/>
              <w:right w:val="single" w:sz="6" w:space="0" w:color="auto"/>
            </w:tcBorders>
          </w:tcPr>
          <w:p w:rsidR="002E3330" w:rsidRDefault="00B069E6" w:rsidP="00B86941">
            <w:pPr>
              <w:spacing w:before="60"/>
              <w:rPr>
                <w:rFonts w:ascii="Arial" w:hAnsi="Arial" w:cs="Arial"/>
                <w:sz w:val="16"/>
              </w:rPr>
            </w:pPr>
            <w:r>
              <w:rPr>
                <w:rFonts w:ascii="Arial" w:hAnsi="Arial" w:cs="Arial"/>
                <w:sz w:val="16"/>
              </w:rPr>
              <w:t>(d_</w:t>
            </w:r>
            <w:del w:id="7" w:author="nzt9hv" w:date="2013-02-15T10:34:00Z">
              <w:r w:rsidDel="00B86941">
                <w:rPr>
                  <w:rFonts w:ascii="Arial" w:hAnsi="Arial" w:cs="Arial"/>
                  <w:sz w:val="16"/>
                </w:rPr>
                <w:delText>Nhe</w:delText>
              </w:r>
            </w:del>
            <w:ins w:id="8" w:author="nzt9hv" w:date="2013-02-15T10:34:00Z">
              <w:r w:rsidR="00B86941">
                <w:rPr>
                  <w:rFonts w:ascii="Arial" w:hAnsi="Arial" w:cs="Arial"/>
                  <w:sz w:val="16"/>
                </w:rPr>
                <w:t>Pwm</w:t>
              </w:r>
            </w:ins>
            <w:del w:id="9" w:author="nzt9hv" w:date="2013-02-15T10:34:00Z">
              <w:r w:rsidDel="00B86941">
                <w:rPr>
                  <w:rFonts w:ascii="Arial" w:hAnsi="Arial" w:cs="Arial"/>
                  <w:sz w:val="16"/>
                </w:rPr>
                <w:delText>t</w:delText>
              </w:r>
            </w:del>
            <w:r>
              <w:rPr>
                <w:rFonts w:ascii="Arial" w:hAnsi="Arial" w:cs="Arial"/>
                <w:sz w:val="16"/>
              </w:rPr>
              <w:t xml:space="preserve">Freq_Hz_Cnt_u16 </w:t>
            </w:r>
            <w:r w:rsidRPr="00B069E6">
              <w:rPr>
                <w:rFonts w:ascii="Arial" w:hAnsi="Arial" w:cs="Arial"/>
                <w:sz w:val="16"/>
              </w:rPr>
              <w:t xml:space="preserve">                                         </w:t>
            </w:r>
            <w:r w:rsidR="004B08F3">
              <w:rPr>
                <w:rFonts w:ascii="Arial" w:hAnsi="Arial" w:cs="Arial"/>
                <w:sz w:val="16"/>
              </w:rPr>
              <w:t xml:space="preserve">/(uint32)(d_PWMFreqBase_Hz_u16 </w:t>
            </w:r>
            <w:r w:rsidRPr="00B069E6">
              <w:rPr>
                <w:rFonts w:ascii="Arial" w:hAnsi="Arial" w:cs="Arial"/>
                <w:sz w:val="16"/>
              </w:rPr>
              <w:t xml:space="preserve">                                           - d_PWMFreqDither_Hz_u16))</w:t>
            </w:r>
          </w:p>
        </w:tc>
      </w:tr>
      <w:tr w:rsidR="002E3330" w:rsidTr="00B069E6">
        <w:tc>
          <w:tcPr>
            <w:tcW w:w="2628" w:type="dxa"/>
            <w:tcBorders>
              <w:top w:val="single" w:sz="6" w:space="0" w:color="auto"/>
              <w:left w:val="single" w:sz="6" w:space="0" w:color="auto"/>
              <w:bottom w:val="single" w:sz="6" w:space="0" w:color="auto"/>
              <w:right w:val="single" w:sz="6" w:space="0" w:color="auto"/>
            </w:tcBorders>
          </w:tcPr>
          <w:p w:rsidR="002E3330" w:rsidRPr="006502B3" w:rsidRDefault="002E3330" w:rsidP="002D1341">
            <w:r w:rsidRPr="006502B3">
              <w:t>d_PwmPrdMin_Cnt_u16</w:t>
            </w:r>
          </w:p>
        </w:tc>
        <w:tc>
          <w:tcPr>
            <w:tcW w:w="720" w:type="dxa"/>
            <w:tcBorders>
              <w:top w:val="single" w:sz="6" w:space="0" w:color="auto"/>
              <w:left w:val="single" w:sz="6" w:space="0" w:color="auto"/>
              <w:bottom w:val="single" w:sz="6" w:space="0" w:color="auto"/>
              <w:right w:val="single" w:sz="6" w:space="0" w:color="auto"/>
            </w:tcBorders>
          </w:tcPr>
          <w:p w:rsidR="002E3330" w:rsidRDefault="002E3330"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2E3330" w:rsidRDefault="002E3330">
            <w:r w:rsidRPr="00D021C4">
              <w:t>u16</w:t>
            </w:r>
          </w:p>
        </w:tc>
        <w:tc>
          <w:tcPr>
            <w:tcW w:w="3690" w:type="dxa"/>
            <w:tcBorders>
              <w:top w:val="single" w:sz="6" w:space="0" w:color="auto"/>
              <w:left w:val="single" w:sz="6" w:space="0" w:color="auto"/>
              <w:bottom w:val="single" w:sz="6" w:space="0" w:color="auto"/>
              <w:right w:val="single" w:sz="6" w:space="0" w:color="auto"/>
            </w:tcBorders>
          </w:tcPr>
          <w:p w:rsidR="004B08F3" w:rsidRPr="004B08F3" w:rsidRDefault="004B08F3" w:rsidP="004B08F3">
            <w:pPr>
              <w:spacing w:before="60"/>
              <w:rPr>
                <w:rFonts w:ascii="Arial" w:hAnsi="Arial" w:cs="Arial"/>
                <w:sz w:val="16"/>
              </w:rPr>
            </w:pPr>
            <w:r>
              <w:rPr>
                <w:rFonts w:ascii="Arial" w:hAnsi="Arial" w:cs="Arial"/>
                <w:sz w:val="16"/>
              </w:rPr>
              <w:t>d_</w:t>
            </w:r>
            <w:ins w:id="10" w:author="nzt9hv" w:date="2013-02-15T10:34:00Z">
              <w:r w:rsidR="00B86941">
                <w:rPr>
                  <w:rFonts w:ascii="Arial" w:hAnsi="Arial" w:cs="Arial"/>
                  <w:sz w:val="16"/>
                </w:rPr>
                <w:t>Pwm</w:t>
              </w:r>
            </w:ins>
            <w:del w:id="11" w:author="nzt9hv" w:date="2013-02-15T10:34:00Z">
              <w:r w:rsidDel="00B86941">
                <w:rPr>
                  <w:rFonts w:ascii="Arial" w:hAnsi="Arial" w:cs="Arial"/>
                  <w:sz w:val="16"/>
                </w:rPr>
                <w:delText>Nhet</w:delText>
              </w:r>
            </w:del>
            <w:r>
              <w:rPr>
                <w:rFonts w:ascii="Arial" w:hAnsi="Arial" w:cs="Arial"/>
                <w:sz w:val="16"/>
              </w:rPr>
              <w:t xml:space="preserve">Freq_Hz_Cnt_u16 </w:t>
            </w:r>
            <w:r w:rsidRPr="004B08F3">
              <w:rPr>
                <w:rFonts w:ascii="Arial" w:hAnsi="Arial" w:cs="Arial"/>
                <w:sz w:val="16"/>
              </w:rPr>
              <w:t xml:space="preserve">                                         </w:t>
            </w:r>
            <w:r>
              <w:rPr>
                <w:rFonts w:ascii="Arial" w:hAnsi="Arial" w:cs="Arial"/>
                <w:sz w:val="16"/>
              </w:rPr>
              <w:lastRenderedPageBreak/>
              <w:t>/(uint32)(d_PWMFreqBase_Hz_u16 )</w:t>
            </w:r>
          </w:p>
          <w:p w:rsidR="002E3330" w:rsidRDefault="004B08F3" w:rsidP="004B08F3">
            <w:pPr>
              <w:spacing w:before="60"/>
              <w:rPr>
                <w:rFonts w:ascii="Arial" w:hAnsi="Arial" w:cs="Arial"/>
                <w:sz w:val="16"/>
              </w:rPr>
            </w:pPr>
            <w:r w:rsidRPr="004B08F3">
              <w:rPr>
                <w:rFonts w:ascii="Arial" w:hAnsi="Arial" w:cs="Arial"/>
                <w:sz w:val="16"/>
              </w:rPr>
              <w:t xml:space="preserve">                                           + d_PWMFreqDither_Hz_u16)</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lastRenderedPageBreak/>
              <w:t>d_PwmPrdRange_Cnt_u16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D021C4">
              <w:t>u16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(d_PwmPrdMax_Cnt_u16-(uint16)d_PwmPrdMin_Cnt_u16)</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d_PwmPrdInitVal_Cnt_u16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D021C4">
              <w:t>u16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((uint16)(d_PWMClockFreq_Hz_u32/(uint32)d_PWMFreqBase_Hz_u16))</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d_FilterKdBits_Cnt_U16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D021C4">
              <w:t>u16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5U</w:t>
            </w:r>
          </w:p>
        </w:tc>
      </w:tr>
      <w:tr w:rsidR="004B08F3" w:rsidRPr="009B4210"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d_MaxModIdx_Uls_u0p16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4B08F3" w:rsidRDefault="004B08F3" w:rsidP="00042EEE">
            <w:pPr>
              <w:rPr>
                <w:lang w:val="fr-FR"/>
              </w:rPr>
            </w:pPr>
            <w:r w:rsidRPr="004B08F3">
              <w:rPr>
                <w:lang w:val="fr-FR"/>
              </w:rPr>
              <w:t>(FPM_InitFixedPoint_m(0.9999847412109375,u0p16_T))</w:t>
            </w:r>
          </w:p>
        </w:tc>
      </w:tr>
      <w:tr w:rsidR="004B08F3" w:rsidRPr="009B4210"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d_MinModIdx_Uls_u0p16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4B08F3" w:rsidRDefault="004B08F3" w:rsidP="00042EEE">
            <w:pPr>
              <w:rPr>
                <w:lang w:val="fr-FR"/>
              </w:rPr>
            </w:pPr>
            <w:r w:rsidRPr="004B08F3">
              <w:rPr>
                <w:lang w:val="fr-FR"/>
              </w:rPr>
              <w:t>(FPM_InitFixedPoint_m(0.0,u0p16_T))</w:t>
            </w:r>
          </w:p>
        </w:tc>
      </w:tr>
      <w:tr w:rsidR="004B08F3" w:rsidRPr="009B4210"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d_120Deg_Rev_u0p16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4B08F3" w:rsidRDefault="004B08F3" w:rsidP="00042EEE">
            <w:pPr>
              <w:rPr>
                <w:lang w:val="fr-FR"/>
              </w:rPr>
            </w:pPr>
            <w:r w:rsidRPr="004B08F3">
              <w:rPr>
                <w:lang w:val="fr-FR"/>
              </w:rPr>
              <w:t>(FPM_InitFixedPoint_m(0.3333333333,u0p16_T))</w:t>
            </w:r>
          </w:p>
        </w:tc>
      </w:tr>
      <w:tr w:rsidR="004B08F3" w:rsidRPr="009B4210"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d_0Deg_Rev_u0p16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4B08F3" w:rsidRDefault="004B08F3" w:rsidP="00042EEE">
            <w:pPr>
              <w:rPr>
                <w:lang w:val="fr-FR"/>
              </w:rPr>
            </w:pPr>
            <w:r w:rsidRPr="004B08F3">
              <w:rPr>
                <w:lang w:val="fr-FR"/>
              </w:rPr>
              <w:t>(FPM_InitFixedPoint_m(0.0,u0p16_T))</w:t>
            </w:r>
          </w:p>
        </w:tc>
      </w:tr>
      <w:tr w:rsidR="004B08F3" w:rsidRPr="009B4210"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d_30Deg_Rev_u0p16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4B08F3" w:rsidRDefault="004B08F3" w:rsidP="00042EEE">
            <w:pPr>
              <w:rPr>
                <w:lang w:val="fr-FR"/>
              </w:rPr>
            </w:pPr>
            <w:r w:rsidRPr="004B08F3">
              <w:rPr>
                <w:lang w:val="fr-FR"/>
              </w:rPr>
              <w:t>(FPM_InitFixedPoint_m(0.0833333333,u0p16_T))</w:t>
            </w:r>
          </w:p>
        </w:tc>
      </w:tr>
      <w:tr w:rsidR="004B08F3" w:rsidRPr="009B4210"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d_60Deg_Rev_u0p16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4B08F3" w:rsidRDefault="004B08F3" w:rsidP="00042EEE">
            <w:pPr>
              <w:rPr>
                <w:lang w:val="fr-FR"/>
              </w:rPr>
            </w:pPr>
            <w:r w:rsidRPr="004B08F3">
              <w:rPr>
                <w:lang w:val="fr-FR"/>
              </w:rPr>
              <w:t>(FPM_InitFixedPoint_m(0.1666666666,u0p16_T))</w:t>
            </w:r>
          </w:p>
        </w:tc>
      </w:tr>
      <w:tr w:rsidR="004B08F3" w:rsidRPr="009B4210"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d_240Deg_Rev_u0p16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4B08F3" w:rsidRDefault="004B08F3" w:rsidP="00042EEE">
            <w:pPr>
              <w:rPr>
                <w:lang w:val="fr-FR"/>
              </w:rPr>
            </w:pPr>
            <w:r w:rsidRPr="004B08F3">
              <w:rPr>
                <w:lang w:val="fr-FR"/>
              </w:rPr>
              <w:t>(FPM_InitFixedPoint_m(0.6666666666,u0p16_T))</w:t>
            </w:r>
          </w:p>
        </w:tc>
      </w:tr>
      <w:tr w:rsidR="004B08F3" w:rsidRPr="009B4210"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d_180Deg_Rev_u0p16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4B08F3" w:rsidRDefault="004B08F3" w:rsidP="00042EEE">
            <w:pPr>
              <w:rPr>
                <w:lang w:val="fr-FR"/>
              </w:rPr>
            </w:pPr>
            <w:r w:rsidRPr="004B08F3">
              <w:rPr>
                <w:lang w:val="fr-FR"/>
              </w:rPr>
              <w:t>(FPM_InitFixedPoint_m(0.5,u0p16_T))</w:t>
            </w:r>
          </w:p>
        </w:tc>
      </w:tr>
      <w:tr w:rsidR="004B08F3" w:rsidRPr="00B069E6"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d_PhaseAOffsetNrm_Rev_u0p16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d_0Deg_Rev_u0p16</w:t>
            </w:r>
          </w:p>
        </w:tc>
      </w:tr>
      <w:tr w:rsidR="004B08F3" w:rsidRP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d_PhaseBOffsetNrm_Rev_u0p16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((uint16)(d_PhaseAOffsetNrm_Rev_u0p16-d_120Deg_Rev_u0p16))</w:t>
            </w:r>
          </w:p>
        </w:tc>
      </w:tr>
      <w:tr w:rsidR="004B08F3" w:rsidRPr="00B069E6"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d_PhaseCOffsetNrm_Rev_u0p16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(d_PhaseAOffsetNrm_Rev_u0p16+d_120Deg_Rev_u0p16)</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d_PhaseAOffsetInv_Rev_u0p16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d_60Deg_Rev_u0p16</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d_PhaseBOffsetInv_Rev_u0p16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(d_PhaseAOffsetInv_Rev_u0p16+d_120Deg_Rev_u0p16)</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d_PhaseCOffsetInv_Rev_u0p16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((uint16)(d_PhaseAOffsetInv_Rev_u0p16-d_120Deg_Rev_u0p16))</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d_RevpCnt_Uls_u0p32</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2</w:t>
            </w:r>
            <w:r>
              <w:rPr>
                <w:rFonts w:ascii="Arial" w:hAnsi="Arial" w:cs="Arial"/>
                <w:sz w:val="16"/>
                <w:vertAlign w:val="superscript"/>
              </w:rPr>
              <w:t>-32</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 w:rsidRPr="00782673">
              <w:t>u0p</w:t>
            </w:r>
            <w:r>
              <w:t>32</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699051UL/*(FPM_InitFixedPoint_m(1/d_PACntspRev_Uls_u16p0,u0p32_T))*/</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d_PACntspRev_Uls_u16p0</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sidP="00F957FA">
            <w:pPr>
              <w:spacing w:before="60"/>
              <w:rPr>
                <w:rFonts w:ascii="Arial" w:hAnsi="Arial" w:cs="Arial"/>
                <w:sz w:val="16"/>
              </w:rPr>
            </w:pPr>
            <w:r w:rsidRPr="006502B3">
              <w:t>u16p0</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6144U</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lastRenderedPageBreak/>
              <w:t>d_SinePhsToGndTblSize_Cnt_u16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sidP="00F957FA">
            <w:pPr>
              <w:spacing w:before="60"/>
              <w:rPr>
                <w:rFonts w:ascii="Arial" w:hAnsi="Arial" w:cs="Arial"/>
                <w:sz w:val="16"/>
              </w:rPr>
            </w:pPr>
            <w:r w:rsidRPr="006502B3">
              <w:t>u16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2049U</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d_MSBMask_Cnt_u16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sidP="00F957FA">
            <w:pPr>
              <w:spacing w:before="60"/>
              <w:rPr>
                <w:rFonts w:ascii="Arial" w:hAnsi="Arial" w:cs="Arial"/>
                <w:sz w:val="16"/>
              </w:rPr>
            </w:pPr>
            <w:r w:rsidRPr="006502B3">
              <w:t>u16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0x8000U</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D_POSITIVEONE_CNT_S8</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sidP="00F957FA">
            <w:pPr>
              <w:spacing w:before="60"/>
              <w:rPr>
                <w:rFonts w:ascii="Arial" w:hAnsi="Arial" w:cs="Arial"/>
                <w:sz w:val="16"/>
              </w:rPr>
            </w:pPr>
            <w:r>
              <w:rPr>
                <w:rFonts w:ascii="Arial" w:hAnsi="Arial" w:cs="Arial"/>
                <w:sz w:val="16"/>
              </w:rPr>
              <w:t>s8</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1</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D_PHSAIDX_CNT</w:t>
            </w:r>
            <w:r w:rsidR="00002A33">
              <w:t>_</w:t>
            </w:r>
            <w:r w:rsidR="00173CCE">
              <w:t>U</w:t>
            </w:r>
            <w:r w:rsidR="00002A33">
              <w:t>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sidRPr="006502B3">
              <w:t>u16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0U</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Pr="006502B3" w:rsidRDefault="004B08F3" w:rsidP="002D1341">
            <w:r w:rsidRPr="006502B3">
              <w:t>D_PHSBIDX_CNT</w:t>
            </w:r>
            <w:r w:rsidR="00002A33">
              <w:t>_</w:t>
            </w:r>
            <w:r w:rsidR="00173CCE">
              <w:t xml:space="preserve"> U16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sidRPr="006502B3">
              <w:t>u16</w:t>
            </w:r>
          </w:p>
        </w:tc>
        <w:tc>
          <w:tcPr>
            <w:tcW w:w="3690" w:type="dxa"/>
            <w:tcBorders>
              <w:top w:val="single" w:sz="6" w:space="0" w:color="auto"/>
              <w:left w:val="single" w:sz="6" w:space="0" w:color="auto"/>
              <w:bottom w:val="single" w:sz="6" w:space="0" w:color="auto"/>
              <w:right w:val="single" w:sz="6" w:space="0" w:color="auto"/>
            </w:tcBorders>
          </w:tcPr>
          <w:p w:rsidR="004B08F3" w:rsidRPr="00E90BB2" w:rsidRDefault="004B08F3" w:rsidP="00042EEE">
            <w:r w:rsidRPr="00E90BB2">
              <w:t>1U</w:t>
            </w:r>
          </w:p>
        </w:tc>
      </w:tr>
      <w:tr w:rsidR="004B08F3" w:rsidTr="00B069E6">
        <w:tc>
          <w:tcPr>
            <w:tcW w:w="2628" w:type="dxa"/>
            <w:tcBorders>
              <w:top w:val="single" w:sz="6" w:space="0" w:color="auto"/>
              <w:left w:val="single" w:sz="6" w:space="0" w:color="auto"/>
              <w:bottom w:val="single" w:sz="6" w:space="0" w:color="auto"/>
              <w:right w:val="single" w:sz="6" w:space="0" w:color="auto"/>
            </w:tcBorders>
          </w:tcPr>
          <w:p w:rsidR="004B08F3" w:rsidRDefault="004B08F3" w:rsidP="002D1341">
            <w:r w:rsidRPr="006502B3">
              <w:t>D_PHSCIDX_CNT</w:t>
            </w:r>
            <w:r w:rsidR="00002A33">
              <w:t>_</w:t>
            </w:r>
            <w:r w:rsidR="00173CCE">
              <w:t xml:space="preserve"> U16</w:t>
            </w:r>
          </w:p>
        </w:tc>
        <w:tc>
          <w:tcPr>
            <w:tcW w:w="72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Pr>
                <w:rFonts w:ascii="Arial" w:hAnsi="Arial" w:cs="Arial"/>
                <w:sz w:val="16"/>
              </w:rPr>
              <w:t>1</w:t>
            </w:r>
          </w:p>
        </w:tc>
        <w:tc>
          <w:tcPr>
            <w:tcW w:w="1890" w:type="dxa"/>
            <w:tcBorders>
              <w:top w:val="single" w:sz="6" w:space="0" w:color="auto"/>
              <w:left w:val="single" w:sz="6" w:space="0" w:color="auto"/>
              <w:bottom w:val="single" w:sz="6" w:space="0" w:color="auto"/>
              <w:right w:val="single" w:sz="6" w:space="0" w:color="auto"/>
            </w:tcBorders>
          </w:tcPr>
          <w:p w:rsidR="004B08F3" w:rsidRDefault="004B08F3" w:rsidP="00042EEE">
            <w:pPr>
              <w:spacing w:before="60"/>
              <w:rPr>
                <w:rFonts w:ascii="Arial" w:hAnsi="Arial" w:cs="Arial"/>
                <w:sz w:val="16"/>
              </w:rPr>
            </w:pPr>
            <w:r w:rsidRPr="006502B3">
              <w:t>u16</w:t>
            </w:r>
          </w:p>
        </w:tc>
        <w:tc>
          <w:tcPr>
            <w:tcW w:w="3690" w:type="dxa"/>
            <w:tcBorders>
              <w:top w:val="single" w:sz="6" w:space="0" w:color="auto"/>
              <w:left w:val="single" w:sz="6" w:space="0" w:color="auto"/>
              <w:bottom w:val="single" w:sz="6" w:space="0" w:color="auto"/>
              <w:right w:val="single" w:sz="6" w:space="0" w:color="auto"/>
            </w:tcBorders>
          </w:tcPr>
          <w:p w:rsidR="004B08F3" w:rsidRDefault="004B08F3" w:rsidP="00042EEE">
            <w:r w:rsidRPr="00E90BB2">
              <w:t>2U</w:t>
            </w: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4B08F3" w:rsidP="00F957FA">
            <w:pPr>
              <w:spacing w:before="60"/>
              <w:rPr>
                <w:rFonts w:ascii="Arial" w:hAnsi="Arial" w:cs="Arial"/>
                <w:sz w:val="16"/>
              </w:rPr>
            </w:pPr>
            <w:r w:rsidRPr="004B08F3">
              <w:rPr>
                <w:rFonts w:ascii="Arial" w:hAnsi="Arial" w:cs="Arial"/>
                <w:sz w:val="16"/>
              </w:rPr>
              <w:t>t_S_SinePhsToGndTbl_Cnt_u0p16</w:t>
            </w:r>
            <w:r>
              <w:rPr>
                <w:rFonts w:ascii="Arial" w:hAnsi="Arial" w:cs="Arial"/>
                <w:sz w:val="16"/>
              </w:rPr>
              <w:t>[2049]</w:t>
            </w:r>
          </w:p>
        </w:tc>
        <w:tc>
          <w:tcPr>
            <w:tcW w:w="990" w:type="dxa"/>
            <w:tcBorders>
              <w:top w:val="single" w:sz="6" w:space="0" w:color="auto"/>
              <w:left w:val="single" w:sz="6" w:space="0" w:color="auto"/>
              <w:bottom w:val="single" w:sz="6" w:space="0" w:color="auto"/>
              <w:right w:val="single" w:sz="6" w:space="0" w:color="auto"/>
            </w:tcBorders>
          </w:tcPr>
          <w:p w:rsidR="008B3E94" w:rsidRDefault="004B08F3" w:rsidP="00F957FA">
            <w:pPr>
              <w:spacing w:before="60"/>
              <w:rPr>
                <w:rFonts w:ascii="Arial" w:hAnsi="Arial" w:cs="Arial"/>
                <w:sz w:val="16"/>
              </w:rPr>
            </w:pPr>
            <w:r>
              <w:rPr>
                <w:rFonts w:ascii="Arial" w:hAnsi="Arial" w:cs="Arial"/>
                <w:sz w:val="16"/>
              </w:rPr>
              <w:t>2</w:t>
            </w:r>
            <w:r w:rsidRPr="002E3330">
              <w:rPr>
                <w:rFonts w:ascii="Arial" w:hAnsi="Arial" w:cs="Arial"/>
                <w:sz w:val="16"/>
                <w:vertAlign w:val="superscript"/>
              </w:rPr>
              <w:t>-16</w:t>
            </w:r>
          </w:p>
        </w:tc>
        <w:tc>
          <w:tcPr>
            <w:tcW w:w="3600" w:type="dxa"/>
            <w:tcBorders>
              <w:top w:val="single" w:sz="6" w:space="0" w:color="auto"/>
              <w:left w:val="single" w:sz="6" w:space="0" w:color="auto"/>
              <w:bottom w:val="single" w:sz="6" w:space="0" w:color="auto"/>
              <w:right w:val="single" w:sz="6" w:space="0" w:color="auto"/>
            </w:tcBorders>
          </w:tcPr>
          <w:p w:rsidR="008B3E94" w:rsidRDefault="002A1969" w:rsidP="00F957FA">
            <w:pPr>
              <w:spacing w:before="60"/>
              <w:rPr>
                <w:rFonts w:ascii="Arial" w:hAnsi="Arial" w:cs="Arial"/>
                <w:sz w:val="16"/>
              </w:rPr>
            </w:pPr>
            <w:r w:rsidRPr="00424962">
              <w:rPr>
                <w:rFonts w:ascii="Arial" w:hAnsi="Arial" w:cs="Arial"/>
                <w:sz w:val="16"/>
              </w:rPr>
              <w:object w:dxaOrig="1536" w:dyaOrig="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05pt;height:50.1pt" o:ole="">
                  <v:imagedata r:id="rId8" o:title=""/>
                </v:shape>
                <o:OLEObject Type="Embed" ProgID="Package" ShapeID="_x0000_i1025" DrawAspect="Icon" ObjectID="_1427900112" r:id="rId9"/>
              </w:object>
            </w:r>
          </w:p>
        </w:tc>
        <w:tc>
          <w:tcPr>
            <w:tcW w:w="1440" w:type="dxa"/>
            <w:tcBorders>
              <w:top w:val="single" w:sz="6" w:space="0" w:color="auto"/>
              <w:left w:val="single" w:sz="6" w:space="0" w:color="auto"/>
              <w:bottom w:val="single" w:sz="6" w:space="0" w:color="auto"/>
              <w:right w:val="single" w:sz="6" w:space="0" w:color="auto"/>
            </w:tcBorders>
          </w:tcPr>
          <w:p w:rsidR="008B3E94" w:rsidRDefault="004B08F3" w:rsidP="00F957FA">
            <w:pPr>
              <w:spacing w:before="60"/>
              <w:rPr>
                <w:rFonts w:ascii="Arial" w:hAnsi="Arial" w:cs="Arial"/>
                <w:sz w:val="16"/>
              </w:rPr>
            </w:pPr>
            <w:r>
              <w:rPr>
                <w:rFonts w:ascii="Arial" w:hAnsi="Arial" w:cs="Arial"/>
                <w:sz w:val="16"/>
              </w:rPr>
              <w:t>None</w:t>
            </w: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D87709" w:rsidRDefault="00D87709" w:rsidP="00D87709">
      <w:r>
        <w:t>The library functions / Macros that are called by the various sub modules are identified below,</w:t>
      </w:r>
    </w:p>
    <w:p w:rsidR="00D87709" w:rsidRDefault="00D87709" w:rsidP="00D87709">
      <w:pPr>
        <w:numPr>
          <w:ilvl w:val="0"/>
          <w:numId w:val="5"/>
        </w:numPr>
        <w:spacing w:after="0"/>
      </w:pPr>
      <w:r w:rsidRPr="00033E64">
        <w:t>FPM_FloatToFixed_m</w:t>
      </w:r>
      <w:r>
        <w:t>()</w:t>
      </w:r>
    </w:p>
    <w:p w:rsidR="00D87709" w:rsidRDefault="00D87709" w:rsidP="00D87709">
      <w:pPr>
        <w:numPr>
          <w:ilvl w:val="0"/>
          <w:numId w:val="5"/>
        </w:numPr>
        <w:spacing w:after="0"/>
      </w:pPr>
      <w:r w:rsidRPr="00033E64">
        <w:t>FPM_FixedToFloat_m</w:t>
      </w:r>
      <w:r>
        <w:t>()</w:t>
      </w:r>
    </w:p>
    <w:p w:rsidR="00D87709" w:rsidRDefault="00D87709" w:rsidP="00D87709">
      <w:pPr>
        <w:numPr>
          <w:ilvl w:val="0"/>
          <w:numId w:val="5"/>
        </w:numPr>
        <w:spacing w:after="0"/>
      </w:pPr>
      <w:r w:rsidRPr="00D87709">
        <w:t>Limit_m()</w:t>
      </w:r>
    </w:p>
    <w:p w:rsidR="00D87709" w:rsidRDefault="00D87709" w:rsidP="00D87709">
      <w:pPr>
        <w:numPr>
          <w:ilvl w:val="0"/>
          <w:numId w:val="5"/>
        </w:numPr>
        <w:spacing w:after="0"/>
      </w:pPr>
      <w:r w:rsidRPr="00D87709">
        <w:t>Max_m</w:t>
      </w:r>
      <w:r>
        <w:t>()</w:t>
      </w:r>
    </w:p>
    <w:p w:rsidR="00D87709" w:rsidRDefault="00D87709" w:rsidP="00D87709">
      <w:pPr>
        <w:numPr>
          <w:ilvl w:val="0"/>
          <w:numId w:val="5"/>
        </w:numPr>
        <w:spacing w:after="0"/>
      </w:pPr>
      <w:r>
        <w:t>Min_m()</w:t>
      </w:r>
    </w:p>
    <w:p w:rsidR="00173CCE" w:rsidRDefault="00C75A29" w:rsidP="00D87709">
      <w:pPr>
        <w:numPr>
          <w:ilvl w:val="0"/>
          <w:numId w:val="5"/>
        </w:numPr>
        <w:spacing w:after="0"/>
      </w:pPr>
      <w:r w:rsidRPr="00C75A29">
        <w:t>CDD_Read_PhaseAdvanceFinal_Rev_u0p16()</w:t>
      </w:r>
    </w:p>
    <w:p w:rsidR="008B3E94" w:rsidRDefault="008B3E94" w:rsidP="008B3E94">
      <w:pPr>
        <w:spacing w:after="0"/>
        <w:ind w:left="720"/>
      </w:pPr>
    </w:p>
    <w:p w:rsidR="008B3E94" w:rsidRDefault="008B3E94" w:rsidP="008B3E94">
      <w:pPr>
        <w:pStyle w:val="Heading2"/>
      </w:pPr>
      <w:r>
        <w:t>Data Hiding Functions</w:t>
      </w:r>
    </w:p>
    <w:p w:rsidR="00DC7E08" w:rsidRDefault="00F141E2" w:rsidP="00DC7E08">
      <w:pPr>
        <w:numPr>
          <w:ilvl w:val="0"/>
          <w:numId w:val="10"/>
        </w:numPr>
        <w:spacing w:after="0"/>
      </w:pPr>
      <w:r>
        <w:t>None</w:t>
      </w: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1B60DF" w:rsidRDefault="00F648ED" w:rsidP="001B60DF">
      <w:pPr>
        <w:pStyle w:val="Heading3"/>
      </w:pPr>
      <w:r>
        <w:t>Global</w:t>
      </w:r>
      <w:r w:rsidR="001B60DF">
        <w:t xml:space="preserve"> Function #1</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35"/>
        <w:gridCol w:w="3923"/>
        <w:gridCol w:w="1132"/>
        <w:gridCol w:w="658"/>
        <w:gridCol w:w="658"/>
        <w:gridCol w:w="658"/>
      </w:tblGrid>
      <w:tr w:rsidR="00F957FA" w:rsidTr="00F957FA">
        <w:tc>
          <w:tcPr>
            <w:tcW w:w="2035" w:type="dxa"/>
          </w:tcPr>
          <w:p w:rsidR="00F957FA" w:rsidRDefault="00F957FA" w:rsidP="00F957FA">
            <w:pPr>
              <w:spacing w:before="60"/>
              <w:rPr>
                <w:rFonts w:ascii="Arial" w:hAnsi="Arial" w:cs="Arial"/>
                <w:b/>
                <w:bCs/>
                <w:sz w:val="16"/>
              </w:rPr>
            </w:pPr>
            <w:r>
              <w:rPr>
                <w:rFonts w:ascii="Arial" w:hAnsi="Arial" w:cs="Arial"/>
                <w:b/>
                <w:bCs/>
                <w:sz w:val="16"/>
              </w:rPr>
              <w:t>Function Name</w:t>
            </w:r>
          </w:p>
        </w:tc>
        <w:tc>
          <w:tcPr>
            <w:tcW w:w="3923" w:type="dxa"/>
          </w:tcPr>
          <w:p w:rsidR="00F957FA" w:rsidRDefault="00872AAE" w:rsidP="00F957FA">
            <w:pPr>
              <w:spacing w:before="60"/>
              <w:rPr>
                <w:rFonts w:ascii="Arial" w:hAnsi="Arial" w:cs="Arial"/>
                <w:sz w:val="16"/>
              </w:rPr>
            </w:pPr>
            <w:r w:rsidRPr="00872AAE">
              <w:rPr>
                <w:rFonts w:ascii="Arial" w:hAnsi="Arial" w:cs="Arial"/>
                <w:sz w:val="16"/>
              </w:rPr>
              <w:t>CDD_ApplyPWMMtrElecMechPol</w:t>
            </w:r>
          </w:p>
        </w:tc>
        <w:tc>
          <w:tcPr>
            <w:tcW w:w="1132"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Type</w:t>
            </w:r>
          </w:p>
        </w:tc>
        <w:tc>
          <w:tcPr>
            <w:tcW w:w="658"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Min</w:t>
            </w:r>
          </w:p>
        </w:tc>
        <w:tc>
          <w:tcPr>
            <w:tcW w:w="658"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Max</w:t>
            </w:r>
          </w:p>
        </w:tc>
        <w:tc>
          <w:tcPr>
            <w:tcW w:w="658" w:type="dxa"/>
            <w:tcBorders>
              <w:bottom w:val="single" w:sz="4" w:space="0" w:color="auto"/>
            </w:tcBorders>
            <w:shd w:val="pct30" w:color="FFFF00" w:fill="auto"/>
          </w:tcPr>
          <w:p w:rsidR="00F957FA" w:rsidRDefault="00F957FA" w:rsidP="00F957FA">
            <w:pPr>
              <w:spacing w:before="60"/>
              <w:jc w:val="center"/>
              <w:rPr>
                <w:rFonts w:ascii="Arial" w:hAnsi="Arial" w:cs="Arial"/>
                <w:sz w:val="16"/>
              </w:rPr>
            </w:pPr>
            <w:r>
              <w:rPr>
                <w:rFonts w:ascii="Arial" w:hAnsi="Arial" w:cs="Arial"/>
                <w:sz w:val="16"/>
              </w:rPr>
              <w:t>UTP Tol.</w:t>
            </w:r>
          </w:p>
        </w:tc>
      </w:tr>
      <w:tr w:rsidR="00F957FA" w:rsidTr="00F957FA">
        <w:tc>
          <w:tcPr>
            <w:tcW w:w="2035" w:type="dxa"/>
          </w:tcPr>
          <w:p w:rsidR="00F957FA" w:rsidRDefault="00F957FA" w:rsidP="00F957FA">
            <w:pPr>
              <w:spacing w:before="60"/>
              <w:rPr>
                <w:rFonts w:ascii="Arial" w:hAnsi="Arial" w:cs="Arial"/>
                <w:b/>
                <w:bCs/>
                <w:sz w:val="16"/>
              </w:rPr>
            </w:pPr>
            <w:r>
              <w:rPr>
                <w:rFonts w:ascii="Arial" w:hAnsi="Arial" w:cs="Arial"/>
                <w:b/>
                <w:bCs/>
                <w:sz w:val="16"/>
              </w:rPr>
              <w:t xml:space="preserve">Arguments Passed </w:t>
            </w:r>
          </w:p>
        </w:tc>
        <w:tc>
          <w:tcPr>
            <w:tcW w:w="3923" w:type="dxa"/>
          </w:tcPr>
          <w:p w:rsidR="00F957FA" w:rsidRDefault="00872AAE" w:rsidP="00F957FA">
            <w:pPr>
              <w:spacing w:before="60"/>
              <w:rPr>
                <w:rFonts w:ascii="Arial" w:hAnsi="Arial" w:cs="Arial"/>
                <w:sz w:val="16"/>
              </w:rPr>
            </w:pPr>
            <w:r w:rsidRPr="00872AAE">
              <w:rPr>
                <w:rFonts w:ascii="Arial" w:hAnsi="Arial" w:cs="Arial"/>
                <w:sz w:val="16"/>
              </w:rPr>
              <w:t>MtrElecMechPol_Cnt_s8</w:t>
            </w:r>
          </w:p>
        </w:tc>
        <w:tc>
          <w:tcPr>
            <w:tcW w:w="1132" w:type="dxa"/>
          </w:tcPr>
          <w:p w:rsidR="00F957FA" w:rsidRDefault="00872AAE" w:rsidP="00872AAE">
            <w:pPr>
              <w:spacing w:before="60"/>
              <w:rPr>
                <w:rFonts w:ascii="Arial" w:hAnsi="Arial" w:cs="Arial"/>
                <w:sz w:val="16"/>
              </w:rPr>
            </w:pPr>
            <w:r>
              <w:rPr>
                <w:rFonts w:ascii="Arial" w:hAnsi="Arial" w:cs="Arial"/>
                <w:sz w:val="16"/>
              </w:rPr>
              <w:t>Sint 8</w:t>
            </w: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shd w:val="pct15" w:color="auto" w:fill="auto"/>
          </w:tcPr>
          <w:p w:rsidR="00F957FA" w:rsidRDefault="00F957FA" w:rsidP="00F957FA">
            <w:pPr>
              <w:spacing w:before="60"/>
              <w:rPr>
                <w:rFonts w:ascii="Arial" w:hAnsi="Arial" w:cs="Arial"/>
                <w:sz w:val="16"/>
              </w:rPr>
            </w:pPr>
          </w:p>
        </w:tc>
      </w:tr>
      <w:tr w:rsidR="00F957FA" w:rsidTr="00F957FA">
        <w:tc>
          <w:tcPr>
            <w:tcW w:w="2035" w:type="dxa"/>
          </w:tcPr>
          <w:p w:rsidR="00F957FA" w:rsidRDefault="00F957FA" w:rsidP="00F957FA">
            <w:pPr>
              <w:spacing w:before="60"/>
              <w:rPr>
                <w:rFonts w:ascii="Arial" w:hAnsi="Arial" w:cs="Arial"/>
                <w:b/>
                <w:bCs/>
                <w:sz w:val="16"/>
              </w:rPr>
            </w:pPr>
          </w:p>
        </w:tc>
        <w:tc>
          <w:tcPr>
            <w:tcW w:w="3923" w:type="dxa"/>
          </w:tcPr>
          <w:p w:rsidR="00F957FA" w:rsidRDefault="00F957FA" w:rsidP="00F957FA">
            <w:pPr>
              <w:spacing w:before="60"/>
              <w:rPr>
                <w:rFonts w:ascii="Arial" w:hAnsi="Arial" w:cs="Arial"/>
                <w:sz w:val="16"/>
              </w:rPr>
            </w:pPr>
          </w:p>
        </w:tc>
        <w:tc>
          <w:tcPr>
            <w:tcW w:w="1132"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shd w:val="pct15" w:color="auto" w:fill="auto"/>
          </w:tcPr>
          <w:p w:rsidR="00F957FA" w:rsidRDefault="00F957FA" w:rsidP="00F957FA">
            <w:pPr>
              <w:spacing w:before="60"/>
              <w:rPr>
                <w:rFonts w:ascii="Arial" w:hAnsi="Arial" w:cs="Arial"/>
                <w:sz w:val="16"/>
              </w:rPr>
            </w:pPr>
          </w:p>
        </w:tc>
      </w:tr>
      <w:tr w:rsidR="00F957FA" w:rsidTr="00F957FA">
        <w:tc>
          <w:tcPr>
            <w:tcW w:w="2035" w:type="dxa"/>
          </w:tcPr>
          <w:p w:rsidR="00F957FA" w:rsidRDefault="00F957FA" w:rsidP="00F957FA">
            <w:pPr>
              <w:spacing w:before="60"/>
              <w:rPr>
                <w:rFonts w:ascii="Arial" w:hAnsi="Arial" w:cs="Arial"/>
                <w:b/>
                <w:bCs/>
                <w:sz w:val="16"/>
              </w:rPr>
            </w:pPr>
            <w:r>
              <w:rPr>
                <w:rFonts w:ascii="Arial" w:hAnsi="Arial" w:cs="Arial"/>
                <w:b/>
                <w:bCs/>
                <w:sz w:val="16"/>
              </w:rPr>
              <w:t>Return Value</w:t>
            </w:r>
          </w:p>
        </w:tc>
        <w:tc>
          <w:tcPr>
            <w:tcW w:w="3923" w:type="dxa"/>
          </w:tcPr>
          <w:p w:rsidR="00F957FA" w:rsidRDefault="00872AAE" w:rsidP="00872AAE">
            <w:pPr>
              <w:spacing w:before="60"/>
              <w:rPr>
                <w:rFonts w:ascii="Arial" w:hAnsi="Arial" w:cs="Arial"/>
                <w:sz w:val="16"/>
              </w:rPr>
            </w:pPr>
            <w:r w:rsidRPr="00872AAE">
              <w:rPr>
                <w:rFonts w:ascii="Arial" w:hAnsi="Arial" w:cs="Arial"/>
                <w:sz w:val="16"/>
              </w:rPr>
              <w:t>CDD_PhaseOffset_Rev_M_u0p16</w:t>
            </w:r>
          </w:p>
        </w:tc>
        <w:tc>
          <w:tcPr>
            <w:tcW w:w="1132" w:type="dxa"/>
          </w:tcPr>
          <w:p w:rsidR="00F957FA" w:rsidRDefault="00872AAE" w:rsidP="00872AAE">
            <w:pPr>
              <w:spacing w:before="60"/>
              <w:rPr>
                <w:rFonts w:ascii="Arial" w:hAnsi="Arial" w:cs="Arial"/>
                <w:sz w:val="16"/>
              </w:rPr>
            </w:pPr>
            <w:r>
              <w:rPr>
                <w:rFonts w:ascii="Arial" w:hAnsi="Arial" w:cs="Arial"/>
                <w:sz w:val="16"/>
              </w:rPr>
              <w:t>Uint</w:t>
            </w:r>
            <w:r w:rsidR="00E12A1A">
              <w:rPr>
                <w:rFonts w:ascii="Arial" w:hAnsi="Arial" w:cs="Arial"/>
                <w:sz w:val="16"/>
              </w:rPr>
              <w:t>1</w:t>
            </w:r>
            <w:r>
              <w:rPr>
                <w:rFonts w:ascii="Arial" w:hAnsi="Arial" w:cs="Arial"/>
                <w:sz w:val="16"/>
              </w:rPr>
              <w:t>6</w:t>
            </w: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r>
    </w:tbl>
    <w:p w:rsidR="001B60DF" w:rsidRDefault="001B60DF" w:rsidP="001B60DF">
      <w:pPr>
        <w:pStyle w:val="Heading4"/>
      </w:pPr>
      <w:r>
        <w:t>Description</w:t>
      </w:r>
    </w:p>
    <w:p w:rsidR="00C21745" w:rsidRDefault="00C21745" w:rsidP="00C21745">
      <w:r w:rsidRPr="00C21745">
        <w:t>Applies the offsets needed for MtrElecMech Polarity Setting</w:t>
      </w:r>
    </w:p>
    <w:p w:rsidR="00360913" w:rsidRDefault="00934E60" w:rsidP="00C21745">
      <w:r>
        <w:object w:dxaOrig="10125" w:dyaOrig="6345">
          <v:shape id="_x0000_i1026" type="#_x0000_t75" style="width:506.3pt;height:317.4pt" o:ole="">
            <v:imagedata r:id="rId10" o:title=""/>
          </v:shape>
          <o:OLEObject Type="Embed" ProgID="Visio.Drawing.11" ShapeID="_x0000_i1026" DrawAspect="Content" ObjectID="_1427900113" r:id="rId11"/>
        </w:object>
      </w:r>
    </w:p>
    <w:p w:rsidR="00C21745" w:rsidRPr="00C21745" w:rsidRDefault="00C21745" w:rsidP="00C21745"/>
    <w:p w:rsidR="00872AAE" w:rsidRDefault="00872AAE" w:rsidP="00872AAE">
      <w:pPr>
        <w:pStyle w:val="Heading3"/>
      </w:pPr>
      <w:r>
        <w:t>Global</w:t>
      </w:r>
      <w:r w:rsidR="00E12A1A">
        <w:t xml:space="preserve"> Function #2</w:t>
      </w:r>
    </w:p>
    <w:tbl>
      <w:tblPr>
        <w:tblW w:w="89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27"/>
        <w:gridCol w:w="3923"/>
        <w:gridCol w:w="1132"/>
        <w:gridCol w:w="658"/>
        <w:gridCol w:w="658"/>
        <w:gridCol w:w="658"/>
      </w:tblGrid>
      <w:tr w:rsidR="00872AAE" w:rsidTr="00E12A1A">
        <w:tc>
          <w:tcPr>
            <w:tcW w:w="1927" w:type="dxa"/>
          </w:tcPr>
          <w:p w:rsidR="00872AAE" w:rsidRDefault="00872AAE" w:rsidP="00042EEE">
            <w:pPr>
              <w:spacing w:before="60"/>
              <w:rPr>
                <w:rFonts w:ascii="Arial" w:hAnsi="Arial" w:cs="Arial"/>
                <w:b/>
                <w:bCs/>
                <w:sz w:val="16"/>
              </w:rPr>
            </w:pPr>
            <w:r>
              <w:rPr>
                <w:rFonts w:ascii="Arial" w:hAnsi="Arial" w:cs="Arial"/>
                <w:b/>
                <w:bCs/>
                <w:sz w:val="16"/>
              </w:rPr>
              <w:t>Function Name</w:t>
            </w:r>
          </w:p>
        </w:tc>
        <w:tc>
          <w:tcPr>
            <w:tcW w:w="3923" w:type="dxa"/>
          </w:tcPr>
          <w:p w:rsidR="00872AAE" w:rsidRDefault="00E12A1A" w:rsidP="00042EEE">
            <w:pPr>
              <w:spacing w:before="60"/>
              <w:rPr>
                <w:rFonts w:ascii="Arial" w:hAnsi="Arial" w:cs="Arial"/>
                <w:sz w:val="16"/>
              </w:rPr>
            </w:pPr>
            <w:r w:rsidRPr="00E12A1A">
              <w:rPr>
                <w:rFonts w:ascii="Arial" w:hAnsi="Arial" w:cs="Arial"/>
                <w:sz w:val="16"/>
              </w:rPr>
              <w:t>CDDPorts_ClearPhsReasSum</w:t>
            </w:r>
          </w:p>
        </w:tc>
        <w:tc>
          <w:tcPr>
            <w:tcW w:w="1132" w:type="dxa"/>
            <w:shd w:val="pct30" w:color="FFFF00" w:fill="auto"/>
          </w:tcPr>
          <w:p w:rsidR="00872AAE" w:rsidRDefault="00872AAE" w:rsidP="00042EEE">
            <w:pPr>
              <w:spacing w:before="60"/>
              <w:jc w:val="center"/>
              <w:rPr>
                <w:rFonts w:ascii="Arial" w:hAnsi="Arial" w:cs="Arial"/>
                <w:sz w:val="16"/>
              </w:rPr>
            </w:pPr>
            <w:r>
              <w:rPr>
                <w:rFonts w:ascii="Arial" w:hAnsi="Arial" w:cs="Arial"/>
                <w:sz w:val="16"/>
              </w:rPr>
              <w:t>Type</w:t>
            </w:r>
          </w:p>
        </w:tc>
        <w:tc>
          <w:tcPr>
            <w:tcW w:w="658" w:type="dxa"/>
            <w:shd w:val="pct30" w:color="FFFF00" w:fill="auto"/>
          </w:tcPr>
          <w:p w:rsidR="00872AAE" w:rsidRDefault="00872AAE" w:rsidP="00042EEE">
            <w:pPr>
              <w:spacing w:before="60"/>
              <w:jc w:val="center"/>
              <w:rPr>
                <w:rFonts w:ascii="Arial" w:hAnsi="Arial" w:cs="Arial"/>
                <w:sz w:val="16"/>
              </w:rPr>
            </w:pPr>
            <w:r>
              <w:rPr>
                <w:rFonts w:ascii="Arial" w:hAnsi="Arial" w:cs="Arial"/>
                <w:sz w:val="16"/>
              </w:rPr>
              <w:t>Min</w:t>
            </w:r>
          </w:p>
        </w:tc>
        <w:tc>
          <w:tcPr>
            <w:tcW w:w="658" w:type="dxa"/>
            <w:shd w:val="pct30" w:color="FFFF00" w:fill="auto"/>
          </w:tcPr>
          <w:p w:rsidR="00872AAE" w:rsidRDefault="00872AAE" w:rsidP="00042EEE">
            <w:pPr>
              <w:spacing w:before="60"/>
              <w:jc w:val="center"/>
              <w:rPr>
                <w:rFonts w:ascii="Arial" w:hAnsi="Arial" w:cs="Arial"/>
                <w:sz w:val="16"/>
              </w:rPr>
            </w:pPr>
            <w:r>
              <w:rPr>
                <w:rFonts w:ascii="Arial" w:hAnsi="Arial" w:cs="Arial"/>
                <w:sz w:val="16"/>
              </w:rPr>
              <w:t>Max</w:t>
            </w:r>
          </w:p>
        </w:tc>
        <w:tc>
          <w:tcPr>
            <w:tcW w:w="658" w:type="dxa"/>
            <w:tcBorders>
              <w:bottom w:val="single" w:sz="4" w:space="0" w:color="auto"/>
            </w:tcBorders>
            <w:shd w:val="pct30" w:color="FFFF00" w:fill="auto"/>
          </w:tcPr>
          <w:p w:rsidR="00872AAE" w:rsidRDefault="00872AAE" w:rsidP="00042EEE">
            <w:pPr>
              <w:spacing w:before="60"/>
              <w:jc w:val="center"/>
              <w:rPr>
                <w:rFonts w:ascii="Arial" w:hAnsi="Arial" w:cs="Arial"/>
                <w:sz w:val="16"/>
              </w:rPr>
            </w:pPr>
            <w:r>
              <w:rPr>
                <w:rFonts w:ascii="Arial" w:hAnsi="Arial" w:cs="Arial"/>
                <w:sz w:val="16"/>
              </w:rPr>
              <w:t>UTP Tol.</w:t>
            </w:r>
          </w:p>
        </w:tc>
      </w:tr>
      <w:tr w:rsidR="00872AAE" w:rsidTr="00E12A1A">
        <w:tc>
          <w:tcPr>
            <w:tcW w:w="1927" w:type="dxa"/>
          </w:tcPr>
          <w:p w:rsidR="00872AAE" w:rsidRDefault="00872AAE" w:rsidP="00042EEE">
            <w:pPr>
              <w:spacing w:before="60"/>
              <w:rPr>
                <w:rFonts w:ascii="Arial" w:hAnsi="Arial" w:cs="Arial"/>
                <w:b/>
                <w:bCs/>
                <w:sz w:val="16"/>
              </w:rPr>
            </w:pPr>
            <w:r>
              <w:rPr>
                <w:rFonts w:ascii="Arial" w:hAnsi="Arial" w:cs="Arial"/>
                <w:b/>
                <w:bCs/>
                <w:sz w:val="16"/>
              </w:rPr>
              <w:t xml:space="preserve">Arguments Passed </w:t>
            </w:r>
          </w:p>
        </w:tc>
        <w:tc>
          <w:tcPr>
            <w:tcW w:w="3923" w:type="dxa"/>
          </w:tcPr>
          <w:p w:rsidR="00872AAE" w:rsidRDefault="00E12A1A" w:rsidP="00E12A1A">
            <w:pPr>
              <w:spacing w:before="60"/>
              <w:rPr>
                <w:rFonts w:ascii="Arial" w:hAnsi="Arial" w:cs="Arial"/>
                <w:sz w:val="16"/>
              </w:rPr>
            </w:pPr>
            <w:r w:rsidRPr="00E12A1A">
              <w:rPr>
                <w:rFonts w:ascii="Arial" w:hAnsi="Arial" w:cs="Arial"/>
                <w:sz w:val="16"/>
              </w:rPr>
              <w:t>DataAccessBfr_Cnt_T_u16</w:t>
            </w:r>
          </w:p>
        </w:tc>
        <w:tc>
          <w:tcPr>
            <w:tcW w:w="1132" w:type="dxa"/>
          </w:tcPr>
          <w:p w:rsidR="00872AAE" w:rsidRDefault="00E12A1A" w:rsidP="00042EEE">
            <w:pPr>
              <w:spacing w:before="60"/>
              <w:rPr>
                <w:rFonts w:ascii="Arial" w:hAnsi="Arial" w:cs="Arial"/>
                <w:sz w:val="16"/>
              </w:rPr>
            </w:pPr>
            <w:r>
              <w:rPr>
                <w:rFonts w:ascii="Arial" w:hAnsi="Arial" w:cs="Arial"/>
                <w:sz w:val="16"/>
              </w:rPr>
              <w:t>Uint16</w:t>
            </w:r>
          </w:p>
        </w:tc>
        <w:tc>
          <w:tcPr>
            <w:tcW w:w="658" w:type="dxa"/>
          </w:tcPr>
          <w:p w:rsidR="00872AAE" w:rsidRDefault="00872AAE" w:rsidP="00042EEE">
            <w:pPr>
              <w:spacing w:before="60"/>
              <w:rPr>
                <w:rFonts w:ascii="Arial" w:hAnsi="Arial" w:cs="Arial"/>
                <w:sz w:val="16"/>
              </w:rPr>
            </w:pPr>
          </w:p>
        </w:tc>
        <w:tc>
          <w:tcPr>
            <w:tcW w:w="658" w:type="dxa"/>
          </w:tcPr>
          <w:p w:rsidR="00872AAE" w:rsidRDefault="00872AAE" w:rsidP="00042EEE">
            <w:pPr>
              <w:spacing w:before="60"/>
              <w:rPr>
                <w:rFonts w:ascii="Arial" w:hAnsi="Arial" w:cs="Arial"/>
                <w:sz w:val="16"/>
              </w:rPr>
            </w:pPr>
          </w:p>
        </w:tc>
        <w:tc>
          <w:tcPr>
            <w:tcW w:w="658" w:type="dxa"/>
            <w:shd w:val="pct15" w:color="auto" w:fill="auto"/>
          </w:tcPr>
          <w:p w:rsidR="00872AAE" w:rsidRDefault="00872AAE" w:rsidP="00042EEE">
            <w:pPr>
              <w:spacing w:before="60"/>
              <w:rPr>
                <w:rFonts w:ascii="Arial" w:hAnsi="Arial" w:cs="Arial"/>
                <w:sz w:val="16"/>
              </w:rPr>
            </w:pPr>
          </w:p>
        </w:tc>
      </w:tr>
      <w:tr w:rsidR="00E12A1A" w:rsidTr="00E12A1A">
        <w:tc>
          <w:tcPr>
            <w:tcW w:w="1927" w:type="dxa"/>
          </w:tcPr>
          <w:p w:rsidR="00E12A1A" w:rsidRDefault="00E12A1A" w:rsidP="00042EEE">
            <w:pPr>
              <w:spacing w:before="60"/>
              <w:rPr>
                <w:rFonts w:ascii="Arial" w:hAnsi="Arial" w:cs="Arial"/>
                <w:b/>
                <w:bCs/>
                <w:sz w:val="16"/>
              </w:rPr>
            </w:pPr>
            <w:r>
              <w:rPr>
                <w:rFonts w:ascii="Arial" w:hAnsi="Arial" w:cs="Arial"/>
                <w:b/>
                <w:bCs/>
                <w:sz w:val="16"/>
              </w:rPr>
              <w:t>Return Value</w:t>
            </w:r>
          </w:p>
        </w:tc>
        <w:tc>
          <w:tcPr>
            <w:tcW w:w="3923" w:type="dxa"/>
          </w:tcPr>
          <w:p w:rsidR="00E12A1A" w:rsidRDefault="00E12A1A" w:rsidP="00042EEE">
            <w:pPr>
              <w:spacing w:before="60"/>
              <w:rPr>
                <w:rFonts w:ascii="Arial" w:hAnsi="Arial" w:cs="Arial"/>
                <w:sz w:val="16"/>
              </w:rPr>
            </w:pPr>
            <w:r w:rsidRPr="00E12A1A">
              <w:rPr>
                <w:rFonts w:ascii="Arial" w:hAnsi="Arial" w:cs="Arial"/>
                <w:sz w:val="16"/>
              </w:rPr>
              <w:t>CDD_PWMDutyCycleASum_Cnt_G_u32</w:t>
            </w:r>
          </w:p>
        </w:tc>
        <w:tc>
          <w:tcPr>
            <w:tcW w:w="1132" w:type="dxa"/>
          </w:tcPr>
          <w:p w:rsidR="00E12A1A" w:rsidRDefault="00E12A1A">
            <w:r w:rsidRPr="00B956F4">
              <w:rPr>
                <w:rFonts w:ascii="Arial" w:hAnsi="Arial" w:cs="Arial"/>
                <w:sz w:val="16"/>
              </w:rPr>
              <w:t>Uint</w:t>
            </w:r>
            <w:r>
              <w:rPr>
                <w:rFonts w:ascii="Arial" w:hAnsi="Arial" w:cs="Arial"/>
                <w:sz w:val="16"/>
              </w:rPr>
              <w:t>32</w:t>
            </w:r>
          </w:p>
        </w:tc>
        <w:tc>
          <w:tcPr>
            <w:tcW w:w="658" w:type="dxa"/>
          </w:tcPr>
          <w:p w:rsidR="00E12A1A" w:rsidRDefault="00E12A1A" w:rsidP="00042EEE">
            <w:pPr>
              <w:spacing w:before="60"/>
              <w:rPr>
                <w:rFonts w:ascii="Arial" w:hAnsi="Arial" w:cs="Arial"/>
                <w:sz w:val="16"/>
              </w:rPr>
            </w:pPr>
          </w:p>
        </w:tc>
        <w:tc>
          <w:tcPr>
            <w:tcW w:w="658" w:type="dxa"/>
          </w:tcPr>
          <w:p w:rsidR="00E12A1A" w:rsidRDefault="00E12A1A" w:rsidP="00042EEE">
            <w:pPr>
              <w:spacing w:before="60"/>
              <w:rPr>
                <w:rFonts w:ascii="Arial" w:hAnsi="Arial" w:cs="Arial"/>
                <w:sz w:val="16"/>
              </w:rPr>
            </w:pPr>
          </w:p>
        </w:tc>
        <w:tc>
          <w:tcPr>
            <w:tcW w:w="658" w:type="dxa"/>
          </w:tcPr>
          <w:p w:rsidR="00E12A1A" w:rsidRDefault="00E12A1A" w:rsidP="00042EEE">
            <w:pPr>
              <w:spacing w:before="60"/>
              <w:rPr>
                <w:rFonts w:ascii="Arial" w:hAnsi="Arial" w:cs="Arial"/>
                <w:sz w:val="16"/>
              </w:rPr>
            </w:pPr>
          </w:p>
        </w:tc>
      </w:tr>
      <w:tr w:rsidR="00E12A1A" w:rsidTr="00E12A1A">
        <w:tc>
          <w:tcPr>
            <w:tcW w:w="1927" w:type="dxa"/>
          </w:tcPr>
          <w:p w:rsidR="00E12A1A" w:rsidRDefault="00E12A1A" w:rsidP="00042EEE">
            <w:pPr>
              <w:spacing w:before="60"/>
              <w:rPr>
                <w:rFonts w:ascii="Arial" w:hAnsi="Arial" w:cs="Arial"/>
                <w:b/>
                <w:bCs/>
                <w:sz w:val="16"/>
              </w:rPr>
            </w:pPr>
          </w:p>
        </w:tc>
        <w:tc>
          <w:tcPr>
            <w:tcW w:w="3923" w:type="dxa"/>
          </w:tcPr>
          <w:p w:rsidR="00E12A1A" w:rsidRDefault="00E12A1A" w:rsidP="00042EEE">
            <w:pPr>
              <w:spacing w:before="60"/>
              <w:rPr>
                <w:rFonts w:ascii="Arial" w:hAnsi="Arial" w:cs="Arial"/>
                <w:sz w:val="16"/>
              </w:rPr>
            </w:pPr>
            <w:r w:rsidRPr="00E12A1A">
              <w:rPr>
                <w:rFonts w:ascii="Arial" w:hAnsi="Arial" w:cs="Arial"/>
                <w:sz w:val="16"/>
              </w:rPr>
              <w:t>CDD_PWMDutyCycleBSum_Cnt_G_u32</w:t>
            </w:r>
          </w:p>
        </w:tc>
        <w:tc>
          <w:tcPr>
            <w:tcW w:w="1132" w:type="dxa"/>
          </w:tcPr>
          <w:p w:rsidR="00E12A1A" w:rsidRDefault="00E12A1A">
            <w:r w:rsidRPr="003803E7">
              <w:rPr>
                <w:rFonts w:ascii="Arial" w:hAnsi="Arial" w:cs="Arial"/>
                <w:sz w:val="16"/>
              </w:rPr>
              <w:t>Uint32</w:t>
            </w:r>
          </w:p>
        </w:tc>
        <w:tc>
          <w:tcPr>
            <w:tcW w:w="658" w:type="dxa"/>
          </w:tcPr>
          <w:p w:rsidR="00E12A1A" w:rsidRDefault="00E12A1A" w:rsidP="00042EEE">
            <w:pPr>
              <w:spacing w:before="60"/>
              <w:rPr>
                <w:rFonts w:ascii="Arial" w:hAnsi="Arial" w:cs="Arial"/>
                <w:sz w:val="16"/>
              </w:rPr>
            </w:pPr>
          </w:p>
        </w:tc>
        <w:tc>
          <w:tcPr>
            <w:tcW w:w="658" w:type="dxa"/>
          </w:tcPr>
          <w:p w:rsidR="00E12A1A" w:rsidRDefault="00E12A1A" w:rsidP="00042EEE">
            <w:pPr>
              <w:spacing w:before="60"/>
              <w:rPr>
                <w:rFonts w:ascii="Arial" w:hAnsi="Arial" w:cs="Arial"/>
                <w:sz w:val="16"/>
              </w:rPr>
            </w:pPr>
          </w:p>
        </w:tc>
        <w:tc>
          <w:tcPr>
            <w:tcW w:w="658" w:type="dxa"/>
          </w:tcPr>
          <w:p w:rsidR="00E12A1A" w:rsidRDefault="00E12A1A" w:rsidP="00042EEE">
            <w:pPr>
              <w:spacing w:before="60"/>
              <w:rPr>
                <w:rFonts w:ascii="Arial" w:hAnsi="Arial" w:cs="Arial"/>
                <w:sz w:val="16"/>
              </w:rPr>
            </w:pPr>
          </w:p>
        </w:tc>
      </w:tr>
      <w:tr w:rsidR="00E12A1A" w:rsidTr="00E12A1A">
        <w:tc>
          <w:tcPr>
            <w:tcW w:w="1927" w:type="dxa"/>
          </w:tcPr>
          <w:p w:rsidR="00E12A1A" w:rsidRDefault="00E12A1A" w:rsidP="00042EEE">
            <w:pPr>
              <w:spacing w:before="60"/>
              <w:rPr>
                <w:rFonts w:ascii="Arial" w:hAnsi="Arial" w:cs="Arial"/>
                <w:b/>
                <w:bCs/>
                <w:sz w:val="16"/>
              </w:rPr>
            </w:pPr>
          </w:p>
        </w:tc>
        <w:tc>
          <w:tcPr>
            <w:tcW w:w="3923" w:type="dxa"/>
          </w:tcPr>
          <w:p w:rsidR="00E12A1A" w:rsidRPr="00E12A1A" w:rsidRDefault="00E12A1A" w:rsidP="00042EEE">
            <w:pPr>
              <w:spacing w:before="60"/>
              <w:rPr>
                <w:rFonts w:ascii="Arial" w:hAnsi="Arial" w:cs="Arial"/>
                <w:sz w:val="16"/>
              </w:rPr>
            </w:pPr>
            <w:r>
              <w:rPr>
                <w:rFonts w:ascii="Arial" w:hAnsi="Arial" w:cs="Arial"/>
                <w:sz w:val="16"/>
              </w:rPr>
              <w:t>CDD_PWMDutyCycleC</w:t>
            </w:r>
            <w:r w:rsidRPr="00E12A1A">
              <w:rPr>
                <w:rFonts w:ascii="Arial" w:hAnsi="Arial" w:cs="Arial"/>
                <w:sz w:val="16"/>
              </w:rPr>
              <w:t>Sum_Cnt_G_u32</w:t>
            </w:r>
          </w:p>
        </w:tc>
        <w:tc>
          <w:tcPr>
            <w:tcW w:w="1132" w:type="dxa"/>
          </w:tcPr>
          <w:p w:rsidR="00E12A1A" w:rsidRDefault="00E12A1A">
            <w:r w:rsidRPr="003803E7">
              <w:rPr>
                <w:rFonts w:ascii="Arial" w:hAnsi="Arial" w:cs="Arial"/>
                <w:sz w:val="16"/>
              </w:rPr>
              <w:t>Uint32</w:t>
            </w:r>
          </w:p>
        </w:tc>
        <w:tc>
          <w:tcPr>
            <w:tcW w:w="658" w:type="dxa"/>
          </w:tcPr>
          <w:p w:rsidR="00E12A1A" w:rsidRDefault="00E12A1A" w:rsidP="00042EEE">
            <w:pPr>
              <w:spacing w:before="60"/>
              <w:rPr>
                <w:rFonts w:ascii="Arial" w:hAnsi="Arial" w:cs="Arial"/>
                <w:sz w:val="16"/>
              </w:rPr>
            </w:pPr>
          </w:p>
        </w:tc>
        <w:tc>
          <w:tcPr>
            <w:tcW w:w="658" w:type="dxa"/>
          </w:tcPr>
          <w:p w:rsidR="00E12A1A" w:rsidRDefault="00E12A1A" w:rsidP="00042EEE">
            <w:pPr>
              <w:spacing w:before="60"/>
              <w:rPr>
                <w:rFonts w:ascii="Arial" w:hAnsi="Arial" w:cs="Arial"/>
                <w:sz w:val="16"/>
              </w:rPr>
            </w:pPr>
          </w:p>
        </w:tc>
        <w:tc>
          <w:tcPr>
            <w:tcW w:w="658" w:type="dxa"/>
          </w:tcPr>
          <w:p w:rsidR="00E12A1A" w:rsidRDefault="00E12A1A" w:rsidP="00042EEE">
            <w:pPr>
              <w:spacing w:before="60"/>
              <w:rPr>
                <w:rFonts w:ascii="Arial" w:hAnsi="Arial" w:cs="Arial"/>
                <w:sz w:val="16"/>
              </w:rPr>
            </w:pPr>
          </w:p>
        </w:tc>
      </w:tr>
      <w:tr w:rsidR="00E12A1A" w:rsidTr="00E12A1A">
        <w:tc>
          <w:tcPr>
            <w:tcW w:w="1927" w:type="dxa"/>
          </w:tcPr>
          <w:p w:rsidR="00E12A1A" w:rsidRDefault="00E12A1A" w:rsidP="00042EEE">
            <w:pPr>
              <w:spacing w:before="60"/>
              <w:rPr>
                <w:rFonts w:ascii="Arial" w:hAnsi="Arial" w:cs="Arial"/>
                <w:b/>
                <w:bCs/>
                <w:sz w:val="16"/>
              </w:rPr>
            </w:pPr>
          </w:p>
        </w:tc>
        <w:tc>
          <w:tcPr>
            <w:tcW w:w="3923" w:type="dxa"/>
          </w:tcPr>
          <w:p w:rsidR="00E12A1A" w:rsidRPr="00E12A1A" w:rsidRDefault="00E12A1A" w:rsidP="00042EEE">
            <w:pPr>
              <w:spacing w:before="60"/>
              <w:rPr>
                <w:rFonts w:ascii="Arial" w:hAnsi="Arial" w:cs="Arial"/>
                <w:sz w:val="16"/>
              </w:rPr>
            </w:pPr>
            <w:r w:rsidRPr="00E12A1A">
              <w:rPr>
                <w:rFonts w:ascii="Arial" w:hAnsi="Arial" w:cs="Arial"/>
                <w:sz w:val="16"/>
              </w:rPr>
              <w:t>CDD_PWMPeriodSum_Cnt_G_u32</w:t>
            </w:r>
          </w:p>
        </w:tc>
        <w:tc>
          <w:tcPr>
            <w:tcW w:w="1132" w:type="dxa"/>
          </w:tcPr>
          <w:p w:rsidR="00E12A1A" w:rsidRDefault="00E12A1A">
            <w:r w:rsidRPr="003803E7">
              <w:rPr>
                <w:rFonts w:ascii="Arial" w:hAnsi="Arial" w:cs="Arial"/>
                <w:sz w:val="16"/>
              </w:rPr>
              <w:t>Uint32</w:t>
            </w:r>
          </w:p>
        </w:tc>
        <w:tc>
          <w:tcPr>
            <w:tcW w:w="658" w:type="dxa"/>
          </w:tcPr>
          <w:p w:rsidR="00E12A1A" w:rsidRDefault="00E12A1A" w:rsidP="00042EEE">
            <w:pPr>
              <w:spacing w:before="60"/>
              <w:rPr>
                <w:rFonts w:ascii="Arial" w:hAnsi="Arial" w:cs="Arial"/>
                <w:sz w:val="16"/>
              </w:rPr>
            </w:pPr>
          </w:p>
        </w:tc>
        <w:tc>
          <w:tcPr>
            <w:tcW w:w="658" w:type="dxa"/>
          </w:tcPr>
          <w:p w:rsidR="00E12A1A" w:rsidRDefault="00E12A1A" w:rsidP="00042EEE">
            <w:pPr>
              <w:spacing w:before="60"/>
              <w:rPr>
                <w:rFonts w:ascii="Arial" w:hAnsi="Arial" w:cs="Arial"/>
                <w:sz w:val="16"/>
              </w:rPr>
            </w:pPr>
          </w:p>
        </w:tc>
        <w:tc>
          <w:tcPr>
            <w:tcW w:w="658" w:type="dxa"/>
          </w:tcPr>
          <w:p w:rsidR="00E12A1A" w:rsidRDefault="00E12A1A" w:rsidP="00042EEE">
            <w:pPr>
              <w:spacing w:before="60"/>
              <w:rPr>
                <w:rFonts w:ascii="Arial" w:hAnsi="Arial" w:cs="Arial"/>
                <w:sz w:val="16"/>
              </w:rPr>
            </w:pPr>
          </w:p>
        </w:tc>
      </w:tr>
    </w:tbl>
    <w:p w:rsidR="00C21745" w:rsidRDefault="00C21745" w:rsidP="00C21745">
      <w:pPr>
        <w:pStyle w:val="Heading4"/>
      </w:pPr>
      <w:r>
        <w:lastRenderedPageBreak/>
        <w:t>Description</w:t>
      </w:r>
    </w:p>
    <w:p w:rsidR="00C21745" w:rsidRDefault="00361DFE" w:rsidP="00C21745">
      <w:pPr>
        <w:pStyle w:val="Heading2"/>
        <w:numPr>
          <w:ilvl w:val="0"/>
          <w:numId w:val="0"/>
        </w:numPr>
      </w:pPr>
      <w:r>
        <w:object w:dxaOrig="4860" w:dyaOrig="2256">
          <v:shape id="_x0000_i1027" type="#_x0000_t75" style="width:243.65pt;height:114.05pt" o:ole="">
            <v:imagedata r:id="rId12" o:title=""/>
          </v:shape>
          <o:OLEObject Type="Embed" ProgID="Visio.Drawing.11" ShapeID="_x0000_i1027" DrawAspect="Content" ObjectID="_1427900114" r:id="rId13"/>
        </w:object>
      </w:r>
    </w:p>
    <w:p w:rsidR="008B3E94" w:rsidRDefault="008B3E94" w:rsidP="00C21745">
      <w:pPr>
        <w:pStyle w:val="Heading2"/>
        <w:rPr>
          <w:ins w:id="12" w:author="nzt9hv" w:date="2013-02-14T10:30:00Z"/>
        </w:rPr>
      </w:pPr>
      <w:r>
        <w:t>Local Functions/Macros Used by this MDD only</w:t>
      </w:r>
    </w:p>
    <w:p w:rsidR="0098613A" w:rsidRDefault="001965A3" w:rsidP="0098613A">
      <w:pPr>
        <w:ind w:left="576"/>
        <w:pPrChange w:id="13" w:author="nzt9hv" w:date="2013-02-14T10:30:00Z">
          <w:pPr>
            <w:pStyle w:val="Heading2"/>
          </w:pPr>
        </w:pPrChange>
      </w:pPr>
      <w:ins w:id="14" w:author="nzt9hv" w:date="2013-02-14T10:30:00Z">
        <w:r>
          <w:t>Local Macros  are defined in PWMCDD_Cfg.h file as the return values/calculation of return values are more project specific</w:t>
        </w:r>
      </w:ins>
    </w:p>
    <w:p w:rsidR="008B3E94" w:rsidRDefault="008B3E94" w:rsidP="00C21745">
      <w:pPr>
        <w:pStyle w:val="Heading3"/>
      </w:pPr>
      <w:r>
        <w:t>Local Function #1</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83"/>
        <w:gridCol w:w="3875"/>
        <w:gridCol w:w="1159"/>
        <w:gridCol w:w="607"/>
        <w:gridCol w:w="607"/>
        <w:gridCol w:w="607"/>
      </w:tblGrid>
      <w:tr w:rsidR="00F957FA" w:rsidTr="00F957FA">
        <w:tc>
          <w:tcPr>
            <w:tcW w:w="2083" w:type="dxa"/>
          </w:tcPr>
          <w:p w:rsidR="00F957FA" w:rsidRDefault="00F957FA" w:rsidP="00F957FA">
            <w:pPr>
              <w:spacing w:before="60"/>
              <w:rPr>
                <w:rFonts w:ascii="Arial" w:hAnsi="Arial" w:cs="Arial"/>
                <w:b/>
                <w:bCs/>
                <w:sz w:val="16"/>
              </w:rPr>
            </w:pPr>
            <w:r>
              <w:rPr>
                <w:rFonts w:ascii="Arial" w:hAnsi="Arial" w:cs="Arial"/>
                <w:b/>
                <w:bCs/>
                <w:sz w:val="16"/>
              </w:rPr>
              <w:t>Function Name</w:t>
            </w:r>
          </w:p>
        </w:tc>
        <w:tc>
          <w:tcPr>
            <w:tcW w:w="3875" w:type="dxa"/>
          </w:tcPr>
          <w:p w:rsidR="00F957FA" w:rsidRDefault="00AC6AE3" w:rsidP="00F957FA">
            <w:pPr>
              <w:spacing w:before="60"/>
              <w:rPr>
                <w:rFonts w:ascii="Arial" w:hAnsi="Arial" w:cs="Arial"/>
                <w:sz w:val="16"/>
              </w:rPr>
            </w:pPr>
            <w:r w:rsidRPr="00AC6AE3">
              <w:rPr>
                <w:rFonts w:ascii="Arial" w:hAnsi="Arial" w:cs="Arial"/>
                <w:sz w:val="16"/>
              </w:rPr>
              <w:t>PwmPeriodDither_u16</w:t>
            </w:r>
          </w:p>
        </w:tc>
        <w:tc>
          <w:tcPr>
            <w:tcW w:w="1159"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Type</w:t>
            </w:r>
          </w:p>
        </w:tc>
        <w:tc>
          <w:tcPr>
            <w:tcW w:w="607"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Min</w:t>
            </w:r>
          </w:p>
        </w:tc>
        <w:tc>
          <w:tcPr>
            <w:tcW w:w="607"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Max</w:t>
            </w:r>
          </w:p>
        </w:tc>
        <w:tc>
          <w:tcPr>
            <w:tcW w:w="607" w:type="dxa"/>
            <w:tcBorders>
              <w:bottom w:val="single" w:sz="4" w:space="0" w:color="auto"/>
            </w:tcBorders>
            <w:shd w:val="pct30" w:color="FFFF00" w:fill="auto"/>
          </w:tcPr>
          <w:p w:rsidR="00F957FA" w:rsidRDefault="00F957FA" w:rsidP="00F957FA">
            <w:pPr>
              <w:spacing w:before="60"/>
              <w:jc w:val="center"/>
              <w:rPr>
                <w:rFonts w:ascii="Arial" w:hAnsi="Arial" w:cs="Arial"/>
                <w:sz w:val="16"/>
              </w:rPr>
            </w:pPr>
            <w:r>
              <w:rPr>
                <w:rFonts w:ascii="Arial" w:hAnsi="Arial" w:cs="Arial"/>
                <w:sz w:val="16"/>
              </w:rPr>
              <w:t>UTP Tol.</w:t>
            </w:r>
          </w:p>
        </w:tc>
      </w:tr>
      <w:tr w:rsidR="00F957FA" w:rsidTr="00F957FA">
        <w:tc>
          <w:tcPr>
            <w:tcW w:w="2083" w:type="dxa"/>
          </w:tcPr>
          <w:p w:rsidR="00F957FA" w:rsidRDefault="00F957FA" w:rsidP="00F957FA">
            <w:pPr>
              <w:spacing w:before="60"/>
              <w:rPr>
                <w:rFonts w:ascii="Arial" w:hAnsi="Arial" w:cs="Arial"/>
                <w:b/>
                <w:bCs/>
                <w:sz w:val="16"/>
              </w:rPr>
            </w:pPr>
            <w:r>
              <w:rPr>
                <w:rFonts w:ascii="Arial" w:hAnsi="Arial" w:cs="Arial"/>
                <w:b/>
                <w:bCs/>
                <w:sz w:val="16"/>
              </w:rPr>
              <w:t xml:space="preserve">Arguments Passed </w:t>
            </w:r>
          </w:p>
        </w:tc>
        <w:tc>
          <w:tcPr>
            <w:tcW w:w="3875" w:type="dxa"/>
          </w:tcPr>
          <w:p w:rsidR="00F957FA" w:rsidRDefault="00AC6AE3" w:rsidP="00F957FA">
            <w:pPr>
              <w:spacing w:before="60"/>
              <w:rPr>
                <w:rFonts w:ascii="Arial" w:hAnsi="Arial" w:cs="Arial"/>
                <w:sz w:val="16"/>
              </w:rPr>
            </w:pPr>
            <w:r>
              <w:rPr>
                <w:rFonts w:ascii="Arial" w:hAnsi="Arial" w:cs="Arial"/>
                <w:sz w:val="16"/>
              </w:rPr>
              <w:t>None</w:t>
            </w:r>
          </w:p>
        </w:tc>
        <w:tc>
          <w:tcPr>
            <w:tcW w:w="1159"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shd w:val="pct15" w:color="auto" w:fill="auto"/>
          </w:tcPr>
          <w:p w:rsidR="00F957FA" w:rsidRDefault="00F957FA" w:rsidP="00F957FA">
            <w:pPr>
              <w:spacing w:before="60"/>
              <w:rPr>
                <w:rFonts w:ascii="Arial" w:hAnsi="Arial" w:cs="Arial"/>
                <w:sz w:val="16"/>
              </w:rPr>
            </w:pPr>
          </w:p>
        </w:tc>
      </w:tr>
      <w:tr w:rsidR="00F957FA" w:rsidTr="00F957FA">
        <w:tc>
          <w:tcPr>
            <w:tcW w:w="2083" w:type="dxa"/>
          </w:tcPr>
          <w:p w:rsidR="00F957FA" w:rsidRDefault="00F957FA" w:rsidP="00F957FA">
            <w:pPr>
              <w:spacing w:before="60"/>
              <w:rPr>
                <w:rFonts w:ascii="Arial" w:hAnsi="Arial" w:cs="Arial"/>
                <w:b/>
                <w:bCs/>
                <w:sz w:val="16"/>
              </w:rPr>
            </w:pPr>
          </w:p>
        </w:tc>
        <w:tc>
          <w:tcPr>
            <w:tcW w:w="3875" w:type="dxa"/>
          </w:tcPr>
          <w:p w:rsidR="00F957FA" w:rsidRDefault="00F957FA" w:rsidP="00F957FA">
            <w:pPr>
              <w:spacing w:before="60"/>
              <w:rPr>
                <w:rFonts w:ascii="Arial" w:hAnsi="Arial" w:cs="Arial"/>
                <w:sz w:val="16"/>
              </w:rPr>
            </w:pPr>
          </w:p>
        </w:tc>
        <w:tc>
          <w:tcPr>
            <w:tcW w:w="1159"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shd w:val="pct15" w:color="auto" w:fill="auto"/>
          </w:tcPr>
          <w:p w:rsidR="00F957FA" w:rsidRDefault="00F957FA" w:rsidP="00F957FA">
            <w:pPr>
              <w:spacing w:before="60"/>
              <w:rPr>
                <w:rFonts w:ascii="Arial" w:hAnsi="Arial" w:cs="Arial"/>
                <w:sz w:val="16"/>
              </w:rPr>
            </w:pPr>
          </w:p>
        </w:tc>
      </w:tr>
      <w:tr w:rsidR="00F957FA" w:rsidTr="00F957FA">
        <w:tc>
          <w:tcPr>
            <w:tcW w:w="2083" w:type="dxa"/>
          </w:tcPr>
          <w:p w:rsidR="00F957FA" w:rsidRDefault="00F957FA" w:rsidP="00F957FA">
            <w:pPr>
              <w:spacing w:before="60"/>
              <w:rPr>
                <w:rFonts w:ascii="Arial" w:hAnsi="Arial" w:cs="Arial"/>
                <w:b/>
                <w:bCs/>
                <w:sz w:val="16"/>
              </w:rPr>
            </w:pPr>
            <w:r>
              <w:rPr>
                <w:rFonts w:ascii="Arial" w:hAnsi="Arial" w:cs="Arial"/>
                <w:b/>
                <w:bCs/>
                <w:sz w:val="16"/>
              </w:rPr>
              <w:t>Return Value</w:t>
            </w:r>
          </w:p>
        </w:tc>
        <w:tc>
          <w:tcPr>
            <w:tcW w:w="3875" w:type="dxa"/>
          </w:tcPr>
          <w:p w:rsidR="00F957FA" w:rsidRDefault="00AC6AE3" w:rsidP="00F957FA">
            <w:pPr>
              <w:spacing w:before="60"/>
              <w:rPr>
                <w:rFonts w:ascii="Arial" w:hAnsi="Arial" w:cs="Arial"/>
                <w:sz w:val="16"/>
              </w:rPr>
            </w:pPr>
            <w:r w:rsidRPr="00AC6AE3">
              <w:rPr>
                <w:rFonts w:ascii="Arial" w:hAnsi="Arial" w:cs="Arial"/>
                <w:sz w:val="16"/>
              </w:rPr>
              <w:t>PWMPeriod_Cnt_T_u16</w:t>
            </w:r>
          </w:p>
        </w:tc>
        <w:tc>
          <w:tcPr>
            <w:tcW w:w="1159" w:type="dxa"/>
          </w:tcPr>
          <w:p w:rsidR="00F957FA" w:rsidRDefault="002A1969" w:rsidP="00F957FA">
            <w:pPr>
              <w:spacing w:before="60"/>
              <w:rPr>
                <w:rFonts w:ascii="Arial" w:hAnsi="Arial" w:cs="Arial"/>
                <w:sz w:val="16"/>
              </w:rPr>
            </w:pPr>
            <w:r>
              <w:rPr>
                <w:rFonts w:ascii="Arial" w:hAnsi="Arial" w:cs="Arial"/>
                <w:sz w:val="16"/>
              </w:rPr>
              <w:t>Unit16</w:t>
            </w:r>
          </w:p>
        </w:tc>
        <w:tc>
          <w:tcPr>
            <w:tcW w:w="607"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c>
          <w:tcPr>
            <w:tcW w:w="607" w:type="dxa"/>
          </w:tcPr>
          <w:p w:rsidR="00F957FA" w:rsidRDefault="00F957FA" w:rsidP="00F957FA">
            <w:pPr>
              <w:spacing w:before="60"/>
              <w:rPr>
                <w:rFonts w:ascii="Arial" w:hAnsi="Arial" w:cs="Arial"/>
                <w:sz w:val="16"/>
              </w:rPr>
            </w:pPr>
          </w:p>
        </w:tc>
      </w:tr>
    </w:tbl>
    <w:p w:rsidR="008B3E94" w:rsidRDefault="008B3E94" w:rsidP="008B3E94">
      <w:pPr>
        <w:pStyle w:val="Heading4"/>
      </w:pPr>
      <w:r>
        <w:lastRenderedPageBreak/>
        <w:t>Description</w:t>
      </w:r>
    </w:p>
    <w:p w:rsidR="00AC6AE3" w:rsidRPr="00AC6AE3" w:rsidRDefault="00AC6AE3" w:rsidP="00AC6AE3">
      <w:r w:rsidRPr="00AC6AE3">
        <w:t>Generates the next PWM Period</w:t>
      </w:r>
      <w:r w:rsidR="00934E60">
        <w:br/>
      </w:r>
      <w:r w:rsidR="008132C2">
        <w:object w:dxaOrig="10126" w:dyaOrig="6346">
          <v:shape id="_x0000_i1028" type="#_x0000_t75" style="width:505.15pt;height:317.4pt" o:ole="">
            <v:imagedata r:id="rId14" o:title=""/>
          </v:shape>
          <o:OLEObject Type="Embed" ProgID="Visio.Drawing.11" ShapeID="_x0000_i1028" DrawAspect="Content" ObjectID="_1427900115" r:id="rId15"/>
        </w:object>
      </w:r>
    </w:p>
    <w:p w:rsidR="00AC6AE3" w:rsidRDefault="00AC6AE3" w:rsidP="00C21745">
      <w:pPr>
        <w:pStyle w:val="Heading3"/>
      </w:pPr>
      <w:r>
        <w:t>Local Function #2</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83"/>
        <w:gridCol w:w="3875"/>
        <w:gridCol w:w="1159"/>
        <w:gridCol w:w="607"/>
        <w:gridCol w:w="607"/>
        <w:gridCol w:w="607"/>
      </w:tblGrid>
      <w:tr w:rsidR="00AC6AE3" w:rsidTr="00042EEE">
        <w:tc>
          <w:tcPr>
            <w:tcW w:w="2083" w:type="dxa"/>
          </w:tcPr>
          <w:p w:rsidR="00AC6AE3" w:rsidRDefault="00AC6AE3" w:rsidP="00042EEE">
            <w:pPr>
              <w:spacing w:before="60"/>
              <w:rPr>
                <w:rFonts w:ascii="Arial" w:hAnsi="Arial" w:cs="Arial"/>
                <w:b/>
                <w:bCs/>
                <w:sz w:val="16"/>
              </w:rPr>
            </w:pPr>
            <w:r>
              <w:rPr>
                <w:rFonts w:ascii="Arial" w:hAnsi="Arial" w:cs="Arial"/>
                <w:b/>
                <w:bCs/>
                <w:sz w:val="16"/>
              </w:rPr>
              <w:t>Function Name</w:t>
            </w:r>
          </w:p>
        </w:tc>
        <w:tc>
          <w:tcPr>
            <w:tcW w:w="3875" w:type="dxa"/>
          </w:tcPr>
          <w:p w:rsidR="00AC6AE3" w:rsidRDefault="00AC6AE3" w:rsidP="00042EEE">
            <w:pPr>
              <w:spacing w:before="60"/>
              <w:rPr>
                <w:rFonts w:ascii="Arial" w:hAnsi="Arial" w:cs="Arial"/>
                <w:sz w:val="16"/>
              </w:rPr>
            </w:pPr>
            <w:r w:rsidRPr="00AC6AE3">
              <w:rPr>
                <w:rFonts w:ascii="Arial" w:hAnsi="Arial" w:cs="Arial"/>
                <w:sz w:val="16"/>
              </w:rPr>
              <w:t>DeadTimeComp_u16p0</w:t>
            </w:r>
          </w:p>
        </w:tc>
        <w:tc>
          <w:tcPr>
            <w:tcW w:w="1159" w:type="dxa"/>
            <w:shd w:val="pct30" w:color="FFFF00" w:fill="auto"/>
          </w:tcPr>
          <w:p w:rsidR="00AC6AE3" w:rsidRDefault="00AC6AE3" w:rsidP="00042EEE">
            <w:pPr>
              <w:spacing w:before="60"/>
              <w:jc w:val="center"/>
              <w:rPr>
                <w:rFonts w:ascii="Arial" w:hAnsi="Arial" w:cs="Arial"/>
                <w:sz w:val="16"/>
              </w:rPr>
            </w:pPr>
            <w:r>
              <w:rPr>
                <w:rFonts w:ascii="Arial" w:hAnsi="Arial" w:cs="Arial"/>
                <w:sz w:val="16"/>
              </w:rPr>
              <w:t>Type</w:t>
            </w:r>
          </w:p>
        </w:tc>
        <w:tc>
          <w:tcPr>
            <w:tcW w:w="607" w:type="dxa"/>
            <w:shd w:val="pct30" w:color="FFFF00" w:fill="auto"/>
          </w:tcPr>
          <w:p w:rsidR="00AC6AE3" w:rsidRDefault="00AC6AE3" w:rsidP="00042EEE">
            <w:pPr>
              <w:spacing w:before="60"/>
              <w:jc w:val="center"/>
              <w:rPr>
                <w:rFonts w:ascii="Arial" w:hAnsi="Arial" w:cs="Arial"/>
                <w:sz w:val="16"/>
              </w:rPr>
            </w:pPr>
            <w:r>
              <w:rPr>
                <w:rFonts w:ascii="Arial" w:hAnsi="Arial" w:cs="Arial"/>
                <w:sz w:val="16"/>
              </w:rPr>
              <w:t>Min</w:t>
            </w:r>
          </w:p>
        </w:tc>
        <w:tc>
          <w:tcPr>
            <w:tcW w:w="607" w:type="dxa"/>
            <w:shd w:val="pct30" w:color="FFFF00" w:fill="auto"/>
          </w:tcPr>
          <w:p w:rsidR="00AC6AE3" w:rsidRDefault="00AC6AE3" w:rsidP="00042EEE">
            <w:pPr>
              <w:spacing w:before="60"/>
              <w:jc w:val="center"/>
              <w:rPr>
                <w:rFonts w:ascii="Arial" w:hAnsi="Arial" w:cs="Arial"/>
                <w:sz w:val="16"/>
              </w:rPr>
            </w:pPr>
            <w:r>
              <w:rPr>
                <w:rFonts w:ascii="Arial" w:hAnsi="Arial" w:cs="Arial"/>
                <w:sz w:val="16"/>
              </w:rPr>
              <w:t>Max</w:t>
            </w:r>
          </w:p>
        </w:tc>
        <w:tc>
          <w:tcPr>
            <w:tcW w:w="607" w:type="dxa"/>
            <w:tcBorders>
              <w:bottom w:val="single" w:sz="4" w:space="0" w:color="auto"/>
            </w:tcBorders>
            <w:shd w:val="pct30" w:color="FFFF00" w:fill="auto"/>
          </w:tcPr>
          <w:p w:rsidR="00AC6AE3" w:rsidRDefault="00AC6AE3" w:rsidP="00042EEE">
            <w:pPr>
              <w:spacing w:before="60"/>
              <w:jc w:val="center"/>
              <w:rPr>
                <w:rFonts w:ascii="Arial" w:hAnsi="Arial" w:cs="Arial"/>
                <w:sz w:val="16"/>
              </w:rPr>
            </w:pPr>
            <w:r>
              <w:rPr>
                <w:rFonts w:ascii="Arial" w:hAnsi="Arial" w:cs="Arial"/>
                <w:sz w:val="16"/>
              </w:rPr>
              <w:t>UTP Tol.</w:t>
            </w:r>
          </w:p>
        </w:tc>
      </w:tr>
      <w:tr w:rsidR="00AC6AE3" w:rsidTr="00042EEE">
        <w:tc>
          <w:tcPr>
            <w:tcW w:w="2083" w:type="dxa"/>
          </w:tcPr>
          <w:p w:rsidR="00AC6AE3" w:rsidRDefault="00AC6AE3" w:rsidP="00042EEE">
            <w:pPr>
              <w:spacing w:before="60"/>
              <w:rPr>
                <w:rFonts w:ascii="Arial" w:hAnsi="Arial" w:cs="Arial"/>
                <w:b/>
                <w:bCs/>
                <w:sz w:val="16"/>
              </w:rPr>
            </w:pPr>
            <w:r>
              <w:rPr>
                <w:rFonts w:ascii="Arial" w:hAnsi="Arial" w:cs="Arial"/>
                <w:b/>
                <w:bCs/>
                <w:sz w:val="16"/>
              </w:rPr>
              <w:t xml:space="preserve">Arguments Passed </w:t>
            </w:r>
          </w:p>
        </w:tc>
        <w:tc>
          <w:tcPr>
            <w:tcW w:w="3875" w:type="dxa"/>
          </w:tcPr>
          <w:p w:rsidR="00AC6AE3" w:rsidRDefault="00AC6AE3" w:rsidP="00042EEE">
            <w:pPr>
              <w:spacing w:before="60"/>
              <w:rPr>
                <w:rFonts w:ascii="Arial" w:hAnsi="Arial" w:cs="Arial"/>
                <w:sz w:val="16"/>
              </w:rPr>
            </w:pPr>
            <w:r w:rsidRPr="00AC6AE3">
              <w:rPr>
                <w:rFonts w:ascii="Arial" w:hAnsi="Arial" w:cs="Arial"/>
                <w:sz w:val="16"/>
              </w:rPr>
              <w:t>DCPhsUnComp_Cnt_T_u24p8</w:t>
            </w:r>
          </w:p>
        </w:tc>
        <w:tc>
          <w:tcPr>
            <w:tcW w:w="1159" w:type="dxa"/>
          </w:tcPr>
          <w:p w:rsidR="00AC6AE3" w:rsidRDefault="00AC6AE3" w:rsidP="00042EEE">
            <w:pPr>
              <w:spacing w:before="60"/>
              <w:rPr>
                <w:rFonts w:ascii="Arial" w:hAnsi="Arial" w:cs="Arial"/>
                <w:sz w:val="16"/>
              </w:rPr>
            </w:pPr>
          </w:p>
        </w:tc>
        <w:tc>
          <w:tcPr>
            <w:tcW w:w="607" w:type="dxa"/>
          </w:tcPr>
          <w:p w:rsidR="00AC6AE3" w:rsidRDefault="00AC6AE3" w:rsidP="00042EEE">
            <w:pPr>
              <w:spacing w:before="60"/>
              <w:rPr>
                <w:rFonts w:ascii="Arial" w:hAnsi="Arial" w:cs="Arial"/>
                <w:sz w:val="16"/>
              </w:rPr>
            </w:pPr>
          </w:p>
        </w:tc>
        <w:tc>
          <w:tcPr>
            <w:tcW w:w="607" w:type="dxa"/>
          </w:tcPr>
          <w:p w:rsidR="00AC6AE3" w:rsidRDefault="00AC6AE3" w:rsidP="00042EEE">
            <w:pPr>
              <w:spacing w:before="60"/>
              <w:rPr>
                <w:rFonts w:ascii="Arial" w:hAnsi="Arial" w:cs="Arial"/>
                <w:sz w:val="16"/>
              </w:rPr>
            </w:pPr>
          </w:p>
        </w:tc>
        <w:tc>
          <w:tcPr>
            <w:tcW w:w="607" w:type="dxa"/>
            <w:shd w:val="pct15" w:color="auto" w:fill="auto"/>
          </w:tcPr>
          <w:p w:rsidR="00AC6AE3" w:rsidRDefault="00AC6AE3" w:rsidP="00042EEE">
            <w:pPr>
              <w:spacing w:before="60"/>
              <w:rPr>
                <w:rFonts w:ascii="Arial" w:hAnsi="Arial" w:cs="Arial"/>
                <w:sz w:val="16"/>
              </w:rPr>
            </w:pPr>
          </w:p>
        </w:tc>
      </w:tr>
      <w:tr w:rsidR="00AC6AE3" w:rsidTr="00042EEE">
        <w:tc>
          <w:tcPr>
            <w:tcW w:w="2083" w:type="dxa"/>
          </w:tcPr>
          <w:p w:rsidR="00AC6AE3" w:rsidRDefault="00AC6AE3" w:rsidP="00042EEE">
            <w:pPr>
              <w:spacing w:before="60"/>
              <w:rPr>
                <w:rFonts w:ascii="Arial" w:hAnsi="Arial" w:cs="Arial"/>
                <w:b/>
                <w:bCs/>
                <w:sz w:val="16"/>
              </w:rPr>
            </w:pPr>
          </w:p>
        </w:tc>
        <w:tc>
          <w:tcPr>
            <w:tcW w:w="3875" w:type="dxa"/>
          </w:tcPr>
          <w:p w:rsidR="00AC6AE3" w:rsidRDefault="00AC6AE3" w:rsidP="00042EEE">
            <w:pPr>
              <w:spacing w:before="60"/>
              <w:rPr>
                <w:rFonts w:ascii="Arial" w:hAnsi="Arial" w:cs="Arial"/>
                <w:sz w:val="16"/>
              </w:rPr>
            </w:pPr>
            <w:r w:rsidRPr="00AC6AE3">
              <w:rPr>
                <w:rFonts w:ascii="Arial" w:hAnsi="Arial" w:cs="Arial"/>
                <w:sz w:val="16"/>
              </w:rPr>
              <w:t>Phase_Rev_T_u0p16</w:t>
            </w:r>
          </w:p>
        </w:tc>
        <w:tc>
          <w:tcPr>
            <w:tcW w:w="1159" w:type="dxa"/>
          </w:tcPr>
          <w:p w:rsidR="00AC6AE3" w:rsidRDefault="00AC6AE3" w:rsidP="00042EEE">
            <w:pPr>
              <w:spacing w:before="60"/>
              <w:rPr>
                <w:rFonts w:ascii="Arial" w:hAnsi="Arial" w:cs="Arial"/>
                <w:sz w:val="16"/>
              </w:rPr>
            </w:pPr>
          </w:p>
        </w:tc>
        <w:tc>
          <w:tcPr>
            <w:tcW w:w="607" w:type="dxa"/>
          </w:tcPr>
          <w:p w:rsidR="00AC6AE3" w:rsidRDefault="00AC6AE3" w:rsidP="00042EEE">
            <w:pPr>
              <w:spacing w:before="60"/>
              <w:rPr>
                <w:rFonts w:ascii="Arial" w:hAnsi="Arial" w:cs="Arial"/>
                <w:sz w:val="16"/>
              </w:rPr>
            </w:pPr>
          </w:p>
        </w:tc>
        <w:tc>
          <w:tcPr>
            <w:tcW w:w="607" w:type="dxa"/>
          </w:tcPr>
          <w:p w:rsidR="00AC6AE3" w:rsidRDefault="00AC6AE3" w:rsidP="00042EEE">
            <w:pPr>
              <w:spacing w:before="60"/>
              <w:rPr>
                <w:rFonts w:ascii="Arial" w:hAnsi="Arial" w:cs="Arial"/>
                <w:sz w:val="16"/>
              </w:rPr>
            </w:pPr>
          </w:p>
        </w:tc>
        <w:tc>
          <w:tcPr>
            <w:tcW w:w="607" w:type="dxa"/>
            <w:shd w:val="pct15" w:color="auto" w:fill="auto"/>
          </w:tcPr>
          <w:p w:rsidR="00AC6AE3" w:rsidRDefault="00AC6AE3" w:rsidP="00042EEE">
            <w:pPr>
              <w:spacing w:before="60"/>
              <w:rPr>
                <w:rFonts w:ascii="Arial" w:hAnsi="Arial" w:cs="Arial"/>
                <w:sz w:val="16"/>
              </w:rPr>
            </w:pPr>
          </w:p>
        </w:tc>
      </w:tr>
      <w:tr w:rsidR="00AC6AE3" w:rsidTr="00042EEE">
        <w:tc>
          <w:tcPr>
            <w:tcW w:w="2083" w:type="dxa"/>
          </w:tcPr>
          <w:p w:rsidR="00AC6AE3" w:rsidRDefault="00AC6AE3" w:rsidP="00042EEE">
            <w:pPr>
              <w:spacing w:before="60"/>
              <w:rPr>
                <w:rFonts w:ascii="Arial" w:hAnsi="Arial" w:cs="Arial"/>
                <w:b/>
                <w:bCs/>
                <w:sz w:val="16"/>
              </w:rPr>
            </w:pPr>
            <w:r>
              <w:rPr>
                <w:rFonts w:ascii="Arial" w:hAnsi="Arial" w:cs="Arial"/>
                <w:b/>
                <w:bCs/>
                <w:sz w:val="16"/>
              </w:rPr>
              <w:t>Return Value</w:t>
            </w:r>
          </w:p>
        </w:tc>
        <w:tc>
          <w:tcPr>
            <w:tcW w:w="3875" w:type="dxa"/>
          </w:tcPr>
          <w:p w:rsidR="00AC6AE3" w:rsidRDefault="00AC6AE3" w:rsidP="00042EEE">
            <w:pPr>
              <w:spacing w:before="60"/>
              <w:rPr>
                <w:rFonts w:ascii="Arial" w:hAnsi="Arial" w:cs="Arial"/>
                <w:sz w:val="16"/>
              </w:rPr>
            </w:pPr>
            <w:r w:rsidRPr="00AC6AE3">
              <w:rPr>
                <w:rFonts w:ascii="Arial" w:hAnsi="Arial" w:cs="Arial"/>
                <w:sz w:val="16"/>
              </w:rPr>
              <w:t>DCPhsComp_Cnt_T_u16p0</w:t>
            </w:r>
          </w:p>
        </w:tc>
        <w:tc>
          <w:tcPr>
            <w:tcW w:w="1159" w:type="dxa"/>
          </w:tcPr>
          <w:p w:rsidR="00AC6AE3" w:rsidRDefault="00AC6AE3" w:rsidP="00042EEE">
            <w:pPr>
              <w:spacing w:before="60"/>
              <w:rPr>
                <w:rFonts w:ascii="Arial" w:hAnsi="Arial" w:cs="Arial"/>
                <w:sz w:val="16"/>
              </w:rPr>
            </w:pPr>
          </w:p>
        </w:tc>
        <w:tc>
          <w:tcPr>
            <w:tcW w:w="607" w:type="dxa"/>
          </w:tcPr>
          <w:p w:rsidR="00AC6AE3" w:rsidRDefault="00AC6AE3" w:rsidP="00042EEE">
            <w:pPr>
              <w:spacing w:before="60"/>
              <w:rPr>
                <w:rFonts w:ascii="Arial" w:hAnsi="Arial" w:cs="Arial"/>
                <w:sz w:val="16"/>
              </w:rPr>
            </w:pPr>
          </w:p>
        </w:tc>
        <w:tc>
          <w:tcPr>
            <w:tcW w:w="607" w:type="dxa"/>
          </w:tcPr>
          <w:p w:rsidR="00AC6AE3" w:rsidRDefault="00AC6AE3" w:rsidP="00042EEE">
            <w:pPr>
              <w:spacing w:before="60"/>
              <w:rPr>
                <w:rFonts w:ascii="Arial" w:hAnsi="Arial" w:cs="Arial"/>
                <w:sz w:val="16"/>
              </w:rPr>
            </w:pPr>
          </w:p>
        </w:tc>
        <w:tc>
          <w:tcPr>
            <w:tcW w:w="607" w:type="dxa"/>
          </w:tcPr>
          <w:p w:rsidR="00AC6AE3" w:rsidRDefault="00AC6AE3" w:rsidP="00042EEE">
            <w:pPr>
              <w:spacing w:before="60"/>
              <w:rPr>
                <w:rFonts w:ascii="Arial" w:hAnsi="Arial" w:cs="Arial"/>
                <w:sz w:val="16"/>
              </w:rPr>
            </w:pPr>
          </w:p>
        </w:tc>
      </w:tr>
    </w:tbl>
    <w:p w:rsidR="00AC6AE3" w:rsidRDefault="00AC6AE3" w:rsidP="00AC6AE3">
      <w:pPr>
        <w:pStyle w:val="Heading4"/>
      </w:pPr>
      <w:r>
        <w:t>Description</w:t>
      </w:r>
    </w:p>
    <w:p w:rsidR="00AC6AE3" w:rsidRDefault="00AC6AE3" w:rsidP="00AC6AE3">
      <w:r w:rsidRPr="00AC6AE3">
        <w:t>Applies the dead time compensation</w:t>
      </w:r>
    </w:p>
    <w:p w:rsidR="000053C6" w:rsidRDefault="0098613A" w:rsidP="00AC6AE3">
      <w:r>
        <w:rPr>
          <w:noProof/>
        </w:rPr>
        <w:lastRenderedPageBreak/>
        <w:pict>
          <v:shape id="_x0000_s1035" type="#_x0000_t75" style="position:absolute;margin-left:0;margin-top:0;width:326.7pt;height:530.85pt;z-index:251660288;mso-position-horizontal:left">
            <v:imagedata r:id="rId16" o:title=""/>
            <w10:wrap type="square" side="right"/>
          </v:shape>
          <o:OLEObject Type="Embed" ProgID="Visio.Drawing.11" ShapeID="_x0000_s1035" DrawAspect="Content" ObjectID="_1427900120" r:id="rId17"/>
        </w:pict>
      </w:r>
      <w:r w:rsidR="000D6856">
        <w:br w:type="textWrapping" w:clear="all"/>
      </w:r>
    </w:p>
    <w:p w:rsidR="00934E60" w:rsidRPr="00AC6AE3" w:rsidRDefault="00934E60" w:rsidP="00AC6AE3"/>
    <w:p w:rsidR="00AC6AE3" w:rsidRDefault="00AC6AE3" w:rsidP="00AC6AE3">
      <w:pPr>
        <w:pStyle w:val="Heading3"/>
      </w:pPr>
      <w:r>
        <w:t>Local Function #</w:t>
      </w:r>
      <w:r w:rsidR="00934E60">
        <w:t>3</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83"/>
        <w:gridCol w:w="3875"/>
        <w:gridCol w:w="1159"/>
        <w:gridCol w:w="607"/>
        <w:gridCol w:w="607"/>
        <w:gridCol w:w="607"/>
      </w:tblGrid>
      <w:tr w:rsidR="00AC6AE3" w:rsidTr="00042EEE">
        <w:tc>
          <w:tcPr>
            <w:tcW w:w="2083" w:type="dxa"/>
          </w:tcPr>
          <w:p w:rsidR="00AC6AE3" w:rsidRDefault="00AC6AE3" w:rsidP="00042EEE">
            <w:pPr>
              <w:spacing w:before="60"/>
              <w:rPr>
                <w:rFonts w:ascii="Arial" w:hAnsi="Arial" w:cs="Arial"/>
                <w:b/>
                <w:bCs/>
                <w:sz w:val="16"/>
              </w:rPr>
            </w:pPr>
            <w:r>
              <w:rPr>
                <w:rFonts w:ascii="Arial" w:hAnsi="Arial" w:cs="Arial"/>
                <w:b/>
                <w:bCs/>
                <w:sz w:val="16"/>
              </w:rPr>
              <w:t>Function Name</w:t>
            </w:r>
          </w:p>
        </w:tc>
        <w:tc>
          <w:tcPr>
            <w:tcW w:w="3875" w:type="dxa"/>
          </w:tcPr>
          <w:p w:rsidR="00AC6AE3" w:rsidRDefault="00AC6AE3" w:rsidP="00042EEE">
            <w:pPr>
              <w:spacing w:before="60"/>
              <w:rPr>
                <w:rFonts w:ascii="Arial" w:hAnsi="Arial" w:cs="Arial"/>
                <w:sz w:val="16"/>
              </w:rPr>
            </w:pPr>
            <w:r w:rsidRPr="00AC6AE3">
              <w:rPr>
                <w:rFonts w:ascii="Arial" w:hAnsi="Arial" w:cs="Arial"/>
                <w:sz w:val="16"/>
              </w:rPr>
              <w:t>ModIndxPhase_u0p16</w:t>
            </w:r>
          </w:p>
        </w:tc>
        <w:tc>
          <w:tcPr>
            <w:tcW w:w="1159" w:type="dxa"/>
            <w:shd w:val="pct30" w:color="FFFF00" w:fill="auto"/>
          </w:tcPr>
          <w:p w:rsidR="00AC6AE3" w:rsidRDefault="00AC6AE3" w:rsidP="00042EEE">
            <w:pPr>
              <w:spacing w:before="60"/>
              <w:jc w:val="center"/>
              <w:rPr>
                <w:rFonts w:ascii="Arial" w:hAnsi="Arial" w:cs="Arial"/>
                <w:sz w:val="16"/>
              </w:rPr>
            </w:pPr>
            <w:r>
              <w:rPr>
                <w:rFonts w:ascii="Arial" w:hAnsi="Arial" w:cs="Arial"/>
                <w:sz w:val="16"/>
              </w:rPr>
              <w:t>Type</w:t>
            </w:r>
          </w:p>
        </w:tc>
        <w:tc>
          <w:tcPr>
            <w:tcW w:w="607" w:type="dxa"/>
            <w:shd w:val="pct30" w:color="FFFF00" w:fill="auto"/>
          </w:tcPr>
          <w:p w:rsidR="00AC6AE3" w:rsidRDefault="00AC6AE3" w:rsidP="00042EEE">
            <w:pPr>
              <w:spacing w:before="60"/>
              <w:jc w:val="center"/>
              <w:rPr>
                <w:rFonts w:ascii="Arial" w:hAnsi="Arial" w:cs="Arial"/>
                <w:sz w:val="16"/>
              </w:rPr>
            </w:pPr>
            <w:r>
              <w:rPr>
                <w:rFonts w:ascii="Arial" w:hAnsi="Arial" w:cs="Arial"/>
                <w:sz w:val="16"/>
              </w:rPr>
              <w:t>Min</w:t>
            </w:r>
          </w:p>
        </w:tc>
        <w:tc>
          <w:tcPr>
            <w:tcW w:w="607" w:type="dxa"/>
            <w:shd w:val="pct30" w:color="FFFF00" w:fill="auto"/>
          </w:tcPr>
          <w:p w:rsidR="00AC6AE3" w:rsidRDefault="00AC6AE3" w:rsidP="00042EEE">
            <w:pPr>
              <w:spacing w:before="60"/>
              <w:jc w:val="center"/>
              <w:rPr>
                <w:rFonts w:ascii="Arial" w:hAnsi="Arial" w:cs="Arial"/>
                <w:sz w:val="16"/>
              </w:rPr>
            </w:pPr>
            <w:r>
              <w:rPr>
                <w:rFonts w:ascii="Arial" w:hAnsi="Arial" w:cs="Arial"/>
                <w:sz w:val="16"/>
              </w:rPr>
              <w:t>Max</w:t>
            </w:r>
          </w:p>
        </w:tc>
        <w:tc>
          <w:tcPr>
            <w:tcW w:w="607" w:type="dxa"/>
            <w:tcBorders>
              <w:bottom w:val="single" w:sz="4" w:space="0" w:color="auto"/>
            </w:tcBorders>
            <w:shd w:val="pct30" w:color="FFFF00" w:fill="auto"/>
          </w:tcPr>
          <w:p w:rsidR="00AC6AE3" w:rsidRDefault="00AC6AE3" w:rsidP="00042EEE">
            <w:pPr>
              <w:spacing w:before="60"/>
              <w:jc w:val="center"/>
              <w:rPr>
                <w:rFonts w:ascii="Arial" w:hAnsi="Arial" w:cs="Arial"/>
                <w:sz w:val="16"/>
              </w:rPr>
            </w:pPr>
            <w:r>
              <w:rPr>
                <w:rFonts w:ascii="Arial" w:hAnsi="Arial" w:cs="Arial"/>
                <w:sz w:val="16"/>
              </w:rPr>
              <w:t>UTP Tol.</w:t>
            </w:r>
          </w:p>
        </w:tc>
      </w:tr>
      <w:tr w:rsidR="00AC6AE3" w:rsidTr="00042EEE">
        <w:tc>
          <w:tcPr>
            <w:tcW w:w="2083" w:type="dxa"/>
          </w:tcPr>
          <w:p w:rsidR="00AC6AE3" w:rsidRDefault="00AC6AE3" w:rsidP="00042EEE">
            <w:pPr>
              <w:spacing w:before="60"/>
              <w:rPr>
                <w:rFonts w:ascii="Arial" w:hAnsi="Arial" w:cs="Arial"/>
                <w:b/>
                <w:bCs/>
                <w:sz w:val="16"/>
              </w:rPr>
            </w:pPr>
            <w:r>
              <w:rPr>
                <w:rFonts w:ascii="Arial" w:hAnsi="Arial" w:cs="Arial"/>
                <w:b/>
                <w:bCs/>
                <w:sz w:val="16"/>
              </w:rPr>
              <w:t xml:space="preserve">Arguments Passed </w:t>
            </w:r>
          </w:p>
        </w:tc>
        <w:tc>
          <w:tcPr>
            <w:tcW w:w="3875" w:type="dxa"/>
          </w:tcPr>
          <w:p w:rsidR="00AC6AE3" w:rsidRDefault="00AC6AE3" w:rsidP="00042EEE">
            <w:pPr>
              <w:spacing w:before="60"/>
              <w:rPr>
                <w:rFonts w:ascii="Arial" w:hAnsi="Arial" w:cs="Arial"/>
                <w:sz w:val="16"/>
              </w:rPr>
            </w:pPr>
            <w:r w:rsidRPr="00AC6AE3">
              <w:rPr>
                <w:rFonts w:ascii="Arial" w:hAnsi="Arial" w:cs="Arial"/>
                <w:sz w:val="16"/>
              </w:rPr>
              <w:t>PhaseIndex_Rev_T_u0p16</w:t>
            </w:r>
          </w:p>
        </w:tc>
        <w:tc>
          <w:tcPr>
            <w:tcW w:w="1159" w:type="dxa"/>
          </w:tcPr>
          <w:p w:rsidR="00AC6AE3" w:rsidRDefault="00AC6AE3" w:rsidP="00042EEE">
            <w:pPr>
              <w:spacing w:before="60"/>
              <w:rPr>
                <w:rFonts w:ascii="Arial" w:hAnsi="Arial" w:cs="Arial"/>
                <w:sz w:val="16"/>
              </w:rPr>
            </w:pPr>
          </w:p>
        </w:tc>
        <w:tc>
          <w:tcPr>
            <w:tcW w:w="607" w:type="dxa"/>
          </w:tcPr>
          <w:p w:rsidR="00AC6AE3" w:rsidRDefault="00AC6AE3" w:rsidP="00042EEE">
            <w:pPr>
              <w:spacing w:before="60"/>
              <w:rPr>
                <w:rFonts w:ascii="Arial" w:hAnsi="Arial" w:cs="Arial"/>
                <w:sz w:val="16"/>
              </w:rPr>
            </w:pPr>
          </w:p>
        </w:tc>
        <w:tc>
          <w:tcPr>
            <w:tcW w:w="607" w:type="dxa"/>
          </w:tcPr>
          <w:p w:rsidR="00AC6AE3" w:rsidRDefault="00AC6AE3" w:rsidP="00042EEE">
            <w:pPr>
              <w:spacing w:before="60"/>
              <w:rPr>
                <w:rFonts w:ascii="Arial" w:hAnsi="Arial" w:cs="Arial"/>
                <w:sz w:val="16"/>
              </w:rPr>
            </w:pPr>
          </w:p>
        </w:tc>
        <w:tc>
          <w:tcPr>
            <w:tcW w:w="607" w:type="dxa"/>
            <w:shd w:val="pct15" w:color="auto" w:fill="auto"/>
          </w:tcPr>
          <w:p w:rsidR="00AC6AE3" w:rsidRDefault="00AC6AE3" w:rsidP="00042EEE">
            <w:pPr>
              <w:spacing w:before="60"/>
              <w:rPr>
                <w:rFonts w:ascii="Arial" w:hAnsi="Arial" w:cs="Arial"/>
                <w:sz w:val="16"/>
              </w:rPr>
            </w:pPr>
          </w:p>
        </w:tc>
      </w:tr>
      <w:tr w:rsidR="00AC6AE3" w:rsidTr="00042EEE">
        <w:tc>
          <w:tcPr>
            <w:tcW w:w="2083" w:type="dxa"/>
          </w:tcPr>
          <w:p w:rsidR="00AC6AE3" w:rsidRDefault="00AC6AE3" w:rsidP="00042EEE">
            <w:pPr>
              <w:spacing w:before="60"/>
              <w:rPr>
                <w:rFonts w:ascii="Arial" w:hAnsi="Arial" w:cs="Arial"/>
                <w:b/>
                <w:bCs/>
                <w:sz w:val="16"/>
              </w:rPr>
            </w:pPr>
          </w:p>
        </w:tc>
        <w:tc>
          <w:tcPr>
            <w:tcW w:w="3875" w:type="dxa"/>
          </w:tcPr>
          <w:p w:rsidR="00AC6AE3" w:rsidRDefault="00AC6AE3" w:rsidP="00042EEE">
            <w:pPr>
              <w:spacing w:before="60"/>
              <w:rPr>
                <w:rFonts w:ascii="Arial" w:hAnsi="Arial" w:cs="Arial"/>
                <w:sz w:val="16"/>
              </w:rPr>
            </w:pPr>
          </w:p>
        </w:tc>
        <w:tc>
          <w:tcPr>
            <w:tcW w:w="1159" w:type="dxa"/>
          </w:tcPr>
          <w:p w:rsidR="00AC6AE3" w:rsidRDefault="00AC6AE3" w:rsidP="00042EEE">
            <w:pPr>
              <w:spacing w:before="60"/>
              <w:rPr>
                <w:rFonts w:ascii="Arial" w:hAnsi="Arial" w:cs="Arial"/>
                <w:sz w:val="16"/>
              </w:rPr>
            </w:pPr>
          </w:p>
        </w:tc>
        <w:tc>
          <w:tcPr>
            <w:tcW w:w="607" w:type="dxa"/>
          </w:tcPr>
          <w:p w:rsidR="00AC6AE3" w:rsidRDefault="00AC6AE3" w:rsidP="00042EEE">
            <w:pPr>
              <w:spacing w:before="60"/>
              <w:rPr>
                <w:rFonts w:ascii="Arial" w:hAnsi="Arial" w:cs="Arial"/>
                <w:sz w:val="16"/>
              </w:rPr>
            </w:pPr>
          </w:p>
        </w:tc>
        <w:tc>
          <w:tcPr>
            <w:tcW w:w="607" w:type="dxa"/>
          </w:tcPr>
          <w:p w:rsidR="00AC6AE3" w:rsidRDefault="00AC6AE3" w:rsidP="00042EEE">
            <w:pPr>
              <w:spacing w:before="60"/>
              <w:rPr>
                <w:rFonts w:ascii="Arial" w:hAnsi="Arial" w:cs="Arial"/>
                <w:sz w:val="16"/>
              </w:rPr>
            </w:pPr>
          </w:p>
        </w:tc>
        <w:tc>
          <w:tcPr>
            <w:tcW w:w="607" w:type="dxa"/>
            <w:shd w:val="pct15" w:color="auto" w:fill="auto"/>
          </w:tcPr>
          <w:p w:rsidR="00AC6AE3" w:rsidRDefault="00AC6AE3" w:rsidP="00042EEE">
            <w:pPr>
              <w:spacing w:before="60"/>
              <w:rPr>
                <w:rFonts w:ascii="Arial" w:hAnsi="Arial" w:cs="Arial"/>
                <w:sz w:val="16"/>
              </w:rPr>
            </w:pPr>
          </w:p>
        </w:tc>
      </w:tr>
      <w:tr w:rsidR="00AC6AE3" w:rsidTr="00042EEE">
        <w:tc>
          <w:tcPr>
            <w:tcW w:w="2083" w:type="dxa"/>
          </w:tcPr>
          <w:p w:rsidR="00AC6AE3" w:rsidRDefault="00AC6AE3" w:rsidP="00042EEE">
            <w:pPr>
              <w:spacing w:before="60"/>
              <w:rPr>
                <w:rFonts w:ascii="Arial" w:hAnsi="Arial" w:cs="Arial"/>
                <w:b/>
                <w:bCs/>
                <w:sz w:val="16"/>
              </w:rPr>
            </w:pPr>
            <w:r>
              <w:rPr>
                <w:rFonts w:ascii="Arial" w:hAnsi="Arial" w:cs="Arial"/>
                <w:b/>
                <w:bCs/>
                <w:sz w:val="16"/>
              </w:rPr>
              <w:t>Return Value</w:t>
            </w:r>
          </w:p>
        </w:tc>
        <w:tc>
          <w:tcPr>
            <w:tcW w:w="3875" w:type="dxa"/>
          </w:tcPr>
          <w:p w:rsidR="00AC6AE3" w:rsidRDefault="00AC6AE3" w:rsidP="00042EEE">
            <w:pPr>
              <w:spacing w:before="60"/>
              <w:rPr>
                <w:rFonts w:ascii="Arial" w:hAnsi="Arial" w:cs="Arial"/>
                <w:sz w:val="16"/>
              </w:rPr>
            </w:pPr>
            <w:r w:rsidRPr="00AC6AE3">
              <w:rPr>
                <w:rFonts w:ascii="Arial" w:hAnsi="Arial" w:cs="Arial"/>
                <w:sz w:val="16"/>
              </w:rPr>
              <w:t>ModIdxPhs_Cnt_T_u0p16</w:t>
            </w:r>
          </w:p>
        </w:tc>
        <w:tc>
          <w:tcPr>
            <w:tcW w:w="1159" w:type="dxa"/>
          </w:tcPr>
          <w:p w:rsidR="00AC6AE3" w:rsidRDefault="00AC6AE3" w:rsidP="00042EEE">
            <w:pPr>
              <w:spacing w:before="60"/>
              <w:rPr>
                <w:rFonts w:ascii="Arial" w:hAnsi="Arial" w:cs="Arial"/>
                <w:sz w:val="16"/>
              </w:rPr>
            </w:pPr>
          </w:p>
        </w:tc>
        <w:tc>
          <w:tcPr>
            <w:tcW w:w="607" w:type="dxa"/>
          </w:tcPr>
          <w:p w:rsidR="00AC6AE3" w:rsidRDefault="00AC6AE3" w:rsidP="00042EEE">
            <w:pPr>
              <w:spacing w:before="60"/>
              <w:rPr>
                <w:rFonts w:ascii="Arial" w:hAnsi="Arial" w:cs="Arial"/>
                <w:sz w:val="16"/>
              </w:rPr>
            </w:pPr>
          </w:p>
        </w:tc>
        <w:tc>
          <w:tcPr>
            <w:tcW w:w="607" w:type="dxa"/>
          </w:tcPr>
          <w:p w:rsidR="00AC6AE3" w:rsidRDefault="00AC6AE3" w:rsidP="00042EEE">
            <w:pPr>
              <w:spacing w:before="60"/>
              <w:rPr>
                <w:rFonts w:ascii="Arial" w:hAnsi="Arial" w:cs="Arial"/>
                <w:sz w:val="16"/>
              </w:rPr>
            </w:pPr>
          </w:p>
        </w:tc>
        <w:tc>
          <w:tcPr>
            <w:tcW w:w="607" w:type="dxa"/>
          </w:tcPr>
          <w:p w:rsidR="00AC6AE3" w:rsidRDefault="00AC6AE3" w:rsidP="00042EEE">
            <w:pPr>
              <w:spacing w:before="60"/>
              <w:rPr>
                <w:rFonts w:ascii="Arial" w:hAnsi="Arial" w:cs="Arial"/>
                <w:sz w:val="16"/>
              </w:rPr>
            </w:pPr>
          </w:p>
        </w:tc>
      </w:tr>
    </w:tbl>
    <w:p w:rsidR="00AC6AE3" w:rsidRDefault="00AC6AE3" w:rsidP="00AC6AE3">
      <w:pPr>
        <w:pStyle w:val="Heading4"/>
      </w:pPr>
      <w:r>
        <w:t>Description</w:t>
      </w:r>
    </w:p>
    <w:p w:rsidR="00AC6AE3" w:rsidRDefault="00AC6AE3" w:rsidP="00AC6AE3">
      <w:r w:rsidRPr="00AC6AE3">
        <w:t>Calculates ModIndx for each phase</w:t>
      </w:r>
    </w:p>
    <w:p w:rsidR="00F1409C" w:rsidRDefault="009B4210" w:rsidP="00AC6AE3">
      <w:r>
        <w:object w:dxaOrig="10126" w:dyaOrig="6346">
          <v:shape id="_x0000_i1032" type="#_x0000_t75" style="width:505.15pt;height:317.4pt" o:ole="">
            <v:imagedata r:id="rId18" o:title=""/>
          </v:shape>
          <o:OLEObject Type="Embed" ProgID="Visio.Drawing.11" ShapeID="_x0000_i1032" DrawAspect="Content" ObjectID="_1427900116" r:id="rId19"/>
        </w:object>
      </w:r>
    </w:p>
    <w:p w:rsidR="00C75A29" w:rsidRDefault="00C75A29" w:rsidP="00AC6AE3"/>
    <w:p w:rsidR="00C75A29" w:rsidRDefault="00C75A29" w:rsidP="00C75A29">
      <w:pPr>
        <w:pStyle w:val="Heading3"/>
      </w:pPr>
      <w:r>
        <w:t>Local Macro #1</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83"/>
        <w:gridCol w:w="3875"/>
        <w:gridCol w:w="1159"/>
        <w:gridCol w:w="607"/>
        <w:gridCol w:w="607"/>
        <w:gridCol w:w="607"/>
      </w:tblGrid>
      <w:tr w:rsidR="00C75A29" w:rsidTr="008132C2">
        <w:tc>
          <w:tcPr>
            <w:tcW w:w="2083" w:type="dxa"/>
          </w:tcPr>
          <w:p w:rsidR="00C75A29" w:rsidRDefault="00C75A29" w:rsidP="008132C2">
            <w:pPr>
              <w:spacing w:before="60"/>
              <w:rPr>
                <w:rFonts w:ascii="Arial" w:hAnsi="Arial" w:cs="Arial"/>
                <w:b/>
                <w:bCs/>
                <w:sz w:val="16"/>
              </w:rPr>
            </w:pPr>
            <w:r>
              <w:rPr>
                <w:rFonts w:ascii="Arial" w:hAnsi="Arial" w:cs="Arial"/>
                <w:b/>
                <w:bCs/>
                <w:sz w:val="16"/>
              </w:rPr>
              <w:t>Function Name</w:t>
            </w:r>
          </w:p>
        </w:tc>
        <w:tc>
          <w:tcPr>
            <w:tcW w:w="3875" w:type="dxa"/>
          </w:tcPr>
          <w:p w:rsidR="00C75A29" w:rsidRDefault="00C75A29" w:rsidP="008132C2">
            <w:pPr>
              <w:spacing w:before="60"/>
              <w:rPr>
                <w:rFonts w:ascii="Arial" w:hAnsi="Arial" w:cs="Arial"/>
                <w:sz w:val="16"/>
              </w:rPr>
            </w:pPr>
            <w:r w:rsidRPr="00C75A29">
              <w:rPr>
                <w:rFonts w:ascii="Arial" w:hAnsi="Arial" w:cs="Arial"/>
                <w:sz w:val="16"/>
              </w:rPr>
              <w:t>CDD_Read_PhaseAdvanceFinal_Rev_u0p16</w:t>
            </w:r>
          </w:p>
        </w:tc>
        <w:tc>
          <w:tcPr>
            <w:tcW w:w="1159" w:type="dxa"/>
            <w:shd w:val="pct30" w:color="FFFF00" w:fill="auto"/>
          </w:tcPr>
          <w:p w:rsidR="00C75A29" w:rsidRDefault="00C75A29" w:rsidP="008132C2">
            <w:pPr>
              <w:spacing w:before="60"/>
              <w:jc w:val="center"/>
              <w:rPr>
                <w:rFonts w:ascii="Arial" w:hAnsi="Arial" w:cs="Arial"/>
                <w:sz w:val="16"/>
              </w:rPr>
            </w:pPr>
            <w:r>
              <w:rPr>
                <w:rFonts w:ascii="Arial" w:hAnsi="Arial" w:cs="Arial"/>
                <w:sz w:val="16"/>
              </w:rPr>
              <w:t>Type</w:t>
            </w:r>
          </w:p>
        </w:tc>
        <w:tc>
          <w:tcPr>
            <w:tcW w:w="607" w:type="dxa"/>
            <w:shd w:val="pct30" w:color="FFFF00" w:fill="auto"/>
          </w:tcPr>
          <w:p w:rsidR="00C75A29" w:rsidRDefault="00C75A29" w:rsidP="008132C2">
            <w:pPr>
              <w:spacing w:before="60"/>
              <w:jc w:val="center"/>
              <w:rPr>
                <w:rFonts w:ascii="Arial" w:hAnsi="Arial" w:cs="Arial"/>
                <w:sz w:val="16"/>
              </w:rPr>
            </w:pPr>
            <w:r>
              <w:rPr>
                <w:rFonts w:ascii="Arial" w:hAnsi="Arial" w:cs="Arial"/>
                <w:sz w:val="16"/>
              </w:rPr>
              <w:t>Min</w:t>
            </w:r>
          </w:p>
        </w:tc>
        <w:tc>
          <w:tcPr>
            <w:tcW w:w="607" w:type="dxa"/>
            <w:shd w:val="pct30" w:color="FFFF00" w:fill="auto"/>
          </w:tcPr>
          <w:p w:rsidR="00C75A29" w:rsidRDefault="00C75A29" w:rsidP="008132C2">
            <w:pPr>
              <w:spacing w:before="60"/>
              <w:jc w:val="center"/>
              <w:rPr>
                <w:rFonts w:ascii="Arial" w:hAnsi="Arial" w:cs="Arial"/>
                <w:sz w:val="16"/>
              </w:rPr>
            </w:pPr>
            <w:r>
              <w:rPr>
                <w:rFonts w:ascii="Arial" w:hAnsi="Arial" w:cs="Arial"/>
                <w:sz w:val="16"/>
              </w:rPr>
              <w:t>Max</w:t>
            </w:r>
          </w:p>
        </w:tc>
        <w:tc>
          <w:tcPr>
            <w:tcW w:w="607" w:type="dxa"/>
            <w:tcBorders>
              <w:bottom w:val="single" w:sz="4" w:space="0" w:color="auto"/>
            </w:tcBorders>
            <w:shd w:val="pct30" w:color="FFFF00" w:fill="auto"/>
          </w:tcPr>
          <w:p w:rsidR="00C75A29" w:rsidRDefault="00C75A29" w:rsidP="008132C2">
            <w:pPr>
              <w:spacing w:before="60"/>
              <w:jc w:val="center"/>
              <w:rPr>
                <w:rFonts w:ascii="Arial" w:hAnsi="Arial" w:cs="Arial"/>
                <w:sz w:val="16"/>
              </w:rPr>
            </w:pPr>
            <w:r>
              <w:rPr>
                <w:rFonts w:ascii="Arial" w:hAnsi="Arial" w:cs="Arial"/>
                <w:sz w:val="16"/>
              </w:rPr>
              <w:t>UTP Tol.</w:t>
            </w:r>
          </w:p>
        </w:tc>
      </w:tr>
      <w:tr w:rsidR="00C75A29" w:rsidTr="008132C2">
        <w:tc>
          <w:tcPr>
            <w:tcW w:w="2083" w:type="dxa"/>
          </w:tcPr>
          <w:p w:rsidR="00C75A29" w:rsidRDefault="00C75A29" w:rsidP="008132C2">
            <w:pPr>
              <w:spacing w:before="60"/>
              <w:rPr>
                <w:rFonts w:ascii="Arial" w:hAnsi="Arial" w:cs="Arial"/>
                <w:b/>
                <w:bCs/>
                <w:sz w:val="16"/>
              </w:rPr>
            </w:pPr>
            <w:r>
              <w:rPr>
                <w:rFonts w:ascii="Arial" w:hAnsi="Arial" w:cs="Arial"/>
                <w:b/>
                <w:bCs/>
                <w:sz w:val="16"/>
              </w:rPr>
              <w:lastRenderedPageBreak/>
              <w:t xml:space="preserve">Arguments Passed </w:t>
            </w:r>
          </w:p>
        </w:tc>
        <w:tc>
          <w:tcPr>
            <w:tcW w:w="3875" w:type="dxa"/>
          </w:tcPr>
          <w:p w:rsidR="00C75A29" w:rsidRDefault="00EA2A25" w:rsidP="008132C2">
            <w:pPr>
              <w:spacing w:before="60"/>
              <w:rPr>
                <w:rFonts w:ascii="Arial" w:hAnsi="Arial" w:cs="Arial"/>
                <w:sz w:val="16"/>
              </w:rPr>
            </w:pPr>
            <w:r w:rsidRPr="00EA2A25">
              <w:rPr>
                <w:rFonts w:ascii="Arial" w:hAnsi="Arial" w:cs="Arial"/>
                <w:sz w:val="16"/>
              </w:rPr>
              <w:t>&amp;PhaseAdvFinal_Rev_T_u0p16</w:t>
            </w:r>
          </w:p>
        </w:tc>
        <w:tc>
          <w:tcPr>
            <w:tcW w:w="1159" w:type="dxa"/>
          </w:tcPr>
          <w:p w:rsidR="00C75A29" w:rsidRDefault="00EA2A25" w:rsidP="008132C2">
            <w:pPr>
              <w:spacing w:before="60"/>
              <w:rPr>
                <w:rFonts w:ascii="Arial" w:hAnsi="Arial" w:cs="Arial"/>
                <w:sz w:val="16"/>
              </w:rPr>
            </w:pPr>
            <w:r>
              <w:rPr>
                <w:rFonts w:ascii="Arial" w:hAnsi="Arial" w:cs="Arial"/>
                <w:sz w:val="16"/>
              </w:rPr>
              <w:t>U0p16</w:t>
            </w:r>
          </w:p>
        </w:tc>
        <w:tc>
          <w:tcPr>
            <w:tcW w:w="607" w:type="dxa"/>
          </w:tcPr>
          <w:p w:rsidR="00C75A29" w:rsidRDefault="00EA2A25" w:rsidP="008132C2">
            <w:pPr>
              <w:spacing w:before="60"/>
              <w:rPr>
                <w:rFonts w:ascii="Arial" w:hAnsi="Arial" w:cs="Arial"/>
                <w:sz w:val="16"/>
              </w:rPr>
            </w:pPr>
            <w:r>
              <w:rPr>
                <w:rFonts w:ascii="Arial" w:hAnsi="Arial" w:cs="Arial"/>
                <w:sz w:val="16"/>
              </w:rPr>
              <w:t>0</w:t>
            </w:r>
          </w:p>
        </w:tc>
        <w:tc>
          <w:tcPr>
            <w:tcW w:w="607" w:type="dxa"/>
          </w:tcPr>
          <w:p w:rsidR="00C75A29" w:rsidRDefault="00EA2A25" w:rsidP="008132C2">
            <w:pPr>
              <w:spacing w:before="60"/>
              <w:rPr>
                <w:rFonts w:ascii="Arial" w:hAnsi="Arial" w:cs="Arial"/>
                <w:sz w:val="16"/>
              </w:rPr>
            </w:pPr>
            <w:r>
              <w:rPr>
                <w:rFonts w:ascii="Arial" w:hAnsi="Arial" w:cs="Arial"/>
                <w:sz w:val="16"/>
              </w:rPr>
              <w:t>1</w:t>
            </w:r>
          </w:p>
        </w:tc>
        <w:tc>
          <w:tcPr>
            <w:tcW w:w="607" w:type="dxa"/>
            <w:shd w:val="pct15" w:color="auto" w:fill="auto"/>
          </w:tcPr>
          <w:p w:rsidR="00C75A29" w:rsidRDefault="00C75A29" w:rsidP="008132C2">
            <w:pPr>
              <w:spacing w:before="60"/>
              <w:rPr>
                <w:rFonts w:ascii="Arial" w:hAnsi="Arial" w:cs="Arial"/>
                <w:sz w:val="16"/>
              </w:rPr>
            </w:pPr>
          </w:p>
        </w:tc>
      </w:tr>
      <w:tr w:rsidR="00C75A29" w:rsidTr="008132C2">
        <w:tc>
          <w:tcPr>
            <w:tcW w:w="2083" w:type="dxa"/>
          </w:tcPr>
          <w:p w:rsidR="00C75A29" w:rsidRDefault="00C75A29" w:rsidP="008132C2">
            <w:pPr>
              <w:spacing w:before="60"/>
              <w:rPr>
                <w:rFonts w:ascii="Arial" w:hAnsi="Arial" w:cs="Arial"/>
                <w:b/>
                <w:bCs/>
                <w:sz w:val="16"/>
              </w:rPr>
            </w:pPr>
          </w:p>
        </w:tc>
        <w:tc>
          <w:tcPr>
            <w:tcW w:w="3875" w:type="dxa"/>
          </w:tcPr>
          <w:p w:rsidR="00C75A29" w:rsidRDefault="00C75A29" w:rsidP="008132C2">
            <w:pPr>
              <w:spacing w:before="60"/>
              <w:rPr>
                <w:rFonts w:ascii="Arial" w:hAnsi="Arial" w:cs="Arial"/>
                <w:sz w:val="16"/>
              </w:rPr>
            </w:pPr>
          </w:p>
        </w:tc>
        <w:tc>
          <w:tcPr>
            <w:tcW w:w="1159" w:type="dxa"/>
          </w:tcPr>
          <w:p w:rsidR="00C75A29" w:rsidRDefault="00C75A29" w:rsidP="008132C2">
            <w:pPr>
              <w:spacing w:before="60"/>
              <w:rPr>
                <w:rFonts w:ascii="Arial" w:hAnsi="Arial" w:cs="Arial"/>
                <w:sz w:val="16"/>
              </w:rPr>
            </w:pPr>
          </w:p>
        </w:tc>
        <w:tc>
          <w:tcPr>
            <w:tcW w:w="607" w:type="dxa"/>
          </w:tcPr>
          <w:p w:rsidR="00C75A29" w:rsidRDefault="00C75A29" w:rsidP="008132C2">
            <w:pPr>
              <w:spacing w:before="60"/>
              <w:rPr>
                <w:rFonts w:ascii="Arial" w:hAnsi="Arial" w:cs="Arial"/>
                <w:sz w:val="16"/>
              </w:rPr>
            </w:pPr>
          </w:p>
        </w:tc>
        <w:tc>
          <w:tcPr>
            <w:tcW w:w="607" w:type="dxa"/>
          </w:tcPr>
          <w:p w:rsidR="00C75A29" w:rsidRDefault="00C75A29" w:rsidP="008132C2">
            <w:pPr>
              <w:spacing w:before="60"/>
              <w:rPr>
                <w:rFonts w:ascii="Arial" w:hAnsi="Arial" w:cs="Arial"/>
                <w:sz w:val="16"/>
              </w:rPr>
            </w:pPr>
          </w:p>
        </w:tc>
        <w:tc>
          <w:tcPr>
            <w:tcW w:w="607" w:type="dxa"/>
            <w:shd w:val="pct15" w:color="auto" w:fill="auto"/>
          </w:tcPr>
          <w:p w:rsidR="00C75A29" w:rsidRDefault="00C75A29" w:rsidP="008132C2">
            <w:pPr>
              <w:spacing w:before="60"/>
              <w:rPr>
                <w:rFonts w:ascii="Arial" w:hAnsi="Arial" w:cs="Arial"/>
                <w:sz w:val="16"/>
              </w:rPr>
            </w:pPr>
          </w:p>
        </w:tc>
      </w:tr>
      <w:tr w:rsidR="00C75A29" w:rsidTr="008132C2">
        <w:tc>
          <w:tcPr>
            <w:tcW w:w="2083" w:type="dxa"/>
          </w:tcPr>
          <w:p w:rsidR="00C75A29" w:rsidRDefault="00C75A29" w:rsidP="008132C2">
            <w:pPr>
              <w:spacing w:before="60"/>
              <w:rPr>
                <w:rFonts w:ascii="Arial" w:hAnsi="Arial" w:cs="Arial"/>
                <w:b/>
                <w:bCs/>
                <w:sz w:val="16"/>
              </w:rPr>
            </w:pPr>
            <w:r>
              <w:rPr>
                <w:rFonts w:ascii="Arial" w:hAnsi="Arial" w:cs="Arial"/>
                <w:b/>
                <w:bCs/>
                <w:sz w:val="16"/>
              </w:rPr>
              <w:t>Return Value</w:t>
            </w:r>
          </w:p>
        </w:tc>
        <w:tc>
          <w:tcPr>
            <w:tcW w:w="3875" w:type="dxa"/>
          </w:tcPr>
          <w:p w:rsidR="00C75A29" w:rsidRDefault="00C75A29" w:rsidP="008132C2">
            <w:pPr>
              <w:spacing w:before="60"/>
              <w:rPr>
                <w:rFonts w:ascii="Arial" w:hAnsi="Arial" w:cs="Arial"/>
                <w:sz w:val="16"/>
              </w:rPr>
            </w:pPr>
            <w:r>
              <w:rPr>
                <w:rFonts w:ascii="Arial" w:hAnsi="Arial" w:cs="Arial"/>
                <w:sz w:val="16"/>
              </w:rPr>
              <w:t>none</w:t>
            </w:r>
          </w:p>
        </w:tc>
        <w:tc>
          <w:tcPr>
            <w:tcW w:w="1159" w:type="dxa"/>
          </w:tcPr>
          <w:p w:rsidR="00C75A29" w:rsidRDefault="00C75A29" w:rsidP="008132C2">
            <w:pPr>
              <w:spacing w:before="60"/>
              <w:rPr>
                <w:rFonts w:ascii="Arial" w:hAnsi="Arial" w:cs="Arial"/>
                <w:sz w:val="16"/>
              </w:rPr>
            </w:pPr>
          </w:p>
        </w:tc>
        <w:tc>
          <w:tcPr>
            <w:tcW w:w="607" w:type="dxa"/>
          </w:tcPr>
          <w:p w:rsidR="00C75A29" w:rsidRDefault="00C75A29" w:rsidP="008132C2">
            <w:pPr>
              <w:spacing w:before="60"/>
              <w:rPr>
                <w:rFonts w:ascii="Arial" w:hAnsi="Arial" w:cs="Arial"/>
                <w:sz w:val="16"/>
              </w:rPr>
            </w:pPr>
          </w:p>
        </w:tc>
        <w:tc>
          <w:tcPr>
            <w:tcW w:w="607" w:type="dxa"/>
          </w:tcPr>
          <w:p w:rsidR="00C75A29" w:rsidRDefault="00C75A29" w:rsidP="008132C2">
            <w:pPr>
              <w:spacing w:before="60"/>
              <w:rPr>
                <w:rFonts w:ascii="Arial" w:hAnsi="Arial" w:cs="Arial"/>
                <w:sz w:val="16"/>
              </w:rPr>
            </w:pPr>
          </w:p>
        </w:tc>
        <w:tc>
          <w:tcPr>
            <w:tcW w:w="607" w:type="dxa"/>
          </w:tcPr>
          <w:p w:rsidR="00C75A29" w:rsidRDefault="00C75A29" w:rsidP="008132C2">
            <w:pPr>
              <w:spacing w:before="60"/>
              <w:rPr>
                <w:rFonts w:ascii="Arial" w:hAnsi="Arial" w:cs="Arial"/>
                <w:sz w:val="16"/>
              </w:rPr>
            </w:pPr>
          </w:p>
        </w:tc>
      </w:tr>
    </w:tbl>
    <w:p w:rsidR="00C75A29" w:rsidRDefault="00C75A29" w:rsidP="00C75A29">
      <w:pPr>
        <w:pStyle w:val="Heading4"/>
      </w:pPr>
      <w:r>
        <w:t>Description</w:t>
      </w:r>
    </w:p>
    <w:p w:rsidR="00C75A29" w:rsidRDefault="00EA2A25" w:rsidP="00C75A29">
      <w:r>
        <w:t xml:space="preserve">Converts </w:t>
      </w:r>
      <w:r w:rsidR="00136470">
        <w:t>p</w:t>
      </w:r>
      <w:r>
        <w:t>hase advance final from count units to rev units. (Units type conversion)</w:t>
      </w:r>
    </w:p>
    <w:p w:rsidR="001965A3" w:rsidRDefault="001965A3" w:rsidP="001965A3">
      <w:pPr>
        <w:pStyle w:val="Heading3"/>
        <w:rPr>
          <w:ins w:id="15" w:author="nzt9hv" w:date="2013-02-14T10:25:00Z"/>
        </w:rPr>
      </w:pPr>
      <w:ins w:id="16" w:author="nzt9hv" w:date="2013-02-14T10:25:00Z">
        <w:r>
          <w:t>Local Macro #</w:t>
        </w:r>
      </w:ins>
      <w:ins w:id="17" w:author="nzt9hv" w:date="2013-02-14T10:26:00Z">
        <w:r>
          <w:t>2</w:t>
        </w:r>
      </w:ins>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83"/>
        <w:gridCol w:w="3875"/>
        <w:gridCol w:w="1159"/>
        <w:gridCol w:w="607"/>
        <w:gridCol w:w="607"/>
        <w:gridCol w:w="607"/>
      </w:tblGrid>
      <w:tr w:rsidR="001965A3" w:rsidTr="001965A3">
        <w:trPr>
          <w:ins w:id="18" w:author="nzt9hv" w:date="2013-02-14T10:25:00Z"/>
        </w:trPr>
        <w:tc>
          <w:tcPr>
            <w:tcW w:w="2083" w:type="dxa"/>
          </w:tcPr>
          <w:p w:rsidR="001965A3" w:rsidRDefault="001965A3" w:rsidP="001965A3">
            <w:pPr>
              <w:spacing w:before="60"/>
              <w:rPr>
                <w:ins w:id="19" w:author="nzt9hv" w:date="2013-02-14T10:25:00Z"/>
                <w:rFonts w:ascii="Arial" w:hAnsi="Arial" w:cs="Arial"/>
                <w:b/>
                <w:bCs/>
                <w:sz w:val="16"/>
              </w:rPr>
            </w:pPr>
            <w:ins w:id="20" w:author="nzt9hv" w:date="2013-02-14T10:25:00Z">
              <w:r>
                <w:rPr>
                  <w:rFonts w:ascii="Arial" w:hAnsi="Arial" w:cs="Arial"/>
                  <w:b/>
                  <w:bCs/>
                  <w:sz w:val="16"/>
                </w:rPr>
                <w:t>Function Name</w:t>
              </w:r>
            </w:ins>
          </w:p>
        </w:tc>
        <w:tc>
          <w:tcPr>
            <w:tcW w:w="3875" w:type="dxa"/>
          </w:tcPr>
          <w:p w:rsidR="001965A3" w:rsidRDefault="001965A3" w:rsidP="001965A3">
            <w:pPr>
              <w:spacing w:before="60"/>
              <w:rPr>
                <w:ins w:id="21" w:author="nzt9hv" w:date="2013-02-14T10:25:00Z"/>
                <w:rFonts w:ascii="Arial" w:hAnsi="Arial" w:cs="Arial"/>
                <w:sz w:val="16"/>
              </w:rPr>
            </w:pPr>
            <w:ins w:id="22" w:author="nzt9hv" w:date="2013-02-14T10:26:00Z">
              <w:r w:rsidRPr="001965A3">
                <w:rPr>
                  <w:rFonts w:ascii="Arial" w:hAnsi="Arial" w:cs="Arial"/>
                  <w:sz w:val="16"/>
                </w:rPr>
                <w:t>CDD_Read_CorrectedMtrPos_Rev_u0p16</w:t>
              </w:r>
            </w:ins>
          </w:p>
        </w:tc>
        <w:tc>
          <w:tcPr>
            <w:tcW w:w="1159" w:type="dxa"/>
            <w:shd w:val="pct30" w:color="FFFF00" w:fill="auto"/>
          </w:tcPr>
          <w:p w:rsidR="001965A3" w:rsidRDefault="001965A3" w:rsidP="001965A3">
            <w:pPr>
              <w:spacing w:before="60"/>
              <w:jc w:val="center"/>
              <w:rPr>
                <w:ins w:id="23" w:author="nzt9hv" w:date="2013-02-14T10:25:00Z"/>
                <w:rFonts w:ascii="Arial" w:hAnsi="Arial" w:cs="Arial"/>
                <w:sz w:val="16"/>
              </w:rPr>
            </w:pPr>
            <w:ins w:id="24" w:author="nzt9hv" w:date="2013-02-14T10:25:00Z">
              <w:r>
                <w:rPr>
                  <w:rFonts w:ascii="Arial" w:hAnsi="Arial" w:cs="Arial"/>
                  <w:sz w:val="16"/>
                </w:rPr>
                <w:t>Type</w:t>
              </w:r>
            </w:ins>
          </w:p>
        </w:tc>
        <w:tc>
          <w:tcPr>
            <w:tcW w:w="607" w:type="dxa"/>
            <w:shd w:val="pct30" w:color="FFFF00" w:fill="auto"/>
          </w:tcPr>
          <w:p w:rsidR="001965A3" w:rsidRDefault="001965A3" w:rsidP="001965A3">
            <w:pPr>
              <w:spacing w:before="60"/>
              <w:jc w:val="center"/>
              <w:rPr>
                <w:ins w:id="25" w:author="nzt9hv" w:date="2013-02-14T10:25:00Z"/>
                <w:rFonts w:ascii="Arial" w:hAnsi="Arial" w:cs="Arial"/>
                <w:sz w:val="16"/>
              </w:rPr>
            </w:pPr>
            <w:ins w:id="26" w:author="nzt9hv" w:date="2013-02-14T10:25:00Z">
              <w:r>
                <w:rPr>
                  <w:rFonts w:ascii="Arial" w:hAnsi="Arial" w:cs="Arial"/>
                  <w:sz w:val="16"/>
                </w:rPr>
                <w:t>Min</w:t>
              </w:r>
            </w:ins>
          </w:p>
        </w:tc>
        <w:tc>
          <w:tcPr>
            <w:tcW w:w="607" w:type="dxa"/>
            <w:shd w:val="pct30" w:color="FFFF00" w:fill="auto"/>
          </w:tcPr>
          <w:p w:rsidR="001965A3" w:rsidRDefault="001965A3" w:rsidP="001965A3">
            <w:pPr>
              <w:spacing w:before="60"/>
              <w:jc w:val="center"/>
              <w:rPr>
                <w:ins w:id="27" w:author="nzt9hv" w:date="2013-02-14T10:25:00Z"/>
                <w:rFonts w:ascii="Arial" w:hAnsi="Arial" w:cs="Arial"/>
                <w:sz w:val="16"/>
              </w:rPr>
            </w:pPr>
            <w:ins w:id="28" w:author="nzt9hv" w:date="2013-02-14T10:25:00Z">
              <w:r>
                <w:rPr>
                  <w:rFonts w:ascii="Arial" w:hAnsi="Arial" w:cs="Arial"/>
                  <w:sz w:val="16"/>
                </w:rPr>
                <w:t>Max</w:t>
              </w:r>
            </w:ins>
          </w:p>
        </w:tc>
        <w:tc>
          <w:tcPr>
            <w:tcW w:w="607" w:type="dxa"/>
            <w:tcBorders>
              <w:bottom w:val="single" w:sz="4" w:space="0" w:color="auto"/>
            </w:tcBorders>
            <w:shd w:val="pct30" w:color="FFFF00" w:fill="auto"/>
          </w:tcPr>
          <w:p w:rsidR="001965A3" w:rsidRDefault="001965A3" w:rsidP="001965A3">
            <w:pPr>
              <w:spacing w:before="60"/>
              <w:jc w:val="center"/>
              <w:rPr>
                <w:ins w:id="29" w:author="nzt9hv" w:date="2013-02-14T10:25:00Z"/>
                <w:rFonts w:ascii="Arial" w:hAnsi="Arial" w:cs="Arial"/>
                <w:sz w:val="16"/>
              </w:rPr>
            </w:pPr>
            <w:ins w:id="30" w:author="nzt9hv" w:date="2013-02-14T10:25:00Z">
              <w:r>
                <w:rPr>
                  <w:rFonts w:ascii="Arial" w:hAnsi="Arial" w:cs="Arial"/>
                  <w:sz w:val="16"/>
                </w:rPr>
                <w:t>UTP Tol.</w:t>
              </w:r>
            </w:ins>
          </w:p>
        </w:tc>
      </w:tr>
      <w:tr w:rsidR="001965A3" w:rsidTr="001965A3">
        <w:trPr>
          <w:ins w:id="31" w:author="nzt9hv" w:date="2013-02-14T10:25:00Z"/>
        </w:trPr>
        <w:tc>
          <w:tcPr>
            <w:tcW w:w="2083" w:type="dxa"/>
          </w:tcPr>
          <w:p w:rsidR="001965A3" w:rsidRDefault="001965A3" w:rsidP="001965A3">
            <w:pPr>
              <w:spacing w:before="60"/>
              <w:rPr>
                <w:ins w:id="32" w:author="nzt9hv" w:date="2013-02-14T10:25:00Z"/>
                <w:rFonts w:ascii="Arial" w:hAnsi="Arial" w:cs="Arial"/>
                <w:b/>
                <w:bCs/>
                <w:sz w:val="16"/>
              </w:rPr>
            </w:pPr>
            <w:ins w:id="33" w:author="nzt9hv" w:date="2013-02-14T10:25:00Z">
              <w:r>
                <w:rPr>
                  <w:rFonts w:ascii="Arial" w:hAnsi="Arial" w:cs="Arial"/>
                  <w:b/>
                  <w:bCs/>
                  <w:sz w:val="16"/>
                </w:rPr>
                <w:t xml:space="preserve">Arguments Passed </w:t>
              </w:r>
            </w:ins>
          </w:p>
        </w:tc>
        <w:tc>
          <w:tcPr>
            <w:tcW w:w="3875" w:type="dxa"/>
          </w:tcPr>
          <w:p w:rsidR="001965A3" w:rsidRDefault="001965A3" w:rsidP="001965A3">
            <w:pPr>
              <w:spacing w:before="60"/>
              <w:rPr>
                <w:ins w:id="34" w:author="nzt9hv" w:date="2013-02-14T10:25:00Z"/>
                <w:rFonts w:ascii="Arial" w:hAnsi="Arial" w:cs="Arial"/>
                <w:sz w:val="16"/>
              </w:rPr>
            </w:pPr>
            <w:ins w:id="35" w:author="nzt9hv" w:date="2013-02-14T10:25:00Z">
              <w:r w:rsidRPr="00EA2A25">
                <w:rPr>
                  <w:rFonts w:ascii="Arial" w:hAnsi="Arial" w:cs="Arial"/>
                  <w:sz w:val="16"/>
                </w:rPr>
                <w:t>&amp;</w:t>
              </w:r>
            </w:ins>
            <w:ins w:id="36" w:author="nzt9hv" w:date="2013-02-14T10:27:00Z">
              <w:r w:rsidRPr="001965A3">
                <w:rPr>
                  <w:rFonts w:ascii="Arial" w:hAnsi="Arial" w:cs="Arial"/>
                  <w:sz w:val="16"/>
                </w:rPr>
                <w:t xml:space="preserve"> CorrectedMtrPos_Rev_</w:t>
              </w:r>
              <w:r>
                <w:rPr>
                  <w:rFonts w:ascii="Arial" w:hAnsi="Arial" w:cs="Arial"/>
                  <w:sz w:val="16"/>
                </w:rPr>
                <w:t>T_</w:t>
              </w:r>
              <w:r w:rsidRPr="001965A3">
                <w:rPr>
                  <w:rFonts w:ascii="Arial" w:hAnsi="Arial" w:cs="Arial"/>
                  <w:sz w:val="16"/>
                </w:rPr>
                <w:t>u0p16</w:t>
              </w:r>
            </w:ins>
          </w:p>
        </w:tc>
        <w:tc>
          <w:tcPr>
            <w:tcW w:w="1159" w:type="dxa"/>
          </w:tcPr>
          <w:p w:rsidR="001965A3" w:rsidRDefault="001965A3" w:rsidP="001965A3">
            <w:pPr>
              <w:spacing w:before="60"/>
              <w:rPr>
                <w:ins w:id="37" w:author="nzt9hv" w:date="2013-02-14T10:25:00Z"/>
                <w:rFonts w:ascii="Arial" w:hAnsi="Arial" w:cs="Arial"/>
                <w:sz w:val="16"/>
              </w:rPr>
            </w:pPr>
            <w:ins w:id="38" w:author="nzt9hv" w:date="2013-02-14T10:25:00Z">
              <w:r>
                <w:rPr>
                  <w:rFonts w:ascii="Arial" w:hAnsi="Arial" w:cs="Arial"/>
                  <w:sz w:val="16"/>
                </w:rPr>
                <w:t>U0p16</w:t>
              </w:r>
            </w:ins>
          </w:p>
        </w:tc>
        <w:tc>
          <w:tcPr>
            <w:tcW w:w="607" w:type="dxa"/>
          </w:tcPr>
          <w:p w:rsidR="001965A3" w:rsidRDefault="001965A3" w:rsidP="001965A3">
            <w:pPr>
              <w:spacing w:before="60"/>
              <w:rPr>
                <w:ins w:id="39" w:author="nzt9hv" w:date="2013-02-14T10:25:00Z"/>
                <w:rFonts w:ascii="Arial" w:hAnsi="Arial" w:cs="Arial"/>
                <w:sz w:val="16"/>
              </w:rPr>
            </w:pPr>
            <w:ins w:id="40" w:author="nzt9hv" w:date="2013-02-14T10:25:00Z">
              <w:r>
                <w:rPr>
                  <w:rFonts w:ascii="Arial" w:hAnsi="Arial" w:cs="Arial"/>
                  <w:sz w:val="16"/>
                </w:rPr>
                <w:t>0</w:t>
              </w:r>
            </w:ins>
          </w:p>
        </w:tc>
        <w:tc>
          <w:tcPr>
            <w:tcW w:w="607" w:type="dxa"/>
          </w:tcPr>
          <w:p w:rsidR="001965A3" w:rsidRDefault="001965A3" w:rsidP="001965A3">
            <w:pPr>
              <w:spacing w:before="60"/>
              <w:rPr>
                <w:ins w:id="41" w:author="nzt9hv" w:date="2013-02-14T10:25:00Z"/>
                <w:rFonts w:ascii="Arial" w:hAnsi="Arial" w:cs="Arial"/>
                <w:sz w:val="16"/>
              </w:rPr>
            </w:pPr>
            <w:ins w:id="42" w:author="nzt9hv" w:date="2013-02-14T10:25:00Z">
              <w:r>
                <w:rPr>
                  <w:rFonts w:ascii="Arial" w:hAnsi="Arial" w:cs="Arial"/>
                  <w:sz w:val="16"/>
                </w:rPr>
                <w:t>1</w:t>
              </w:r>
            </w:ins>
          </w:p>
        </w:tc>
        <w:tc>
          <w:tcPr>
            <w:tcW w:w="607" w:type="dxa"/>
            <w:shd w:val="pct15" w:color="auto" w:fill="auto"/>
          </w:tcPr>
          <w:p w:rsidR="001965A3" w:rsidRDefault="001965A3" w:rsidP="001965A3">
            <w:pPr>
              <w:spacing w:before="60"/>
              <w:rPr>
                <w:ins w:id="43" w:author="nzt9hv" w:date="2013-02-14T10:25:00Z"/>
                <w:rFonts w:ascii="Arial" w:hAnsi="Arial" w:cs="Arial"/>
                <w:sz w:val="16"/>
              </w:rPr>
            </w:pPr>
          </w:p>
        </w:tc>
      </w:tr>
      <w:tr w:rsidR="001965A3" w:rsidTr="001965A3">
        <w:trPr>
          <w:ins w:id="44" w:author="nzt9hv" w:date="2013-02-14T10:25:00Z"/>
        </w:trPr>
        <w:tc>
          <w:tcPr>
            <w:tcW w:w="2083" w:type="dxa"/>
          </w:tcPr>
          <w:p w:rsidR="001965A3" w:rsidRDefault="001965A3" w:rsidP="001965A3">
            <w:pPr>
              <w:spacing w:before="60"/>
              <w:rPr>
                <w:ins w:id="45" w:author="nzt9hv" w:date="2013-02-14T10:25:00Z"/>
                <w:rFonts w:ascii="Arial" w:hAnsi="Arial" w:cs="Arial"/>
                <w:b/>
                <w:bCs/>
                <w:sz w:val="16"/>
              </w:rPr>
            </w:pPr>
          </w:p>
        </w:tc>
        <w:tc>
          <w:tcPr>
            <w:tcW w:w="3875" w:type="dxa"/>
          </w:tcPr>
          <w:p w:rsidR="001965A3" w:rsidRDefault="001965A3" w:rsidP="001965A3">
            <w:pPr>
              <w:spacing w:before="60"/>
              <w:rPr>
                <w:ins w:id="46" w:author="nzt9hv" w:date="2013-02-14T10:25:00Z"/>
                <w:rFonts w:ascii="Arial" w:hAnsi="Arial" w:cs="Arial"/>
                <w:sz w:val="16"/>
              </w:rPr>
            </w:pPr>
          </w:p>
        </w:tc>
        <w:tc>
          <w:tcPr>
            <w:tcW w:w="1159" w:type="dxa"/>
          </w:tcPr>
          <w:p w:rsidR="001965A3" w:rsidRDefault="001965A3" w:rsidP="001965A3">
            <w:pPr>
              <w:spacing w:before="60"/>
              <w:rPr>
                <w:ins w:id="47" w:author="nzt9hv" w:date="2013-02-14T10:25:00Z"/>
                <w:rFonts w:ascii="Arial" w:hAnsi="Arial" w:cs="Arial"/>
                <w:sz w:val="16"/>
              </w:rPr>
            </w:pPr>
          </w:p>
        </w:tc>
        <w:tc>
          <w:tcPr>
            <w:tcW w:w="607" w:type="dxa"/>
          </w:tcPr>
          <w:p w:rsidR="001965A3" w:rsidRDefault="001965A3" w:rsidP="001965A3">
            <w:pPr>
              <w:spacing w:before="60"/>
              <w:rPr>
                <w:ins w:id="48" w:author="nzt9hv" w:date="2013-02-14T10:25:00Z"/>
                <w:rFonts w:ascii="Arial" w:hAnsi="Arial" w:cs="Arial"/>
                <w:sz w:val="16"/>
              </w:rPr>
            </w:pPr>
          </w:p>
        </w:tc>
        <w:tc>
          <w:tcPr>
            <w:tcW w:w="607" w:type="dxa"/>
          </w:tcPr>
          <w:p w:rsidR="001965A3" w:rsidRDefault="001965A3" w:rsidP="001965A3">
            <w:pPr>
              <w:spacing w:before="60"/>
              <w:rPr>
                <w:ins w:id="49" w:author="nzt9hv" w:date="2013-02-14T10:25:00Z"/>
                <w:rFonts w:ascii="Arial" w:hAnsi="Arial" w:cs="Arial"/>
                <w:sz w:val="16"/>
              </w:rPr>
            </w:pPr>
          </w:p>
        </w:tc>
        <w:tc>
          <w:tcPr>
            <w:tcW w:w="607" w:type="dxa"/>
            <w:shd w:val="pct15" w:color="auto" w:fill="auto"/>
          </w:tcPr>
          <w:p w:rsidR="001965A3" w:rsidRDefault="001965A3" w:rsidP="001965A3">
            <w:pPr>
              <w:spacing w:before="60"/>
              <w:rPr>
                <w:ins w:id="50" w:author="nzt9hv" w:date="2013-02-14T10:25:00Z"/>
                <w:rFonts w:ascii="Arial" w:hAnsi="Arial" w:cs="Arial"/>
                <w:sz w:val="16"/>
              </w:rPr>
            </w:pPr>
          </w:p>
        </w:tc>
      </w:tr>
      <w:tr w:rsidR="001965A3" w:rsidTr="001965A3">
        <w:trPr>
          <w:ins w:id="51" w:author="nzt9hv" w:date="2013-02-14T10:25:00Z"/>
        </w:trPr>
        <w:tc>
          <w:tcPr>
            <w:tcW w:w="2083" w:type="dxa"/>
          </w:tcPr>
          <w:p w:rsidR="001965A3" w:rsidRDefault="001965A3" w:rsidP="001965A3">
            <w:pPr>
              <w:spacing w:before="60"/>
              <w:rPr>
                <w:ins w:id="52" w:author="nzt9hv" w:date="2013-02-14T10:25:00Z"/>
                <w:rFonts w:ascii="Arial" w:hAnsi="Arial" w:cs="Arial"/>
                <w:b/>
                <w:bCs/>
                <w:sz w:val="16"/>
              </w:rPr>
            </w:pPr>
            <w:ins w:id="53" w:author="nzt9hv" w:date="2013-02-14T10:25:00Z">
              <w:r>
                <w:rPr>
                  <w:rFonts w:ascii="Arial" w:hAnsi="Arial" w:cs="Arial"/>
                  <w:b/>
                  <w:bCs/>
                  <w:sz w:val="16"/>
                </w:rPr>
                <w:t>Return Value</w:t>
              </w:r>
            </w:ins>
          </w:p>
        </w:tc>
        <w:tc>
          <w:tcPr>
            <w:tcW w:w="3875" w:type="dxa"/>
          </w:tcPr>
          <w:p w:rsidR="001965A3" w:rsidRDefault="001965A3" w:rsidP="001965A3">
            <w:pPr>
              <w:spacing w:before="60"/>
              <w:rPr>
                <w:ins w:id="54" w:author="nzt9hv" w:date="2013-02-14T10:25:00Z"/>
                <w:rFonts w:ascii="Arial" w:hAnsi="Arial" w:cs="Arial"/>
                <w:sz w:val="16"/>
              </w:rPr>
            </w:pPr>
            <w:ins w:id="55" w:author="nzt9hv" w:date="2013-02-14T10:25:00Z">
              <w:r>
                <w:rPr>
                  <w:rFonts w:ascii="Arial" w:hAnsi="Arial" w:cs="Arial"/>
                  <w:sz w:val="16"/>
                </w:rPr>
                <w:t>none</w:t>
              </w:r>
            </w:ins>
          </w:p>
        </w:tc>
        <w:tc>
          <w:tcPr>
            <w:tcW w:w="1159" w:type="dxa"/>
          </w:tcPr>
          <w:p w:rsidR="001965A3" w:rsidRDefault="001965A3" w:rsidP="001965A3">
            <w:pPr>
              <w:spacing w:before="60"/>
              <w:rPr>
                <w:ins w:id="56" w:author="nzt9hv" w:date="2013-02-14T10:25:00Z"/>
                <w:rFonts w:ascii="Arial" w:hAnsi="Arial" w:cs="Arial"/>
                <w:sz w:val="16"/>
              </w:rPr>
            </w:pPr>
          </w:p>
        </w:tc>
        <w:tc>
          <w:tcPr>
            <w:tcW w:w="607" w:type="dxa"/>
          </w:tcPr>
          <w:p w:rsidR="001965A3" w:rsidRDefault="001965A3" w:rsidP="001965A3">
            <w:pPr>
              <w:spacing w:before="60"/>
              <w:rPr>
                <w:ins w:id="57" w:author="nzt9hv" w:date="2013-02-14T10:25:00Z"/>
                <w:rFonts w:ascii="Arial" w:hAnsi="Arial" w:cs="Arial"/>
                <w:sz w:val="16"/>
              </w:rPr>
            </w:pPr>
          </w:p>
        </w:tc>
        <w:tc>
          <w:tcPr>
            <w:tcW w:w="607" w:type="dxa"/>
          </w:tcPr>
          <w:p w:rsidR="001965A3" w:rsidRDefault="001965A3" w:rsidP="001965A3">
            <w:pPr>
              <w:spacing w:before="60"/>
              <w:rPr>
                <w:ins w:id="58" w:author="nzt9hv" w:date="2013-02-14T10:25:00Z"/>
                <w:rFonts w:ascii="Arial" w:hAnsi="Arial" w:cs="Arial"/>
                <w:sz w:val="16"/>
              </w:rPr>
            </w:pPr>
          </w:p>
        </w:tc>
        <w:tc>
          <w:tcPr>
            <w:tcW w:w="607" w:type="dxa"/>
          </w:tcPr>
          <w:p w:rsidR="001965A3" w:rsidRDefault="001965A3" w:rsidP="001965A3">
            <w:pPr>
              <w:spacing w:before="60"/>
              <w:rPr>
                <w:ins w:id="59" w:author="nzt9hv" w:date="2013-02-14T10:25:00Z"/>
                <w:rFonts w:ascii="Arial" w:hAnsi="Arial" w:cs="Arial"/>
                <w:sz w:val="16"/>
              </w:rPr>
            </w:pPr>
          </w:p>
        </w:tc>
      </w:tr>
    </w:tbl>
    <w:p w:rsidR="001965A3" w:rsidRDefault="001965A3" w:rsidP="001965A3">
      <w:pPr>
        <w:pStyle w:val="Heading4"/>
        <w:rPr>
          <w:ins w:id="60" w:author="nzt9hv" w:date="2013-02-14T10:25:00Z"/>
        </w:rPr>
      </w:pPr>
      <w:ins w:id="61" w:author="nzt9hv" w:date="2013-02-14T10:25:00Z">
        <w:r>
          <w:t>Description</w:t>
        </w:r>
      </w:ins>
    </w:p>
    <w:p w:rsidR="001965A3" w:rsidRDefault="001965A3" w:rsidP="001965A3">
      <w:pPr>
        <w:rPr>
          <w:ins w:id="62" w:author="nzt9hv" w:date="2013-02-14T10:26:00Z"/>
        </w:rPr>
      </w:pPr>
      <w:ins w:id="63" w:author="nzt9hv" w:date="2013-02-14T10:28:00Z">
        <w:r>
          <w:t>Reads the Motor position global variable and assign it to “</w:t>
        </w:r>
        <w:r w:rsidRPr="001965A3">
          <w:rPr>
            <w:rFonts w:ascii="Arial" w:hAnsi="Arial" w:cs="Arial"/>
            <w:sz w:val="16"/>
          </w:rPr>
          <w:t>CorrectedMtrPos_Rev_</w:t>
        </w:r>
        <w:r>
          <w:rPr>
            <w:rFonts w:ascii="Arial" w:hAnsi="Arial" w:cs="Arial"/>
            <w:sz w:val="16"/>
          </w:rPr>
          <w:t>T_</w:t>
        </w:r>
        <w:r w:rsidRPr="001965A3">
          <w:rPr>
            <w:rFonts w:ascii="Arial" w:hAnsi="Arial" w:cs="Arial"/>
            <w:sz w:val="16"/>
          </w:rPr>
          <w:t>u0p16</w:t>
        </w:r>
        <w:r>
          <w:rPr>
            <w:rFonts w:ascii="Arial" w:hAnsi="Arial" w:cs="Arial"/>
            <w:sz w:val="16"/>
          </w:rPr>
          <w:t xml:space="preserve">” </w:t>
        </w:r>
      </w:ins>
    </w:p>
    <w:p w:rsidR="001965A3" w:rsidRDefault="001965A3" w:rsidP="001965A3">
      <w:pPr>
        <w:pStyle w:val="Heading3"/>
        <w:rPr>
          <w:ins w:id="64" w:author="nzt9hv" w:date="2013-02-14T10:26:00Z"/>
        </w:rPr>
      </w:pPr>
      <w:ins w:id="65" w:author="nzt9hv" w:date="2013-02-14T10:26:00Z">
        <w:r>
          <w:t>Local Macro #3</w:t>
        </w:r>
      </w:ins>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83"/>
        <w:gridCol w:w="3875"/>
        <w:gridCol w:w="1159"/>
        <w:gridCol w:w="607"/>
        <w:gridCol w:w="607"/>
        <w:gridCol w:w="607"/>
      </w:tblGrid>
      <w:tr w:rsidR="001965A3" w:rsidTr="001965A3">
        <w:trPr>
          <w:ins w:id="66" w:author="nzt9hv" w:date="2013-02-14T10:26:00Z"/>
        </w:trPr>
        <w:tc>
          <w:tcPr>
            <w:tcW w:w="2083" w:type="dxa"/>
          </w:tcPr>
          <w:p w:rsidR="001965A3" w:rsidRDefault="001965A3" w:rsidP="001965A3">
            <w:pPr>
              <w:spacing w:before="60"/>
              <w:rPr>
                <w:ins w:id="67" w:author="nzt9hv" w:date="2013-02-14T10:26:00Z"/>
                <w:rFonts w:ascii="Arial" w:hAnsi="Arial" w:cs="Arial"/>
                <w:b/>
                <w:bCs/>
                <w:sz w:val="16"/>
              </w:rPr>
            </w:pPr>
            <w:ins w:id="68" w:author="nzt9hv" w:date="2013-02-14T10:26:00Z">
              <w:r>
                <w:rPr>
                  <w:rFonts w:ascii="Arial" w:hAnsi="Arial" w:cs="Arial"/>
                  <w:b/>
                  <w:bCs/>
                  <w:sz w:val="16"/>
                </w:rPr>
                <w:t>Function Name</w:t>
              </w:r>
            </w:ins>
          </w:p>
        </w:tc>
        <w:tc>
          <w:tcPr>
            <w:tcW w:w="3875" w:type="dxa"/>
          </w:tcPr>
          <w:p w:rsidR="001965A3" w:rsidRDefault="001965A3" w:rsidP="001965A3">
            <w:pPr>
              <w:spacing w:before="60"/>
              <w:rPr>
                <w:ins w:id="69" w:author="nzt9hv" w:date="2013-02-14T10:26:00Z"/>
                <w:rFonts w:ascii="Arial" w:hAnsi="Arial" w:cs="Arial"/>
                <w:sz w:val="16"/>
              </w:rPr>
            </w:pPr>
            <w:ins w:id="70" w:author="nzt9hv" w:date="2013-02-14T10:26:00Z">
              <w:r w:rsidRPr="001965A3">
                <w:rPr>
                  <w:rFonts w:ascii="Arial" w:hAnsi="Arial" w:cs="Arial"/>
                  <w:sz w:val="16"/>
                </w:rPr>
                <w:t>CDD_Read_CommOffset_Cnt_u16</w:t>
              </w:r>
            </w:ins>
          </w:p>
        </w:tc>
        <w:tc>
          <w:tcPr>
            <w:tcW w:w="1159" w:type="dxa"/>
            <w:shd w:val="pct30" w:color="FFFF00" w:fill="auto"/>
          </w:tcPr>
          <w:p w:rsidR="001965A3" w:rsidRDefault="001965A3" w:rsidP="001965A3">
            <w:pPr>
              <w:spacing w:before="60"/>
              <w:jc w:val="center"/>
              <w:rPr>
                <w:ins w:id="71" w:author="nzt9hv" w:date="2013-02-14T10:26:00Z"/>
                <w:rFonts w:ascii="Arial" w:hAnsi="Arial" w:cs="Arial"/>
                <w:sz w:val="16"/>
              </w:rPr>
            </w:pPr>
            <w:ins w:id="72" w:author="nzt9hv" w:date="2013-02-14T10:26:00Z">
              <w:r>
                <w:rPr>
                  <w:rFonts w:ascii="Arial" w:hAnsi="Arial" w:cs="Arial"/>
                  <w:sz w:val="16"/>
                </w:rPr>
                <w:t>Type</w:t>
              </w:r>
            </w:ins>
          </w:p>
        </w:tc>
        <w:tc>
          <w:tcPr>
            <w:tcW w:w="607" w:type="dxa"/>
            <w:shd w:val="pct30" w:color="FFFF00" w:fill="auto"/>
          </w:tcPr>
          <w:p w:rsidR="001965A3" w:rsidRDefault="001965A3" w:rsidP="001965A3">
            <w:pPr>
              <w:spacing w:before="60"/>
              <w:jc w:val="center"/>
              <w:rPr>
                <w:ins w:id="73" w:author="nzt9hv" w:date="2013-02-14T10:26:00Z"/>
                <w:rFonts w:ascii="Arial" w:hAnsi="Arial" w:cs="Arial"/>
                <w:sz w:val="16"/>
              </w:rPr>
            </w:pPr>
            <w:ins w:id="74" w:author="nzt9hv" w:date="2013-02-14T10:26:00Z">
              <w:r>
                <w:rPr>
                  <w:rFonts w:ascii="Arial" w:hAnsi="Arial" w:cs="Arial"/>
                  <w:sz w:val="16"/>
                </w:rPr>
                <w:t>Min</w:t>
              </w:r>
            </w:ins>
          </w:p>
        </w:tc>
        <w:tc>
          <w:tcPr>
            <w:tcW w:w="607" w:type="dxa"/>
            <w:shd w:val="pct30" w:color="FFFF00" w:fill="auto"/>
          </w:tcPr>
          <w:p w:rsidR="001965A3" w:rsidRDefault="001965A3" w:rsidP="001965A3">
            <w:pPr>
              <w:spacing w:before="60"/>
              <w:jc w:val="center"/>
              <w:rPr>
                <w:ins w:id="75" w:author="nzt9hv" w:date="2013-02-14T10:26:00Z"/>
                <w:rFonts w:ascii="Arial" w:hAnsi="Arial" w:cs="Arial"/>
                <w:sz w:val="16"/>
              </w:rPr>
            </w:pPr>
            <w:ins w:id="76" w:author="nzt9hv" w:date="2013-02-14T10:26:00Z">
              <w:r>
                <w:rPr>
                  <w:rFonts w:ascii="Arial" w:hAnsi="Arial" w:cs="Arial"/>
                  <w:sz w:val="16"/>
                </w:rPr>
                <w:t>Max</w:t>
              </w:r>
            </w:ins>
          </w:p>
        </w:tc>
        <w:tc>
          <w:tcPr>
            <w:tcW w:w="607" w:type="dxa"/>
            <w:tcBorders>
              <w:bottom w:val="single" w:sz="4" w:space="0" w:color="auto"/>
            </w:tcBorders>
            <w:shd w:val="pct30" w:color="FFFF00" w:fill="auto"/>
          </w:tcPr>
          <w:p w:rsidR="001965A3" w:rsidRDefault="001965A3" w:rsidP="001965A3">
            <w:pPr>
              <w:spacing w:before="60"/>
              <w:jc w:val="center"/>
              <w:rPr>
                <w:ins w:id="77" w:author="nzt9hv" w:date="2013-02-14T10:26:00Z"/>
                <w:rFonts w:ascii="Arial" w:hAnsi="Arial" w:cs="Arial"/>
                <w:sz w:val="16"/>
              </w:rPr>
            </w:pPr>
            <w:ins w:id="78" w:author="nzt9hv" w:date="2013-02-14T10:26:00Z">
              <w:r>
                <w:rPr>
                  <w:rFonts w:ascii="Arial" w:hAnsi="Arial" w:cs="Arial"/>
                  <w:sz w:val="16"/>
                </w:rPr>
                <w:t>UTP Tol.</w:t>
              </w:r>
            </w:ins>
          </w:p>
        </w:tc>
      </w:tr>
      <w:tr w:rsidR="001965A3" w:rsidTr="001965A3">
        <w:trPr>
          <w:ins w:id="79" w:author="nzt9hv" w:date="2013-02-14T10:26:00Z"/>
        </w:trPr>
        <w:tc>
          <w:tcPr>
            <w:tcW w:w="2083" w:type="dxa"/>
          </w:tcPr>
          <w:p w:rsidR="001965A3" w:rsidRDefault="001965A3" w:rsidP="001965A3">
            <w:pPr>
              <w:spacing w:before="60"/>
              <w:rPr>
                <w:ins w:id="80" w:author="nzt9hv" w:date="2013-02-14T10:26:00Z"/>
                <w:rFonts w:ascii="Arial" w:hAnsi="Arial" w:cs="Arial"/>
                <w:b/>
                <w:bCs/>
                <w:sz w:val="16"/>
              </w:rPr>
            </w:pPr>
            <w:ins w:id="81" w:author="nzt9hv" w:date="2013-02-14T10:26:00Z">
              <w:r>
                <w:rPr>
                  <w:rFonts w:ascii="Arial" w:hAnsi="Arial" w:cs="Arial"/>
                  <w:b/>
                  <w:bCs/>
                  <w:sz w:val="16"/>
                </w:rPr>
                <w:t xml:space="preserve">Arguments Passed </w:t>
              </w:r>
            </w:ins>
          </w:p>
        </w:tc>
        <w:tc>
          <w:tcPr>
            <w:tcW w:w="3875" w:type="dxa"/>
          </w:tcPr>
          <w:p w:rsidR="001965A3" w:rsidRDefault="001965A3" w:rsidP="001965A3">
            <w:pPr>
              <w:spacing w:before="60"/>
              <w:rPr>
                <w:ins w:id="82" w:author="nzt9hv" w:date="2013-02-14T10:26:00Z"/>
                <w:rFonts w:ascii="Arial" w:hAnsi="Arial" w:cs="Arial"/>
                <w:sz w:val="16"/>
              </w:rPr>
            </w:pPr>
            <w:ins w:id="83" w:author="nzt9hv" w:date="2013-02-14T10:27:00Z">
              <w:r w:rsidRPr="001965A3">
                <w:rPr>
                  <w:rFonts w:ascii="Arial" w:hAnsi="Arial" w:cs="Arial"/>
                  <w:sz w:val="16"/>
                </w:rPr>
                <w:t>&amp;CommOffset_Cnt_T_u16</w:t>
              </w:r>
            </w:ins>
          </w:p>
        </w:tc>
        <w:tc>
          <w:tcPr>
            <w:tcW w:w="1159" w:type="dxa"/>
          </w:tcPr>
          <w:p w:rsidR="001965A3" w:rsidRDefault="001965A3" w:rsidP="001965A3">
            <w:pPr>
              <w:spacing w:before="60"/>
              <w:rPr>
                <w:ins w:id="84" w:author="nzt9hv" w:date="2013-02-14T10:26:00Z"/>
                <w:rFonts w:ascii="Arial" w:hAnsi="Arial" w:cs="Arial"/>
                <w:sz w:val="16"/>
              </w:rPr>
            </w:pPr>
            <w:ins w:id="85" w:author="nzt9hv" w:date="2013-02-14T10:26:00Z">
              <w:r>
                <w:rPr>
                  <w:rFonts w:ascii="Arial" w:hAnsi="Arial" w:cs="Arial"/>
                  <w:sz w:val="16"/>
                </w:rPr>
                <w:t>U16</w:t>
              </w:r>
            </w:ins>
          </w:p>
        </w:tc>
        <w:tc>
          <w:tcPr>
            <w:tcW w:w="607" w:type="dxa"/>
          </w:tcPr>
          <w:p w:rsidR="001965A3" w:rsidRDefault="001965A3" w:rsidP="001965A3">
            <w:pPr>
              <w:spacing w:before="60"/>
              <w:rPr>
                <w:ins w:id="86" w:author="nzt9hv" w:date="2013-02-14T10:26:00Z"/>
                <w:rFonts w:ascii="Arial" w:hAnsi="Arial" w:cs="Arial"/>
                <w:sz w:val="16"/>
              </w:rPr>
            </w:pPr>
            <w:ins w:id="87" w:author="nzt9hv" w:date="2013-02-14T10:26:00Z">
              <w:r>
                <w:rPr>
                  <w:rFonts w:ascii="Arial" w:hAnsi="Arial" w:cs="Arial"/>
                  <w:sz w:val="16"/>
                </w:rPr>
                <w:t>0</w:t>
              </w:r>
            </w:ins>
          </w:p>
        </w:tc>
        <w:tc>
          <w:tcPr>
            <w:tcW w:w="607" w:type="dxa"/>
          </w:tcPr>
          <w:p w:rsidR="001965A3" w:rsidRDefault="001965A3" w:rsidP="001965A3">
            <w:pPr>
              <w:spacing w:before="60"/>
              <w:rPr>
                <w:ins w:id="88" w:author="nzt9hv" w:date="2013-02-14T10:26:00Z"/>
                <w:rFonts w:ascii="Arial" w:hAnsi="Arial" w:cs="Arial"/>
                <w:sz w:val="16"/>
              </w:rPr>
            </w:pPr>
            <w:ins w:id="89" w:author="nzt9hv" w:date="2013-02-14T10:27:00Z">
              <w:r>
                <w:rPr>
                  <w:rFonts w:ascii="Arial" w:hAnsi="Arial" w:cs="Arial"/>
                  <w:sz w:val="16"/>
                </w:rPr>
                <w:t>2^16</w:t>
              </w:r>
            </w:ins>
          </w:p>
        </w:tc>
        <w:tc>
          <w:tcPr>
            <w:tcW w:w="607" w:type="dxa"/>
            <w:shd w:val="pct15" w:color="auto" w:fill="auto"/>
          </w:tcPr>
          <w:p w:rsidR="001965A3" w:rsidRDefault="001965A3" w:rsidP="001965A3">
            <w:pPr>
              <w:spacing w:before="60"/>
              <w:rPr>
                <w:ins w:id="90" w:author="nzt9hv" w:date="2013-02-14T10:26:00Z"/>
                <w:rFonts w:ascii="Arial" w:hAnsi="Arial" w:cs="Arial"/>
                <w:sz w:val="16"/>
              </w:rPr>
            </w:pPr>
          </w:p>
        </w:tc>
      </w:tr>
      <w:tr w:rsidR="001965A3" w:rsidTr="001965A3">
        <w:trPr>
          <w:ins w:id="91" w:author="nzt9hv" w:date="2013-02-14T10:26:00Z"/>
        </w:trPr>
        <w:tc>
          <w:tcPr>
            <w:tcW w:w="2083" w:type="dxa"/>
          </w:tcPr>
          <w:p w:rsidR="001965A3" w:rsidRDefault="001965A3" w:rsidP="001965A3">
            <w:pPr>
              <w:spacing w:before="60"/>
              <w:rPr>
                <w:ins w:id="92" w:author="nzt9hv" w:date="2013-02-14T10:26:00Z"/>
                <w:rFonts w:ascii="Arial" w:hAnsi="Arial" w:cs="Arial"/>
                <w:b/>
                <w:bCs/>
                <w:sz w:val="16"/>
              </w:rPr>
            </w:pPr>
          </w:p>
        </w:tc>
        <w:tc>
          <w:tcPr>
            <w:tcW w:w="3875" w:type="dxa"/>
          </w:tcPr>
          <w:p w:rsidR="001965A3" w:rsidRDefault="001965A3" w:rsidP="001965A3">
            <w:pPr>
              <w:spacing w:before="60"/>
              <w:rPr>
                <w:ins w:id="93" w:author="nzt9hv" w:date="2013-02-14T10:26:00Z"/>
                <w:rFonts w:ascii="Arial" w:hAnsi="Arial" w:cs="Arial"/>
                <w:sz w:val="16"/>
              </w:rPr>
            </w:pPr>
          </w:p>
        </w:tc>
        <w:tc>
          <w:tcPr>
            <w:tcW w:w="1159" w:type="dxa"/>
          </w:tcPr>
          <w:p w:rsidR="001965A3" w:rsidRDefault="001965A3" w:rsidP="001965A3">
            <w:pPr>
              <w:spacing w:before="60"/>
              <w:rPr>
                <w:ins w:id="94" w:author="nzt9hv" w:date="2013-02-14T10:26:00Z"/>
                <w:rFonts w:ascii="Arial" w:hAnsi="Arial" w:cs="Arial"/>
                <w:sz w:val="16"/>
              </w:rPr>
            </w:pPr>
          </w:p>
        </w:tc>
        <w:tc>
          <w:tcPr>
            <w:tcW w:w="607" w:type="dxa"/>
          </w:tcPr>
          <w:p w:rsidR="001965A3" w:rsidRDefault="001965A3" w:rsidP="001965A3">
            <w:pPr>
              <w:spacing w:before="60"/>
              <w:rPr>
                <w:ins w:id="95" w:author="nzt9hv" w:date="2013-02-14T10:26:00Z"/>
                <w:rFonts w:ascii="Arial" w:hAnsi="Arial" w:cs="Arial"/>
                <w:sz w:val="16"/>
              </w:rPr>
            </w:pPr>
          </w:p>
        </w:tc>
        <w:tc>
          <w:tcPr>
            <w:tcW w:w="607" w:type="dxa"/>
          </w:tcPr>
          <w:p w:rsidR="001965A3" w:rsidRDefault="001965A3" w:rsidP="001965A3">
            <w:pPr>
              <w:spacing w:before="60"/>
              <w:rPr>
                <w:ins w:id="96" w:author="nzt9hv" w:date="2013-02-14T10:26:00Z"/>
                <w:rFonts w:ascii="Arial" w:hAnsi="Arial" w:cs="Arial"/>
                <w:sz w:val="16"/>
              </w:rPr>
            </w:pPr>
          </w:p>
        </w:tc>
        <w:tc>
          <w:tcPr>
            <w:tcW w:w="607" w:type="dxa"/>
            <w:shd w:val="pct15" w:color="auto" w:fill="auto"/>
          </w:tcPr>
          <w:p w:rsidR="001965A3" w:rsidRDefault="001965A3" w:rsidP="001965A3">
            <w:pPr>
              <w:spacing w:before="60"/>
              <w:rPr>
                <w:ins w:id="97" w:author="nzt9hv" w:date="2013-02-14T10:26:00Z"/>
                <w:rFonts w:ascii="Arial" w:hAnsi="Arial" w:cs="Arial"/>
                <w:sz w:val="16"/>
              </w:rPr>
            </w:pPr>
          </w:p>
        </w:tc>
      </w:tr>
      <w:tr w:rsidR="001965A3" w:rsidTr="001965A3">
        <w:trPr>
          <w:ins w:id="98" w:author="nzt9hv" w:date="2013-02-14T10:26:00Z"/>
        </w:trPr>
        <w:tc>
          <w:tcPr>
            <w:tcW w:w="2083" w:type="dxa"/>
          </w:tcPr>
          <w:p w:rsidR="001965A3" w:rsidRDefault="001965A3" w:rsidP="001965A3">
            <w:pPr>
              <w:spacing w:before="60"/>
              <w:rPr>
                <w:ins w:id="99" w:author="nzt9hv" w:date="2013-02-14T10:26:00Z"/>
                <w:rFonts w:ascii="Arial" w:hAnsi="Arial" w:cs="Arial"/>
                <w:b/>
                <w:bCs/>
                <w:sz w:val="16"/>
              </w:rPr>
            </w:pPr>
            <w:ins w:id="100" w:author="nzt9hv" w:date="2013-02-14T10:26:00Z">
              <w:r>
                <w:rPr>
                  <w:rFonts w:ascii="Arial" w:hAnsi="Arial" w:cs="Arial"/>
                  <w:b/>
                  <w:bCs/>
                  <w:sz w:val="16"/>
                </w:rPr>
                <w:t>Return Value</w:t>
              </w:r>
            </w:ins>
          </w:p>
        </w:tc>
        <w:tc>
          <w:tcPr>
            <w:tcW w:w="3875" w:type="dxa"/>
          </w:tcPr>
          <w:p w:rsidR="001965A3" w:rsidRDefault="001965A3" w:rsidP="001965A3">
            <w:pPr>
              <w:spacing w:before="60"/>
              <w:rPr>
                <w:ins w:id="101" w:author="nzt9hv" w:date="2013-02-14T10:26:00Z"/>
                <w:rFonts w:ascii="Arial" w:hAnsi="Arial" w:cs="Arial"/>
                <w:sz w:val="16"/>
              </w:rPr>
            </w:pPr>
            <w:ins w:id="102" w:author="nzt9hv" w:date="2013-02-14T10:26:00Z">
              <w:r>
                <w:rPr>
                  <w:rFonts w:ascii="Arial" w:hAnsi="Arial" w:cs="Arial"/>
                  <w:sz w:val="16"/>
                </w:rPr>
                <w:t>none</w:t>
              </w:r>
            </w:ins>
          </w:p>
        </w:tc>
        <w:tc>
          <w:tcPr>
            <w:tcW w:w="1159" w:type="dxa"/>
          </w:tcPr>
          <w:p w:rsidR="001965A3" w:rsidRDefault="001965A3" w:rsidP="001965A3">
            <w:pPr>
              <w:spacing w:before="60"/>
              <w:rPr>
                <w:ins w:id="103" w:author="nzt9hv" w:date="2013-02-14T10:26:00Z"/>
                <w:rFonts w:ascii="Arial" w:hAnsi="Arial" w:cs="Arial"/>
                <w:sz w:val="16"/>
              </w:rPr>
            </w:pPr>
          </w:p>
        </w:tc>
        <w:tc>
          <w:tcPr>
            <w:tcW w:w="607" w:type="dxa"/>
          </w:tcPr>
          <w:p w:rsidR="001965A3" w:rsidRDefault="001965A3" w:rsidP="001965A3">
            <w:pPr>
              <w:spacing w:before="60"/>
              <w:rPr>
                <w:ins w:id="104" w:author="nzt9hv" w:date="2013-02-14T10:26:00Z"/>
                <w:rFonts w:ascii="Arial" w:hAnsi="Arial" w:cs="Arial"/>
                <w:sz w:val="16"/>
              </w:rPr>
            </w:pPr>
          </w:p>
        </w:tc>
        <w:tc>
          <w:tcPr>
            <w:tcW w:w="607" w:type="dxa"/>
          </w:tcPr>
          <w:p w:rsidR="001965A3" w:rsidRDefault="001965A3" w:rsidP="001965A3">
            <w:pPr>
              <w:spacing w:before="60"/>
              <w:rPr>
                <w:ins w:id="105" w:author="nzt9hv" w:date="2013-02-14T10:26:00Z"/>
                <w:rFonts w:ascii="Arial" w:hAnsi="Arial" w:cs="Arial"/>
                <w:sz w:val="16"/>
              </w:rPr>
            </w:pPr>
          </w:p>
        </w:tc>
        <w:tc>
          <w:tcPr>
            <w:tcW w:w="607" w:type="dxa"/>
          </w:tcPr>
          <w:p w:rsidR="001965A3" w:rsidRDefault="001965A3" w:rsidP="001965A3">
            <w:pPr>
              <w:spacing w:before="60"/>
              <w:rPr>
                <w:ins w:id="106" w:author="nzt9hv" w:date="2013-02-14T10:26:00Z"/>
                <w:rFonts w:ascii="Arial" w:hAnsi="Arial" w:cs="Arial"/>
                <w:sz w:val="16"/>
              </w:rPr>
            </w:pPr>
          </w:p>
        </w:tc>
      </w:tr>
    </w:tbl>
    <w:p w:rsidR="001965A3" w:rsidRDefault="001965A3" w:rsidP="001965A3">
      <w:pPr>
        <w:pStyle w:val="Heading4"/>
        <w:rPr>
          <w:ins w:id="107" w:author="nzt9hv" w:date="2013-02-14T10:26:00Z"/>
        </w:rPr>
      </w:pPr>
      <w:ins w:id="108" w:author="nzt9hv" w:date="2013-02-14T10:26:00Z">
        <w:r>
          <w:t>Description</w:t>
        </w:r>
      </w:ins>
    </w:p>
    <w:p w:rsidR="001965A3" w:rsidRDefault="001965A3" w:rsidP="001965A3">
      <w:pPr>
        <w:rPr>
          <w:ins w:id="109" w:author="nzt9hv" w:date="2013-02-14T10:29:00Z"/>
        </w:rPr>
      </w:pPr>
      <w:ins w:id="110" w:author="nzt9hv" w:date="2013-02-14T10:29:00Z">
        <w:r>
          <w:t>Reads the Commutation offset and assign it global variable and assign it to “</w:t>
        </w:r>
        <w:r w:rsidRPr="001965A3">
          <w:rPr>
            <w:rFonts w:ascii="Arial" w:hAnsi="Arial" w:cs="Arial"/>
            <w:sz w:val="16"/>
          </w:rPr>
          <w:t>CommOffset_Cnt_T_u16</w:t>
        </w:r>
        <w:r>
          <w:rPr>
            <w:rFonts w:ascii="Arial" w:hAnsi="Arial" w:cs="Arial"/>
            <w:sz w:val="16"/>
          </w:rPr>
          <w:t xml:space="preserve">” </w:t>
        </w:r>
      </w:ins>
    </w:p>
    <w:p w:rsidR="001965A3" w:rsidRDefault="001965A3" w:rsidP="001965A3">
      <w:pPr>
        <w:rPr>
          <w:ins w:id="111" w:author="nzt9hv" w:date="2013-02-14T10:25:00Z"/>
        </w:rPr>
      </w:pPr>
    </w:p>
    <w:p w:rsidR="00C75A29" w:rsidRPr="00AC6AE3" w:rsidRDefault="00C75A29" w:rsidP="00AC6AE3"/>
    <w:p w:rsidR="008B3E94" w:rsidRDefault="008B3E94" w:rsidP="00934E60">
      <w:pPr>
        <w:rPr>
          <w:rFonts w:ascii="Arial" w:hAnsi="Arial"/>
          <w:b/>
          <w:kern w:val="28"/>
          <w:sz w:val="28"/>
        </w:rPr>
      </w:pPr>
    </w:p>
    <w:p w:rsidR="004A781C" w:rsidRDefault="004A781C">
      <w:pPr>
        <w:pStyle w:val="Heading1"/>
      </w:pPr>
      <w:r>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2C03D8" w:rsidRPr="004B5BE2" w:rsidTr="00F957FA">
        <w:trPr>
          <w:trHeight w:val="341"/>
        </w:trPr>
        <w:tc>
          <w:tcPr>
            <w:tcW w:w="4455" w:type="dxa"/>
            <w:vAlign w:val="center"/>
          </w:tcPr>
          <w:p w:rsidR="002C03D8" w:rsidRPr="004B5BE2" w:rsidRDefault="00AC6AE3" w:rsidP="00F141E2">
            <w:pPr>
              <w:spacing w:before="100" w:beforeAutospacing="1" w:after="100" w:afterAutospacing="1"/>
              <w:rPr>
                <w:rFonts w:ascii="Arial" w:hAnsi="Arial" w:cs="Arial"/>
                <w:sz w:val="16"/>
                <w:szCs w:val="16"/>
              </w:rPr>
            </w:pPr>
            <w:r>
              <w:rPr>
                <w:rFonts w:ascii="Arial" w:hAnsi="Arial" w:cs="Arial"/>
                <w:sz w:val="16"/>
                <w:szCs w:val="16"/>
              </w:rPr>
              <w:t>None</w:t>
            </w:r>
          </w:p>
        </w:tc>
        <w:tc>
          <w:tcPr>
            <w:tcW w:w="4455" w:type="dxa"/>
            <w:vAlign w:val="center"/>
          </w:tcPr>
          <w:p w:rsidR="002C03D8" w:rsidRPr="004B5BE2" w:rsidRDefault="002C03D8" w:rsidP="00F957FA">
            <w:pPr>
              <w:spacing w:before="100" w:beforeAutospacing="1" w:after="100" w:afterAutospacing="1"/>
              <w:rPr>
                <w:rFonts w:ascii="Arial" w:hAnsi="Arial" w:cs="Arial"/>
                <w:sz w:val="16"/>
                <w:szCs w:val="16"/>
              </w:rPr>
            </w:pPr>
          </w:p>
        </w:tc>
      </w:tr>
    </w:tbl>
    <w:p w:rsidR="002C03D8" w:rsidRPr="002C03D8" w:rsidRDefault="002C03D8" w:rsidP="002C03D8"/>
    <w:p w:rsidR="004A781C" w:rsidRDefault="004A781C">
      <w:pPr>
        <w:pStyle w:val="Heading2"/>
      </w:pPr>
      <w:r>
        <w:t>Initialization Functions</w:t>
      </w:r>
    </w:p>
    <w:p w:rsidR="004A781C" w:rsidRDefault="004A781C">
      <w:pPr>
        <w:pStyle w:val="Heading3"/>
      </w:pPr>
      <w:r>
        <w:t xml:space="preserve">Init: </w:t>
      </w:r>
      <w:fldSimple w:instr=" DOCPROPERTY &quot;Module Name&quot;  \* MERGEFORMAT ">
        <w:r w:rsidR="00F26A41">
          <w:t>ModuleName</w:t>
        </w:r>
      </w:fldSimple>
      <w:r w:rsidR="00AC6AE3">
        <w:t>_Init</w:t>
      </w:r>
    </w:p>
    <w:p w:rsidR="004A781C" w:rsidRDefault="004A781C">
      <w:pPr>
        <w:pStyle w:val="Heading4"/>
      </w:pPr>
      <w:r>
        <w:t>Design Rationale</w:t>
      </w:r>
    </w:p>
    <w:p w:rsidR="004A781C" w:rsidRDefault="00F141E2">
      <w:r>
        <w:t>None</w:t>
      </w:r>
    </w:p>
    <w:p w:rsidR="004A781C" w:rsidRDefault="004A781C">
      <w:pPr>
        <w:pStyle w:val="Heading4"/>
      </w:pPr>
      <w:r>
        <w:t>Module Outputs</w:t>
      </w:r>
    </w:p>
    <w:p w:rsidR="00B804BD" w:rsidRDefault="00B804BD" w:rsidP="00B804BD">
      <w:r>
        <w:t xml:space="preserve">   </w:t>
      </w:r>
      <w:r w:rsidR="00F52A38">
        <w:t>None</w:t>
      </w:r>
    </w:p>
    <w:p w:rsidR="00F52A38" w:rsidRDefault="00F52A38" w:rsidP="00B804BD"/>
    <w:p w:rsidR="004A781C" w:rsidRDefault="004A781C">
      <w:pPr>
        <w:pStyle w:val="Heading4"/>
      </w:pPr>
      <w:r>
        <w:t xml:space="preserve">Module Internal  </w:t>
      </w:r>
    </w:p>
    <w:p w:rsidR="00F52A38" w:rsidRDefault="00F52A38" w:rsidP="00F52A38">
      <w:r>
        <w:t xml:space="preserve">  CDD_DutyCycleSmall_Cnt_G_u16[CDD_CDDDataAccessBfr_Cnt_G_u16] = 0U;</w:t>
      </w:r>
    </w:p>
    <w:p w:rsidR="004A781C" w:rsidRDefault="00F52A38">
      <w:r>
        <w:t>CDD_SeedPWMDither_Cnt_M_u16 = d_SeedInitial_Cnt_u16</w:t>
      </w:r>
    </w:p>
    <w:p w:rsidR="004A781C" w:rsidRDefault="004A781C">
      <w:pPr>
        <w:pStyle w:val="Heading2"/>
      </w:pPr>
      <w:r>
        <w:br w:type="page"/>
      </w:r>
      <w:r>
        <w:lastRenderedPageBreak/>
        <w:t>Periodic Functions</w:t>
      </w:r>
    </w:p>
    <w:p w:rsidR="004A781C" w:rsidRDefault="004A781C">
      <w:pPr>
        <w:pStyle w:val="Heading3"/>
      </w:pPr>
      <w:r>
        <w:t xml:space="preserve">Per: </w:t>
      </w:r>
      <w:fldSimple w:instr=" DOCPROPERTY &quot;Module Name&quot;  \* MERGEFORMAT ">
        <w:r w:rsidR="00F26A41">
          <w:t>ModuleName</w:t>
        </w:r>
      </w:fldSimple>
      <w:r w:rsidR="00F52A38">
        <w:t>_Per1</w:t>
      </w:r>
    </w:p>
    <w:p w:rsidR="004A781C" w:rsidRDefault="004A781C">
      <w:pPr>
        <w:pStyle w:val="Heading4"/>
      </w:pPr>
      <w:r>
        <w:t>Design Rationale</w:t>
      </w:r>
    </w:p>
    <w:p w:rsidR="004A781C" w:rsidRDefault="00F141E2">
      <w:r>
        <w:t>None</w:t>
      </w:r>
    </w:p>
    <w:p w:rsidR="004A781C" w:rsidRDefault="004A781C">
      <w:pPr>
        <w:pStyle w:val="Heading4"/>
      </w:pPr>
      <w:r>
        <w:t>Program Flow Start</w:t>
      </w:r>
    </w:p>
    <w:p w:rsidR="004A781C" w:rsidRDefault="00F141E2">
      <w:r>
        <w:t>N/A</w:t>
      </w:r>
    </w:p>
    <w:p w:rsidR="004A781C" w:rsidRDefault="004A781C">
      <w:pPr>
        <w:pStyle w:val="Heading4"/>
      </w:pPr>
      <w:r>
        <w:t>Store Module Inputs to Local copies</w:t>
      </w:r>
    </w:p>
    <w:p w:rsidR="004A781C" w:rsidRPr="00F141E2" w:rsidRDefault="00F141E2">
      <w:pPr>
        <w:rPr>
          <w:sz w:val="18"/>
          <w:szCs w:val="18"/>
        </w:rPr>
      </w:pPr>
      <w:r w:rsidRPr="00F141E2">
        <w:rPr>
          <w:sz w:val="18"/>
          <w:szCs w:val="18"/>
        </w:rPr>
        <w:t>None</w:t>
      </w:r>
    </w:p>
    <w:p w:rsidR="004A781C" w:rsidRDefault="00F141E2">
      <w:pPr>
        <w:pStyle w:val="Heading4"/>
      </w:pPr>
      <w:r>
        <w:t>Processing of function</w:t>
      </w:r>
    </w:p>
    <w:p w:rsidR="009901A9" w:rsidRDefault="009901A9" w:rsidP="00B3373A"/>
    <w:p w:rsidR="009901A9" w:rsidRDefault="009901A9" w:rsidP="00B3373A"/>
    <w:p w:rsidR="009901A9" w:rsidRDefault="009901A9" w:rsidP="00B3373A"/>
    <w:p w:rsidR="004A781C" w:rsidRDefault="0062414A" w:rsidP="00B3373A">
      <w:r>
        <w:object w:dxaOrig="9180" w:dyaOrig="13910">
          <v:shape id="_x0000_i1029" type="#_x0000_t75" style="width:460.2pt;height:575.4pt" o:ole="">
            <v:imagedata r:id="rId20" o:title=""/>
          </v:shape>
          <o:OLEObject Type="Embed" ProgID="Visio.Drawing.11" ShapeID="_x0000_i1029" DrawAspect="Content" ObjectID="_1427900117" r:id="rId21"/>
        </w:object>
      </w:r>
      <w:r w:rsidR="001965A3">
        <w:object w:dxaOrig="9333" w:dyaOrig="13015">
          <v:shape id="_x0000_i1030" type="#_x0000_t75" style="width:6in;height:601.9pt" o:ole="">
            <v:imagedata r:id="rId22" o:title=""/>
          </v:shape>
          <o:OLEObject Type="Embed" ProgID="Visio.Drawing.11" ShapeID="_x0000_i1030" DrawAspect="Content" ObjectID="_1427900118" r:id="rId23"/>
        </w:object>
      </w:r>
      <w:r w:rsidR="001965A3">
        <w:object w:dxaOrig="9180" w:dyaOrig="13910">
          <v:shape id="_x0000_i1031" type="#_x0000_t75" style="width:460.2pt;height:544.3pt" o:ole="">
            <v:imagedata r:id="rId24" o:title=""/>
          </v:shape>
          <o:OLEObject Type="Embed" ProgID="Visio.Drawing.11" ShapeID="_x0000_i1031" DrawAspect="Content" ObjectID="_1427900119" r:id="rId25"/>
        </w:object>
      </w:r>
    </w:p>
    <w:p w:rsidR="004A781C" w:rsidRDefault="004A781C">
      <w:pPr>
        <w:pStyle w:val="Heading4"/>
      </w:pPr>
      <w:r>
        <w:lastRenderedPageBreak/>
        <w:t>Store Local copy of outputs into Module Outputs</w:t>
      </w:r>
    </w:p>
    <w:p w:rsidR="004A781C" w:rsidRPr="00F141E2" w:rsidRDefault="00F141E2">
      <w:pPr>
        <w:rPr>
          <w:sz w:val="18"/>
          <w:szCs w:val="18"/>
        </w:rPr>
      </w:pPr>
      <w:r w:rsidRPr="00F141E2">
        <w:rPr>
          <w:sz w:val="18"/>
          <w:szCs w:val="18"/>
        </w:rPr>
        <w:t>None</w:t>
      </w:r>
    </w:p>
    <w:p w:rsidR="004A781C" w:rsidRDefault="004A781C">
      <w:pPr>
        <w:pStyle w:val="Heading4"/>
      </w:pPr>
      <w:r>
        <w:t>Program Flow End</w:t>
      </w:r>
    </w:p>
    <w:p w:rsidR="004A781C" w:rsidRDefault="00F141E2">
      <w:r>
        <w:t>N/A</w:t>
      </w:r>
    </w:p>
    <w:p w:rsidR="004A781C" w:rsidRDefault="004A781C"/>
    <w:p w:rsidR="004A781C" w:rsidRDefault="004A781C">
      <w:pPr>
        <w:pStyle w:val="Heading2"/>
      </w:pPr>
      <w:r>
        <w:t>Fault Recovery Functions</w:t>
      </w:r>
    </w:p>
    <w:p w:rsidR="00F141E2" w:rsidRDefault="00F141E2"/>
    <w:p w:rsidR="004A781C" w:rsidRDefault="00F141E2">
      <w:r>
        <w:t>None</w:t>
      </w:r>
    </w:p>
    <w:p w:rsidR="00F141E2" w:rsidRDefault="00F141E2"/>
    <w:p w:rsidR="004A781C" w:rsidRDefault="004A781C">
      <w:pPr>
        <w:pStyle w:val="Heading2"/>
      </w:pPr>
      <w:r>
        <w:t>Shutdown Functions</w:t>
      </w:r>
    </w:p>
    <w:p w:rsidR="00F141E2" w:rsidRDefault="00F141E2"/>
    <w:p w:rsidR="004A781C" w:rsidRDefault="00F141E2">
      <w:r>
        <w:t>None</w:t>
      </w:r>
    </w:p>
    <w:p w:rsidR="00F141E2" w:rsidRDefault="00F141E2"/>
    <w:p w:rsidR="004A781C" w:rsidRDefault="004A781C">
      <w:pPr>
        <w:pStyle w:val="Heading2"/>
      </w:pPr>
      <w:r>
        <w:t>Interrupt Functions</w:t>
      </w:r>
    </w:p>
    <w:p w:rsidR="00F141E2" w:rsidRDefault="00F141E2"/>
    <w:p w:rsidR="004A781C" w:rsidRDefault="00F141E2">
      <w:r>
        <w:t>None</w:t>
      </w:r>
    </w:p>
    <w:p w:rsidR="00F141E2" w:rsidRDefault="00F141E2">
      <w:pPr>
        <w:spacing w:after="0"/>
      </w:pPr>
      <w:r>
        <w:br w:type="page"/>
      </w:r>
    </w:p>
    <w:p w:rsidR="004A781C" w:rsidRDefault="004A781C">
      <w:pPr>
        <w:pStyle w:val="Heading2"/>
      </w:pPr>
      <w:r>
        <w:lastRenderedPageBreak/>
        <w:t>Serial Communication Functions</w:t>
      </w:r>
    </w:p>
    <w:p w:rsidR="004A781C" w:rsidRDefault="00F141E2">
      <w:pPr>
        <w:pStyle w:val="Heading3"/>
      </w:pPr>
      <w:r>
        <w:t>SCom</w:t>
      </w:r>
      <w:r w:rsidR="004A781C">
        <w:t xml:space="preserve">: </w:t>
      </w:r>
      <w:fldSimple w:instr=" DOCPROPERTY &quot;Module Name&quot;  \* MERGEFORMAT ">
        <w:r w:rsidR="00F26A41">
          <w:t>ModuleName</w:t>
        </w:r>
      </w:fldSimple>
      <w:r w:rsidR="004A781C">
        <w:t>_</w:t>
      </w:r>
      <w:r>
        <w:t>S</w:t>
      </w:r>
      <w:r w:rsidR="0062414A">
        <w:t>c</w:t>
      </w:r>
      <w:r>
        <w:t>om_</w:t>
      </w:r>
    </w:p>
    <w:p w:rsidR="004A781C" w:rsidRDefault="004A781C">
      <w:pPr>
        <w:pStyle w:val="Heading4"/>
      </w:pPr>
      <w:r>
        <w:t>Design Rationale</w:t>
      </w:r>
    </w:p>
    <w:p w:rsidR="004A781C" w:rsidRDefault="00F141E2">
      <w:r>
        <w:t>None</w:t>
      </w:r>
    </w:p>
    <w:p w:rsidR="004A781C" w:rsidRDefault="004A781C">
      <w:pPr>
        <w:pStyle w:val="Heading4"/>
      </w:pPr>
      <w:r>
        <w:t>Program Flow Start</w:t>
      </w:r>
    </w:p>
    <w:p w:rsidR="004A781C" w:rsidRDefault="00F141E2">
      <w:r>
        <w:t>N/A</w:t>
      </w:r>
    </w:p>
    <w:p w:rsidR="004A781C" w:rsidRDefault="004A781C">
      <w:pPr>
        <w:pStyle w:val="Heading4"/>
      </w:pPr>
      <w:r>
        <w:t>Store Module Inputs to Local copies</w:t>
      </w:r>
    </w:p>
    <w:p w:rsidR="004A781C" w:rsidRPr="00F141E2" w:rsidRDefault="00F141E2">
      <w:pPr>
        <w:rPr>
          <w:sz w:val="18"/>
          <w:szCs w:val="18"/>
        </w:rPr>
      </w:pPr>
      <w:r w:rsidRPr="00F141E2">
        <w:rPr>
          <w:sz w:val="18"/>
          <w:szCs w:val="18"/>
        </w:rPr>
        <w:t>None</w:t>
      </w:r>
    </w:p>
    <w:p w:rsidR="004A781C" w:rsidRDefault="00F141E2">
      <w:pPr>
        <w:pStyle w:val="Heading4"/>
      </w:pPr>
      <w:r>
        <w:t>Processing of function</w:t>
      </w:r>
    </w:p>
    <w:p w:rsidR="004A781C" w:rsidRDefault="004A781C" w:rsidP="00F141E2">
      <w:pPr>
        <w:jc w:val="center"/>
      </w:pPr>
    </w:p>
    <w:p w:rsidR="004A781C" w:rsidRDefault="004A781C">
      <w:pPr>
        <w:pStyle w:val="Heading4"/>
      </w:pPr>
      <w:r>
        <w:t>Store Local copy of outputs into Module Outputs</w:t>
      </w:r>
    </w:p>
    <w:p w:rsidR="004A781C" w:rsidRPr="00F141E2" w:rsidRDefault="00F141E2">
      <w:pPr>
        <w:rPr>
          <w:sz w:val="18"/>
          <w:szCs w:val="18"/>
        </w:rPr>
      </w:pPr>
      <w:r w:rsidRPr="00F141E2">
        <w:rPr>
          <w:sz w:val="18"/>
          <w:szCs w:val="18"/>
        </w:rPr>
        <w:t>None</w:t>
      </w:r>
    </w:p>
    <w:p w:rsidR="004A781C" w:rsidRDefault="004A781C">
      <w:pPr>
        <w:pStyle w:val="Heading4"/>
      </w:pPr>
      <w:r>
        <w:t>Program Flow End</w:t>
      </w:r>
    </w:p>
    <w:p w:rsidR="004A781C" w:rsidRDefault="00F141E2">
      <w:r>
        <w:t>N/A</w:t>
      </w:r>
    </w:p>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Sequence of the Module</w:t>
      </w:r>
    </w:p>
    <w:p w:rsidR="004A781C" w:rsidRDefault="004A781C"/>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6B5494" w:rsidRPr="00381542" w:rsidTr="00B54697">
        <w:tc>
          <w:tcPr>
            <w:tcW w:w="3168" w:type="dxa"/>
            <w:tcBorders>
              <w:top w:val="single" w:sz="6" w:space="0" w:color="auto"/>
              <w:left w:val="single" w:sz="6" w:space="0" w:color="auto"/>
              <w:bottom w:val="single" w:sz="6" w:space="0" w:color="auto"/>
              <w:right w:val="single" w:sz="6" w:space="0" w:color="auto"/>
            </w:tcBorders>
          </w:tcPr>
          <w:p w:rsidR="006B5494" w:rsidRPr="00381542" w:rsidRDefault="006B5494" w:rsidP="00F957FA">
            <w:pPr>
              <w:spacing w:before="60"/>
              <w:rPr>
                <w:rFonts w:ascii="Arial" w:hAnsi="Arial" w:cs="Arial"/>
                <w:sz w:val="16"/>
                <w:szCs w:val="16"/>
              </w:rPr>
            </w:pPr>
            <w:r w:rsidRPr="009901A9">
              <w:rPr>
                <w:rFonts w:ascii="Arial" w:hAnsi="Arial" w:cs="Arial"/>
                <w:sz w:val="16"/>
                <w:szCs w:val="16"/>
              </w:rPr>
              <w:t>PwmCdd_</w:t>
            </w:r>
            <w:r>
              <w:rPr>
                <w:rFonts w:ascii="Arial" w:hAnsi="Arial" w:cs="Arial"/>
                <w:sz w:val="16"/>
                <w:szCs w:val="16"/>
              </w:rPr>
              <w:t>Init</w:t>
            </w:r>
          </w:p>
        </w:tc>
        <w:tc>
          <w:tcPr>
            <w:tcW w:w="2070" w:type="dxa"/>
            <w:tcBorders>
              <w:top w:val="single" w:sz="6" w:space="0" w:color="auto"/>
              <w:left w:val="single" w:sz="6" w:space="0" w:color="auto"/>
              <w:bottom w:val="single" w:sz="6" w:space="0" w:color="auto"/>
              <w:right w:val="single" w:sz="6" w:space="0" w:color="auto"/>
            </w:tcBorders>
          </w:tcPr>
          <w:p w:rsidR="006B5494" w:rsidRDefault="006B5494" w:rsidP="00042EEE">
            <w:pPr>
              <w:spacing w:before="60" w:line="360" w:lineRule="auto"/>
            </w:pPr>
            <w:r>
              <w:t>Once</w:t>
            </w:r>
          </w:p>
        </w:tc>
        <w:tc>
          <w:tcPr>
            <w:tcW w:w="3690" w:type="dxa"/>
            <w:tcBorders>
              <w:top w:val="single" w:sz="6" w:space="0" w:color="auto"/>
              <w:left w:val="single" w:sz="6" w:space="0" w:color="auto"/>
              <w:bottom w:val="single" w:sz="6" w:space="0" w:color="auto"/>
              <w:right w:val="single" w:sz="6" w:space="0" w:color="auto"/>
            </w:tcBorders>
          </w:tcPr>
          <w:p w:rsidR="006B5494" w:rsidRDefault="006B5494" w:rsidP="00C21745">
            <w:pPr>
              <w:spacing w:before="60" w:line="360" w:lineRule="auto"/>
            </w:pPr>
            <w:r w:rsidRPr="006B5494">
              <w:t>EcuStartup</w:t>
            </w:r>
          </w:p>
        </w:tc>
      </w:tr>
      <w:tr w:rsidR="006B5494" w:rsidRPr="00381542" w:rsidTr="00B54697">
        <w:tc>
          <w:tcPr>
            <w:tcW w:w="3168" w:type="dxa"/>
            <w:tcBorders>
              <w:top w:val="single" w:sz="6" w:space="0" w:color="auto"/>
              <w:left w:val="single" w:sz="6" w:space="0" w:color="auto"/>
              <w:bottom w:val="single" w:sz="6" w:space="0" w:color="auto"/>
              <w:right w:val="single" w:sz="6" w:space="0" w:color="auto"/>
            </w:tcBorders>
          </w:tcPr>
          <w:p w:rsidR="006B5494" w:rsidRPr="00381542" w:rsidRDefault="006B5494" w:rsidP="00F957FA">
            <w:pPr>
              <w:spacing w:before="60"/>
              <w:rPr>
                <w:rFonts w:ascii="Arial" w:hAnsi="Arial" w:cs="Arial"/>
                <w:sz w:val="16"/>
                <w:szCs w:val="16"/>
              </w:rPr>
            </w:pPr>
            <w:r w:rsidRPr="009901A9">
              <w:rPr>
                <w:rFonts w:ascii="Arial" w:hAnsi="Arial" w:cs="Arial"/>
                <w:sz w:val="16"/>
                <w:szCs w:val="16"/>
              </w:rPr>
              <w:t>PwmCdd_Per1</w:t>
            </w:r>
          </w:p>
        </w:tc>
        <w:tc>
          <w:tcPr>
            <w:tcW w:w="2070" w:type="dxa"/>
            <w:tcBorders>
              <w:top w:val="single" w:sz="6" w:space="0" w:color="auto"/>
              <w:left w:val="single" w:sz="6" w:space="0" w:color="auto"/>
              <w:bottom w:val="single" w:sz="6" w:space="0" w:color="auto"/>
              <w:right w:val="single" w:sz="6" w:space="0" w:color="auto"/>
            </w:tcBorders>
          </w:tcPr>
          <w:p w:rsidR="006B5494" w:rsidRDefault="00DC0891" w:rsidP="00042EEE">
            <w:pPr>
              <w:spacing w:before="60" w:line="360" w:lineRule="auto"/>
            </w:pPr>
            <w:r>
              <w:t>Motor control ISR</w:t>
            </w:r>
          </w:p>
        </w:tc>
        <w:tc>
          <w:tcPr>
            <w:tcW w:w="3690" w:type="dxa"/>
            <w:tcBorders>
              <w:top w:val="single" w:sz="6" w:space="0" w:color="auto"/>
              <w:left w:val="single" w:sz="6" w:space="0" w:color="auto"/>
              <w:bottom w:val="single" w:sz="6" w:space="0" w:color="auto"/>
              <w:right w:val="single" w:sz="6" w:space="0" w:color="auto"/>
            </w:tcBorders>
          </w:tcPr>
          <w:p w:rsidR="006B5494" w:rsidRDefault="00DC0891" w:rsidP="00042EEE">
            <w:pPr>
              <w:spacing w:before="60" w:line="360" w:lineRule="auto"/>
            </w:pPr>
            <w:r>
              <w:t>All states</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Sub-Module called by (Serial Comm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9901A9" w:rsidP="00F141E2">
            <w:pPr>
              <w:spacing w:before="60"/>
              <w:rPr>
                <w:rFonts w:ascii="Arial" w:hAnsi="Arial" w:cs="Arial"/>
                <w:sz w:val="16"/>
              </w:rPr>
            </w:pPr>
            <w:r>
              <w:rPr>
                <w:rFonts w:ascii="Arial" w:hAnsi="Arial" w:cs="Arial"/>
                <w:sz w:val="16"/>
              </w:rPr>
              <w:t>None</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706538" w:rsidRDefault="00706538">
            <w:pPr>
              <w:spacing w:before="60"/>
              <w:rPr>
                <w:rFonts w:ascii="Arial" w:hAnsi="Arial" w:cs="Arial"/>
                <w:sz w:val="16"/>
              </w:rPr>
            </w:pPr>
            <w:r>
              <w:rPr>
                <w:rFonts w:ascii="Arial" w:hAnsi="Arial" w:cs="Arial"/>
                <w:sz w:val="16"/>
              </w:rPr>
              <w:t>None</w:t>
            </w: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706538">
            <w:pPr>
              <w:spacing w:before="60"/>
              <w:rPr>
                <w:rFonts w:ascii="Arial" w:hAnsi="Arial" w:cs="Arial"/>
                <w:sz w:val="16"/>
              </w:rPr>
            </w:pPr>
            <w:r>
              <w:rPr>
                <w:rFonts w:ascii="Arial" w:hAnsi="Arial" w:cs="Arial"/>
                <w:sz w:val="16"/>
              </w:rPr>
              <w:t>None</w:t>
            </w: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Known Issues / Limitations With Design</w:t>
      </w:r>
    </w:p>
    <w:p w:rsidR="004A781C" w:rsidRDefault="00F141E2">
      <w:pPr>
        <w:numPr>
          <w:ilvl w:val="0"/>
          <w:numId w:val="6"/>
        </w:numPr>
      </w:pPr>
      <w:r>
        <w:t>INLINE functions defined in GlobalMacro.h are not unit tested.</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F141E2">
            <w:pPr>
              <w:spacing w:before="60"/>
              <w:rPr>
                <w:rFonts w:ascii="Arial" w:hAnsi="Arial" w:cs="Arial"/>
                <w:sz w:val="16"/>
              </w:rPr>
            </w:pPr>
            <w:r>
              <w:rPr>
                <w:rFonts w:ascii="Arial" w:hAnsi="Arial" w:cs="Arial"/>
                <w:sz w:val="16"/>
              </w:rPr>
              <w:t>1.0</w:t>
            </w:r>
          </w:p>
        </w:tc>
        <w:tc>
          <w:tcPr>
            <w:tcW w:w="6210" w:type="dxa"/>
          </w:tcPr>
          <w:p w:rsidR="004A781C" w:rsidRDefault="00F141E2">
            <w:pPr>
              <w:spacing w:before="60"/>
              <w:rPr>
                <w:rFonts w:ascii="Arial" w:hAnsi="Arial" w:cs="Arial"/>
                <w:sz w:val="16"/>
              </w:rPr>
            </w:pPr>
            <w:r>
              <w:rPr>
                <w:rFonts w:ascii="Arial" w:hAnsi="Arial" w:cs="Arial"/>
                <w:sz w:val="16"/>
              </w:rPr>
              <w:t>Initial Version</w:t>
            </w:r>
          </w:p>
        </w:tc>
        <w:tc>
          <w:tcPr>
            <w:tcW w:w="1080" w:type="dxa"/>
          </w:tcPr>
          <w:p w:rsidR="004A781C" w:rsidRDefault="00706538">
            <w:pPr>
              <w:spacing w:before="60"/>
              <w:rPr>
                <w:rFonts w:ascii="Arial" w:hAnsi="Arial" w:cs="Arial"/>
                <w:sz w:val="16"/>
              </w:rPr>
            </w:pPr>
            <w:r>
              <w:rPr>
                <w:rFonts w:ascii="Arial" w:hAnsi="Arial" w:cs="Arial"/>
                <w:sz w:val="16"/>
              </w:rPr>
              <w:t>17 Oct 2012</w:t>
            </w:r>
          </w:p>
        </w:tc>
        <w:tc>
          <w:tcPr>
            <w:tcW w:w="1105" w:type="dxa"/>
          </w:tcPr>
          <w:p w:rsidR="004A781C" w:rsidRDefault="00706538">
            <w:pPr>
              <w:spacing w:before="60"/>
              <w:rPr>
                <w:rFonts w:ascii="Arial" w:hAnsi="Arial" w:cs="Arial"/>
                <w:sz w:val="16"/>
              </w:rPr>
            </w:pPr>
            <w:r>
              <w:rPr>
                <w:rFonts w:ascii="Arial" w:hAnsi="Arial" w:cs="Arial"/>
                <w:sz w:val="16"/>
              </w:rPr>
              <w:t>Selva</w:t>
            </w:r>
          </w:p>
        </w:tc>
      </w:tr>
      <w:tr w:rsidR="0062414A">
        <w:trPr>
          <w:ins w:id="112" w:author="nzt9hv" w:date="2013-02-14T10:35:00Z"/>
        </w:trPr>
        <w:tc>
          <w:tcPr>
            <w:tcW w:w="616" w:type="dxa"/>
          </w:tcPr>
          <w:p w:rsidR="0062414A" w:rsidRDefault="0062414A">
            <w:pPr>
              <w:spacing w:before="60"/>
              <w:rPr>
                <w:ins w:id="113" w:author="nzt9hv" w:date="2013-02-14T10:35:00Z"/>
                <w:rFonts w:ascii="Arial" w:hAnsi="Arial" w:cs="Arial"/>
                <w:sz w:val="16"/>
              </w:rPr>
            </w:pPr>
            <w:ins w:id="114" w:author="nzt9hv" w:date="2013-02-14T10:35:00Z">
              <w:r>
                <w:rPr>
                  <w:rFonts w:ascii="Arial" w:hAnsi="Arial" w:cs="Arial"/>
                  <w:sz w:val="16"/>
                </w:rPr>
                <w:t>2</w:t>
              </w:r>
            </w:ins>
          </w:p>
        </w:tc>
        <w:tc>
          <w:tcPr>
            <w:tcW w:w="662" w:type="dxa"/>
          </w:tcPr>
          <w:p w:rsidR="0062414A" w:rsidRDefault="0062414A">
            <w:pPr>
              <w:spacing w:before="60"/>
              <w:rPr>
                <w:ins w:id="115" w:author="nzt9hv" w:date="2013-02-14T10:35:00Z"/>
                <w:rFonts w:ascii="Arial" w:hAnsi="Arial" w:cs="Arial"/>
                <w:sz w:val="16"/>
              </w:rPr>
            </w:pPr>
            <w:ins w:id="116" w:author="nzt9hv" w:date="2013-02-14T10:35:00Z">
              <w:r>
                <w:rPr>
                  <w:rFonts w:ascii="Arial" w:hAnsi="Arial" w:cs="Arial"/>
                  <w:sz w:val="16"/>
                </w:rPr>
                <w:t>2.0</w:t>
              </w:r>
            </w:ins>
          </w:p>
        </w:tc>
        <w:tc>
          <w:tcPr>
            <w:tcW w:w="6210" w:type="dxa"/>
          </w:tcPr>
          <w:p w:rsidR="0062414A" w:rsidRDefault="0062414A">
            <w:pPr>
              <w:spacing w:before="60"/>
              <w:rPr>
                <w:ins w:id="117" w:author="nzt9hv" w:date="2013-02-14T10:35:00Z"/>
                <w:rFonts w:ascii="Arial" w:hAnsi="Arial" w:cs="Arial"/>
                <w:sz w:val="16"/>
              </w:rPr>
            </w:pPr>
            <w:ins w:id="118" w:author="nzt9hv" w:date="2013-02-14T10:35:00Z">
              <w:r>
                <w:rPr>
                  <w:rFonts w:ascii="Arial" w:hAnsi="Arial" w:cs="Arial"/>
                  <w:sz w:val="16"/>
                </w:rPr>
                <w:t xml:space="preserve">Nhet specific names are changed to common names and project specific variables </w:t>
              </w:r>
            </w:ins>
            <w:ins w:id="119" w:author="nzt9hv" w:date="2013-02-14T10:36:00Z">
              <w:r>
                <w:rPr>
                  <w:rFonts w:ascii="Arial" w:hAnsi="Arial" w:cs="Arial"/>
                  <w:sz w:val="16"/>
                </w:rPr>
                <w:t xml:space="preserve">assignment </w:t>
              </w:r>
            </w:ins>
            <w:ins w:id="120" w:author="nzt9hv" w:date="2013-02-14T10:35:00Z">
              <w:r>
                <w:rPr>
                  <w:rFonts w:ascii="Arial" w:hAnsi="Arial" w:cs="Arial"/>
                  <w:sz w:val="16"/>
                </w:rPr>
                <w:t>are moved to configuration Macros</w:t>
              </w:r>
            </w:ins>
            <w:ins w:id="121" w:author="nzt9hv" w:date="2013-02-14T10:36:00Z">
              <w:r>
                <w:rPr>
                  <w:rFonts w:ascii="Arial" w:hAnsi="Arial" w:cs="Arial"/>
                  <w:sz w:val="16"/>
                </w:rPr>
                <w:t xml:space="preserve"> to keep PWMCdd same across projects</w:t>
              </w:r>
            </w:ins>
            <w:ins w:id="122" w:author="nzt9hv" w:date="2013-02-14T10:35:00Z">
              <w:r>
                <w:rPr>
                  <w:rFonts w:ascii="Arial" w:hAnsi="Arial" w:cs="Arial"/>
                  <w:sz w:val="16"/>
                </w:rPr>
                <w:t xml:space="preserve"> </w:t>
              </w:r>
            </w:ins>
          </w:p>
        </w:tc>
        <w:tc>
          <w:tcPr>
            <w:tcW w:w="1080" w:type="dxa"/>
          </w:tcPr>
          <w:p w:rsidR="0062414A" w:rsidRDefault="0062414A">
            <w:pPr>
              <w:spacing w:before="60"/>
              <w:rPr>
                <w:ins w:id="123" w:author="nzt9hv" w:date="2013-02-14T10:35:00Z"/>
                <w:rFonts w:ascii="Arial" w:hAnsi="Arial" w:cs="Arial"/>
                <w:sz w:val="16"/>
              </w:rPr>
            </w:pPr>
            <w:ins w:id="124" w:author="nzt9hv" w:date="2013-02-14T10:37:00Z">
              <w:r>
                <w:rPr>
                  <w:rFonts w:ascii="Arial" w:hAnsi="Arial" w:cs="Arial"/>
                  <w:sz w:val="16"/>
                </w:rPr>
                <w:t>15-Feb-12</w:t>
              </w:r>
            </w:ins>
          </w:p>
        </w:tc>
        <w:tc>
          <w:tcPr>
            <w:tcW w:w="1105" w:type="dxa"/>
          </w:tcPr>
          <w:p w:rsidR="0062414A" w:rsidRDefault="0062414A">
            <w:pPr>
              <w:spacing w:before="60"/>
              <w:rPr>
                <w:ins w:id="125" w:author="nzt9hv" w:date="2013-02-14T10:35:00Z"/>
                <w:rFonts w:ascii="Arial" w:hAnsi="Arial" w:cs="Arial"/>
                <w:sz w:val="16"/>
              </w:rPr>
            </w:pPr>
            <w:ins w:id="126" w:author="nzt9hv" w:date="2013-02-14T10:37:00Z">
              <w:r>
                <w:rPr>
                  <w:rFonts w:ascii="Arial" w:hAnsi="Arial" w:cs="Arial"/>
                  <w:sz w:val="16"/>
                </w:rPr>
                <w:t>Selva</w:t>
              </w:r>
            </w:ins>
          </w:p>
        </w:tc>
      </w:tr>
      <w:tr w:rsidR="009B4210">
        <w:trPr>
          <w:ins w:id="127" w:author="nzt9hv" w:date="2013-04-19T18:06:00Z"/>
        </w:trPr>
        <w:tc>
          <w:tcPr>
            <w:tcW w:w="616" w:type="dxa"/>
          </w:tcPr>
          <w:p w:rsidR="009B4210" w:rsidRDefault="009B4210">
            <w:pPr>
              <w:spacing w:before="60"/>
              <w:rPr>
                <w:ins w:id="128" w:author="nzt9hv" w:date="2013-04-19T18:06:00Z"/>
                <w:rFonts w:ascii="Arial" w:hAnsi="Arial" w:cs="Arial"/>
                <w:sz w:val="16"/>
              </w:rPr>
            </w:pPr>
            <w:ins w:id="129" w:author="nzt9hv" w:date="2013-04-19T18:06:00Z">
              <w:r>
                <w:rPr>
                  <w:rFonts w:ascii="Arial" w:hAnsi="Arial" w:cs="Arial"/>
                  <w:sz w:val="16"/>
                </w:rPr>
                <w:t>3</w:t>
              </w:r>
            </w:ins>
          </w:p>
        </w:tc>
        <w:tc>
          <w:tcPr>
            <w:tcW w:w="662" w:type="dxa"/>
          </w:tcPr>
          <w:p w:rsidR="009B4210" w:rsidRDefault="009B4210">
            <w:pPr>
              <w:spacing w:before="60"/>
              <w:rPr>
                <w:ins w:id="130" w:author="nzt9hv" w:date="2013-04-19T18:06:00Z"/>
                <w:rFonts w:ascii="Arial" w:hAnsi="Arial" w:cs="Arial"/>
                <w:sz w:val="16"/>
              </w:rPr>
            </w:pPr>
            <w:ins w:id="131" w:author="nzt9hv" w:date="2013-04-19T18:06:00Z">
              <w:r>
                <w:rPr>
                  <w:rFonts w:ascii="Arial" w:hAnsi="Arial" w:cs="Arial"/>
                  <w:sz w:val="16"/>
                </w:rPr>
                <w:t>3.0</w:t>
              </w:r>
            </w:ins>
          </w:p>
        </w:tc>
        <w:tc>
          <w:tcPr>
            <w:tcW w:w="6210" w:type="dxa"/>
          </w:tcPr>
          <w:p w:rsidR="009B4210" w:rsidRDefault="009B4210">
            <w:pPr>
              <w:spacing w:before="60"/>
              <w:rPr>
                <w:ins w:id="132" w:author="nzt9hv" w:date="2013-04-19T18:06:00Z"/>
                <w:rFonts w:ascii="Arial" w:hAnsi="Arial" w:cs="Arial"/>
                <w:sz w:val="16"/>
              </w:rPr>
            </w:pPr>
            <w:ins w:id="133" w:author="nzt9hv" w:date="2013-04-19T18:07:00Z">
              <w:r w:rsidRPr="009B4210">
                <w:rPr>
                  <w:rFonts w:ascii="Arial" w:hAnsi="Arial" w:cs="Arial"/>
                  <w:sz w:val="16"/>
                </w:rPr>
                <w:t>Changed the Buffer index of CDD_ModIdxFinal_Uls_G_u16p16 from "CDD_AppDataFwdPthAccessBfr_Cnt_G_u16" to "CDD_CDDDataAccessBfr_Cnt_G_u16"</w:t>
              </w:r>
            </w:ins>
          </w:p>
        </w:tc>
        <w:tc>
          <w:tcPr>
            <w:tcW w:w="1080" w:type="dxa"/>
          </w:tcPr>
          <w:p w:rsidR="009B4210" w:rsidRDefault="009B4210">
            <w:pPr>
              <w:spacing w:before="60"/>
              <w:rPr>
                <w:ins w:id="134" w:author="nzt9hv" w:date="2013-04-19T18:06:00Z"/>
                <w:rFonts w:ascii="Arial" w:hAnsi="Arial" w:cs="Arial"/>
                <w:sz w:val="16"/>
              </w:rPr>
            </w:pPr>
            <w:ins w:id="135" w:author="nzt9hv" w:date="2013-04-19T18:07:00Z">
              <w:r>
                <w:rPr>
                  <w:rFonts w:ascii="Arial" w:hAnsi="Arial" w:cs="Arial"/>
                  <w:sz w:val="16"/>
                </w:rPr>
                <w:t>19-Apr-13</w:t>
              </w:r>
            </w:ins>
          </w:p>
        </w:tc>
        <w:tc>
          <w:tcPr>
            <w:tcW w:w="1105" w:type="dxa"/>
          </w:tcPr>
          <w:p w:rsidR="009B4210" w:rsidRDefault="009B4210">
            <w:pPr>
              <w:spacing w:before="60"/>
              <w:rPr>
                <w:ins w:id="136" w:author="nzt9hv" w:date="2013-04-19T18:06:00Z"/>
                <w:rFonts w:ascii="Arial" w:hAnsi="Arial" w:cs="Arial"/>
                <w:sz w:val="16"/>
              </w:rPr>
            </w:pPr>
            <w:ins w:id="137" w:author="nzt9hv" w:date="2013-04-19T18:07:00Z">
              <w:r>
                <w:rPr>
                  <w:rFonts w:ascii="Arial" w:hAnsi="Arial" w:cs="Arial"/>
                  <w:sz w:val="16"/>
                </w:rPr>
                <w:t>Selva</w:t>
              </w:r>
            </w:ins>
          </w:p>
        </w:tc>
      </w:tr>
    </w:tbl>
    <w:p w:rsidR="00107819" w:rsidRDefault="0062414A">
      <w:pPr>
        <w:rPr>
          <w:ins w:id="138" w:author="nzt9hv" w:date="2013-02-14T10:35:00Z"/>
        </w:rPr>
      </w:pPr>
      <w:ins w:id="139" w:author="nzt9hv" w:date="2013-02-14T10:35:00Z">
        <w:r>
          <w:t>\</w:t>
        </w:r>
      </w:ins>
    </w:p>
    <w:p w:rsidR="0062414A" w:rsidRDefault="0062414A"/>
    <w:sectPr w:rsidR="0062414A" w:rsidSect="00937013">
      <w:headerReference w:type="default" r:id="rId26"/>
      <w:footerReference w:type="default" r:id="rId27"/>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0002" w:rsidRDefault="00FF0002">
      <w:r>
        <w:separator/>
      </w:r>
    </w:p>
  </w:endnote>
  <w:endnote w:type="continuationSeparator" w:id="0">
    <w:p w:rsidR="00FF0002" w:rsidRDefault="00FF00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5A3" w:rsidRDefault="001965A3">
    <w:pPr>
      <w:pStyle w:val="Footer"/>
    </w:pPr>
    <w:r>
      <w:rPr>
        <w:snapToGrid w:val="0"/>
      </w:rPr>
      <w:tab/>
    </w:r>
    <w:fldSimple w:instr=" DOCPROPERTY &quot;Company&quot;  \* MERGEFORMAT ">
      <w:r w:rsidRPr="00F26A41">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0002" w:rsidRDefault="00FF0002">
      <w:r>
        <w:separator/>
      </w:r>
    </w:p>
  </w:footnote>
  <w:footnote w:type="continuationSeparator" w:id="0">
    <w:p w:rsidR="00FF0002" w:rsidRDefault="00FF00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5A3" w:rsidRDefault="001965A3">
    <w:pPr>
      <w:pStyle w:val="Header"/>
      <w:pBdr>
        <w:bottom w:val="single" w:sz="4" w:space="1" w:color="auto"/>
      </w:pBdr>
      <w:jc w:val="center"/>
      <w:rPr>
        <w:b/>
      </w:rPr>
    </w:pPr>
    <w:r>
      <w:rPr>
        <w:b/>
      </w:rPr>
      <w:t>SOFTWARE MODULE DESIGN SPECIFICATION</w:t>
    </w:r>
  </w:p>
  <w:tbl>
    <w:tblPr>
      <w:tblW w:w="0" w:type="auto"/>
      <w:tblInd w:w="18" w:type="dxa"/>
      <w:tblLayout w:type="fixed"/>
      <w:tblLook w:val="0000"/>
    </w:tblPr>
    <w:tblGrid>
      <w:gridCol w:w="990"/>
      <w:gridCol w:w="1530"/>
      <w:gridCol w:w="1260"/>
      <w:gridCol w:w="2610"/>
      <w:gridCol w:w="1170"/>
      <w:gridCol w:w="1350"/>
    </w:tblGrid>
    <w:tr w:rsidR="001965A3">
      <w:trPr>
        <w:cantSplit/>
      </w:trPr>
      <w:tc>
        <w:tcPr>
          <w:tcW w:w="990" w:type="dxa"/>
        </w:tcPr>
        <w:p w:rsidR="001965A3" w:rsidRDefault="001965A3">
          <w:pPr>
            <w:pStyle w:val="Header"/>
          </w:pPr>
          <w:r>
            <w:t>Title:</w:t>
          </w:r>
        </w:p>
      </w:tc>
      <w:tc>
        <w:tcPr>
          <w:tcW w:w="5400" w:type="dxa"/>
          <w:gridSpan w:val="3"/>
          <w:vMerge w:val="restart"/>
        </w:tcPr>
        <w:p w:rsidR="001965A3" w:rsidRDefault="001965A3" w:rsidP="002D1341">
          <w:pPr>
            <w:pStyle w:val="Header"/>
          </w:pPr>
          <w:r>
            <w:t>PwmCdd</w:t>
          </w:r>
        </w:p>
        <w:p w:rsidR="001965A3" w:rsidRDefault="0098613A" w:rsidP="001A574F">
          <w:pPr>
            <w:pStyle w:val="Header"/>
            <w:tabs>
              <w:tab w:val="clear" w:pos="4320"/>
              <w:tab w:val="clear" w:pos="8640"/>
              <w:tab w:val="center" w:pos="2592"/>
            </w:tabs>
          </w:pPr>
          <w:fldSimple w:instr=" DOCPROPERTY &quot;Product Line&quot;  \* MERGEFORMAT ">
            <w:r w:rsidR="001965A3">
              <w:t>Gen II+ EPS EA3</w:t>
            </w:r>
          </w:fldSimple>
          <w:r w:rsidR="001965A3">
            <w:tab/>
          </w:r>
        </w:p>
      </w:tc>
      <w:tc>
        <w:tcPr>
          <w:tcW w:w="1170" w:type="dxa"/>
        </w:tcPr>
        <w:p w:rsidR="001965A3" w:rsidRDefault="001965A3">
          <w:pPr>
            <w:pStyle w:val="Header"/>
          </w:pPr>
          <w:r>
            <w:t>Revision:</w:t>
          </w:r>
        </w:p>
      </w:tc>
      <w:tc>
        <w:tcPr>
          <w:tcW w:w="1350" w:type="dxa"/>
        </w:tcPr>
        <w:p w:rsidR="001965A3" w:rsidRDefault="0098613A">
          <w:pPr>
            <w:pStyle w:val="Header"/>
          </w:pPr>
          <w:fldSimple w:instr=" DOCPROPERTY &quot;MDDRevNum&quot; \* MERGEFORMAT ">
            <w:r w:rsidR="001965A3">
              <w:t>1.0</w:t>
            </w:r>
          </w:fldSimple>
        </w:p>
      </w:tc>
    </w:tr>
    <w:tr w:rsidR="001965A3">
      <w:trPr>
        <w:cantSplit/>
      </w:trPr>
      <w:tc>
        <w:tcPr>
          <w:tcW w:w="990" w:type="dxa"/>
        </w:tcPr>
        <w:p w:rsidR="001965A3" w:rsidRDefault="001965A3">
          <w:pPr>
            <w:pStyle w:val="Header"/>
          </w:pPr>
          <w:r>
            <w:t xml:space="preserve">Product:     </w:t>
          </w:r>
        </w:p>
      </w:tc>
      <w:tc>
        <w:tcPr>
          <w:tcW w:w="5400" w:type="dxa"/>
          <w:gridSpan w:val="3"/>
          <w:vMerge/>
        </w:tcPr>
        <w:p w:rsidR="001965A3" w:rsidRDefault="001965A3">
          <w:pPr>
            <w:pStyle w:val="Header"/>
            <w:jc w:val="center"/>
          </w:pPr>
        </w:p>
      </w:tc>
      <w:tc>
        <w:tcPr>
          <w:tcW w:w="1170" w:type="dxa"/>
        </w:tcPr>
        <w:p w:rsidR="001965A3" w:rsidRDefault="001965A3">
          <w:pPr>
            <w:pStyle w:val="Header"/>
          </w:pPr>
          <w:r>
            <w:t>Rev. Date:</w:t>
          </w:r>
        </w:p>
      </w:tc>
      <w:tc>
        <w:tcPr>
          <w:tcW w:w="1350" w:type="dxa"/>
        </w:tcPr>
        <w:p w:rsidR="001965A3" w:rsidRDefault="009B4210" w:rsidP="009B4210">
          <w:pPr>
            <w:pStyle w:val="Header"/>
          </w:pPr>
          <w:ins w:id="140" w:author="nzt9hv" w:date="2013-04-19T18:07:00Z">
            <w:r>
              <w:t>19</w:t>
            </w:r>
          </w:ins>
          <w:ins w:id="141" w:author="nzt9hv" w:date="2013-02-14T10:37:00Z">
            <w:r w:rsidR="0062414A">
              <w:t>-</w:t>
            </w:r>
          </w:ins>
          <w:ins w:id="142" w:author="nzt9hv" w:date="2013-04-19T18:07:00Z">
            <w:r>
              <w:t>Apr</w:t>
            </w:r>
          </w:ins>
          <w:ins w:id="143" w:author="nzt9hv" w:date="2013-02-14T10:37:00Z">
            <w:r w:rsidR="0062414A">
              <w:t>-13</w:t>
            </w:r>
          </w:ins>
          <w:del w:id="144" w:author="nzt9hv" w:date="2013-02-14T10:37:00Z">
            <w:r w:rsidR="0098613A" w:rsidDel="0062414A">
              <w:fldChar w:fldCharType="begin"/>
            </w:r>
            <w:r w:rsidR="001965A3" w:rsidDel="0062414A">
              <w:delInstrText xml:space="preserve"> SAVEDATE \@ "d-MMM-yy" \* MERGEFORMAT </w:delInstrText>
            </w:r>
            <w:r w:rsidR="0098613A" w:rsidDel="0062414A">
              <w:fldChar w:fldCharType="separate"/>
            </w:r>
            <w:r w:rsidR="001965A3" w:rsidDel="0062414A">
              <w:rPr>
                <w:noProof/>
              </w:rPr>
              <w:delText>26-Oct-12</w:delText>
            </w:r>
            <w:r w:rsidR="0098613A" w:rsidDel="0062414A">
              <w:fldChar w:fldCharType="end"/>
            </w:r>
            <w:r w:rsidR="001965A3" w:rsidDel="0062414A">
              <w:delText>12</w:delText>
            </w:r>
          </w:del>
        </w:p>
      </w:tc>
    </w:tr>
    <w:tr w:rsidR="001965A3">
      <w:trPr>
        <w:cantSplit/>
      </w:trPr>
      <w:tc>
        <w:tcPr>
          <w:tcW w:w="990" w:type="dxa"/>
        </w:tcPr>
        <w:p w:rsidR="001965A3" w:rsidRDefault="001965A3">
          <w:pPr>
            <w:pStyle w:val="Header"/>
          </w:pPr>
          <w:r>
            <w:t>Group:</w:t>
          </w:r>
        </w:p>
      </w:tc>
      <w:tc>
        <w:tcPr>
          <w:tcW w:w="1530" w:type="dxa"/>
        </w:tcPr>
        <w:p w:rsidR="001965A3" w:rsidRDefault="001965A3">
          <w:pPr>
            <w:pStyle w:val="Header"/>
          </w:pPr>
          <w:r>
            <w:t>ESG</w:t>
          </w:r>
        </w:p>
      </w:tc>
      <w:tc>
        <w:tcPr>
          <w:tcW w:w="1260" w:type="dxa"/>
        </w:tcPr>
        <w:p w:rsidR="001965A3" w:rsidRDefault="001965A3">
          <w:pPr>
            <w:pStyle w:val="Header"/>
          </w:pPr>
          <w:r>
            <w:t>Originator:</w:t>
          </w:r>
        </w:p>
      </w:tc>
      <w:tc>
        <w:tcPr>
          <w:tcW w:w="2610" w:type="dxa"/>
        </w:tcPr>
        <w:p w:rsidR="001965A3" w:rsidRDefault="0098613A">
          <w:pPr>
            <w:pStyle w:val="Header"/>
          </w:pPr>
          <w:fldSimple w:instr=" USERNAME  \* MERGEFORMAT ">
            <w:r w:rsidR="001965A3">
              <w:rPr>
                <w:noProof/>
              </w:rPr>
              <w:t>nzt9hv</w:t>
            </w:r>
          </w:fldSimple>
        </w:p>
      </w:tc>
      <w:tc>
        <w:tcPr>
          <w:tcW w:w="1170" w:type="dxa"/>
        </w:tcPr>
        <w:p w:rsidR="001965A3" w:rsidRDefault="001965A3">
          <w:pPr>
            <w:pStyle w:val="Header"/>
          </w:pPr>
          <w:r>
            <w:t>Page:</w:t>
          </w:r>
        </w:p>
      </w:tc>
      <w:tc>
        <w:tcPr>
          <w:tcW w:w="1350" w:type="dxa"/>
        </w:tcPr>
        <w:p w:rsidR="001965A3" w:rsidRDefault="0098613A">
          <w:pPr>
            <w:pStyle w:val="Header"/>
          </w:pPr>
          <w:r>
            <w:rPr>
              <w:rStyle w:val="PageNumber"/>
            </w:rPr>
            <w:fldChar w:fldCharType="begin"/>
          </w:r>
          <w:r w:rsidR="001965A3">
            <w:rPr>
              <w:rStyle w:val="PageNumber"/>
            </w:rPr>
            <w:instrText xml:space="preserve"> PAGE </w:instrText>
          </w:r>
          <w:r>
            <w:rPr>
              <w:rStyle w:val="PageNumber"/>
            </w:rPr>
            <w:fldChar w:fldCharType="separate"/>
          </w:r>
          <w:r w:rsidR="009B4210">
            <w:rPr>
              <w:rStyle w:val="PageNumber"/>
              <w:noProof/>
            </w:rPr>
            <w:t>12</w:t>
          </w:r>
          <w:r>
            <w:rPr>
              <w:rStyle w:val="PageNumber"/>
            </w:rPr>
            <w:fldChar w:fldCharType="end"/>
          </w:r>
          <w:r w:rsidR="001965A3">
            <w:rPr>
              <w:rStyle w:val="PageNumber"/>
            </w:rPr>
            <w:t xml:space="preserve"> of </w:t>
          </w:r>
          <w:r>
            <w:rPr>
              <w:rStyle w:val="PageNumber"/>
            </w:rPr>
            <w:fldChar w:fldCharType="begin"/>
          </w:r>
          <w:r w:rsidR="001965A3">
            <w:rPr>
              <w:rStyle w:val="PageNumber"/>
            </w:rPr>
            <w:instrText xml:space="preserve"> NUMPAGES </w:instrText>
          </w:r>
          <w:r>
            <w:rPr>
              <w:rStyle w:val="PageNumber"/>
            </w:rPr>
            <w:fldChar w:fldCharType="separate"/>
          </w:r>
          <w:r w:rsidR="009B4210">
            <w:rPr>
              <w:rStyle w:val="PageNumber"/>
              <w:noProof/>
            </w:rPr>
            <w:t>24</w:t>
          </w:r>
          <w:r>
            <w:rPr>
              <w:rStyle w:val="PageNumber"/>
            </w:rPr>
            <w:fldChar w:fldCharType="end"/>
          </w:r>
        </w:p>
      </w:tc>
    </w:tr>
  </w:tbl>
  <w:p w:rsidR="001965A3" w:rsidRDefault="001965A3">
    <w:pPr>
      <w:pStyle w:val="Header"/>
      <w:pBdr>
        <w:top w:val="single" w:sz="4" w:space="1" w:color="auto"/>
      </w:pBdr>
      <w:rPr>
        <w:sz w:val="16"/>
      </w:rPr>
    </w:pPr>
  </w:p>
  <w:p w:rsidR="001965A3" w:rsidRDefault="001965A3">
    <w:pPr>
      <w:pStyle w:val="Header"/>
      <w:pBdr>
        <w:top w:val="single" w:sz="4" w:space="1" w:color="auto"/>
      </w:pBdr>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4F2A884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 w:numId="11">
    <w:abstractNumId w:val="9"/>
  </w:num>
  <w:num w:numId="12">
    <w:abstractNumId w:val="9"/>
  </w:num>
  <w:num w:numId="13">
    <w:abstractNumId w:val="9"/>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ttachedTemplate r:id="rId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2D1341"/>
    <w:rsid w:val="00002A33"/>
    <w:rsid w:val="000053C6"/>
    <w:rsid w:val="00042EEE"/>
    <w:rsid w:val="000D6856"/>
    <w:rsid w:val="00107819"/>
    <w:rsid w:val="0013504B"/>
    <w:rsid w:val="00136470"/>
    <w:rsid w:val="00140849"/>
    <w:rsid w:val="00173CCE"/>
    <w:rsid w:val="001965A3"/>
    <w:rsid w:val="00197F41"/>
    <w:rsid w:val="001A1F32"/>
    <w:rsid w:val="001A574F"/>
    <w:rsid w:val="001B60DF"/>
    <w:rsid w:val="001F09B2"/>
    <w:rsid w:val="001F13EB"/>
    <w:rsid w:val="0020722A"/>
    <w:rsid w:val="00232E8C"/>
    <w:rsid w:val="00236545"/>
    <w:rsid w:val="002478EC"/>
    <w:rsid w:val="00251AC0"/>
    <w:rsid w:val="002A1969"/>
    <w:rsid w:val="002C03D8"/>
    <w:rsid w:val="002D1341"/>
    <w:rsid w:val="002E3330"/>
    <w:rsid w:val="00315335"/>
    <w:rsid w:val="00340CD9"/>
    <w:rsid w:val="00340F2E"/>
    <w:rsid w:val="00360913"/>
    <w:rsid w:val="00361DFE"/>
    <w:rsid w:val="003830C5"/>
    <w:rsid w:val="003B7645"/>
    <w:rsid w:val="003C4D3F"/>
    <w:rsid w:val="00424962"/>
    <w:rsid w:val="00434C7F"/>
    <w:rsid w:val="004701C2"/>
    <w:rsid w:val="004966E3"/>
    <w:rsid w:val="004A781C"/>
    <w:rsid w:val="004B08F3"/>
    <w:rsid w:val="005804CD"/>
    <w:rsid w:val="005D0219"/>
    <w:rsid w:val="005D5FE4"/>
    <w:rsid w:val="005D783D"/>
    <w:rsid w:val="00616853"/>
    <w:rsid w:val="0062414A"/>
    <w:rsid w:val="00674ADF"/>
    <w:rsid w:val="00697E24"/>
    <w:rsid w:val="006A00DB"/>
    <w:rsid w:val="006B5494"/>
    <w:rsid w:val="006D33CC"/>
    <w:rsid w:val="006F01A3"/>
    <w:rsid w:val="00706174"/>
    <w:rsid w:val="00706538"/>
    <w:rsid w:val="00714B3C"/>
    <w:rsid w:val="007418F6"/>
    <w:rsid w:val="007A69AC"/>
    <w:rsid w:val="007E682B"/>
    <w:rsid w:val="008132C2"/>
    <w:rsid w:val="008242F0"/>
    <w:rsid w:val="008535B2"/>
    <w:rsid w:val="00867FCC"/>
    <w:rsid w:val="00872AAE"/>
    <w:rsid w:val="00881E17"/>
    <w:rsid w:val="008823D0"/>
    <w:rsid w:val="008B3E94"/>
    <w:rsid w:val="008F6DBB"/>
    <w:rsid w:val="00924D51"/>
    <w:rsid w:val="00934E60"/>
    <w:rsid w:val="00937013"/>
    <w:rsid w:val="00955F6A"/>
    <w:rsid w:val="00957470"/>
    <w:rsid w:val="0098613A"/>
    <w:rsid w:val="009901A9"/>
    <w:rsid w:val="009B20B2"/>
    <w:rsid w:val="009B4210"/>
    <w:rsid w:val="00AA2308"/>
    <w:rsid w:val="00AA4D4A"/>
    <w:rsid w:val="00AC6AE3"/>
    <w:rsid w:val="00AD731B"/>
    <w:rsid w:val="00AE5C99"/>
    <w:rsid w:val="00B069E6"/>
    <w:rsid w:val="00B3373A"/>
    <w:rsid w:val="00B54697"/>
    <w:rsid w:val="00B804BD"/>
    <w:rsid w:val="00B86941"/>
    <w:rsid w:val="00BB0149"/>
    <w:rsid w:val="00BD008B"/>
    <w:rsid w:val="00BD15D2"/>
    <w:rsid w:val="00BD1818"/>
    <w:rsid w:val="00BD3DFF"/>
    <w:rsid w:val="00BF364D"/>
    <w:rsid w:val="00C21745"/>
    <w:rsid w:val="00C351C5"/>
    <w:rsid w:val="00C35BD3"/>
    <w:rsid w:val="00C72FFA"/>
    <w:rsid w:val="00C75A29"/>
    <w:rsid w:val="00CB6F5E"/>
    <w:rsid w:val="00D87709"/>
    <w:rsid w:val="00D94BDD"/>
    <w:rsid w:val="00DC0891"/>
    <w:rsid w:val="00DC6C1B"/>
    <w:rsid w:val="00DC7E08"/>
    <w:rsid w:val="00DE4889"/>
    <w:rsid w:val="00E12A1A"/>
    <w:rsid w:val="00E5472B"/>
    <w:rsid w:val="00E57C42"/>
    <w:rsid w:val="00EA2A25"/>
    <w:rsid w:val="00EC03AA"/>
    <w:rsid w:val="00EF4E9E"/>
    <w:rsid w:val="00F1409C"/>
    <w:rsid w:val="00F141E2"/>
    <w:rsid w:val="00F26A41"/>
    <w:rsid w:val="00F52A38"/>
    <w:rsid w:val="00F648ED"/>
    <w:rsid w:val="00F82E8E"/>
    <w:rsid w:val="00F957FA"/>
    <w:rsid w:val="00FB2942"/>
    <w:rsid w:val="00FB432D"/>
    <w:rsid w:val="00FF00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link w:val="HeaderChar"/>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character" w:customStyle="1" w:styleId="HeaderChar">
    <w:name w:val="Header Char"/>
    <w:basedOn w:val="DefaultParagraphFont"/>
    <w:link w:val="Header"/>
    <w:rsid w:val="002D1341"/>
    <w:rPr>
      <w:rFonts w:ascii="Arial" w:hAnsi="Arial"/>
    </w:rPr>
  </w:style>
  <w:style w:type="character" w:customStyle="1" w:styleId="Heading3Char">
    <w:name w:val="Heading 3 Char"/>
    <w:basedOn w:val="DefaultParagraphFont"/>
    <w:link w:val="Heading3"/>
    <w:rsid w:val="002D1341"/>
    <w:rPr>
      <w:rFonts w:ascii="Arial" w:hAnsi="Arial"/>
      <w:b/>
      <w:sz w:val="24"/>
    </w:rPr>
  </w:style>
  <w:style w:type="paragraph" w:styleId="BalloonText">
    <w:name w:val="Balloon Text"/>
    <w:basedOn w:val="Normal"/>
    <w:link w:val="BalloonTextChar"/>
    <w:uiPriority w:val="99"/>
    <w:semiHidden/>
    <w:unhideWhenUsed/>
    <w:rsid w:val="001965A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5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zt9hv\My%20Documents\Google%20Talk%20Received%20File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B667F-C9E8-47C5-AF10-0172C7B3F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EA3.dotx</Template>
  <TotalTime>3228</TotalTime>
  <Pages>24</Pages>
  <Words>1711</Words>
  <Characters>9758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11447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nzt9hv</dc:creator>
  <cp:keywords/>
  <dc:description/>
  <cp:lastModifiedBy>nzt9hv</cp:lastModifiedBy>
  <cp:revision>26</cp:revision>
  <cp:lastPrinted>2011-03-21T13:34:00Z</cp:lastPrinted>
  <dcterms:created xsi:type="dcterms:W3CDTF">2012-10-15T21:00:00Z</dcterms:created>
  <dcterms:modified xsi:type="dcterms:W3CDTF">2013-04-19T22:09:00Z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Module Title</vt:lpwstr>
  </property>
  <property fmtid="{D5CDD505-2E9C-101B-9397-08002B2CF9AE}" pid="3" name="MDDRevNum">
    <vt:lpwstr>1.0</vt:lpwstr>
  </property>
  <property fmtid="{D5CDD505-2E9C-101B-9397-08002B2CF9AE}" pid="4" name="Module Layer">
    <vt:lpwstr>0</vt:lpwstr>
  </property>
  <property fmtid="{D5CDD505-2E9C-101B-9397-08002B2CF9AE}" pid="5" name="Module Name">
    <vt:lpwstr>ModuleName</vt:lpwstr>
  </property>
  <property fmtid="{D5CDD505-2E9C-101B-9397-08002B2CF9AE}" pid="6" name="Product Line">
    <vt:lpwstr>Gen II+ EPS EA3</vt:lpwstr>
  </property>
</Properties>
</file>