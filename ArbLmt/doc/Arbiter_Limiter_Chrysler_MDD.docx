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81C" w:rsidRDefault="00F141E2">
      <w:pPr>
        <w:pStyle w:val="Heading1"/>
        <w:numPr>
          <w:ilvl w:val="0"/>
          <w:numId w:val="0"/>
        </w:numPr>
      </w:pPr>
      <w:r>
        <w:t xml:space="preserve">Module – </w:t>
      </w:r>
      <w:fldSimple w:instr=" DOCPROPERTY &quot;Document Title&quot;  \* MERGEFORMAT ">
        <w:r w:rsidR="006144A4">
          <w:t>Arbiter Limiter (Chrysler)</w:t>
        </w:r>
      </w:fldSimple>
    </w:p>
    <w:p w:rsidR="004A781C" w:rsidRDefault="004A781C">
      <w:pPr>
        <w:pStyle w:val="Heading1"/>
      </w:pPr>
      <w:r>
        <w:t>High-Level Description</w:t>
      </w:r>
    </w:p>
    <w:p w:rsidR="004A781C" w:rsidRDefault="006144A4">
      <w:r>
        <w:t xml:space="preserve">This module arbitrates between the </w:t>
      </w:r>
      <w:proofErr w:type="spellStart"/>
      <w:r>
        <w:t>HaLF</w:t>
      </w:r>
      <w:proofErr w:type="spellEnd"/>
      <w:r>
        <w:t>, DST, and PA features to produce the input and output torque overlay signals.  It also provides an output showing which features are enabled.</w:t>
      </w:r>
    </w:p>
    <w:p w:rsidR="00F141E2" w:rsidRPr="00F141E2" w:rsidRDefault="004A781C" w:rsidP="00F141E2">
      <w:pPr>
        <w:pStyle w:val="Heading1"/>
      </w:pPr>
      <w:r>
        <w:t>Figures</w:t>
      </w:r>
    </w:p>
    <w:p w:rsidR="004A781C" w:rsidRDefault="00F141E2" w:rsidP="00F141E2">
      <w:pPr>
        <w:pStyle w:val="Heading2"/>
      </w:pPr>
      <w:r>
        <w:t>Component Diagram</w:t>
      </w:r>
    </w:p>
    <w:p w:rsidR="00F141E2" w:rsidRDefault="00F141E2" w:rsidP="00F141E2">
      <w:pPr>
        <w:jc w:val="center"/>
      </w:pPr>
    </w:p>
    <w:p w:rsidR="00BB37D9" w:rsidRDefault="00F75161" w:rsidP="00F141E2">
      <w:pPr>
        <w:jc w:val="center"/>
      </w:pPr>
      <w:r>
        <w:rPr>
          <w:noProof/>
        </w:rPr>
        <w:drawing>
          <wp:inline distT="0" distB="0" distL="0" distR="0" wp14:anchorId="57F4CAE3" wp14:editId="65184BD7">
            <wp:extent cx="2966085" cy="2552065"/>
            <wp:effectExtent l="1905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cstate="print"/>
                    <a:srcRect/>
                    <a:stretch>
                      <a:fillRect/>
                    </a:stretch>
                  </pic:blipFill>
                  <pic:spPr bwMode="auto">
                    <a:xfrm>
                      <a:off x="0" y="0"/>
                      <a:ext cx="2966085" cy="2552065"/>
                    </a:xfrm>
                    <a:prstGeom prst="rect">
                      <a:avLst/>
                    </a:prstGeom>
                    <a:noFill/>
                    <a:ln w="9525">
                      <a:noFill/>
                      <a:miter lim="800000"/>
                      <a:headEnd/>
                      <a:tailEnd/>
                    </a:ln>
                  </pic:spPr>
                </pic:pic>
              </a:graphicData>
            </a:graphic>
          </wp:inline>
        </w:drawing>
      </w:r>
    </w:p>
    <w:p w:rsidR="004A781C" w:rsidRDefault="004A781C"/>
    <w:p w:rsidR="004A781C" w:rsidRDefault="004A781C">
      <w:pPr>
        <w:pStyle w:val="Heading1"/>
      </w:pPr>
      <w:r>
        <w:br w:type="page"/>
      </w:r>
      <w:r>
        <w:lastRenderedPageBreak/>
        <w:t>Variable Data Dictionary</w:t>
      </w:r>
    </w:p>
    <w:p w:rsidR="004A781C" w:rsidRDefault="004A781C">
      <w:r>
        <w:t xml:space="preserve">For details on module input / output variable, refer to the Data Dictionary for the application.  Input / output variable names </w:t>
      </w:r>
      <w:r w:rsidR="006144A4">
        <w:t>are listed here for reference.</w:t>
      </w:r>
    </w:p>
    <w:tbl>
      <w:tblPr>
        <w:tblW w:w="8910" w:type="dxa"/>
        <w:tblInd w:w="1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firstRow="1" w:lastRow="0" w:firstColumn="1" w:lastColumn="0" w:noHBand="0" w:noVBand="0"/>
      </w:tblPr>
      <w:tblGrid>
        <w:gridCol w:w="4446"/>
        <w:gridCol w:w="9"/>
        <w:gridCol w:w="4455"/>
      </w:tblGrid>
      <w:tr w:rsidR="006D33CC" w:rsidRPr="006D33CC" w:rsidTr="006D33CC">
        <w:trPr>
          <w:trHeight w:val="321"/>
        </w:trPr>
        <w:tc>
          <w:tcPr>
            <w:tcW w:w="4446" w:type="dxa"/>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Inputs</w:t>
            </w:r>
          </w:p>
        </w:tc>
        <w:tc>
          <w:tcPr>
            <w:tcW w:w="4464" w:type="dxa"/>
            <w:gridSpan w:val="2"/>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Outputs</w:t>
            </w:r>
          </w:p>
        </w:tc>
      </w:tr>
      <w:tr w:rsidR="006D33CC"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D33CC" w:rsidRPr="004B5BE2" w:rsidRDefault="006144A4" w:rsidP="00F141E2">
            <w:pPr>
              <w:spacing w:before="100" w:beforeAutospacing="1" w:after="100" w:afterAutospacing="1"/>
              <w:rPr>
                <w:rFonts w:ascii="Arial" w:hAnsi="Arial" w:cs="Arial"/>
                <w:sz w:val="16"/>
                <w:szCs w:val="16"/>
              </w:rPr>
            </w:pPr>
            <w:r w:rsidRPr="006144A4">
              <w:rPr>
                <w:rFonts w:ascii="Arial" w:hAnsi="Arial" w:cs="Arial"/>
                <w:sz w:val="16"/>
                <w:szCs w:val="16"/>
              </w:rPr>
              <w:t>HaLFTrqOvCmdRqst_MtrNm_f32</w:t>
            </w:r>
          </w:p>
        </w:tc>
        <w:tc>
          <w:tcPr>
            <w:tcW w:w="4455" w:type="dxa"/>
            <w:vAlign w:val="center"/>
          </w:tcPr>
          <w:p w:rsidR="006D33CC" w:rsidRPr="004B5BE2" w:rsidRDefault="006144A4" w:rsidP="00F957FA">
            <w:pPr>
              <w:spacing w:before="100" w:beforeAutospacing="1" w:after="100" w:afterAutospacing="1"/>
              <w:rPr>
                <w:rFonts w:ascii="Arial" w:hAnsi="Arial" w:cs="Arial"/>
                <w:sz w:val="16"/>
                <w:szCs w:val="16"/>
              </w:rPr>
            </w:pPr>
            <w:r w:rsidRPr="006144A4">
              <w:rPr>
                <w:rFonts w:ascii="Arial" w:hAnsi="Arial" w:cs="Arial"/>
                <w:sz w:val="16"/>
                <w:szCs w:val="16"/>
              </w:rPr>
              <w:t>OpTrqOvr_MtrNm_f32</w:t>
            </w:r>
          </w:p>
        </w:tc>
      </w:tr>
      <w:tr w:rsidR="006144A4"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144A4" w:rsidRPr="004B5BE2" w:rsidRDefault="006144A4" w:rsidP="00F141E2">
            <w:pPr>
              <w:spacing w:before="100" w:beforeAutospacing="1" w:after="100" w:afterAutospacing="1"/>
              <w:rPr>
                <w:rFonts w:ascii="Arial" w:hAnsi="Arial" w:cs="Arial"/>
                <w:sz w:val="16"/>
                <w:szCs w:val="16"/>
              </w:rPr>
            </w:pPr>
            <w:r w:rsidRPr="006144A4">
              <w:rPr>
                <w:rFonts w:ascii="Arial" w:hAnsi="Arial" w:cs="Arial"/>
                <w:sz w:val="16"/>
                <w:szCs w:val="16"/>
              </w:rPr>
              <w:t>DSTTrqOvCmdRqst_HwNm_f32</w:t>
            </w:r>
          </w:p>
        </w:tc>
        <w:tc>
          <w:tcPr>
            <w:tcW w:w="4455" w:type="dxa"/>
            <w:vAlign w:val="center"/>
          </w:tcPr>
          <w:p w:rsidR="006144A4" w:rsidRPr="004B5BE2" w:rsidRDefault="006144A4" w:rsidP="00F957FA">
            <w:pPr>
              <w:spacing w:before="100" w:beforeAutospacing="1" w:after="100" w:afterAutospacing="1"/>
              <w:rPr>
                <w:rFonts w:ascii="Arial" w:hAnsi="Arial" w:cs="Arial"/>
                <w:sz w:val="16"/>
                <w:szCs w:val="16"/>
              </w:rPr>
            </w:pPr>
            <w:r w:rsidRPr="006144A4">
              <w:rPr>
                <w:rFonts w:ascii="Arial" w:hAnsi="Arial" w:cs="Arial"/>
                <w:sz w:val="16"/>
                <w:szCs w:val="16"/>
              </w:rPr>
              <w:t>IpTrqOvr_HwNm_f32</w:t>
            </w:r>
          </w:p>
        </w:tc>
      </w:tr>
      <w:tr w:rsidR="006144A4"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144A4" w:rsidRPr="004B5BE2" w:rsidRDefault="006144A4" w:rsidP="00F141E2">
            <w:pPr>
              <w:spacing w:before="100" w:beforeAutospacing="1" w:after="100" w:afterAutospacing="1"/>
              <w:rPr>
                <w:rFonts w:ascii="Arial" w:hAnsi="Arial" w:cs="Arial"/>
                <w:sz w:val="16"/>
                <w:szCs w:val="16"/>
              </w:rPr>
            </w:pPr>
            <w:r w:rsidRPr="006144A4">
              <w:rPr>
                <w:rFonts w:ascii="Arial" w:hAnsi="Arial" w:cs="Arial"/>
                <w:sz w:val="16"/>
                <w:szCs w:val="16"/>
              </w:rPr>
              <w:t>PATrqOvCmdRqst_HwNm_f32</w:t>
            </w:r>
          </w:p>
        </w:tc>
        <w:tc>
          <w:tcPr>
            <w:tcW w:w="4455" w:type="dxa"/>
            <w:vAlign w:val="center"/>
          </w:tcPr>
          <w:p w:rsidR="006144A4" w:rsidRPr="004B5BE2" w:rsidRDefault="006144A4" w:rsidP="00F957FA">
            <w:pPr>
              <w:spacing w:before="100" w:beforeAutospacing="1" w:after="100" w:afterAutospacing="1"/>
              <w:rPr>
                <w:rFonts w:ascii="Arial" w:hAnsi="Arial" w:cs="Arial"/>
                <w:sz w:val="16"/>
                <w:szCs w:val="16"/>
              </w:rPr>
            </w:pPr>
            <w:r w:rsidRPr="006144A4">
              <w:rPr>
                <w:rFonts w:ascii="Arial" w:hAnsi="Arial" w:cs="Arial"/>
                <w:sz w:val="16"/>
                <w:szCs w:val="16"/>
              </w:rPr>
              <w:t>ActiveFunctionBits_Cnt_u08</w:t>
            </w:r>
          </w:p>
        </w:tc>
      </w:tr>
      <w:tr w:rsidR="006144A4"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144A4" w:rsidRPr="004B5BE2" w:rsidRDefault="006144A4" w:rsidP="00F141E2">
            <w:pPr>
              <w:spacing w:before="100" w:beforeAutospacing="1" w:after="100" w:afterAutospacing="1"/>
              <w:rPr>
                <w:rFonts w:ascii="Arial" w:hAnsi="Arial" w:cs="Arial"/>
                <w:sz w:val="16"/>
                <w:szCs w:val="16"/>
              </w:rPr>
            </w:pPr>
            <w:proofErr w:type="spellStart"/>
            <w:r w:rsidRPr="006144A4">
              <w:rPr>
                <w:rFonts w:ascii="Arial" w:hAnsi="Arial" w:cs="Arial"/>
                <w:sz w:val="16"/>
                <w:szCs w:val="16"/>
              </w:rPr>
              <w:t>HaLFActive_Cnt_lgc</w:t>
            </w:r>
            <w:proofErr w:type="spellEnd"/>
          </w:p>
        </w:tc>
        <w:tc>
          <w:tcPr>
            <w:tcW w:w="4455" w:type="dxa"/>
            <w:vAlign w:val="center"/>
          </w:tcPr>
          <w:p w:rsidR="006144A4" w:rsidRPr="004B5BE2" w:rsidRDefault="00C56B6B" w:rsidP="00F957FA">
            <w:pPr>
              <w:spacing w:before="100" w:beforeAutospacing="1" w:after="100" w:afterAutospacing="1"/>
              <w:rPr>
                <w:rFonts w:ascii="Arial" w:hAnsi="Arial" w:cs="Arial"/>
                <w:sz w:val="16"/>
                <w:szCs w:val="16"/>
              </w:rPr>
            </w:pPr>
            <w:proofErr w:type="spellStart"/>
            <w:r>
              <w:rPr>
                <w:rFonts w:ascii="Arial" w:hAnsi="Arial" w:cs="Arial"/>
                <w:sz w:val="16"/>
                <w:szCs w:val="16"/>
              </w:rPr>
              <w:t>DSTSlewComplete_Cnt_lgc</w:t>
            </w:r>
            <w:proofErr w:type="spellEnd"/>
          </w:p>
        </w:tc>
      </w:tr>
      <w:tr w:rsidR="006144A4"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144A4" w:rsidRPr="004B5BE2" w:rsidRDefault="006144A4" w:rsidP="00F141E2">
            <w:pPr>
              <w:spacing w:before="100" w:beforeAutospacing="1" w:after="100" w:afterAutospacing="1"/>
              <w:rPr>
                <w:rFonts w:ascii="Arial" w:hAnsi="Arial" w:cs="Arial"/>
                <w:sz w:val="16"/>
                <w:szCs w:val="16"/>
              </w:rPr>
            </w:pPr>
            <w:proofErr w:type="spellStart"/>
            <w:r w:rsidRPr="006144A4">
              <w:rPr>
                <w:rFonts w:ascii="Arial" w:hAnsi="Arial" w:cs="Arial"/>
                <w:sz w:val="16"/>
                <w:szCs w:val="16"/>
              </w:rPr>
              <w:t>DSTActive_Cnt_lgc</w:t>
            </w:r>
            <w:proofErr w:type="spellEnd"/>
          </w:p>
        </w:tc>
        <w:tc>
          <w:tcPr>
            <w:tcW w:w="4455" w:type="dxa"/>
            <w:vAlign w:val="center"/>
          </w:tcPr>
          <w:p w:rsidR="006144A4" w:rsidRPr="004B5BE2" w:rsidRDefault="00C56B6B" w:rsidP="00F957FA">
            <w:pPr>
              <w:spacing w:before="100" w:beforeAutospacing="1" w:after="100" w:afterAutospacing="1"/>
              <w:rPr>
                <w:rFonts w:ascii="Arial" w:hAnsi="Arial" w:cs="Arial"/>
                <w:sz w:val="16"/>
                <w:szCs w:val="16"/>
              </w:rPr>
            </w:pPr>
            <w:proofErr w:type="spellStart"/>
            <w:r>
              <w:rPr>
                <w:rFonts w:ascii="Arial" w:hAnsi="Arial" w:cs="Arial"/>
                <w:sz w:val="16"/>
                <w:szCs w:val="16"/>
              </w:rPr>
              <w:t>HaLFSlewComplete_Cnt_lgc</w:t>
            </w:r>
            <w:proofErr w:type="spellEnd"/>
          </w:p>
        </w:tc>
      </w:tr>
      <w:tr w:rsidR="006144A4"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144A4" w:rsidRPr="004B5BE2" w:rsidRDefault="006144A4" w:rsidP="00F141E2">
            <w:pPr>
              <w:spacing w:before="100" w:beforeAutospacing="1" w:after="100" w:afterAutospacing="1"/>
              <w:rPr>
                <w:rFonts w:ascii="Arial" w:hAnsi="Arial" w:cs="Arial"/>
                <w:sz w:val="16"/>
                <w:szCs w:val="16"/>
              </w:rPr>
            </w:pPr>
            <w:r w:rsidRPr="006144A4">
              <w:rPr>
                <w:rFonts w:ascii="Arial" w:hAnsi="Arial" w:cs="Arial"/>
                <w:sz w:val="16"/>
                <w:szCs w:val="16"/>
              </w:rPr>
              <w:t>VehicleSpeed_Kph_f32</w:t>
            </w:r>
          </w:p>
        </w:tc>
        <w:tc>
          <w:tcPr>
            <w:tcW w:w="4455" w:type="dxa"/>
            <w:vAlign w:val="center"/>
          </w:tcPr>
          <w:p w:rsidR="006144A4" w:rsidRPr="004B5BE2" w:rsidRDefault="00C56B6B" w:rsidP="00F957FA">
            <w:pPr>
              <w:spacing w:before="100" w:beforeAutospacing="1" w:after="100" w:afterAutospacing="1"/>
              <w:rPr>
                <w:rFonts w:ascii="Arial" w:hAnsi="Arial" w:cs="Arial"/>
                <w:sz w:val="16"/>
                <w:szCs w:val="16"/>
              </w:rPr>
            </w:pPr>
            <w:proofErr w:type="spellStart"/>
            <w:r>
              <w:rPr>
                <w:rFonts w:ascii="Arial" w:hAnsi="Arial" w:cs="Arial"/>
                <w:sz w:val="16"/>
                <w:szCs w:val="16"/>
              </w:rPr>
              <w:t>PPPASlewComplete_Cnt_lgc</w:t>
            </w:r>
            <w:proofErr w:type="spellEnd"/>
          </w:p>
        </w:tc>
      </w:tr>
      <w:tr w:rsidR="00C56B6B" w:rsidRPr="004B5BE2" w:rsidDel="00C56B6B"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C56B6B" w:rsidRPr="006144A4" w:rsidDel="00C56B6B" w:rsidRDefault="00C56B6B" w:rsidP="00F957FA">
            <w:pPr>
              <w:spacing w:before="100" w:beforeAutospacing="1" w:after="100" w:afterAutospacing="1"/>
              <w:rPr>
                <w:rFonts w:ascii="Arial" w:hAnsi="Arial" w:cs="Arial"/>
                <w:sz w:val="16"/>
                <w:szCs w:val="16"/>
              </w:rPr>
            </w:pPr>
            <w:r>
              <w:rPr>
                <w:rFonts w:ascii="Arial" w:hAnsi="Arial" w:cs="Arial"/>
                <w:sz w:val="16"/>
                <w:szCs w:val="16"/>
              </w:rPr>
              <w:t>DSTState_Cnt_u08</w:t>
            </w:r>
          </w:p>
        </w:tc>
        <w:tc>
          <w:tcPr>
            <w:tcW w:w="4455" w:type="dxa"/>
            <w:vAlign w:val="center"/>
          </w:tcPr>
          <w:p w:rsidR="00C56B6B" w:rsidDel="00C56B6B" w:rsidRDefault="00C56B6B" w:rsidP="00F957FA">
            <w:pPr>
              <w:spacing w:before="100" w:beforeAutospacing="1" w:after="100" w:afterAutospacing="1"/>
              <w:rPr>
                <w:rFonts w:ascii="Arial" w:hAnsi="Arial" w:cs="Arial"/>
                <w:sz w:val="16"/>
                <w:szCs w:val="16"/>
              </w:rPr>
            </w:pPr>
            <w:r>
              <w:rPr>
                <w:rFonts w:ascii="Arial" w:hAnsi="Arial" w:cs="Arial"/>
                <w:sz w:val="16"/>
                <w:szCs w:val="16"/>
              </w:rPr>
              <w:t>PAReturnSclFct_Uls_f32</w:t>
            </w:r>
          </w:p>
        </w:tc>
      </w:tr>
      <w:tr w:rsidR="00C56B6B" w:rsidRPr="004B5BE2" w:rsidDel="00C56B6B"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C56B6B" w:rsidRPr="006144A4" w:rsidDel="00C56B6B" w:rsidRDefault="00C56B6B" w:rsidP="00F957FA">
            <w:pPr>
              <w:spacing w:before="100" w:beforeAutospacing="1" w:after="100" w:afterAutospacing="1"/>
              <w:rPr>
                <w:rFonts w:ascii="Arial" w:hAnsi="Arial" w:cs="Arial"/>
                <w:sz w:val="16"/>
                <w:szCs w:val="16"/>
              </w:rPr>
            </w:pPr>
            <w:r>
              <w:rPr>
                <w:rFonts w:ascii="Arial" w:hAnsi="Arial" w:cs="Arial"/>
                <w:sz w:val="16"/>
                <w:szCs w:val="16"/>
              </w:rPr>
              <w:t>HalfTOState_Cnt_u08</w:t>
            </w:r>
          </w:p>
        </w:tc>
        <w:tc>
          <w:tcPr>
            <w:tcW w:w="4455" w:type="dxa"/>
            <w:vAlign w:val="center"/>
          </w:tcPr>
          <w:p w:rsidR="00C56B6B" w:rsidDel="00C56B6B" w:rsidRDefault="009F548E" w:rsidP="00F957FA">
            <w:pPr>
              <w:spacing w:before="100" w:beforeAutospacing="1" w:after="100" w:afterAutospacing="1"/>
              <w:rPr>
                <w:rFonts w:ascii="Arial" w:hAnsi="Arial" w:cs="Arial"/>
                <w:sz w:val="16"/>
                <w:szCs w:val="16"/>
              </w:rPr>
            </w:pPr>
            <w:proofErr w:type="spellStart"/>
            <w:r w:rsidRPr="009F548E">
              <w:rPr>
                <w:rFonts w:ascii="Arial" w:hAnsi="Arial" w:cs="Arial"/>
                <w:sz w:val="16"/>
                <w:szCs w:val="16"/>
              </w:rPr>
              <w:t>PICmpDisableLearning_Cnt_lgc</w:t>
            </w:r>
            <w:proofErr w:type="spellEnd"/>
          </w:p>
        </w:tc>
      </w:tr>
      <w:tr w:rsidR="00C56B6B" w:rsidRPr="004B5BE2" w:rsidDel="00C56B6B"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C56B6B" w:rsidRPr="006144A4" w:rsidDel="00C56B6B" w:rsidRDefault="00C56B6B" w:rsidP="00F957FA">
            <w:pPr>
              <w:spacing w:before="100" w:beforeAutospacing="1" w:after="100" w:afterAutospacing="1"/>
              <w:rPr>
                <w:rFonts w:ascii="Arial" w:hAnsi="Arial" w:cs="Arial"/>
                <w:sz w:val="16"/>
                <w:szCs w:val="16"/>
              </w:rPr>
            </w:pPr>
            <w:r>
              <w:rPr>
                <w:rFonts w:ascii="Arial" w:hAnsi="Arial" w:cs="Arial"/>
                <w:sz w:val="16"/>
                <w:szCs w:val="16"/>
              </w:rPr>
              <w:t>PrkAssistState_Cnt_u08</w:t>
            </w:r>
          </w:p>
        </w:tc>
        <w:tc>
          <w:tcPr>
            <w:tcW w:w="4455" w:type="dxa"/>
            <w:vAlign w:val="center"/>
          </w:tcPr>
          <w:p w:rsidR="00C56B6B" w:rsidDel="00C56B6B" w:rsidRDefault="00C56B6B" w:rsidP="00F957FA">
            <w:pPr>
              <w:spacing w:before="100" w:beforeAutospacing="1" w:after="100" w:afterAutospacing="1"/>
              <w:rPr>
                <w:rFonts w:ascii="Arial" w:hAnsi="Arial" w:cs="Arial"/>
                <w:sz w:val="16"/>
                <w:szCs w:val="16"/>
              </w:rPr>
            </w:pPr>
          </w:p>
        </w:tc>
      </w:tr>
    </w:tbl>
    <w:p w:rsidR="004A781C" w:rsidRDefault="004A781C">
      <w:pPr>
        <w:pStyle w:val="Heading2"/>
      </w:pPr>
      <w:r>
        <w:t>Module Internal Variables</w:t>
      </w:r>
    </w:p>
    <w:p w:rsidR="004A781C" w:rsidRDefault="004A781C">
      <w:r>
        <w:t xml:space="preserve">This section identifies the name, range and resolutions for module specific data created by this module.  If there are no range restrictions on the variable, the term “FULL” is placed into the table for legal range.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firstRow="1" w:lastRow="0" w:firstColumn="1" w:lastColumn="0" w:noHBand="0" w:noVBand="0"/>
      </w:tblPr>
      <w:tblGrid>
        <w:gridCol w:w="2808"/>
        <w:gridCol w:w="1530"/>
        <w:gridCol w:w="1125"/>
        <w:gridCol w:w="1125"/>
        <w:gridCol w:w="2340"/>
      </w:tblGrid>
      <w:tr w:rsidR="00BD008B" w:rsidTr="006144A4">
        <w:tc>
          <w:tcPr>
            <w:tcW w:w="2808"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Variable Name</w:t>
            </w:r>
          </w:p>
        </w:tc>
        <w:tc>
          <w:tcPr>
            <w:tcW w:w="153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Resolution</w:t>
            </w:r>
          </w:p>
        </w:tc>
        <w:tc>
          <w:tcPr>
            <w:tcW w:w="112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(min)</w:t>
            </w:r>
          </w:p>
        </w:tc>
        <w:tc>
          <w:tcPr>
            <w:tcW w:w="112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(max)</w:t>
            </w:r>
          </w:p>
        </w:tc>
        <w:tc>
          <w:tcPr>
            <w:tcW w:w="234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Software Segment</w:t>
            </w:r>
          </w:p>
        </w:tc>
      </w:tr>
      <w:tr w:rsidR="00BD008B" w:rsidTr="006144A4">
        <w:tc>
          <w:tcPr>
            <w:tcW w:w="2808" w:type="dxa"/>
            <w:tcBorders>
              <w:top w:val="single" w:sz="6" w:space="0" w:color="auto"/>
              <w:left w:val="single" w:sz="6" w:space="0" w:color="auto"/>
              <w:bottom w:val="single" w:sz="6" w:space="0" w:color="auto"/>
              <w:right w:val="single" w:sz="6" w:space="0" w:color="auto"/>
            </w:tcBorders>
          </w:tcPr>
          <w:p w:rsidR="00BD008B" w:rsidRDefault="006144A4" w:rsidP="00F957FA">
            <w:pPr>
              <w:spacing w:before="60"/>
              <w:rPr>
                <w:rFonts w:ascii="Arial" w:hAnsi="Arial" w:cs="Arial"/>
                <w:sz w:val="16"/>
              </w:rPr>
            </w:pPr>
            <w:r w:rsidRPr="006144A4">
              <w:rPr>
                <w:rFonts w:ascii="Arial" w:hAnsi="Arial" w:cs="Arial"/>
                <w:sz w:val="16"/>
              </w:rPr>
              <w:t>DSTScalarSlew_Uls_M_f32</w:t>
            </w:r>
          </w:p>
        </w:tc>
        <w:tc>
          <w:tcPr>
            <w:tcW w:w="1530" w:type="dxa"/>
            <w:tcBorders>
              <w:top w:val="single" w:sz="6" w:space="0" w:color="auto"/>
              <w:left w:val="single" w:sz="6" w:space="0" w:color="auto"/>
              <w:bottom w:val="single" w:sz="6" w:space="0" w:color="auto"/>
              <w:right w:val="single" w:sz="6" w:space="0" w:color="auto"/>
            </w:tcBorders>
          </w:tcPr>
          <w:p w:rsidR="00BD008B" w:rsidRDefault="006144A4" w:rsidP="00F957FA">
            <w:pPr>
              <w:spacing w:before="60"/>
              <w:rPr>
                <w:rFonts w:ascii="Arial" w:hAnsi="Arial" w:cs="Arial"/>
                <w:sz w:val="16"/>
              </w:rPr>
            </w:pPr>
            <w:r>
              <w:rPr>
                <w:rFonts w:ascii="Arial" w:hAnsi="Arial" w:cs="Arial"/>
                <w:sz w:val="16"/>
              </w:rPr>
              <w:t>Single Precision Float`</w:t>
            </w:r>
          </w:p>
        </w:tc>
        <w:tc>
          <w:tcPr>
            <w:tcW w:w="1125" w:type="dxa"/>
            <w:tcBorders>
              <w:top w:val="single" w:sz="6" w:space="0" w:color="auto"/>
              <w:left w:val="single" w:sz="6" w:space="0" w:color="auto"/>
              <w:bottom w:val="single" w:sz="6" w:space="0" w:color="auto"/>
              <w:right w:val="single" w:sz="6" w:space="0" w:color="auto"/>
            </w:tcBorders>
          </w:tcPr>
          <w:p w:rsidR="00BD008B" w:rsidRDefault="006144A4" w:rsidP="00F957FA">
            <w:pPr>
              <w:spacing w:before="60"/>
              <w:rPr>
                <w:rFonts w:ascii="Arial" w:hAnsi="Arial" w:cs="Arial"/>
                <w:sz w:val="16"/>
              </w:rPr>
            </w:pPr>
            <w:r>
              <w:rPr>
                <w:rFonts w:ascii="Arial" w:hAnsi="Arial" w:cs="Arial"/>
                <w:sz w:val="16"/>
              </w:rPr>
              <w:t>0</w:t>
            </w:r>
          </w:p>
        </w:tc>
        <w:tc>
          <w:tcPr>
            <w:tcW w:w="1125" w:type="dxa"/>
            <w:tcBorders>
              <w:top w:val="single" w:sz="6" w:space="0" w:color="auto"/>
              <w:left w:val="single" w:sz="6" w:space="0" w:color="auto"/>
              <w:bottom w:val="single" w:sz="6" w:space="0" w:color="auto"/>
              <w:right w:val="single" w:sz="6" w:space="0" w:color="auto"/>
            </w:tcBorders>
          </w:tcPr>
          <w:p w:rsidR="00BD008B" w:rsidRDefault="006144A4" w:rsidP="00F957FA">
            <w:pPr>
              <w:spacing w:before="60"/>
              <w:rPr>
                <w:rFonts w:ascii="Arial" w:hAnsi="Arial" w:cs="Arial"/>
                <w:sz w:val="16"/>
              </w:rPr>
            </w:pPr>
            <w:r>
              <w:rPr>
                <w:rFonts w:ascii="Arial" w:hAnsi="Arial" w:cs="Arial"/>
                <w:sz w:val="16"/>
              </w:rPr>
              <w:t>1</w:t>
            </w:r>
          </w:p>
        </w:tc>
        <w:tc>
          <w:tcPr>
            <w:tcW w:w="2340" w:type="dxa"/>
            <w:tcBorders>
              <w:top w:val="single" w:sz="6" w:space="0" w:color="auto"/>
              <w:left w:val="single" w:sz="6" w:space="0" w:color="auto"/>
              <w:bottom w:val="single" w:sz="6" w:space="0" w:color="auto"/>
              <w:right w:val="single" w:sz="6" w:space="0" w:color="auto"/>
            </w:tcBorders>
          </w:tcPr>
          <w:p w:rsidR="00BD008B" w:rsidRDefault="006144A4" w:rsidP="00F957FA">
            <w:pPr>
              <w:spacing w:before="60"/>
              <w:rPr>
                <w:rFonts w:ascii="Arial" w:hAnsi="Arial" w:cs="Arial"/>
                <w:sz w:val="16"/>
              </w:rPr>
            </w:pPr>
            <w:r w:rsidRPr="006144A4">
              <w:rPr>
                <w:rFonts w:ascii="Arial" w:hAnsi="Arial" w:cs="Arial"/>
                <w:sz w:val="16"/>
              </w:rPr>
              <w:t>ARBLMT_START_SEC_VAR_CLEARED_32</w:t>
            </w:r>
          </w:p>
        </w:tc>
      </w:tr>
      <w:tr w:rsidR="006144A4" w:rsidTr="006144A4">
        <w:tc>
          <w:tcPr>
            <w:tcW w:w="2808" w:type="dxa"/>
            <w:tcBorders>
              <w:top w:val="single" w:sz="6" w:space="0" w:color="auto"/>
              <w:left w:val="single" w:sz="6" w:space="0" w:color="auto"/>
              <w:bottom w:val="single" w:sz="6" w:space="0" w:color="auto"/>
              <w:right w:val="single" w:sz="6" w:space="0" w:color="auto"/>
            </w:tcBorders>
          </w:tcPr>
          <w:p w:rsidR="006144A4" w:rsidRDefault="006144A4" w:rsidP="00F957FA">
            <w:pPr>
              <w:spacing w:before="60"/>
              <w:rPr>
                <w:rFonts w:ascii="Arial" w:hAnsi="Arial" w:cs="Arial"/>
                <w:sz w:val="16"/>
              </w:rPr>
            </w:pPr>
            <w:r w:rsidRPr="006144A4">
              <w:rPr>
                <w:rFonts w:ascii="Arial" w:hAnsi="Arial" w:cs="Arial"/>
                <w:sz w:val="16"/>
              </w:rPr>
              <w:t>HaLFScalarSlew_Uls_M_f32</w:t>
            </w:r>
          </w:p>
        </w:tc>
        <w:tc>
          <w:tcPr>
            <w:tcW w:w="1530" w:type="dxa"/>
            <w:tcBorders>
              <w:top w:val="single" w:sz="6" w:space="0" w:color="auto"/>
              <w:left w:val="single" w:sz="6" w:space="0" w:color="auto"/>
              <w:bottom w:val="single" w:sz="6" w:space="0" w:color="auto"/>
              <w:right w:val="single" w:sz="6" w:space="0" w:color="auto"/>
            </w:tcBorders>
          </w:tcPr>
          <w:p w:rsidR="006144A4" w:rsidRDefault="006144A4" w:rsidP="00A65996">
            <w:pPr>
              <w:spacing w:before="60"/>
              <w:rPr>
                <w:rFonts w:ascii="Arial" w:hAnsi="Arial" w:cs="Arial"/>
                <w:sz w:val="16"/>
              </w:rPr>
            </w:pPr>
            <w:r>
              <w:rPr>
                <w:rFonts w:ascii="Arial" w:hAnsi="Arial" w:cs="Arial"/>
                <w:sz w:val="16"/>
              </w:rPr>
              <w:t>Single Precision Float`</w:t>
            </w:r>
          </w:p>
        </w:tc>
        <w:tc>
          <w:tcPr>
            <w:tcW w:w="1125" w:type="dxa"/>
            <w:tcBorders>
              <w:top w:val="single" w:sz="6" w:space="0" w:color="auto"/>
              <w:left w:val="single" w:sz="6" w:space="0" w:color="auto"/>
              <w:bottom w:val="single" w:sz="6" w:space="0" w:color="auto"/>
              <w:right w:val="single" w:sz="6" w:space="0" w:color="auto"/>
            </w:tcBorders>
          </w:tcPr>
          <w:p w:rsidR="006144A4" w:rsidRDefault="006144A4" w:rsidP="00A65996">
            <w:pPr>
              <w:spacing w:before="60"/>
              <w:rPr>
                <w:rFonts w:ascii="Arial" w:hAnsi="Arial" w:cs="Arial"/>
                <w:sz w:val="16"/>
              </w:rPr>
            </w:pPr>
            <w:r>
              <w:rPr>
                <w:rFonts w:ascii="Arial" w:hAnsi="Arial" w:cs="Arial"/>
                <w:sz w:val="16"/>
              </w:rPr>
              <w:t>0</w:t>
            </w:r>
          </w:p>
        </w:tc>
        <w:tc>
          <w:tcPr>
            <w:tcW w:w="1125" w:type="dxa"/>
            <w:tcBorders>
              <w:top w:val="single" w:sz="6" w:space="0" w:color="auto"/>
              <w:left w:val="single" w:sz="6" w:space="0" w:color="auto"/>
              <w:bottom w:val="single" w:sz="6" w:space="0" w:color="auto"/>
              <w:right w:val="single" w:sz="6" w:space="0" w:color="auto"/>
            </w:tcBorders>
          </w:tcPr>
          <w:p w:rsidR="006144A4" w:rsidRDefault="006144A4" w:rsidP="00A65996">
            <w:pPr>
              <w:spacing w:before="60"/>
              <w:rPr>
                <w:rFonts w:ascii="Arial" w:hAnsi="Arial" w:cs="Arial"/>
                <w:sz w:val="16"/>
              </w:rPr>
            </w:pPr>
            <w:r>
              <w:rPr>
                <w:rFonts w:ascii="Arial" w:hAnsi="Arial" w:cs="Arial"/>
                <w:sz w:val="16"/>
              </w:rPr>
              <w:t>1</w:t>
            </w:r>
          </w:p>
        </w:tc>
        <w:tc>
          <w:tcPr>
            <w:tcW w:w="2340" w:type="dxa"/>
            <w:tcBorders>
              <w:top w:val="single" w:sz="6" w:space="0" w:color="auto"/>
              <w:left w:val="single" w:sz="6" w:space="0" w:color="auto"/>
              <w:bottom w:val="single" w:sz="6" w:space="0" w:color="auto"/>
              <w:right w:val="single" w:sz="6" w:space="0" w:color="auto"/>
            </w:tcBorders>
          </w:tcPr>
          <w:p w:rsidR="006144A4" w:rsidRDefault="006144A4" w:rsidP="00F957FA">
            <w:pPr>
              <w:spacing w:before="60"/>
              <w:rPr>
                <w:rFonts w:ascii="Arial" w:hAnsi="Arial" w:cs="Arial"/>
                <w:sz w:val="16"/>
              </w:rPr>
            </w:pPr>
            <w:r w:rsidRPr="006144A4">
              <w:rPr>
                <w:rFonts w:ascii="Arial" w:hAnsi="Arial" w:cs="Arial"/>
                <w:sz w:val="16"/>
              </w:rPr>
              <w:t>ARBLMT_START_SEC_VAR_CLEARED_32</w:t>
            </w:r>
          </w:p>
        </w:tc>
      </w:tr>
      <w:tr w:rsidR="00C56B6B" w:rsidTr="006144A4">
        <w:tc>
          <w:tcPr>
            <w:tcW w:w="2808" w:type="dxa"/>
            <w:tcBorders>
              <w:top w:val="single" w:sz="6" w:space="0" w:color="auto"/>
              <w:left w:val="single" w:sz="6" w:space="0" w:color="auto"/>
              <w:bottom w:val="single" w:sz="6" w:space="0" w:color="auto"/>
              <w:right w:val="single" w:sz="6" w:space="0" w:color="auto"/>
            </w:tcBorders>
          </w:tcPr>
          <w:p w:rsidR="00C56B6B" w:rsidRPr="006144A4" w:rsidRDefault="00FC34BE" w:rsidP="00F957FA">
            <w:pPr>
              <w:spacing w:before="60"/>
              <w:rPr>
                <w:rFonts w:ascii="Arial" w:hAnsi="Arial" w:cs="Arial"/>
                <w:sz w:val="16"/>
              </w:rPr>
            </w:pPr>
            <w:r>
              <w:rPr>
                <w:rFonts w:ascii="Arial" w:hAnsi="Arial" w:cs="Arial"/>
                <w:sz w:val="16"/>
              </w:rPr>
              <w:t>DSTSlew_HwNm</w:t>
            </w:r>
            <w:r w:rsidR="00C56B6B" w:rsidRPr="00C56B6B">
              <w:rPr>
                <w:rFonts w:ascii="Arial" w:hAnsi="Arial" w:cs="Arial"/>
                <w:sz w:val="16"/>
              </w:rPr>
              <w:t>_M_f32</w:t>
            </w:r>
          </w:p>
        </w:tc>
        <w:tc>
          <w:tcPr>
            <w:tcW w:w="1530" w:type="dxa"/>
            <w:tcBorders>
              <w:top w:val="single" w:sz="6" w:space="0" w:color="auto"/>
              <w:left w:val="single" w:sz="6" w:space="0" w:color="auto"/>
              <w:bottom w:val="single" w:sz="6" w:space="0" w:color="auto"/>
              <w:right w:val="single" w:sz="6" w:space="0" w:color="auto"/>
            </w:tcBorders>
          </w:tcPr>
          <w:p w:rsidR="00C56B6B" w:rsidRDefault="00C56B6B" w:rsidP="00A65996">
            <w:pPr>
              <w:spacing w:before="60"/>
              <w:rPr>
                <w:rFonts w:ascii="Arial" w:hAnsi="Arial" w:cs="Arial"/>
                <w:sz w:val="16"/>
              </w:rPr>
            </w:pPr>
            <w:r>
              <w:rPr>
                <w:rFonts w:ascii="Arial" w:hAnsi="Arial" w:cs="Arial"/>
                <w:sz w:val="16"/>
              </w:rPr>
              <w:t>Single Precision Float</w:t>
            </w:r>
          </w:p>
        </w:tc>
        <w:tc>
          <w:tcPr>
            <w:tcW w:w="1125" w:type="dxa"/>
            <w:tcBorders>
              <w:top w:val="single" w:sz="6" w:space="0" w:color="auto"/>
              <w:left w:val="single" w:sz="6" w:space="0" w:color="auto"/>
              <w:bottom w:val="single" w:sz="6" w:space="0" w:color="auto"/>
              <w:right w:val="single" w:sz="6" w:space="0" w:color="auto"/>
            </w:tcBorders>
          </w:tcPr>
          <w:p w:rsidR="00C56B6B" w:rsidRDefault="00C56B6B" w:rsidP="00A65996">
            <w:pPr>
              <w:spacing w:before="60"/>
              <w:rPr>
                <w:rFonts w:ascii="Arial" w:hAnsi="Arial" w:cs="Arial"/>
                <w:sz w:val="16"/>
              </w:rPr>
            </w:pPr>
            <w:r>
              <w:rPr>
                <w:rFonts w:ascii="Arial" w:hAnsi="Arial" w:cs="Arial"/>
                <w:sz w:val="16"/>
              </w:rPr>
              <w:t>0</w:t>
            </w:r>
          </w:p>
        </w:tc>
        <w:tc>
          <w:tcPr>
            <w:tcW w:w="1125" w:type="dxa"/>
            <w:tcBorders>
              <w:top w:val="single" w:sz="6" w:space="0" w:color="auto"/>
              <w:left w:val="single" w:sz="6" w:space="0" w:color="auto"/>
              <w:bottom w:val="single" w:sz="6" w:space="0" w:color="auto"/>
              <w:right w:val="single" w:sz="6" w:space="0" w:color="auto"/>
            </w:tcBorders>
          </w:tcPr>
          <w:p w:rsidR="00C56B6B" w:rsidRDefault="00C56B6B" w:rsidP="00A65996">
            <w:pPr>
              <w:spacing w:before="60"/>
              <w:rPr>
                <w:rFonts w:ascii="Arial" w:hAnsi="Arial" w:cs="Arial"/>
                <w:sz w:val="16"/>
              </w:rPr>
            </w:pPr>
            <w:r>
              <w:rPr>
                <w:rFonts w:ascii="Arial" w:hAnsi="Arial" w:cs="Arial"/>
                <w:sz w:val="16"/>
              </w:rPr>
              <w:t>1</w:t>
            </w:r>
          </w:p>
        </w:tc>
        <w:tc>
          <w:tcPr>
            <w:tcW w:w="2340" w:type="dxa"/>
            <w:tcBorders>
              <w:top w:val="single" w:sz="6" w:space="0" w:color="auto"/>
              <w:left w:val="single" w:sz="6" w:space="0" w:color="auto"/>
              <w:bottom w:val="single" w:sz="6" w:space="0" w:color="auto"/>
              <w:right w:val="single" w:sz="6" w:space="0" w:color="auto"/>
            </w:tcBorders>
          </w:tcPr>
          <w:p w:rsidR="00C56B6B" w:rsidRPr="006144A4" w:rsidRDefault="00C56B6B" w:rsidP="00F957FA">
            <w:pPr>
              <w:spacing w:before="60"/>
              <w:rPr>
                <w:rFonts w:ascii="Arial" w:hAnsi="Arial" w:cs="Arial"/>
                <w:sz w:val="16"/>
              </w:rPr>
            </w:pPr>
            <w:r w:rsidRPr="006144A4">
              <w:rPr>
                <w:rFonts w:ascii="Arial" w:hAnsi="Arial" w:cs="Arial"/>
                <w:sz w:val="16"/>
              </w:rPr>
              <w:t>ARBLMT_START_SEC_VAR_CLEARED_32</w:t>
            </w:r>
          </w:p>
        </w:tc>
      </w:tr>
      <w:tr w:rsidR="00C56B6B" w:rsidTr="006144A4">
        <w:tc>
          <w:tcPr>
            <w:tcW w:w="2808" w:type="dxa"/>
            <w:tcBorders>
              <w:top w:val="single" w:sz="6" w:space="0" w:color="auto"/>
              <w:left w:val="single" w:sz="6" w:space="0" w:color="auto"/>
              <w:bottom w:val="single" w:sz="6" w:space="0" w:color="auto"/>
              <w:right w:val="single" w:sz="6" w:space="0" w:color="auto"/>
            </w:tcBorders>
          </w:tcPr>
          <w:p w:rsidR="00C56B6B" w:rsidRPr="006144A4" w:rsidRDefault="00FC34BE" w:rsidP="00F957FA">
            <w:pPr>
              <w:spacing w:before="60"/>
              <w:rPr>
                <w:rFonts w:ascii="Arial" w:hAnsi="Arial" w:cs="Arial"/>
                <w:sz w:val="16"/>
              </w:rPr>
            </w:pPr>
            <w:r>
              <w:rPr>
                <w:rFonts w:ascii="Arial" w:hAnsi="Arial" w:cs="Arial"/>
                <w:sz w:val="16"/>
              </w:rPr>
              <w:t>HaLFSlew_MtrNm</w:t>
            </w:r>
            <w:r w:rsidR="00C56B6B" w:rsidRPr="00C56B6B">
              <w:rPr>
                <w:rFonts w:ascii="Arial" w:hAnsi="Arial" w:cs="Arial"/>
                <w:sz w:val="16"/>
              </w:rPr>
              <w:t>_M_f32</w:t>
            </w:r>
          </w:p>
        </w:tc>
        <w:tc>
          <w:tcPr>
            <w:tcW w:w="1530" w:type="dxa"/>
            <w:tcBorders>
              <w:top w:val="single" w:sz="6" w:space="0" w:color="auto"/>
              <w:left w:val="single" w:sz="6" w:space="0" w:color="auto"/>
              <w:bottom w:val="single" w:sz="6" w:space="0" w:color="auto"/>
              <w:right w:val="single" w:sz="6" w:space="0" w:color="auto"/>
            </w:tcBorders>
          </w:tcPr>
          <w:p w:rsidR="00C56B6B" w:rsidRDefault="00C56B6B" w:rsidP="00A65996">
            <w:pPr>
              <w:spacing w:before="60"/>
              <w:rPr>
                <w:rFonts w:ascii="Arial" w:hAnsi="Arial" w:cs="Arial"/>
                <w:sz w:val="16"/>
              </w:rPr>
            </w:pPr>
            <w:r>
              <w:rPr>
                <w:rFonts w:ascii="Arial" w:hAnsi="Arial" w:cs="Arial"/>
                <w:sz w:val="16"/>
              </w:rPr>
              <w:t>Single Precision Float</w:t>
            </w:r>
          </w:p>
        </w:tc>
        <w:tc>
          <w:tcPr>
            <w:tcW w:w="1125" w:type="dxa"/>
            <w:tcBorders>
              <w:top w:val="single" w:sz="6" w:space="0" w:color="auto"/>
              <w:left w:val="single" w:sz="6" w:space="0" w:color="auto"/>
              <w:bottom w:val="single" w:sz="6" w:space="0" w:color="auto"/>
              <w:right w:val="single" w:sz="6" w:space="0" w:color="auto"/>
            </w:tcBorders>
          </w:tcPr>
          <w:p w:rsidR="00C56B6B" w:rsidRDefault="00C56B6B" w:rsidP="00A65996">
            <w:pPr>
              <w:spacing w:before="60"/>
              <w:rPr>
                <w:rFonts w:ascii="Arial" w:hAnsi="Arial" w:cs="Arial"/>
                <w:sz w:val="16"/>
              </w:rPr>
            </w:pPr>
            <w:r>
              <w:rPr>
                <w:rFonts w:ascii="Arial" w:hAnsi="Arial" w:cs="Arial"/>
                <w:sz w:val="16"/>
              </w:rPr>
              <w:t>0</w:t>
            </w:r>
          </w:p>
        </w:tc>
        <w:tc>
          <w:tcPr>
            <w:tcW w:w="1125" w:type="dxa"/>
            <w:tcBorders>
              <w:top w:val="single" w:sz="6" w:space="0" w:color="auto"/>
              <w:left w:val="single" w:sz="6" w:space="0" w:color="auto"/>
              <w:bottom w:val="single" w:sz="6" w:space="0" w:color="auto"/>
              <w:right w:val="single" w:sz="6" w:space="0" w:color="auto"/>
            </w:tcBorders>
          </w:tcPr>
          <w:p w:rsidR="00C56B6B" w:rsidRDefault="00C56B6B" w:rsidP="00A65996">
            <w:pPr>
              <w:spacing w:before="60"/>
              <w:rPr>
                <w:rFonts w:ascii="Arial" w:hAnsi="Arial" w:cs="Arial"/>
                <w:sz w:val="16"/>
              </w:rPr>
            </w:pPr>
            <w:r>
              <w:rPr>
                <w:rFonts w:ascii="Arial" w:hAnsi="Arial" w:cs="Arial"/>
                <w:sz w:val="16"/>
              </w:rPr>
              <w:t>1</w:t>
            </w:r>
          </w:p>
        </w:tc>
        <w:tc>
          <w:tcPr>
            <w:tcW w:w="2340" w:type="dxa"/>
            <w:tcBorders>
              <w:top w:val="single" w:sz="6" w:space="0" w:color="auto"/>
              <w:left w:val="single" w:sz="6" w:space="0" w:color="auto"/>
              <w:bottom w:val="single" w:sz="6" w:space="0" w:color="auto"/>
              <w:right w:val="single" w:sz="6" w:space="0" w:color="auto"/>
            </w:tcBorders>
          </w:tcPr>
          <w:p w:rsidR="00C56B6B" w:rsidRPr="006144A4" w:rsidRDefault="00C56B6B" w:rsidP="00F957FA">
            <w:pPr>
              <w:spacing w:before="60"/>
              <w:rPr>
                <w:rFonts w:ascii="Arial" w:hAnsi="Arial" w:cs="Arial"/>
                <w:sz w:val="16"/>
              </w:rPr>
            </w:pPr>
            <w:r w:rsidRPr="006144A4">
              <w:rPr>
                <w:rFonts w:ascii="Arial" w:hAnsi="Arial" w:cs="Arial"/>
                <w:sz w:val="16"/>
              </w:rPr>
              <w:t>ARBLMT_START_SEC_VAR_CLEARED_32</w:t>
            </w:r>
          </w:p>
        </w:tc>
      </w:tr>
      <w:tr w:rsidR="00C56B6B" w:rsidTr="006144A4">
        <w:tc>
          <w:tcPr>
            <w:tcW w:w="2808" w:type="dxa"/>
            <w:tcBorders>
              <w:top w:val="single" w:sz="6" w:space="0" w:color="auto"/>
              <w:left w:val="single" w:sz="6" w:space="0" w:color="auto"/>
              <w:bottom w:val="single" w:sz="6" w:space="0" w:color="auto"/>
              <w:right w:val="single" w:sz="6" w:space="0" w:color="auto"/>
            </w:tcBorders>
          </w:tcPr>
          <w:p w:rsidR="00C56B6B" w:rsidRPr="006144A4" w:rsidRDefault="00FC34BE" w:rsidP="00F957FA">
            <w:pPr>
              <w:spacing w:before="60"/>
              <w:rPr>
                <w:rFonts w:ascii="Arial" w:hAnsi="Arial" w:cs="Arial"/>
                <w:sz w:val="16"/>
              </w:rPr>
            </w:pPr>
            <w:r>
              <w:rPr>
                <w:rFonts w:ascii="Arial" w:hAnsi="Arial" w:cs="Arial"/>
                <w:sz w:val="16"/>
              </w:rPr>
              <w:t>PPPASlew_HwNm</w:t>
            </w:r>
            <w:r w:rsidR="00C56B6B" w:rsidRPr="00C56B6B">
              <w:rPr>
                <w:rFonts w:ascii="Arial" w:hAnsi="Arial" w:cs="Arial"/>
                <w:sz w:val="16"/>
              </w:rPr>
              <w:t>_M_f32</w:t>
            </w:r>
          </w:p>
        </w:tc>
        <w:tc>
          <w:tcPr>
            <w:tcW w:w="1530" w:type="dxa"/>
            <w:tcBorders>
              <w:top w:val="single" w:sz="6" w:space="0" w:color="auto"/>
              <w:left w:val="single" w:sz="6" w:space="0" w:color="auto"/>
              <w:bottom w:val="single" w:sz="6" w:space="0" w:color="auto"/>
              <w:right w:val="single" w:sz="6" w:space="0" w:color="auto"/>
            </w:tcBorders>
          </w:tcPr>
          <w:p w:rsidR="00C56B6B" w:rsidRDefault="00C56B6B" w:rsidP="00A65996">
            <w:pPr>
              <w:spacing w:before="60"/>
              <w:rPr>
                <w:rFonts w:ascii="Arial" w:hAnsi="Arial" w:cs="Arial"/>
                <w:sz w:val="16"/>
              </w:rPr>
            </w:pPr>
            <w:r>
              <w:rPr>
                <w:rFonts w:ascii="Arial" w:hAnsi="Arial" w:cs="Arial"/>
                <w:sz w:val="16"/>
              </w:rPr>
              <w:t>Single Precision Float</w:t>
            </w:r>
          </w:p>
        </w:tc>
        <w:tc>
          <w:tcPr>
            <w:tcW w:w="1125" w:type="dxa"/>
            <w:tcBorders>
              <w:top w:val="single" w:sz="6" w:space="0" w:color="auto"/>
              <w:left w:val="single" w:sz="6" w:space="0" w:color="auto"/>
              <w:bottom w:val="single" w:sz="6" w:space="0" w:color="auto"/>
              <w:right w:val="single" w:sz="6" w:space="0" w:color="auto"/>
            </w:tcBorders>
          </w:tcPr>
          <w:p w:rsidR="00C56B6B" w:rsidRDefault="00C56B6B" w:rsidP="00A65996">
            <w:pPr>
              <w:spacing w:before="60"/>
              <w:rPr>
                <w:rFonts w:ascii="Arial" w:hAnsi="Arial" w:cs="Arial"/>
                <w:sz w:val="16"/>
              </w:rPr>
            </w:pPr>
            <w:r>
              <w:rPr>
                <w:rFonts w:ascii="Arial" w:hAnsi="Arial" w:cs="Arial"/>
                <w:sz w:val="16"/>
              </w:rPr>
              <w:t>0</w:t>
            </w:r>
          </w:p>
        </w:tc>
        <w:tc>
          <w:tcPr>
            <w:tcW w:w="1125" w:type="dxa"/>
            <w:tcBorders>
              <w:top w:val="single" w:sz="6" w:space="0" w:color="auto"/>
              <w:left w:val="single" w:sz="6" w:space="0" w:color="auto"/>
              <w:bottom w:val="single" w:sz="6" w:space="0" w:color="auto"/>
              <w:right w:val="single" w:sz="6" w:space="0" w:color="auto"/>
            </w:tcBorders>
          </w:tcPr>
          <w:p w:rsidR="00C56B6B" w:rsidRDefault="00C56B6B" w:rsidP="00A65996">
            <w:pPr>
              <w:spacing w:before="60"/>
              <w:rPr>
                <w:rFonts w:ascii="Arial" w:hAnsi="Arial" w:cs="Arial"/>
                <w:sz w:val="16"/>
              </w:rPr>
            </w:pPr>
            <w:r>
              <w:rPr>
                <w:rFonts w:ascii="Arial" w:hAnsi="Arial" w:cs="Arial"/>
                <w:sz w:val="16"/>
              </w:rPr>
              <w:t>1</w:t>
            </w:r>
          </w:p>
        </w:tc>
        <w:tc>
          <w:tcPr>
            <w:tcW w:w="2340" w:type="dxa"/>
            <w:tcBorders>
              <w:top w:val="single" w:sz="6" w:space="0" w:color="auto"/>
              <w:left w:val="single" w:sz="6" w:space="0" w:color="auto"/>
              <w:bottom w:val="single" w:sz="6" w:space="0" w:color="auto"/>
              <w:right w:val="single" w:sz="6" w:space="0" w:color="auto"/>
            </w:tcBorders>
          </w:tcPr>
          <w:p w:rsidR="00C56B6B" w:rsidRPr="006144A4" w:rsidRDefault="00C56B6B" w:rsidP="00F957FA">
            <w:pPr>
              <w:spacing w:before="60"/>
              <w:rPr>
                <w:rFonts w:ascii="Arial" w:hAnsi="Arial" w:cs="Arial"/>
                <w:sz w:val="16"/>
              </w:rPr>
            </w:pPr>
            <w:r w:rsidRPr="006144A4">
              <w:rPr>
                <w:rFonts w:ascii="Arial" w:hAnsi="Arial" w:cs="Arial"/>
                <w:sz w:val="16"/>
              </w:rPr>
              <w:t>ARBLMT_START_SEC_VAR_CLEARED_32</w:t>
            </w:r>
          </w:p>
        </w:tc>
      </w:tr>
      <w:tr w:rsidR="00C56B6B" w:rsidTr="006144A4">
        <w:tc>
          <w:tcPr>
            <w:tcW w:w="2808" w:type="dxa"/>
            <w:tcBorders>
              <w:top w:val="single" w:sz="6" w:space="0" w:color="auto"/>
              <w:left w:val="single" w:sz="6" w:space="0" w:color="auto"/>
              <w:bottom w:val="single" w:sz="6" w:space="0" w:color="auto"/>
              <w:right w:val="single" w:sz="6" w:space="0" w:color="auto"/>
            </w:tcBorders>
          </w:tcPr>
          <w:p w:rsidR="00C56B6B" w:rsidRPr="00C56B6B" w:rsidRDefault="00C56B6B" w:rsidP="00F957FA">
            <w:pPr>
              <w:spacing w:before="60"/>
              <w:rPr>
                <w:rFonts w:ascii="Arial" w:hAnsi="Arial" w:cs="Arial"/>
                <w:sz w:val="16"/>
              </w:rPr>
            </w:pPr>
            <w:proofErr w:type="spellStart"/>
            <w:r w:rsidRPr="00C56B6B">
              <w:rPr>
                <w:rFonts w:ascii="Arial" w:hAnsi="Arial" w:cs="Arial"/>
                <w:sz w:val="16"/>
              </w:rPr>
              <w:t>DSTLowSpdPri_Cnt_M_lgc</w:t>
            </w:r>
            <w:proofErr w:type="spellEnd"/>
          </w:p>
        </w:tc>
        <w:tc>
          <w:tcPr>
            <w:tcW w:w="1530" w:type="dxa"/>
            <w:tcBorders>
              <w:top w:val="single" w:sz="6" w:space="0" w:color="auto"/>
              <w:left w:val="single" w:sz="6" w:space="0" w:color="auto"/>
              <w:bottom w:val="single" w:sz="6" w:space="0" w:color="auto"/>
              <w:right w:val="single" w:sz="6" w:space="0" w:color="auto"/>
            </w:tcBorders>
          </w:tcPr>
          <w:p w:rsidR="00C56B6B" w:rsidRDefault="00C56B6B" w:rsidP="00A65996">
            <w:pPr>
              <w:spacing w:before="60"/>
              <w:rPr>
                <w:rFonts w:ascii="Arial" w:hAnsi="Arial" w:cs="Arial"/>
                <w:sz w:val="16"/>
              </w:rPr>
            </w:pPr>
            <w:proofErr w:type="spellStart"/>
            <w:r>
              <w:rPr>
                <w:rFonts w:ascii="Arial" w:hAnsi="Arial" w:cs="Arial"/>
                <w:sz w:val="16"/>
              </w:rPr>
              <w:t>boolean</w:t>
            </w:r>
            <w:proofErr w:type="spellEnd"/>
          </w:p>
        </w:tc>
        <w:tc>
          <w:tcPr>
            <w:tcW w:w="1125" w:type="dxa"/>
            <w:tcBorders>
              <w:top w:val="single" w:sz="6" w:space="0" w:color="auto"/>
              <w:left w:val="single" w:sz="6" w:space="0" w:color="auto"/>
              <w:bottom w:val="single" w:sz="6" w:space="0" w:color="auto"/>
              <w:right w:val="single" w:sz="6" w:space="0" w:color="auto"/>
            </w:tcBorders>
          </w:tcPr>
          <w:p w:rsidR="00C56B6B" w:rsidRDefault="00C56B6B" w:rsidP="00A65996">
            <w:pPr>
              <w:spacing w:before="60"/>
              <w:rPr>
                <w:rFonts w:ascii="Arial" w:hAnsi="Arial" w:cs="Arial"/>
                <w:sz w:val="16"/>
              </w:rPr>
            </w:pPr>
          </w:p>
        </w:tc>
        <w:tc>
          <w:tcPr>
            <w:tcW w:w="1125" w:type="dxa"/>
            <w:tcBorders>
              <w:top w:val="single" w:sz="6" w:space="0" w:color="auto"/>
              <w:left w:val="single" w:sz="6" w:space="0" w:color="auto"/>
              <w:bottom w:val="single" w:sz="6" w:space="0" w:color="auto"/>
              <w:right w:val="single" w:sz="6" w:space="0" w:color="auto"/>
            </w:tcBorders>
          </w:tcPr>
          <w:p w:rsidR="00C56B6B" w:rsidRDefault="00C56B6B" w:rsidP="00A65996">
            <w:pPr>
              <w:spacing w:before="60"/>
              <w:rPr>
                <w:rFonts w:ascii="Arial" w:hAnsi="Arial" w:cs="Arial"/>
                <w:sz w:val="16"/>
              </w:rPr>
            </w:pPr>
          </w:p>
        </w:tc>
        <w:tc>
          <w:tcPr>
            <w:tcW w:w="2340" w:type="dxa"/>
            <w:tcBorders>
              <w:top w:val="single" w:sz="6" w:space="0" w:color="auto"/>
              <w:left w:val="single" w:sz="6" w:space="0" w:color="auto"/>
              <w:bottom w:val="single" w:sz="6" w:space="0" w:color="auto"/>
              <w:right w:val="single" w:sz="6" w:space="0" w:color="auto"/>
            </w:tcBorders>
          </w:tcPr>
          <w:p w:rsidR="00C56B6B" w:rsidRPr="006144A4" w:rsidRDefault="00C56B6B" w:rsidP="00F957FA">
            <w:pPr>
              <w:spacing w:before="60"/>
              <w:rPr>
                <w:rFonts w:ascii="Arial" w:hAnsi="Arial" w:cs="Arial"/>
                <w:sz w:val="16"/>
              </w:rPr>
            </w:pPr>
          </w:p>
        </w:tc>
      </w:tr>
      <w:tr w:rsidR="006144A4" w:rsidTr="006144A4">
        <w:tc>
          <w:tcPr>
            <w:tcW w:w="2808" w:type="dxa"/>
            <w:tcBorders>
              <w:top w:val="single" w:sz="6" w:space="0" w:color="auto"/>
              <w:left w:val="single" w:sz="6" w:space="0" w:color="auto"/>
              <w:bottom w:val="single" w:sz="6" w:space="0" w:color="auto"/>
              <w:right w:val="single" w:sz="6" w:space="0" w:color="auto"/>
            </w:tcBorders>
          </w:tcPr>
          <w:p w:rsidR="006144A4" w:rsidRDefault="006144A4" w:rsidP="00F957FA">
            <w:pPr>
              <w:spacing w:before="60"/>
              <w:rPr>
                <w:rFonts w:ascii="Arial" w:hAnsi="Arial" w:cs="Arial"/>
                <w:sz w:val="16"/>
              </w:rPr>
            </w:pPr>
            <w:proofErr w:type="spellStart"/>
            <w:r w:rsidRPr="006144A4">
              <w:rPr>
                <w:rFonts w:ascii="Arial" w:hAnsi="Arial" w:cs="Arial"/>
                <w:sz w:val="16"/>
              </w:rPr>
              <w:t>PrevDSTActive_Cnt_M_lgc</w:t>
            </w:r>
            <w:proofErr w:type="spellEnd"/>
          </w:p>
        </w:tc>
        <w:tc>
          <w:tcPr>
            <w:tcW w:w="1530" w:type="dxa"/>
            <w:tcBorders>
              <w:top w:val="single" w:sz="6" w:space="0" w:color="auto"/>
              <w:left w:val="single" w:sz="6" w:space="0" w:color="auto"/>
              <w:bottom w:val="single" w:sz="6" w:space="0" w:color="auto"/>
              <w:right w:val="single" w:sz="6" w:space="0" w:color="auto"/>
            </w:tcBorders>
          </w:tcPr>
          <w:p w:rsidR="006144A4" w:rsidRDefault="006144A4" w:rsidP="00F957FA">
            <w:pPr>
              <w:spacing w:before="60"/>
              <w:rPr>
                <w:rFonts w:ascii="Arial" w:hAnsi="Arial" w:cs="Arial"/>
                <w:sz w:val="16"/>
              </w:rPr>
            </w:pPr>
            <w:proofErr w:type="spellStart"/>
            <w:r>
              <w:rPr>
                <w:rFonts w:ascii="Arial" w:hAnsi="Arial" w:cs="Arial"/>
                <w:sz w:val="16"/>
              </w:rPr>
              <w:t>boolean</w:t>
            </w:r>
            <w:proofErr w:type="spellEnd"/>
          </w:p>
        </w:tc>
        <w:tc>
          <w:tcPr>
            <w:tcW w:w="1125" w:type="dxa"/>
            <w:tcBorders>
              <w:top w:val="single" w:sz="6" w:space="0" w:color="auto"/>
              <w:left w:val="single" w:sz="6" w:space="0" w:color="auto"/>
              <w:bottom w:val="single" w:sz="6" w:space="0" w:color="auto"/>
              <w:right w:val="single" w:sz="6" w:space="0" w:color="auto"/>
            </w:tcBorders>
          </w:tcPr>
          <w:p w:rsidR="006144A4" w:rsidRDefault="006144A4" w:rsidP="00F957FA">
            <w:pPr>
              <w:spacing w:before="60"/>
              <w:rPr>
                <w:rFonts w:ascii="Arial" w:hAnsi="Arial" w:cs="Arial"/>
                <w:sz w:val="16"/>
              </w:rPr>
            </w:pPr>
            <w:r>
              <w:rPr>
                <w:rFonts w:ascii="Arial" w:hAnsi="Arial" w:cs="Arial"/>
                <w:sz w:val="16"/>
              </w:rPr>
              <w:t>FALSE</w:t>
            </w:r>
          </w:p>
        </w:tc>
        <w:tc>
          <w:tcPr>
            <w:tcW w:w="1125" w:type="dxa"/>
            <w:tcBorders>
              <w:top w:val="single" w:sz="6" w:space="0" w:color="auto"/>
              <w:left w:val="single" w:sz="6" w:space="0" w:color="auto"/>
              <w:bottom w:val="single" w:sz="6" w:space="0" w:color="auto"/>
              <w:right w:val="single" w:sz="6" w:space="0" w:color="auto"/>
            </w:tcBorders>
          </w:tcPr>
          <w:p w:rsidR="006144A4" w:rsidRDefault="006144A4" w:rsidP="00F957FA">
            <w:pPr>
              <w:spacing w:before="60"/>
              <w:rPr>
                <w:rFonts w:ascii="Arial" w:hAnsi="Arial" w:cs="Arial"/>
                <w:sz w:val="16"/>
              </w:rPr>
            </w:pPr>
            <w:r>
              <w:rPr>
                <w:rFonts w:ascii="Arial" w:hAnsi="Arial" w:cs="Arial"/>
                <w:sz w:val="16"/>
              </w:rPr>
              <w:t>TRUE</w:t>
            </w:r>
          </w:p>
        </w:tc>
        <w:tc>
          <w:tcPr>
            <w:tcW w:w="2340" w:type="dxa"/>
            <w:tcBorders>
              <w:top w:val="single" w:sz="6" w:space="0" w:color="auto"/>
              <w:left w:val="single" w:sz="6" w:space="0" w:color="auto"/>
              <w:bottom w:val="single" w:sz="6" w:space="0" w:color="auto"/>
              <w:right w:val="single" w:sz="6" w:space="0" w:color="auto"/>
            </w:tcBorders>
          </w:tcPr>
          <w:p w:rsidR="006144A4" w:rsidRDefault="006144A4" w:rsidP="00C56B6B">
            <w:pPr>
              <w:spacing w:before="60"/>
              <w:rPr>
                <w:rFonts w:ascii="Arial" w:hAnsi="Arial" w:cs="Arial"/>
                <w:sz w:val="16"/>
              </w:rPr>
            </w:pPr>
            <w:r w:rsidRPr="006144A4">
              <w:rPr>
                <w:rFonts w:ascii="Arial" w:hAnsi="Arial" w:cs="Arial"/>
                <w:sz w:val="16"/>
              </w:rPr>
              <w:t>ARBLMT_START_SEC_VAR_CLEARED_</w:t>
            </w:r>
            <w:r w:rsidR="00C56B6B">
              <w:rPr>
                <w:rFonts w:ascii="Arial" w:hAnsi="Arial" w:cs="Arial"/>
                <w:sz w:val="16"/>
              </w:rPr>
              <w:t>BOOLEAN</w:t>
            </w:r>
          </w:p>
        </w:tc>
      </w:tr>
      <w:tr w:rsidR="006144A4" w:rsidTr="006144A4">
        <w:tc>
          <w:tcPr>
            <w:tcW w:w="2808" w:type="dxa"/>
            <w:tcBorders>
              <w:top w:val="single" w:sz="6" w:space="0" w:color="auto"/>
              <w:left w:val="single" w:sz="6" w:space="0" w:color="auto"/>
              <w:bottom w:val="single" w:sz="6" w:space="0" w:color="auto"/>
              <w:right w:val="single" w:sz="6" w:space="0" w:color="auto"/>
            </w:tcBorders>
          </w:tcPr>
          <w:p w:rsidR="006144A4" w:rsidRDefault="006144A4" w:rsidP="00F957FA">
            <w:pPr>
              <w:spacing w:before="60"/>
              <w:rPr>
                <w:rFonts w:ascii="Arial" w:hAnsi="Arial" w:cs="Arial"/>
                <w:sz w:val="16"/>
              </w:rPr>
            </w:pPr>
            <w:proofErr w:type="spellStart"/>
            <w:r w:rsidRPr="006144A4">
              <w:rPr>
                <w:rFonts w:ascii="Arial" w:hAnsi="Arial" w:cs="Arial"/>
                <w:sz w:val="16"/>
              </w:rPr>
              <w:t>PrevDSTRampActive_Cnt_M_lgc</w:t>
            </w:r>
            <w:proofErr w:type="spellEnd"/>
          </w:p>
        </w:tc>
        <w:tc>
          <w:tcPr>
            <w:tcW w:w="1530" w:type="dxa"/>
            <w:tcBorders>
              <w:top w:val="single" w:sz="6" w:space="0" w:color="auto"/>
              <w:left w:val="single" w:sz="6" w:space="0" w:color="auto"/>
              <w:bottom w:val="single" w:sz="6" w:space="0" w:color="auto"/>
              <w:right w:val="single" w:sz="6" w:space="0" w:color="auto"/>
            </w:tcBorders>
          </w:tcPr>
          <w:p w:rsidR="006144A4" w:rsidRDefault="006144A4" w:rsidP="00A65996">
            <w:pPr>
              <w:spacing w:before="60"/>
              <w:rPr>
                <w:rFonts w:ascii="Arial" w:hAnsi="Arial" w:cs="Arial"/>
                <w:sz w:val="16"/>
              </w:rPr>
            </w:pPr>
            <w:proofErr w:type="spellStart"/>
            <w:r>
              <w:rPr>
                <w:rFonts w:ascii="Arial" w:hAnsi="Arial" w:cs="Arial"/>
                <w:sz w:val="16"/>
              </w:rPr>
              <w:t>boolean</w:t>
            </w:r>
            <w:proofErr w:type="spellEnd"/>
          </w:p>
        </w:tc>
        <w:tc>
          <w:tcPr>
            <w:tcW w:w="1125" w:type="dxa"/>
            <w:tcBorders>
              <w:top w:val="single" w:sz="6" w:space="0" w:color="auto"/>
              <w:left w:val="single" w:sz="6" w:space="0" w:color="auto"/>
              <w:bottom w:val="single" w:sz="6" w:space="0" w:color="auto"/>
              <w:right w:val="single" w:sz="6" w:space="0" w:color="auto"/>
            </w:tcBorders>
          </w:tcPr>
          <w:p w:rsidR="006144A4" w:rsidRDefault="006144A4" w:rsidP="00A65996">
            <w:pPr>
              <w:spacing w:before="60"/>
              <w:rPr>
                <w:rFonts w:ascii="Arial" w:hAnsi="Arial" w:cs="Arial"/>
                <w:sz w:val="16"/>
              </w:rPr>
            </w:pPr>
            <w:r>
              <w:rPr>
                <w:rFonts w:ascii="Arial" w:hAnsi="Arial" w:cs="Arial"/>
                <w:sz w:val="16"/>
              </w:rPr>
              <w:t>FALSE</w:t>
            </w:r>
          </w:p>
        </w:tc>
        <w:tc>
          <w:tcPr>
            <w:tcW w:w="1125" w:type="dxa"/>
            <w:tcBorders>
              <w:top w:val="single" w:sz="6" w:space="0" w:color="auto"/>
              <w:left w:val="single" w:sz="6" w:space="0" w:color="auto"/>
              <w:bottom w:val="single" w:sz="6" w:space="0" w:color="auto"/>
              <w:right w:val="single" w:sz="6" w:space="0" w:color="auto"/>
            </w:tcBorders>
          </w:tcPr>
          <w:p w:rsidR="006144A4" w:rsidRDefault="006144A4" w:rsidP="00A65996">
            <w:pPr>
              <w:spacing w:before="60"/>
              <w:rPr>
                <w:rFonts w:ascii="Arial" w:hAnsi="Arial" w:cs="Arial"/>
                <w:sz w:val="16"/>
              </w:rPr>
            </w:pPr>
            <w:r>
              <w:rPr>
                <w:rFonts w:ascii="Arial" w:hAnsi="Arial" w:cs="Arial"/>
                <w:sz w:val="16"/>
              </w:rPr>
              <w:t>TRUE</w:t>
            </w:r>
          </w:p>
        </w:tc>
        <w:tc>
          <w:tcPr>
            <w:tcW w:w="2340" w:type="dxa"/>
            <w:tcBorders>
              <w:top w:val="single" w:sz="6" w:space="0" w:color="auto"/>
              <w:left w:val="single" w:sz="6" w:space="0" w:color="auto"/>
              <w:bottom w:val="single" w:sz="6" w:space="0" w:color="auto"/>
              <w:right w:val="single" w:sz="6" w:space="0" w:color="auto"/>
            </w:tcBorders>
          </w:tcPr>
          <w:p w:rsidR="006144A4" w:rsidRDefault="006144A4" w:rsidP="00C56B6B">
            <w:pPr>
              <w:spacing w:before="60"/>
              <w:rPr>
                <w:rFonts w:ascii="Arial" w:hAnsi="Arial" w:cs="Arial"/>
                <w:sz w:val="16"/>
              </w:rPr>
            </w:pPr>
            <w:r w:rsidRPr="006144A4">
              <w:rPr>
                <w:rFonts w:ascii="Arial" w:hAnsi="Arial" w:cs="Arial"/>
                <w:sz w:val="16"/>
              </w:rPr>
              <w:t>ARBLMT_START_SEC_VAR_CLEARED_</w:t>
            </w:r>
            <w:r w:rsidR="00C56B6B">
              <w:rPr>
                <w:rFonts w:ascii="Arial" w:hAnsi="Arial" w:cs="Arial"/>
                <w:sz w:val="16"/>
              </w:rPr>
              <w:t>BOOLEAN</w:t>
            </w:r>
          </w:p>
        </w:tc>
      </w:tr>
      <w:tr w:rsidR="006144A4" w:rsidTr="006144A4">
        <w:tc>
          <w:tcPr>
            <w:tcW w:w="2808" w:type="dxa"/>
            <w:tcBorders>
              <w:top w:val="single" w:sz="6" w:space="0" w:color="auto"/>
              <w:left w:val="single" w:sz="6" w:space="0" w:color="auto"/>
              <w:bottom w:val="single" w:sz="6" w:space="0" w:color="auto"/>
              <w:right w:val="single" w:sz="6" w:space="0" w:color="auto"/>
            </w:tcBorders>
          </w:tcPr>
          <w:p w:rsidR="006144A4" w:rsidRDefault="006144A4" w:rsidP="00F957FA">
            <w:pPr>
              <w:spacing w:before="60"/>
              <w:rPr>
                <w:rFonts w:ascii="Arial" w:hAnsi="Arial" w:cs="Arial"/>
                <w:sz w:val="16"/>
              </w:rPr>
            </w:pPr>
            <w:proofErr w:type="spellStart"/>
            <w:r w:rsidRPr="006144A4">
              <w:rPr>
                <w:rFonts w:ascii="Arial" w:hAnsi="Arial" w:cs="Arial"/>
                <w:sz w:val="16"/>
              </w:rPr>
              <w:t>PrevHaLFRampActive_Cnt_M_lgc</w:t>
            </w:r>
            <w:proofErr w:type="spellEnd"/>
          </w:p>
        </w:tc>
        <w:tc>
          <w:tcPr>
            <w:tcW w:w="1530" w:type="dxa"/>
            <w:tcBorders>
              <w:top w:val="single" w:sz="6" w:space="0" w:color="auto"/>
              <w:left w:val="single" w:sz="6" w:space="0" w:color="auto"/>
              <w:bottom w:val="single" w:sz="6" w:space="0" w:color="auto"/>
              <w:right w:val="single" w:sz="6" w:space="0" w:color="auto"/>
            </w:tcBorders>
          </w:tcPr>
          <w:p w:rsidR="006144A4" w:rsidRDefault="006144A4" w:rsidP="00A65996">
            <w:pPr>
              <w:spacing w:before="60"/>
              <w:rPr>
                <w:rFonts w:ascii="Arial" w:hAnsi="Arial" w:cs="Arial"/>
                <w:sz w:val="16"/>
              </w:rPr>
            </w:pPr>
            <w:proofErr w:type="spellStart"/>
            <w:r>
              <w:rPr>
                <w:rFonts w:ascii="Arial" w:hAnsi="Arial" w:cs="Arial"/>
                <w:sz w:val="16"/>
              </w:rPr>
              <w:t>boolean</w:t>
            </w:r>
            <w:proofErr w:type="spellEnd"/>
          </w:p>
        </w:tc>
        <w:tc>
          <w:tcPr>
            <w:tcW w:w="1125" w:type="dxa"/>
            <w:tcBorders>
              <w:top w:val="single" w:sz="6" w:space="0" w:color="auto"/>
              <w:left w:val="single" w:sz="6" w:space="0" w:color="auto"/>
              <w:bottom w:val="single" w:sz="6" w:space="0" w:color="auto"/>
              <w:right w:val="single" w:sz="6" w:space="0" w:color="auto"/>
            </w:tcBorders>
          </w:tcPr>
          <w:p w:rsidR="006144A4" w:rsidRDefault="006144A4" w:rsidP="00A65996">
            <w:pPr>
              <w:spacing w:before="60"/>
              <w:rPr>
                <w:rFonts w:ascii="Arial" w:hAnsi="Arial" w:cs="Arial"/>
                <w:sz w:val="16"/>
              </w:rPr>
            </w:pPr>
            <w:r>
              <w:rPr>
                <w:rFonts w:ascii="Arial" w:hAnsi="Arial" w:cs="Arial"/>
                <w:sz w:val="16"/>
              </w:rPr>
              <w:t>FALSE</w:t>
            </w:r>
          </w:p>
        </w:tc>
        <w:tc>
          <w:tcPr>
            <w:tcW w:w="1125" w:type="dxa"/>
            <w:tcBorders>
              <w:top w:val="single" w:sz="6" w:space="0" w:color="auto"/>
              <w:left w:val="single" w:sz="6" w:space="0" w:color="auto"/>
              <w:bottom w:val="single" w:sz="6" w:space="0" w:color="auto"/>
              <w:right w:val="single" w:sz="6" w:space="0" w:color="auto"/>
            </w:tcBorders>
          </w:tcPr>
          <w:p w:rsidR="006144A4" w:rsidRDefault="006144A4" w:rsidP="00A65996">
            <w:pPr>
              <w:spacing w:before="60"/>
              <w:rPr>
                <w:rFonts w:ascii="Arial" w:hAnsi="Arial" w:cs="Arial"/>
                <w:sz w:val="16"/>
              </w:rPr>
            </w:pPr>
            <w:r>
              <w:rPr>
                <w:rFonts w:ascii="Arial" w:hAnsi="Arial" w:cs="Arial"/>
                <w:sz w:val="16"/>
              </w:rPr>
              <w:t>TRUE</w:t>
            </w:r>
          </w:p>
        </w:tc>
        <w:tc>
          <w:tcPr>
            <w:tcW w:w="2340" w:type="dxa"/>
            <w:tcBorders>
              <w:top w:val="single" w:sz="6" w:space="0" w:color="auto"/>
              <w:left w:val="single" w:sz="6" w:space="0" w:color="auto"/>
              <w:bottom w:val="single" w:sz="6" w:space="0" w:color="auto"/>
              <w:right w:val="single" w:sz="6" w:space="0" w:color="auto"/>
            </w:tcBorders>
          </w:tcPr>
          <w:p w:rsidR="006144A4" w:rsidRDefault="006144A4" w:rsidP="00C56B6B">
            <w:pPr>
              <w:spacing w:before="60"/>
              <w:rPr>
                <w:rFonts w:ascii="Arial" w:hAnsi="Arial" w:cs="Arial"/>
                <w:sz w:val="16"/>
              </w:rPr>
            </w:pPr>
            <w:r w:rsidRPr="006144A4">
              <w:rPr>
                <w:rFonts w:ascii="Arial" w:hAnsi="Arial" w:cs="Arial"/>
                <w:sz w:val="16"/>
              </w:rPr>
              <w:t>ARBLMT_START_SEC_VAR_CLEARED_</w:t>
            </w:r>
            <w:r w:rsidR="00C56B6B">
              <w:rPr>
                <w:rFonts w:ascii="Arial" w:hAnsi="Arial" w:cs="Arial"/>
                <w:sz w:val="16"/>
              </w:rPr>
              <w:t>BOOLEAN</w:t>
            </w:r>
          </w:p>
        </w:tc>
      </w:tr>
      <w:tr w:rsidR="006144A4" w:rsidTr="006144A4">
        <w:tc>
          <w:tcPr>
            <w:tcW w:w="2808" w:type="dxa"/>
            <w:tcBorders>
              <w:top w:val="single" w:sz="6" w:space="0" w:color="auto"/>
              <w:left w:val="single" w:sz="6" w:space="0" w:color="auto"/>
              <w:bottom w:val="single" w:sz="6" w:space="0" w:color="auto"/>
              <w:right w:val="single" w:sz="6" w:space="0" w:color="auto"/>
            </w:tcBorders>
          </w:tcPr>
          <w:p w:rsidR="006144A4" w:rsidRDefault="006144A4" w:rsidP="00F957FA">
            <w:pPr>
              <w:spacing w:before="60"/>
              <w:rPr>
                <w:rFonts w:ascii="Arial" w:hAnsi="Arial" w:cs="Arial"/>
                <w:sz w:val="16"/>
              </w:rPr>
            </w:pPr>
            <w:proofErr w:type="spellStart"/>
            <w:r w:rsidRPr="006144A4">
              <w:rPr>
                <w:rFonts w:ascii="Arial" w:hAnsi="Arial" w:cs="Arial"/>
                <w:sz w:val="16"/>
              </w:rPr>
              <w:t>PPPAPriority_Cnt_D_lgc</w:t>
            </w:r>
            <w:proofErr w:type="spellEnd"/>
          </w:p>
        </w:tc>
        <w:tc>
          <w:tcPr>
            <w:tcW w:w="1530" w:type="dxa"/>
            <w:tcBorders>
              <w:top w:val="single" w:sz="6" w:space="0" w:color="auto"/>
              <w:left w:val="single" w:sz="6" w:space="0" w:color="auto"/>
              <w:bottom w:val="single" w:sz="6" w:space="0" w:color="auto"/>
              <w:right w:val="single" w:sz="6" w:space="0" w:color="auto"/>
            </w:tcBorders>
          </w:tcPr>
          <w:p w:rsidR="006144A4" w:rsidRDefault="006144A4" w:rsidP="00A65996">
            <w:pPr>
              <w:spacing w:before="60"/>
              <w:rPr>
                <w:rFonts w:ascii="Arial" w:hAnsi="Arial" w:cs="Arial"/>
                <w:sz w:val="16"/>
              </w:rPr>
            </w:pPr>
            <w:proofErr w:type="spellStart"/>
            <w:r>
              <w:rPr>
                <w:rFonts w:ascii="Arial" w:hAnsi="Arial" w:cs="Arial"/>
                <w:sz w:val="16"/>
              </w:rPr>
              <w:t>boolean</w:t>
            </w:r>
            <w:proofErr w:type="spellEnd"/>
          </w:p>
        </w:tc>
        <w:tc>
          <w:tcPr>
            <w:tcW w:w="1125" w:type="dxa"/>
            <w:tcBorders>
              <w:top w:val="single" w:sz="6" w:space="0" w:color="auto"/>
              <w:left w:val="single" w:sz="6" w:space="0" w:color="auto"/>
              <w:bottom w:val="single" w:sz="6" w:space="0" w:color="auto"/>
              <w:right w:val="single" w:sz="6" w:space="0" w:color="auto"/>
            </w:tcBorders>
          </w:tcPr>
          <w:p w:rsidR="006144A4" w:rsidRDefault="006144A4" w:rsidP="00A65996">
            <w:pPr>
              <w:spacing w:before="60"/>
              <w:rPr>
                <w:rFonts w:ascii="Arial" w:hAnsi="Arial" w:cs="Arial"/>
                <w:sz w:val="16"/>
              </w:rPr>
            </w:pPr>
            <w:r>
              <w:rPr>
                <w:rFonts w:ascii="Arial" w:hAnsi="Arial" w:cs="Arial"/>
                <w:sz w:val="16"/>
              </w:rPr>
              <w:t>FALSE</w:t>
            </w:r>
          </w:p>
        </w:tc>
        <w:tc>
          <w:tcPr>
            <w:tcW w:w="1125" w:type="dxa"/>
            <w:tcBorders>
              <w:top w:val="single" w:sz="6" w:space="0" w:color="auto"/>
              <w:left w:val="single" w:sz="6" w:space="0" w:color="auto"/>
              <w:bottom w:val="single" w:sz="6" w:space="0" w:color="auto"/>
              <w:right w:val="single" w:sz="6" w:space="0" w:color="auto"/>
            </w:tcBorders>
          </w:tcPr>
          <w:p w:rsidR="006144A4" w:rsidRDefault="006144A4" w:rsidP="00A65996">
            <w:pPr>
              <w:spacing w:before="60"/>
              <w:rPr>
                <w:rFonts w:ascii="Arial" w:hAnsi="Arial" w:cs="Arial"/>
                <w:sz w:val="16"/>
              </w:rPr>
            </w:pPr>
            <w:r>
              <w:rPr>
                <w:rFonts w:ascii="Arial" w:hAnsi="Arial" w:cs="Arial"/>
                <w:sz w:val="16"/>
              </w:rPr>
              <w:t>TRUE</w:t>
            </w:r>
          </w:p>
        </w:tc>
        <w:tc>
          <w:tcPr>
            <w:tcW w:w="2340" w:type="dxa"/>
            <w:tcBorders>
              <w:top w:val="single" w:sz="6" w:space="0" w:color="auto"/>
              <w:left w:val="single" w:sz="6" w:space="0" w:color="auto"/>
              <w:bottom w:val="single" w:sz="6" w:space="0" w:color="auto"/>
              <w:right w:val="single" w:sz="6" w:space="0" w:color="auto"/>
            </w:tcBorders>
          </w:tcPr>
          <w:p w:rsidR="006144A4" w:rsidRDefault="006144A4" w:rsidP="00C56B6B">
            <w:pPr>
              <w:spacing w:before="60"/>
              <w:rPr>
                <w:rFonts w:ascii="Arial" w:hAnsi="Arial" w:cs="Arial"/>
                <w:sz w:val="16"/>
              </w:rPr>
            </w:pPr>
            <w:r w:rsidRPr="006144A4">
              <w:rPr>
                <w:rFonts w:ascii="Arial" w:hAnsi="Arial" w:cs="Arial"/>
                <w:sz w:val="16"/>
              </w:rPr>
              <w:t>ARBLMT_START_SEC_VAR_CLEARED_</w:t>
            </w:r>
            <w:r w:rsidR="00C56B6B">
              <w:rPr>
                <w:rFonts w:ascii="Arial" w:hAnsi="Arial" w:cs="Arial"/>
                <w:sz w:val="16"/>
              </w:rPr>
              <w:t>BOOLEAN</w:t>
            </w:r>
          </w:p>
        </w:tc>
      </w:tr>
      <w:tr w:rsidR="00327C74" w:rsidTr="006144A4">
        <w:tc>
          <w:tcPr>
            <w:tcW w:w="2808" w:type="dxa"/>
            <w:tcBorders>
              <w:top w:val="single" w:sz="6" w:space="0" w:color="auto"/>
              <w:left w:val="single" w:sz="6" w:space="0" w:color="auto"/>
              <w:bottom w:val="single" w:sz="6" w:space="0" w:color="auto"/>
              <w:right w:val="single" w:sz="6" w:space="0" w:color="auto"/>
            </w:tcBorders>
          </w:tcPr>
          <w:p w:rsidR="00327C74" w:rsidRPr="006144A4" w:rsidRDefault="00327C74" w:rsidP="00F957FA">
            <w:pPr>
              <w:spacing w:before="60"/>
              <w:rPr>
                <w:rFonts w:ascii="Arial" w:hAnsi="Arial" w:cs="Arial"/>
                <w:sz w:val="16"/>
              </w:rPr>
            </w:pPr>
            <w:proofErr w:type="spellStart"/>
            <w:r w:rsidRPr="00327C74">
              <w:rPr>
                <w:rFonts w:ascii="Arial" w:hAnsi="Arial" w:cs="Arial"/>
                <w:sz w:val="16"/>
              </w:rPr>
              <w:lastRenderedPageBreak/>
              <w:t>SlewActive_Cnt_M_lgc</w:t>
            </w:r>
            <w:proofErr w:type="spellEnd"/>
          </w:p>
        </w:tc>
        <w:tc>
          <w:tcPr>
            <w:tcW w:w="1530" w:type="dxa"/>
            <w:tcBorders>
              <w:top w:val="single" w:sz="6" w:space="0" w:color="auto"/>
              <w:left w:val="single" w:sz="6" w:space="0" w:color="auto"/>
              <w:bottom w:val="single" w:sz="6" w:space="0" w:color="auto"/>
              <w:right w:val="single" w:sz="6" w:space="0" w:color="auto"/>
            </w:tcBorders>
          </w:tcPr>
          <w:p w:rsidR="00327C74" w:rsidRDefault="00327C74" w:rsidP="00A65996">
            <w:pPr>
              <w:spacing w:before="60"/>
              <w:rPr>
                <w:rFonts w:ascii="Arial" w:hAnsi="Arial" w:cs="Arial"/>
                <w:sz w:val="16"/>
              </w:rPr>
            </w:pPr>
            <w:proofErr w:type="spellStart"/>
            <w:r>
              <w:rPr>
                <w:rFonts w:ascii="Arial" w:hAnsi="Arial" w:cs="Arial"/>
                <w:sz w:val="16"/>
              </w:rPr>
              <w:t>boolean</w:t>
            </w:r>
            <w:proofErr w:type="spellEnd"/>
          </w:p>
        </w:tc>
        <w:tc>
          <w:tcPr>
            <w:tcW w:w="1125" w:type="dxa"/>
            <w:tcBorders>
              <w:top w:val="single" w:sz="6" w:space="0" w:color="auto"/>
              <w:left w:val="single" w:sz="6" w:space="0" w:color="auto"/>
              <w:bottom w:val="single" w:sz="6" w:space="0" w:color="auto"/>
              <w:right w:val="single" w:sz="6" w:space="0" w:color="auto"/>
            </w:tcBorders>
          </w:tcPr>
          <w:p w:rsidR="00327C74" w:rsidRDefault="00327C74" w:rsidP="00A65996">
            <w:pPr>
              <w:spacing w:before="60"/>
              <w:rPr>
                <w:rFonts w:ascii="Arial" w:hAnsi="Arial" w:cs="Arial"/>
                <w:sz w:val="16"/>
              </w:rPr>
            </w:pPr>
            <w:r>
              <w:rPr>
                <w:rFonts w:ascii="Arial" w:hAnsi="Arial" w:cs="Arial"/>
                <w:sz w:val="16"/>
              </w:rPr>
              <w:t>FALSE</w:t>
            </w:r>
          </w:p>
        </w:tc>
        <w:tc>
          <w:tcPr>
            <w:tcW w:w="1125" w:type="dxa"/>
            <w:tcBorders>
              <w:top w:val="single" w:sz="6" w:space="0" w:color="auto"/>
              <w:left w:val="single" w:sz="6" w:space="0" w:color="auto"/>
              <w:bottom w:val="single" w:sz="6" w:space="0" w:color="auto"/>
              <w:right w:val="single" w:sz="6" w:space="0" w:color="auto"/>
            </w:tcBorders>
          </w:tcPr>
          <w:p w:rsidR="00327C74" w:rsidRDefault="00327C74" w:rsidP="00A65996">
            <w:pPr>
              <w:spacing w:before="60"/>
              <w:rPr>
                <w:rFonts w:ascii="Arial" w:hAnsi="Arial" w:cs="Arial"/>
                <w:sz w:val="16"/>
              </w:rPr>
            </w:pPr>
            <w:r>
              <w:rPr>
                <w:rFonts w:ascii="Arial" w:hAnsi="Arial" w:cs="Arial"/>
                <w:sz w:val="16"/>
              </w:rPr>
              <w:t>TRUE</w:t>
            </w:r>
          </w:p>
        </w:tc>
        <w:tc>
          <w:tcPr>
            <w:tcW w:w="2340" w:type="dxa"/>
            <w:tcBorders>
              <w:top w:val="single" w:sz="6" w:space="0" w:color="auto"/>
              <w:left w:val="single" w:sz="6" w:space="0" w:color="auto"/>
              <w:bottom w:val="single" w:sz="6" w:space="0" w:color="auto"/>
              <w:right w:val="single" w:sz="6" w:space="0" w:color="auto"/>
            </w:tcBorders>
          </w:tcPr>
          <w:p w:rsidR="00327C74" w:rsidRPr="006144A4" w:rsidRDefault="00327C74" w:rsidP="00C56B6B">
            <w:pPr>
              <w:spacing w:before="60"/>
              <w:rPr>
                <w:rFonts w:ascii="Arial" w:hAnsi="Arial" w:cs="Arial"/>
                <w:sz w:val="16"/>
              </w:rPr>
            </w:pPr>
            <w:r w:rsidRPr="00327C74">
              <w:rPr>
                <w:rFonts w:ascii="Arial" w:hAnsi="Arial" w:cs="Arial"/>
                <w:sz w:val="16"/>
              </w:rPr>
              <w:t>ARBLMT_START_SEC_VAR_CLEARED_BOOLEAN</w:t>
            </w:r>
          </w:p>
        </w:tc>
      </w:tr>
      <w:tr w:rsidR="00327C74" w:rsidTr="006144A4">
        <w:tc>
          <w:tcPr>
            <w:tcW w:w="2808" w:type="dxa"/>
            <w:tcBorders>
              <w:top w:val="single" w:sz="6" w:space="0" w:color="auto"/>
              <w:left w:val="single" w:sz="6" w:space="0" w:color="auto"/>
              <w:bottom w:val="single" w:sz="6" w:space="0" w:color="auto"/>
              <w:right w:val="single" w:sz="6" w:space="0" w:color="auto"/>
            </w:tcBorders>
          </w:tcPr>
          <w:p w:rsidR="00327C74" w:rsidRPr="006144A4" w:rsidRDefault="00327C74" w:rsidP="00F957FA">
            <w:pPr>
              <w:spacing w:before="60"/>
              <w:rPr>
                <w:rFonts w:ascii="Arial" w:hAnsi="Arial" w:cs="Arial"/>
                <w:sz w:val="16"/>
              </w:rPr>
            </w:pPr>
            <w:proofErr w:type="spellStart"/>
            <w:r w:rsidRPr="00327C74">
              <w:rPr>
                <w:rFonts w:ascii="Arial" w:hAnsi="Arial" w:cs="Arial"/>
                <w:sz w:val="16"/>
              </w:rPr>
              <w:t>PrevDSTSlewState_Cnt_M_lgc</w:t>
            </w:r>
            <w:proofErr w:type="spellEnd"/>
          </w:p>
        </w:tc>
        <w:tc>
          <w:tcPr>
            <w:tcW w:w="1530" w:type="dxa"/>
            <w:tcBorders>
              <w:top w:val="single" w:sz="6" w:space="0" w:color="auto"/>
              <w:left w:val="single" w:sz="6" w:space="0" w:color="auto"/>
              <w:bottom w:val="single" w:sz="6" w:space="0" w:color="auto"/>
              <w:right w:val="single" w:sz="6" w:space="0" w:color="auto"/>
            </w:tcBorders>
          </w:tcPr>
          <w:p w:rsidR="00327C74" w:rsidRDefault="00327C74" w:rsidP="00A65996">
            <w:pPr>
              <w:spacing w:before="60"/>
              <w:rPr>
                <w:rFonts w:ascii="Arial" w:hAnsi="Arial" w:cs="Arial"/>
                <w:sz w:val="16"/>
              </w:rPr>
            </w:pPr>
            <w:proofErr w:type="spellStart"/>
            <w:r>
              <w:rPr>
                <w:rFonts w:ascii="Arial" w:hAnsi="Arial" w:cs="Arial"/>
                <w:sz w:val="16"/>
              </w:rPr>
              <w:t>boolean</w:t>
            </w:r>
            <w:proofErr w:type="spellEnd"/>
          </w:p>
        </w:tc>
        <w:tc>
          <w:tcPr>
            <w:tcW w:w="1125" w:type="dxa"/>
            <w:tcBorders>
              <w:top w:val="single" w:sz="6" w:space="0" w:color="auto"/>
              <w:left w:val="single" w:sz="6" w:space="0" w:color="auto"/>
              <w:bottom w:val="single" w:sz="6" w:space="0" w:color="auto"/>
              <w:right w:val="single" w:sz="6" w:space="0" w:color="auto"/>
            </w:tcBorders>
          </w:tcPr>
          <w:p w:rsidR="00327C74" w:rsidRDefault="00327C74" w:rsidP="00A65996">
            <w:pPr>
              <w:spacing w:before="60"/>
              <w:rPr>
                <w:rFonts w:ascii="Arial" w:hAnsi="Arial" w:cs="Arial"/>
                <w:sz w:val="16"/>
              </w:rPr>
            </w:pPr>
            <w:r>
              <w:rPr>
                <w:rFonts w:ascii="Arial" w:hAnsi="Arial" w:cs="Arial"/>
                <w:sz w:val="16"/>
              </w:rPr>
              <w:t>FALSE</w:t>
            </w:r>
          </w:p>
        </w:tc>
        <w:tc>
          <w:tcPr>
            <w:tcW w:w="1125" w:type="dxa"/>
            <w:tcBorders>
              <w:top w:val="single" w:sz="6" w:space="0" w:color="auto"/>
              <w:left w:val="single" w:sz="6" w:space="0" w:color="auto"/>
              <w:bottom w:val="single" w:sz="6" w:space="0" w:color="auto"/>
              <w:right w:val="single" w:sz="6" w:space="0" w:color="auto"/>
            </w:tcBorders>
          </w:tcPr>
          <w:p w:rsidR="00327C74" w:rsidRDefault="00327C74" w:rsidP="00A65996">
            <w:pPr>
              <w:spacing w:before="60"/>
              <w:rPr>
                <w:rFonts w:ascii="Arial" w:hAnsi="Arial" w:cs="Arial"/>
                <w:sz w:val="16"/>
              </w:rPr>
            </w:pPr>
            <w:r>
              <w:rPr>
                <w:rFonts w:ascii="Arial" w:hAnsi="Arial" w:cs="Arial"/>
                <w:sz w:val="16"/>
              </w:rPr>
              <w:t>TRUE</w:t>
            </w:r>
          </w:p>
        </w:tc>
        <w:tc>
          <w:tcPr>
            <w:tcW w:w="2340" w:type="dxa"/>
            <w:tcBorders>
              <w:top w:val="single" w:sz="6" w:space="0" w:color="auto"/>
              <w:left w:val="single" w:sz="6" w:space="0" w:color="auto"/>
              <w:bottom w:val="single" w:sz="6" w:space="0" w:color="auto"/>
              <w:right w:val="single" w:sz="6" w:space="0" w:color="auto"/>
            </w:tcBorders>
          </w:tcPr>
          <w:p w:rsidR="00327C74" w:rsidRPr="006144A4" w:rsidRDefault="00327C74" w:rsidP="00C56B6B">
            <w:pPr>
              <w:spacing w:before="60"/>
              <w:rPr>
                <w:rFonts w:ascii="Arial" w:hAnsi="Arial" w:cs="Arial"/>
                <w:sz w:val="16"/>
              </w:rPr>
            </w:pPr>
            <w:r w:rsidRPr="00327C74">
              <w:rPr>
                <w:rFonts w:ascii="Arial" w:hAnsi="Arial" w:cs="Arial"/>
                <w:sz w:val="16"/>
              </w:rPr>
              <w:t>ARBLMT_START_SEC_VAR_CLEARED_BOOLEAN</w:t>
            </w:r>
          </w:p>
        </w:tc>
      </w:tr>
      <w:tr w:rsidR="00327C74" w:rsidTr="006144A4">
        <w:tc>
          <w:tcPr>
            <w:tcW w:w="2808" w:type="dxa"/>
            <w:tcBorders>
              <w:top w:val="single" w:sz="6" w:space="0" w:color="auto"/>
              <w:left w:val="single" w:sz="6" w:space="0" w:color="auto"/>
              <w:bottom w:val="single" w:sz="6" w:space="0" w:color="auto"/>
              <w:right w:val="single" w:sz="6" w:space="0" w:color="auto"/>
            </w:tcBorders>
          </w:tcPr>
          <w:p w:rsidR="00327C74" w:rsidRPr="006144A4" w:rsidRDefault="00327C74" w:rsidP="00F957FA">
            <w:pPr>
              <w:spacing w:before="60"/>
              <w:rPr>
                <w:rFonts w:ascii="Arial" w:hAnsi="Arial" w:cs="Arial"/>
                <w:sz w:val="16"/>
              </w:rPr>
            </w:pPr>
            <w:proofErr w:type="spellStart"/>
            <w:r w:rsidRPr="00327C74">
              <w:rPr>
                <w:rFonts w:ascii="Arial" w:hAnsi="Arial" w:cs="Arial"/>
                <w:sz w:val="16"/>
              </w:rPr>
              <w:t>PrevHaLFSlewState_Cnt_M_lgc</w:t>
            </w:r>
            <w:proofErr w:type="spellEnd"/>
          </w:p>
        </w:tc>
        <w:tc>
          <w:tcPr>
            <w:tcW w:w="1530" w:type="dxa"/>
            <w:tcBorders>
              <w:top w:val="single" w:sz="6" w:space="0" w:color="auto"/>
              <w:left w:val="single" w:sz="6" w:space="0" w:color="auto"/>
              <w:bottom w:val="single" w:sz="6" w:space="0" w:color="auto"/>
              <w:right w:val="single" w:sz="6" w:space="0" w:color="auto"/>
            </w:tcBorders>
          </w:tcPr>
          <w:p w:rsidR="00327C74" w:rsidRDefault="00327C74" w:rsidP="00A65996">
            <w:pPr>
              <w:spacing w:before="60"/>
              <w:rPr>
                <w:rFonts w:ascii="Arial" w:hAnsi="Arial" w:cs="Arial"/>
                <w:sz w:val="16"/>
              </w:rPr>
            </w:pPr>
            <w:proofErr w:type="spellStart"/>
            <w:r>
              <w:rPr>
                <w:rFonts w:ascii="Arial" w:hAnsi="Arial" w:cs="Arial"/>
                <w:sz w:val="16"/>
              </w:rPr>
              <w:t>boolean</w:t>
            </w:r>
            <w:proofErr w:type="spellEnd"/>
          </w:p>
        </w:tc>
        <w:tc>
          <w:tcPr>
            <w:tcW w:w="1125" w:type="dxa"/>
            <w:tcBorders>
              <w:top w:val="single" w:sz="6" w:space="0" w:color="auto"/>
              <w:left w:val="single" w:sz="6" w:space="0" w:color="auto"/>
              <w:bottom w:val="single" w:sz="6" w:space="0" w:color="auto"/>
              <w:right w:val="single" w:sz="6" w:space="0" w:color="auto"/>
            </w:tcBorders>
          </w:tcPr>
          <w:p w:rsidR="00327C74" w:rsidRDefault="00327C74" w:rsidP="00A65996">
            <w:pPr>
              <w:spacing w:before="60"/>
              <w:rPr>
                <w:rFonts w:ascii="Arial" w:hAnsi="Arial" w:cs="Arial"/>
                <w:sz w:val="16"/>
              </w:rPr>
            </w:pPr>
            <w:r>
              <w:rPr>
                <w:rFonts w:ascii="Arial" w:hAnsi="Arial" w:cs="Arial"/>
                <w:sz w:val="16"/>
              </w:rPr>
              <w:t>FALSE</w:t>
            </w:r>
          </w:p>
        </w:tc>
        <w:tc>
          <w:tcPr>
            <w:tcW w:w="1125" w:type="dxa"/>
            <w:tcBorders>
              <w:top w:val="single" w:sz="6" w:space="0" w:color="auto"/>
              <w:left w:val="single" w:sz="6" w:space="0" w:color="auto"/>
              <w:bottom w:val="single" w:sz="6" w:space="0" w:color="auto"/>
              <w:right w:val="single" w:sz="6" w:space="0" w:color="auto"/>
            </w:tcBorders>
          </w:tcPr>
          <w:p w:rsidR="00327C74" w:rsidRDefault="00327C74" w:rsidP="00A65996">
            <w:pPr>
              <w:spacing w:before="60"/>
              <w:rPr>
                <w:rFonts w:ascii="Arial" w:hAnsi="Arial" w:cs="Arial"/>
                <w:sz w:val="16"/>
              </w:rPr>
            </w:pPr>
            <w:r>
              <w:rPr>
                <w:rFonts w:ascii="Arial" w:hAnsi="Arial" w:cs="Arial"/>
                <w:sz w:val="16"/>
              </w:rPr>
              <w:t>TRUE</w:t>
            </w:r>
          </w:p>
        </w:tc>
        <w:tc>
          <w:tcPr>
            <w:tcW w:w="2340" w:type="dxa"/>
            <w:tcBorders>
              <w:top w:val="single" w:sz="6" w:space="0" w:color="auto"/>
              <w:left w:val="single" w:sz="6" w:space="0" w:color="auto"/>
              <w:bottom w:val="single" w:sz="6" w:space="0" w:color="auto"/>
              <w:right w:val="single" w:sz="6" w:space="0" w:color="auto"/>
            </w:tcBorders>
          </w:tcPr>
          <w:p w:rsidR="00327C74" w:rsidRPr="006144A4" w:rsidRDefault="00327C74" w:rsidP="00C56B6B">
            <w:pPr>
              <w:spacing w:before="60"/>
              <w:rPr>
                <w:rFonts w:ascii="Arial" w:hAnsi="Arial" w:cs="Arial"/>
                <w:sz w:val="16"/>
              </w:rPr>
            </w:pPr>
            <w:r w:rsidRPr="00327C74">
              <w:rPr>
                <w:rFonts w:ascii="Arial" w:hAnsi="Arial" w:cs="Arial"/>
                <w:sz w:val="16"/>
              </w:rPr>
              <w:t>ARBLMT_START_SEC_VAR_CLEARED_BOOLEAN</w:t>
            </w:r>
          </w:p>
        </w:tc>
      </w:tr>
      <w:tr w:rsidR="00327C74" w:rsidTr="006144A4">
        <w:tc>
          <w:tcPr>
            <w:tcW w:w="2808" w:type="dxa"/>
            <w:tcBorders>
              <w:top w:val="single" w:sz="6" w:space="0" w:color="auto"/>
              <w:left w:val="single" w:sz="6" w:space="0" w:color="auto"/>
              <w:bottom w:val="single" w:sz="6" w:space="0" w:color="auto"/>
              <w:right w:val="single" w:sz="6" w:space="0" w:color="auto"/>
            </w:tcBorders>
          </w:tcPr>
          <w:p w:rsidR="00327C74" w:rsidRPr="006144A4" w:rsidRDefault="00327C74" w:rsidP="00F957FA">
            <w:pPr>
              <w:spacing w:before="60"/>
              <w:rPr>
                <w:rFonts w:ascii="Arial" w:hAnsi="Arial" w:cs="Arial"/>
                <w:sz w:val="16"/>
              </w:rPr>
            </w:pPr>
            <w:proofErr w:type="spellStart"/>
            <w:r w:rsidRPr="00327C74">
              <w:rPr>
                <w:rFonts w:ascii="Arial" w:hAnsi="Arial" w:cs="Arial"/>
                <w:sz w:val="16"/>
              </w:rPr>
              <w:t>PrevPPPASlewState_Cnt_M_lgc</w:t>
            </w:r>
            <w:proofErr w:type="spellEnd"/>
          </w:p>
        </w:tc>
        <w:tc>
          <w:tcPr>
            <w:tcW w:w="1530" w:type="dxa"/>
            <w:tcBorders>
              <w:top w:val="single" w:sz="6" w:space="0" w:color="auto"/>
              <w:left w:val="single" w:sz="6" w:space="0" w:color="auto"/>
              <w:bottom w:val="single" w:sz="6" w:space="0" w:color="auto"/>
              <w:right w:val="single" w:sz="6" w:space="0" w:color="auto"/>
            </w:tcBorders>
          </w:tcPr>
          <w:p w:rsidR="00327C74" w:rsidRDefault="00327C74" w:rsidP="00A65996">
            <w:pPr>
              <w:spacing w:before="60"/>
              <w:rPr>
                <w:rFonts w:ascii="Arial" w:hAnsi="Arial" w:cs="Arial"/>
                <w:sz w:val="16"/>
              </w:rPr>
            </w:pPr>
            <w:proofErr w:type="spellStart"/>
            <w:r>
              <w:rPr>
                <w:rFonts w:ascii="Arial" w:hAnsi="Arial" w:cs="Arial"/>
                <w:sz w:val="16"/>
              </w:rPr>
              <w:t>boolean</w:t>
            </w:r>
            <w:proofErr w:type="spellEnd"/>
          </w:p>
        </w:tc>
        <w:tc>
          <w:tcPr>
            <w:tcW w:w="1125" w:type="dxa"/>
            <w:tcBorders>
              <w:top w:val="single" w:sz="6" w:space="0" w:color="auto"/>
              <w:left w:val="single" w:sz="6" w:space="0" w:color="auto"/>
              <w:bottom w:val="single" w:sz="6" w:space="0" w:color="auto"/>
              <w:right w:val="single" w:sz="6" w:space="0" w:color="auto"/>
            </w:tcBorders>
          </w:tcPr>
          <w:p w:rsidR="00327C74" w:rsidRDefault="00327C74" w:rsidP="00A65996">
            <w:pPr>
              <w:spacing w:before="60"/>
              <w:rPr>
                <w:rFonts w:ascii="Arial" w:hAnsi="Arial" w:cs="Arial"/>
                <w:sz w:val="16"/>
              </w:rPr>
            </w:pPr>
            <w:r>
              <w:rPr>
                <w:rFonts w:ascii="Arial" w:hAnsi="Arial" w:cs="Arial"/>
                <w:sz w:val="16"/>
              </w:rPr>
              <w:t>FALSE</w:t>
            </w:r>
          </w:p>
        </w:tc>
        <w:tc>
          <w:tcPr>
            <w:tcW w:w="1125" w:type="dxa"/>
            <w:tcBorders>
              <w:top w:val="single" w:sz="6" w:space="0" w:color="auto"/>
              <w:left w:val="single" w:sz="6" w:space="0" w:color="auto"/>
              <w:bottom w:val="single" w:sz="6" w:space="0" w:color="auto"/>
              <w:right w:val="single" w:sz="6" w:space="0" w:color="auto"/>
            </w:tcBorders>
          </w:tcPr>
          <w:p w:rsidR="00327C74" w:rsidRDefault="00327C74" w:rsidP="00A65996">
            <w:pPr>
              <w:spacing w:before="60"/>
              <w:rPr>
                <w:rFonts w:ascii="Arial" w:hAnsi="Arial" w:cs="Arial"/>
                <w:sz w:val="16"/>
              </w:rPr>
            </w:pPr>
            <w:r>
              <w:rPr>
                <w:rFonts w:ascii="Arial" w:hAnsi="Arial" w:cs="Arial"/>
                <w:sz w:val="16"/>
              </w:rPr>
              <w:t>TRUE</w:t>
            </w:r>
          </w:p>
        </w:tc>
        <w:tc>
          <w:tcPr>
            <w:tcW w:w="2340" w:type="dxa"/>
            <w:tcBorders>
              <w:top w:val="single" w:sz="6" w:space="0" w:color="auto"/>
              <w:left w:val="single" w:sz="6" w:space="0" w:color="auto"/>
              <w:bottom w:val="single" w:sz="6" w:space="0" w:color="auto"/>
              <w:right w:val="single" w:sz="6" w:space="0" w:color="auto"/>
            </w:tcBorders>
          </w:tcPr>
          <w:p w:rsidR="00327C74" w:rsidRPr="006144A4" w:rsidRDefault="00327C74" w:rsidP="00C56B6B">
            <w:pPr>
              <w:spacing w:before="60"/>
              <w:rPr>
                <w:rFonts w:ascii="Arial" w:hAnsi="Arial" w:cs="Arial"/>
                <w:sz w:val="16"/>
              </w:rPr>
            </w:pPr>
            <w:r w:rsidRPr="00327C74">
              <w:rPr>
                <w:rFonts w:ascii="Arial" w:hAnsi="Arial" w:cs="Arial"/>
                <w:sz w:val="16"/>
              </w:rPr>
              <w:t>ARBLMT_START_SEC_VAR_CLEARED_BOOLEAN</w:t>
            </w:r>
          </w:p>
        </w:tc>
      </w:tr>
    </w:tbl>
    <w:p w:rsidR="004A781C" w:rsidRDefault="004A781C">
      <w:pPr>
        <w:pStyle w:val="Heading3"/>
      </w:pPr>
      <w:r>
        <w:t xml:space="preserve">User defined </w:t>
      </w:r>
      <w:proofErr w:type="spellStart"/>
      <w:r>
        <w:t>typedef</w:t>
      </w:r>
      <w:proofErr w:type="spellEnd"/>
      <w:r>
        <w:t xml:space="preserve"> definition/declaration </w:t>
      </w:r>
    </w:p>
    <w:p w:rsidR="004A781C" w:rsidRDefault="004A781C">
      <w:r>
        <w:t>This section documents any user types uniquely used for the module.</w:t>
      </w:r>
    </w:p>
    <w:tbl>
      <w:tblPr>
        <w:tblW w:w="89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F" w:firstRow="1" w:lastRow="0" w:firstColumn="1" w:lastColumn="0" w:noHBand="0" w:noVBand="0"/>
      </w:tblPr>
      <w:tblGrid>
        <w:gridCol w:w="3348"/>
        <w:gridCol w:w="2160"/>
        <w:gridCol w:w="1440"/>
        <w:gridCol w:w="992"/>
        <w:gridCol w:w="993"/>
      </w:tblGrid>
      <w:tr w:rsidR="003C4D3F" w:rsidTr="00F957FA">
        <w:tc>
          <w:tcPr>
            <w:tcW w:w="3348" w:type="dxa"/>
            <w:shd w:val="pct30" w:color="FFFF00" w:fill="FFFFFF"/>
          </w:tcPr>
          <w:p w:rsidR="003C4D3F" w:rsidRDefault="003C4D3F" w:rsidP="00F957FA">
            <w:pPr>
              <w:spacing w:before="60"/>
              <w:jc w:val="center"/>
              <w:rPr>
                <w:rFonts w:ascii="Arial" w:hAnsi="Arial" w:cs="Arial"/>
                <w:sz w:val="16"/>
              </w:rPr>
            </w:pPr>
            <w:proofErr w:type="spellStart"/>
            <w:r>
              <w:rPr>
                <w:rFonts w:ascii="Arial" w:hAnsi="Arial" w:cs="Arial"/>
                <w:sz w:val="16"/>
              </w:rPr>
              <w:t>Typedef</w:t>
            </w:r>
            <w:proofErr w:type="spellEnd"/>
            <w:r>
              <w:rPr>
                <w:rFonts w:ascii="Arial" w:hAnsi="Arial" w:cs="Arial"/>
                <w:sz w:val="16"/>
              </w:rPr>
              <w:t xml:space="preserve"> Name</w:t>
            </w:r>
          </w:p>
        </w:tc>
        <w:tc>
          <w:tcPr>
            <w:tcW w:w="216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Element Name</w:t>
            </w:r>
          </w:p>
        </w:tc>
        <w:tc>
          <w:tcPr>
            <w:tcW w:w="144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User Defined Type</w:t>
            </w:r>
          </w:p>
        </w:tc>
        <w:tc>
          <w:tcPr>
            <w:tcW w:w="992"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(min)</w:t>
            </w:r>
          </w:p>
        </w:tc>
        <w:tc>
          <w:tcPr>
            <w:tcW w:w="993"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(max)</w:t>
            </w:r>
          </w:p>
        </w:tc>
      </w:tr>
      <w:tr w:rsidR="003C4D3F" w:rsidTr="00F957FA">
        <w:tc>
          <w:tcPr>
            <w:tcW w:w="3348" w:type="dxa"/>
          </w:tcPr>
          <w:p w:rsidR="003C4D3F" w:rsidRDefault="006144A4" w:rsidP="00F957FA">
            <w:pPr>
              <w:spacing w:before="60"/>
              <w:rPr>
                <w:rFonts w:ascii="Arial" w:hAnsi="Arial" w:cs="Arial"/>
                <w:sz w:val="16"/>
              </w:rPr>
            </w:pPr>
            <w:r>
              <w:rPr>
                <w:rFonts w:ascii="Arial" w:hAnsi="Arial" w:cs="Arial"/>
                <w:sz w:val="16"/>
              </w:rPr>
              <w:t>None</w:t>
            </w:r>
          </w:p>
        </w:tc>
        <w:tc>
          <w:tcPr>
            <w:tcW w:w="2160" w:type="dxa"/>
          </w:tcPr>
          <w:p w:rsidR="003C4D3F" w:rsidRDefault="003C4D3F" w:rsidP="00F957FA">
            <w:pPr>
              <w:spacing w:before="60"/>
              <w:rPr>
                <w:rFonts w:ascii="Arial" w:hAnsi="Arial" w:cs="Arial"/>
                <w:sz w:val="16"/>
              </w:rPr>
            </w:pPr>
          </w:p>
        </w:tc>
        <w:tc>
          <w:tcPr>
            <w:tcW w:w="1440" w:type="dxa"/>
          </w:tcPr>
          <w:p w:rsidR="003C4D3F" w:rsidRDefault="003C4D3F" w:rsidP="00F957FA">
            <w:pPr>
              <w:spacing w:before="60"/>
              <w:rPr>
                <w:rFonts w:ascii="Arial" w:hAnsi="Arial" w:cs="Arial"/>
                <w:sz w:val="16"/>
              </w:rPr>
            </w:pPr>
          </w:p>
        </w:tc>
        <w:tc>
          <w:tcPr>
            <w:tcW w:w="992" w:type="dxa"/>
          </w:tcPr>
          <w:p w:rsidR="003C4D3F" w:rsidRDefault="003C4D3F" w:rsidP="00F957FA">
            <w:pPr>
              <w:spacing w:before="60"/>
              <w:rPr>
                <w:rFonts w:ascii="Arial" w:hAnsi="Arial" w:cs="Arial"/>
                <w:sz w:val="16"/>
              </w:rPr>
            </w:pPr>
          </w:p>
        </w:tc>
        <w:tc>
          <w:tcPr>
            <w:tcW w:w="993" w:type="dxa"/>
          </w:tcPr>
          <w:p w:rsidR="003C4D3F" w:rsidRDefault="003C4D3F" w:rsidP="00F957FA">
            <w:pPr>
              <w:spacing w:before="60"/>
              <w:rPr>
                <w:rFonts w:ascii="Arial" w:hAnsi="Arial" w:cs="Arial"/>
                <w:sz w:val="16"/>
              </w:rPr>
            </w:pPr>
          </w:p>
        </w:tc>
      </w:tr>
    </w:tbl>
    <w:p w:rsidR="00DE4889" w:rsidRDefault="00DE4889">
      <w:pPr>
        <w:spacing w:after="0"/>
        <w:rPr>
          <w:rFonts w:ascii="Arial" w:hAnsi="Arial"/>
          <w:b/>
          <w:kern w:val="28"/>
          <w:sz w:val="28"/>
        </w:rPr>
      </w:pPr>
      <w:r>
        <w:br w:type="page"/>
      </w:r>
    </w:p>
    <w:p w:rsidR="004A781C" w:rsidRDefault="004A781C">
      <w:pPr>
        <w:pStyle w:val="Heading1"/>
      </w:pPr>
      <w:r>
        <w:lastRenderedPageBreak/>
        <w:t>Constant Data Dictionary</w:t>
      </w:r>
    </w:p>
    <w:p w:rsidR="004A781C" w:rsidRDefault="004A781C">
      <w:pPr>
        <w:pStyle w:val="Heading2"/>
      </w:pPr>
      <w:r>
        <w:t>Calibration Constants</w:t>
      </w:r>
    </w:p>
    <w:p w:rsidR="004A781C" w:rsidRDefault="004A781C">
      <w:r>
        <w:t xml:space="preserve">This section lists the calibrations used by the module.  For details on calibration constants, refer to the Data Dictionary for the application.  </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firstRow="1" w:lastRow="0" w:firstColumn="1" w:lastColumn="0" w:noHBand="0" w:noVBand="0"/>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6144A4" w:rsidP="00F141E2">
            <w:pPr>
              <w:spacing w:before="60"/>
              <w:rPr>
                <w:rFonts w:ascii="Arial" w:hAnsi="Arial" w:cs="Arial"/>
                <w:sz w:val="16"/>
              </w:rPr>
            </w:pPr>
            <w:r w:rsidRPr="006144A4">
              <w:rPr>
                <w:rFonts w:ascii="Arial" w:hAnsi="Arial" w:cs="Arial"/>
                <w:sz w:val="16"/>
              </w:rPr>
              <w:t>k_PPPAPriorityVehSpd_Kph_f32</w:t>
            </w:r>
          </w:p>
        </w:tc>
      </w:tr>
      <w:tr w:rsidR="004A781C" w:rsidTr="00327C74">
        <w:trPr>
          <w:jc w:val="center"/>
        </w:trPr>
        <w:tc>
          <w:tcPr>
            <w:tcW w:w="4608" w:type="dxa"/>
            <w:tcBorders>
              <w:top w:val="nil"/>
              <w:left w:val="single" w:sz="6" w:space="0" w:color="auto"/>
              <w:bottom w:val="single" w:sz="4" w:space="0" w:color="auto"/>
              <w:right w:val="single" w:sz="6" w:space="0" w:color="auto"/>
            </w:tcBorders>
          </w:tcPr>
          <w:p w:rsidR="004A781C" w:rsidRDefault="006144A4">
            <w:pPr>
              <w:spacing w:before="60"/>
              <w:rPr>
                <w:rFonts w:ascii="Arial" w:hAnsi="Arial" w:cs="Arial"/>
                <w:sz w:val="16"/>
              </w:rPr>
            </w:pPr>
            <w:r w:rsidRPr="006144A4">
              <w:rPr>
                <w:rFonts w:ascii="Arial" w:hAnsi="Arial" w:cs="Arial"/>
                <w:sz w:val="16"/>
              </w:rPr>
              <w:t>k_RateLimit_UlspS_f32</w:t>
            </w:r>
          </w:p>
        </w:tc>
      </w:tr>
      <w:tr w:rsidR="00327C74" w:rsidTr="00327C74">
        <w:trPr>
          <w:jc w:val="center"/>
        </w:trPr>
        <w:tc>
          <w:tcPr>
            <w:tcW w:w="4608" w:type="dxa"/>
            <w:tcBorders>
              <w:top w:val="single" w:sz="4" w:space="0" w:color="auto"/>
              <w:left w:val="single" w:sz="4" w:space="0" w:color="auto"/>
              <w:bottom w:val="single" w:sz="4" w:space="0" w:color="auto"/>
              <w:right w:val="single" w:sz="4" w:space="0" w:color="auto"/>
            </w:tcBorders>
          </w:tcPr>
          <w:p w:rsidR="00327C74" w:rsidRPr="006144A4" w:rsidRDefault="00327C74">
            <w:pPr>
              <w:spacing w:before="60"/>
              <w:rPr>
                <w:rFonts w:ascii="Arial" w:hAnsi="Arial" w:cs="Arial"/>
                <w:sz w:val="16"/>
              </w:rPr>
            </w:pPr>
            <w:r w:rsidRPr="00327C74">
              <w:rPr>
                <w:rFonts w:ascii="Arial" w:hAnsi="Arial" w:cs="Arial"/>
                <w:sz w:val="16"/>
              </w:rPr>
              <w:t>k_DSTSlewRate_NmpS_f32</w:t>
            </w:r>
          </w:p>
        </w:tc>
      </w:tr>
      <w:tr w:rsidR="00327C74" w:rsidTr="00327C74">
        <w:trPr>
          <w:jc w:val="center"/>
        </w:trPr>
        <w:tc>
          <w:tcPr>
            <w:tcW w:w="4608" w:type="dxa"/>
            <w:tcBorders>
              <w:top w:val="single" w:sz="4" w:space="0" w:color="auto"/>
              <w:left w:val="single" w:sz="4" w:space="0" w:color="auto"/>
              <w:bottom w:val="single" w:sz="4" w:space="0" w:color="auto"/>
              <w:right w:val="single" w:sz="4" w:space="0" w:color="auto"/>
            </w:tcBorders>
          </w:tcPr>
          <w:p w:rsidR="00327C74" w:rsidRPr="006144A4" w:rsidRDefault="00327C74">
            <w:pPr>
              <w:spacing w:before="60"/>
              <w:rPr>
                <w:rFonts w:ascii="Arial" w:hAnsi="Arial" w:cs="Arial"/>
                <w:sz w:val="16"/>
              </w:rPr>
            </w:pPr>
            <w:r w:rsidRPr="00327C74">
              <w:rPr>
                <w:rFonts w:ascii="Arial" w:hAnsi="Arial" w:cs="Arial"/>
                <w:sz w:val="16"/>
              </w:rPr>
              <w:t>k_HaLFSlewRate_NmpS_f32</w:t>
            </w:r>
          </w:p>
        </w:tc>
      </w:tr>
      <w:tr w:rsidR="00327C74" w:rsidTr="00327C74">
        <w:trPr>
          <w:jc w:val="center"/>
        </w:trPr>
        <w:tc>
          <w:tcPr>
            <w:tcW w:w="4608" w:type="dxa"/>
            <w:tcBorders>
              <w:top w:val="single" w:sz="4" w:space="0" w:color="auto"/>
              <w:left w:val="single" w:sz="4" w:space="0" w:color="auto"/>
              <w:bottom w:val="single" w:sz="4" w:space="0" w:color="auto"/>
              <w:right w:val="single" w:sz="4" w:space="0" w:color="auto"/>
            </w:tcBorders>
          </w:tcPr>
          <w:p w:rsidR="00327C74" w:rsidRPr="006144A4" w:rsidRDefault="00327C74">
            <w:pPr>
              <w:spacing w:before="60"/>
              <w:rPr>
                <w:rFonts w:ascii="Arial" w:hAnsi="Arial" w:cs="Arial"/>
                <w:sz w:val="16"/>
              </w:rPr>
            </w:pPr>
            <w:r w:rsidRPr="00327C74">
              <w:rPr>
                <w:rFonts w:ascii="Arial" w:hAnsi="Arial" w:cs="Arial"/>
                <w:sz w:val="16"/>
              </w:rPr>
              <w:t>k_PPPASlewRate_NmpS_f32</w:t>
            </w:r>
          </w:p>
        </w:tc>
      </w:tr>
      <w:tr w:rsidR="00327C74" w:rsidTr="00327C74">
        <w:trPr>
          <w:jc w:val="center"/>
        </w:trPr>
        <w:tc>
          <w:tcPr>
            <w:tcW w:w="4608" w:type="dxa"/>
            <w:tcBorders>
              <w:top w:val="single" w:sz="4" w:space="0" w:color="auto"/>
              <w:left w:val="single" w:sz="4" w:space="0" w:color="auto"/>
              <w:bottom w:val="single" w:sz="4" w:space="0" w:color="auto"/>
              <w:right w:val="single" w:sz="4" w:space="0" w:color="auto"/>
            </w:tcBorders>
          </w:tcPr>
          <w:p w:rsidR="00327C74" w:rsidRPr="006144A4" w:rsidRDefault="00327C74">
            <w:pPr>
              <w:spacing w:before="60"/>
              <w:rPr>
                <w:rFonts w:ascii="Arial" w:hAnsi="Arial" w:cs="Arial"/>
                <w:sz w:val="16"/>
              </w:rPr>
            </w:pPr>
            <w:r w:rsidRPr="00327C74">
              <w:rPr>
                <w:rFonts w:ascii="Arial" w:hAnsi="Arial" w:cs="Arial"/>
                <w:sz w:val="16"/>
              </w:rPr>
              <w:t>t2_AsstY0_MtrNm_s4p11</w:t>
            </w:r>
            <w:r>
              <w:rPr>
                <w:rFonts w:ascii="Arial" w:hAnsi="Arial" w:cs="Arial"/>
                <w:sz w:val="16"/>
              </w:rPr>
              <w:t>[][]</w:t>
            </w:r>
          </w:p>
        </w:tc>
      </w:tr>
      <w:tr w:rsidR="00327C74" w:rsidTr="00327C74">
        <w:trPr>
          <w:jc w:val="center"/>
        </w:trPr>
        <w:tc>
          <w:tcPr>
            <w:tcW w:w="4608" w:type="dxa"/>
            <w:tcBorders>
              <w:top w:val="single" w:sz="4" w:space="0" w:color="auto"/>
              <w:left w:val="single" w:sz="4" w:space="0" w:color="auto"/>
              <w:bottom w:val="single" w:sz="4" w:space="0" w:color="auto"/>
              <w:right w:val="single" w:sz="4" w:space="0" w:color="auto"/>
            </w:tcBorders>
          </w:tcPr>
          <w:p w:rsidR="00327C74" w:rsidRPr="006144A4" w:rsidRDefault="00327C74">
            <w:pPr>
              <w:spacing w:before="60"/>
              <w:rPr>
                <w:rFonts w:ascii="Arial" w:hAnsi="Arial" w:cs="Arial"/>
                <w:sz w:val="16"/>
              </w:rPr>
            </w:pPr>
            <w:r w:rsidRPr="00327C74">
              <w:rPr>
                <w:rFonts w:ascii="Arial" w:hAnsi="Arial" w:cs="Arial"/>
                <w:sz w:val="16"/>
              </w:rPr>
              <w:t>t2_HwtX0_HwNm_u8p8</w:t>
            </w:r>
            <w:r>
              <w:rPr>
                <w:rFonts w:ascii="Arial" w:hAnsi="Arial" w:cs="Arial"/>
                <w:sz w:val="16"/>
              </w:rPr>
              <w:t>[][]</w:t>
            </w:r>
          </w:p>
        </w:tc>
      </w:tr>
      <w:tr w:rsidR="00327C74" w:rsidTr="00327C74">
        <w:trPr>
          <w:jc w:val="center"/>
        </w:trPr>
        <w:tc>
          <w:tcPr>
            <w:tcW w:w="4608" w:type="dxa"/>
            <w:tcBorders>
              <w:top w:val="single" w:sz="4" w:space="0" w:color="auto"/>
              <w:left w:val="single" w:sz="4" w:space="0" w:color="auto"/>
              <w:bottom w:val="single" w:sz="4" w:space="0" w:color="auto"/>
              <w:right w:val="single" w:sz="4" w:space="0" w:color="auto"/>
            </w:tcBorders>
          </w:tcPr>
          <w:p w:rsidR="00327C74" w:rsidRPr="006144A4" w:rsidRDefault="00327C74">
            <w:pPr>
              <w:spacing w:before="60"/>
              <w:rPr>
                <w:rFonts w:ascii="Arial" w:hAnsi="Arial" w:cs="Arial"/>
                <w:sz w:val="16"/>
              </w:rPr>
            </w:pPr>
            <w:r w:rsidRPr="00327C74">
              <w:rPr>
                <w:rFonts w:ascii="Arial" w:hAnsi="Arial" w:cs="Arial"/>
                <w:sz w:val="16"/>
              </w:rPr>
              <w:t>t_PPPAVehSpd_Kph_u9p7</w:t>
            </w:r>
            <w:r>
              <w:rPr>
                <w:rFonts w:ascii="Arial" w:hAnsi="Arial" w:cs="Arial"/>
                <w:sz w:val="16"/>
              </w:rPr>
              <w:t>[]</w:t>
            </w:r>
          </w:p>
        </w:tc>
      </w:tr>
      <w:tr w:rsidR="009F548E" w:rsidTr="00327C74">
        <w:trPr>
          <w:jc w:val="center"/>
        </w:trPr>
        <w:tc>
          <w:tcPr>
            <w:tcW w:w="4608" w:type="dxa"/>
            <w:tcBorders>
              <w:top w:val="single" w:sz="4" w:space="0" w:color="auto"/>
              <w:left w:val="single" w:sz="4" w:space="0" w:color="auto"/>
              <w:bottom w:val="single" w:sz="4" w:space="0" w:color="auto"/>
              <w:right w:val="single" w:sz="4" w:space="0" w:color="auto"/>
            </w:tcBorders>
          </w:tcPr>
          <w:p w:rsidR="009F548E" w:rsidRPr="00327C74" w:rsidRDefault="009F548E">
            <w:pPr>
              <w:spacing w:before="60"/>
              <w:rPr>
                <w:rFonts w:ascii="Arial" w:hAnsi="Arial" w:cs="Arial"/>
                <w:sz w:val="16"/>
              </w:rPr>
            </w:pPr>
            <w:r w:rsidRPr="009F548E">
              <w:rPr>
                <w:rFonts w:ascii="Arial" w:hAnsi="Arial" w:cs="Arial"/>
                <w:sz w:val="16"/>
              </w:rPr>
              <w:t>k_HalFPICmpThresh_MtrNm_f32</w:t>
            </w:r>
          </w:p>
        </w:tc>
      </w:tr>
    </w:tbl>
    <w:p w:rsidR="004A781C" w:rsidRDefault="004A781C">
      <w:pPr>
        <w:pStyle w:val="Heading2"/>
      </w:pPr>
      <w:proofErr w:type="gramStart"/>
      <w:r>
        <w:t>Program(</w:t>
      </w:r>
      <w:proofErr w:type="gramEnd"/>
      <w:r>
        <w:t>fixed) Constants</w:t>
      </w:r>
    </w:p>
    <w:p w:rsidR="004A781C" w:rsidRDefault="004A781C">
      <w:pPr>
        <w:pStyle w:val="Heading3"/>
      </w:pPr>
      <w:r>
        <w:t>Embedded Constants</w:t>
      </w:r>
    </w:p>
    <w:p w:rsidR="004A781C" w:rsidRDefault="004A781C">
      <w:r>
        <w:t xml:space="preserve">All embedded constants whose values are provided in Eng units will be evaluated to the equivalent counts by using the </w:t>
      </w:r>
      <w:proofErr w:type="spellStart"/>
      <w:r>
        <w:t>FPM_InitFixedPoint_</w:t>
      </w:r>
      <w:proofErr w:type="gramStart"/>
      <w:r>
        <w:t>m</w:t>
      </w:r>
      <w:proofErr w:type="spellEnd"/>
      <w:r>
        <w:t>(</w:t>
      </w:r>
      <w:proofErr w:type="gramEnd"/>
      <w:r>
        <w:t xml:space="preserve">) macro within the #define statement.  </w:t>
      </w:r>
    </w:p>
    <w:p w:rsidR="004A781C" w:rsidRDefault="004A781C">
      <w:pPr>
        <w:pStyle w:val="Heading4"/>
      </w:pPr>
      <w:r>
        <w:t>Local</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firstRow="1" w:lastRow="0" w:firstColumn="1" w:lastColumn="0" w:noHBand="0" w:noVBand="0"/>
      </w:tblPr>
      <w:tblGrid>
        <w:gridCol w:w="3708"/>
        <w:gridCol w:w="1860"/>
        <w:gridCol w:w="1680"/>
        <w:gridCol w:w="1680"/>
      </w:tblGrid>
      <w:tr w:rsidR="00DE4889" w:rsidTr="006144A4">
        <w:tc>
          <w:tcPr>
            <w:tcW w:w="3708"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Constant Name</w:t>
            </w:r>
          </w:p>
        </w:tc>
        <w:tc>
          <w:tcPr>
            <w:tcW w:w="186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Resolution</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Units</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Value</w:t>
            </w:r>
          </w:p>
        </w:tc>
      </w:tr>
      <w:tr w:rsidR="00DE4889" w:rsidTr="006144A4">
        <w:tc>
          <w:tcPr>
            <w:tcW w:w="3708" w:type="dxa"/>
            <w:tcBorders>
              <w:top w:val="single" w:sz="6" w:space="0" w:color="auto"/>
              <w:left w:val="single" w:sz="6" w:space="0" w:color="auto"/>
              <w:bottom w:val="single" w:sz="6" w:space="0" w:color="auto"/>
              <w:right w:val="single" w:sz="6" w:space="0" w:color="auto"/>
            </w:tcBorders>
          </w:tcPr>
          <w:p w:rsidR="00DE4889" w:rsidRDefault="006144A4" w:rsidP="00F957FA">
            <w:pPr>
              <w:spacing w:before="60"/>
              <w:rPr>
                <w:rFonts w:ascii="Arial" w:hAnsi="Arial" w:cs="Arial"/>
                <w:sz w:val="16"/>
              </w:rPr>
            </w:pPr>
            <w:r w:rsidRPr="006144A4">
              <w:rPr>
                <w:rFonts w:ascii="Arial" w:hAnsi="Arial" w:cs="Arial"/>
                <w:sz w:val="16"/>
              </w:rPr>
              <w:t>D_4MS_S_F32</w:t>
            </w:r>
          </w:p>
        </w:tc>
        <w:tc>
          <w:tcPr>
            <w:tcW w:w="1860" w:type="dxa"/>
            <w:tcBorders>
              <w:top w:val="single" w:sz="6" w:space="0" w:color="auto"/>
              <w:left w:val="single" w:sz="6" w:space="0" w:color="auto"/>
              <w:bottom w:val="single" w:sz="6" w:space="0" w:color="auto"/>
              <w:right w:val="single" w:sz="6" w:space="0" w:color="auto"/>
            </w:tcBorders>
          </w:tcPr>
          <w:p w:rsidR="00DE4889" w:rsidRDefault="006144A4" w:rsidP="00F957FA">
            <w:pPr>
              <w:spacing w:before="60"/>
              <w:rPr>
                <w:rFonts w:ascii="Arial" w:hAnsi="Arial" w:cs="Arial"/>
                <w:sz w:val="16"/>
              </w:rPr>
            </w:pPr>
            <w:r>
              <w:rPr>
                <w:rFonts w:ascii="Arial" w:hAnsi="Arial" w:cs="Arial"/>
                <w:sz w:val="16"/>
              </w:rPr>
              <w:t>Single Precision Float</w:t>
            </w:r>
          </w:p>
        </w:tc>
        <w:tc>
          <w:tcPr>
            <w:tcW w:w="1680" w:type="dxa"/>
            <w:tcBorders>
              <w:top w:val="single" w:sz="6" w:space="0" w:color="auto"/>
              <w:left w:val="single" w:sz="6" w:space="0" w:color="auto"/>
              <w:bottom w:val="single" w:sz="6" w:space="0" w:color="auto"/>
              <w:right w:val="single" w:sz="6" w:space="0" w:color="auto"/>
            </w:tcBorders>
          </w:tcPr>
          <w:p w:rsidR="00DE4889" w:rsidRDefault="006144A4" w:rsidP="00F957FA">
            <w:pPr>
              <w:spacing w:before="60"/>
              <w:rPr>
                <w:rFonts w:ascii="Arial" w:hAnsi="Arial" w:cs="Arial"/>
                <w:sz w:val="16"/>
              </w:rPr>
            </w:pPr>
            <w:r>
              <w:rPr>
                <w:rFonts w:ascii="Arial" w:hAnsi="Arial" w:cs="Arial"/>
                <w:sz w:val="16"/>
              </w:rPr>
              <w:t>S</w:t>
            </w:r>
          </w:p>
        </w:tc>
        <w:tc>
          <w:tcPr>
            <w:tcW w:w="1680" w:type="dxa"/>
            <w:tcBorders>
              <w:top w:val="single" w:sz="6" w:space="0" w:color="auto"/>
              <w:left w:val="single" w:sz="6" w:space="0" w:color="auto"/>
              <w:bottom w:val="single" w:sz="6" w:space="0" w:color="auto"/>
              <w:right w:val="single" w:sz="6" w:space="0" w:color="auto"/>
            </w:tcBorders>
          </w:tcPr>
          <w:p w:rsidR="00DE4889" w:rsidRDefault="006144A4" w:rsidP="00F957FA">
            <w:pPr>
              <w:spacing w:before="60"/>
              <w:rPr>
                <w:rFonts w:ascii="Arial" w:hAnsi="Arial" w:cs="Arial"/>
                <w:sz w:val="16"/>
              </w:rPr>
            </w:pPr>
            <w:r>
              <w:rPr>
                <w:rFonts w:ascii="Arial" w:hAnsi="Arial" w:cs="Arial"/>
                <w:sz w:val="16"/>
              </w:rPr>
              <w:t>0.004</w:t>
            </w:r>
          </w:p>
        </w:tc>
      </w:tr>
      <w:tr w:rsidR="006144A4" w:rsidTr="006144A4">
        <w:tc>
          <w:tcPr>
            <w:tcW w:w="3708" w:type="dxa"/>
            <w:tcBorders>
              <w:top w:val="single" w:sz="6" w:space="0" w:color="auto"/>
              <w:left w:val="single" w:sz="6" w:space="0" w:color="auto"/>
              <w:bottom w:val="single" w:sz="6" w:space="0" w:color="auto"/>
              <w:right w:val="single" w:sz="6" w:space="0" w:color="auto"/>
            </w:tcBorders>
          </w:tcPr>
          <w:p w:rsidR="006144A4" w:rsidRPr="006144A4" w:rsidRDefault="006144A4" w:rsidP="00F957FA">
            <w:pPr>
              <w:spacing w:before="60"/>
              <w:rPr>
                <w:rFonts w:ascii="Arial" w:hAnsi="Arial" w:cs="Arial"/>
                <w:sz w:val="16"/>
              </w:rPr>
            </w:pPr>
            <w:r w:rsidRPr="006144A4">
              <w:rPr>
                <w:rFonts w:ascii="Arial" w:hAnsi="Arial" w:cs="Arial"/>
                <w:sz w:val="16"/>
              </w:rPr>
              <w:t>D_PPPAFUNCBIT_CNT_U08</w:t>
            </w:r>
          </w:p>
        </w:tc>
        <w:tc>
          <w:tcPr>
            <w:tcW w:w="1860" w:type="dxa"/>
            <w:tcBorders>
              <w:top w:val="single" w:sz="6" w:space="0" w:color="auto"/>
              <w:left w:val="single" w:sz="6" w:space="0" w:color="auto"/>
              <w:bottom w:val="single" w:sz="6" w:space="0" w:color="auto"/>
              <w:right w:val="single" w:sz="6" w:space="0" w:color="auto"/>
            </w:tcBorders>
          </w:tcPr>
          <w:p w:rsidR="006144A4" w:rsidRDefault="006144A4" w:rsidP="00F957FA">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6144A4" w:rsidRDefault="006144A4" w:rsidP="00F957FA">
            <w:pPr>
              <w:spacing w:before="60"/>
              <w:rPr>
                <w:rFonts w:ascii="Arial" w:hAnsi="Arial" w:cs="Arial"/>
                <w:sz w:val="16"/>
              </w:rPr>
            </w:pPr>
            <w:r>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6144A4" w:rsidRDefault="006144A4" w:rsidP="00F957FA">
            <w:pPr>
              <w:spacing w:before="60"/>
              <w:rPr>
                <w:rFonts w:ascii="Arial" w:hAnsi="Arial" w:cs="Arial"/>
                <w:sz w:val="16"/>
              </w:rPr>
            </w:pPr>
            <w:r>
              <w:rPr>
                <w:rFonts w:ascii="Arial" w:hAnsi="Arial" w:cs="Arial"/>
                <w:sz w:val="16"/>
              </w:rPr>
              <w:t>1</w:t>
            </w:r>
          </w:p>
        </w:tc>
      </w:tr>
      <w:tr w:rsidR="006144A4" w:rsidTr="006144A4">
        <w:tc>
          <w:tcPr>
            <w:tcW w:w="3708" w:type="dxa"/>
            <w:tcBorders>
              <w:top w:val="single" w:sz="6" w:space="0" w:color="auto"/>
              <w:left w:val="single" w:sz="6" w:space="0" w:color="auto"/>
              <w:bottom w:val="single" w:sz="6" w:space="0" w:color="auto"/>
              <w:right w:val="single" w:sz="6" w:space="0" w:color="auto"/>
            </w:tcBorders>
          </w:tcPr>
          <w:p w:rsidR="006144A4" w:rsidRPr="006144A4" w:rsidRDefault="006144A4" w:rsidP="00F957FA">
            <w:pPr>
              <w:spacing w:before="60"/>
              <w:rPr>
                <w:rFonts w:ascii="Arial" w:hAnsi="Arial" w:cs="Arial"/>
                <w:sz w:val="16"/>
              </w:rPr>
            </w:pPr>
            <w:r w:rsidRPr="006144A4">
              <w:rPr>
                <w:rFonts w:ascii="Arial" w:hAnsi="Arial" w:cs="Arial"/>
                <w:sz w:val="16"/>
              </w:rPr>
              <w:t>D_DSTFUNCBIT_CNT_U08</w:t>
            </w:r>
          </w:p>
        </w:tc>
        <w:tc>
          <w:tcPr>
            <w:tcW w:w="1860" w:type="dxa"/>
            <w:tcBorders>
              <w:top w:val="single" w:sz="6" w:space="0" w:color="auto"/>
              <w:left w:val="single" w:sz="6" w:space="0" w:color="auto"/>
              <w:bottom w:val="single" w:sz="6" w:space="0" w:color="auto"/>
              <w:right w:val="single" w:sz="6" w:space="0" w:color="auto"/>
            </w:tcBorders>
          </w:tcPr>
          <w:p w:rsidR="006144A4" w:rsidRDefault="006144A4" w:rsidP="00F957FA">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6144A4" w:rsidRDefault="006144A4" w:rsidP="00A65996">
            <w:pPr>
              <w:spacing w:before="60"/>
              <w:rPr>
                <w:rFonts w:ascii="Arial" w:hAnsi="Arial" w:cs="Arial"/>
                <w:sz w:val="16"/>
              </w:rPr>
            </w:pPr>
            <w:r>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6144A4" w:rsidRDefault="006144A4" w:rsidP="00F957FA">
            <w:pPr>
              <w:spacing w:before="60"/>
              <w:rPr>
                <w:rFonts w:ascii="Arial" w:hAnsi="Arial" w:cs="Arial"/>
                <w:sz w:val="16"/>
              </w:rPr>
            </w:pPr>
            <w:r>
              <w:rPr>
                <w:rFonts w:ascii="Arial" w:hAnsi="Arial" w:cs="Arial"/>
                <w:sz w:val="16"/>
              </w:rPr>
              <w:t>2</w:t>
            </w:r>
          </w:p>
        </w:tc>
      </w:tr>
      <w:tr w:rsidR="006144A4" w:rsidTr="006144A4">
        <w:tc>
          <w:tcPr>
            <w:tcW w:w="3708" w:type="dxa"/>
            <w:tcBorders>
              <w:top w:val="single" w:sz="6" w:space="0" w:color="auto"/>
              <w:left w:val="single" w:sz="6" w:space="0" w:color="auto"/>
              <w:bottom w:val="single" w:sz="6" w:space="0" w:color="auto"/>
              <w:right w:val="single" w:sz="6" w:space="0" w:color="auto"/>
            </w:tcBorders>
          </w:tcPr>
          <w:p w:rsidR="006144A4" w:rsidRDefault="006144A4" w:rsidP="00F957FA">
            <w:pPr>
              <w:spacing w:before="60"/>
              <w:rPr>
                <w:rFonts w:ascii="Arial" w:hAnsi="Arial" w:cs="Arial"/>
                <w:sz w:val="16"/>
              </w:rPr>
            </w:pPr>
            <w:r w:rsidRPr="006144A4">
              <w:rPr>
                <w:rFonts w:ascii="Arial" w:hAnsi="Arial" w:cs="Arial"/>
                <w:sz w:val="16"/>
              </w:rPr>
              <w:t>D_HALFFUNCBIT_CNT_U08</w:t>
            </w:r>
          </w:p>
        </w:tc>
        <w:tc>
          <w:tcPr>
            <w:tcW w:w="1860" w:type="dxa"/>
            <w:tcBorders>
              <w:top w:val="single" w:sz="6" w:space="0" w:color="auto"/>
              <w:left w:val="single" w:sz="6" w:space="0" w:color="auto"/>
              <w:bottom w:val="single" w:sz="6" w:space="0" w:color="auto"/>
              <w:right w:val="single" w:sz="6" w:space="0" w:color="auto"/>
            </w:tcBorders>
          </w:tcPr>
          <w:p w:rsidR="006144A4" w:rsidRDefault="006144A4" w:rsidP="00F957FA">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6144A4" w:rsidRDefault="006144A4" w:rsidP="00A65996">
            <w:pPr>
              <w:spacing w:before="60"/>
              <w:rPr>
                <w:rFonts w:ascii="Arial" w:hAnsi="Arial" w:cs="Arial"/>
                <w:sz w:val="16"/>
              </w:rPr>
            </w:pPr>
            <w:r>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6144A4" w:rsidRDefault="006144A4" w:rsidP="00F957FA">
            <w:pPr>
              <w:spacing w:before="60"/>
              <w:rPr>
                <w:rFonts w:ascii="Arial" w:hAnsi="Arial" w:cs="Arial"/>
                <w:sz w:val="16"/>
              </w:rPr>
            </w:pPr>
            <w:r>
              <w:rPr>
                <w:rFonts w:ascii="Arial" w:hAnsi="Arial" w:cs="Arial"/>
                <w:sz w:val="16"/>
              </w:rPr>
              <w:t>4</w:t>
            </w:r>
          </w:p>
        </w:tc>
      </w:tr>
      <w:tr w:rsidR="00327C74" w:rsidTr="006144A4">
        <w:tc>
          <w:tcPr>
            <w:tcW w:w="3708" w:type="dxa"/>
            <w:tcBorders>
              <w:top w:val="single" w:sz="6" w:space="0" w:color="auto"/>
              <w:left w:val="single" w:sz="6" w:space="0" w:color="auto"/>
              <w:bottom w:val="single" w:sz="6" w:space="0" w:color="auto"/>
              <w:right w:val="single" w:sz="6" w:space="0" w:color="auto"/>
            </w:tcBorders>
          </w:tcPr>
          <w:p w:rsidR="00327C74" w:rsidRPr="006144A4" w:rsidRDefault="00327C74" w:rsidP="00F957FA">
            <w:pPr>
              <w:spacing w:before="60"/>
              <w:rPr>
                <w:rFonts w:ascii="Arial" w:hAnsi="Arial" w:cs="Arial"/>
                <w:sz w:val="16"/>
              </w:rPr>
            </w:pPr>
            <w:r w:rsidRPr="00327C74">
              <w:rPr>
                <w:rFonts w:ascii="Arial" w:hAnsi="Arial" w:cs="Arial"/>
                <w:sz w:val="16"/>
              </w:rPr>
              <w:t>D_PPPALOLMT_MTRNM_F32</w:t>
            </w:r>
          </w:p>
        </w:tc>
        <w:tc>
          <w:tcPr>
            <w:tcW w:w="1860" w:type="dxa"/>
            <w:tcBorders>
              <w:top w:val="single" w:sz="6" w:space="0" w:color="auto"/>
              <w:left w:val="single" w:sz="6" w:space="0" w:color="auto"/>
              <w:bottom w:val="single" w:sz="6" w:space="0" w:color="auto"/>
              <w:right w:val="single" w:sz="6" w:space="0" w:color="auto"/>
            </w:tcBorders>
          </w:tcPr>
          <w:p w:rsidR="00327C74" w:rsidRDefault="00327C74" w:rsidP="00F957FA">
            <w:pPr>
              <w:spacing w:before="60"/>
              <w:rPr>
                <w:rFonts w:ascii="Arial" w:hAnsi="Arial" w:cs="Arial"/>
                <w:sz w:val="16"/>
              </w:rPr>
            </w:pPr>
            <w:r>
              <w:rPr>
                <w:rFonts w:ascii="Arial" w:hAnsi="Arial" w:cs="Arial"/>
                <w:sz w:val="16"/>
              </w:rPr>
              <w:t>Single Precision Float</w:t>
            </w:r>
          </w:p>
        </w:tc>
        <w:tc>
          <w:tcPr>
            <w:tcW w:w="1680" w:type="dxa"/>
            <w:tcBorders>
              <w:top w:val="single" w:sz="6" w:space="0" w:color="auto"/>
              <w:left w:val="single" w:sz="6" w:space="0" w:color="auto"/>
              <w:bottom w:val="single" w:sz="6" w:space="0" w:color="auto"/>
              <w:right w:val="single" w:sz="6" w:space="0" w:color="auto"/>
            </w:tcBorders>
          </w:tcPr>
          <w:p w:rsidR="00327C74" w:rsidRDefault="00327C74" w:rsidP="00A65996">
            <w:pPr>
              <w:spacing w:before="60"/>
              <w:rPr>
                <w:rFonts w:ascii="Arial" w:hAnsi="Arial" w:cs="Arial"/>
                <w:sz w:val="16"/>
              </w:rPr>
            </w:pPr>
            <w:proofErr w:type="spellStart"/>
            <w:r>
              <w:rPr>
                <w:rFonts w:ascii="Arial" w:hAnsi="Arial" w:cs="Arial"/>
                <w:sz w:val="16"/>
              </w:rPr>
              <w:t>MtrNm</w:t>
            </w:r>
            <w:proofErr w:type="spellEnd"/>
          </w:p>
        </w:tc>
        <w:tc>
          <w:tcPr>
            <w:tcW w:w="1680" w:type="dxa"/>
            <w:tcBorders>
              <w:top w:val="single" w:sz="6" w:space="0" w:color="auto"/>
              <w:left w:val="single" w:sz="6" w:space="0" w:color="auto"/>
              <w:bottom w:val="single" w:sz="6" w:space="0" w:color="auto"/>
              <w:right w:val="single" w:sz="6" w:space="0" w:color="auto"/>
            </w:tcBorders>
          </w:tcPr>
          <w:p w:rsidR="00327C74" w:rsidRDefault="00327C74" w:rsidP="00F957FA">
            <w:pPr>
              <w:spacing w:before="60"/>
              <w:rPr>
                <w:rFonts w:ascii="Arial" w:hAnsi="Arial" w:cs="Arial"/>
                <w:sz w:val="16"/>
              </w:rPr>
            </w:pPr>
            <w:r>
              <w:rPr>
                <w:rFonts w:ascii="Arial" w:hAnsi="Arial" w:cs="Arial"/>
                <w:sz w:val="16"/>
              </w:rPr>
              <w:t>-0.1</w:t>
            </w:r>
          </w:p>
        </w:tc>
      </w:tr>
      <w:tr w:rsidR="00327C74" w:rsidTr="006144A4">
        <w:tc>
          <w:tcPr>
            <w:tcW w:w="3708" w:type="dxa"/>
            <w:tcBorders>
              <w:top w:val="single" w:sz="6" w:space="0" w:color="auto"/>
              <w:left w:val="single" w:sz="6" w:space="0" w:color="auto"/>
              <w:bottom w:val="single" w:sz="6" w:space="0" w:color="auto"/>
              <w:right w:val="single" w:sz="6" w:space="0" w:color="auto"/>
            </w:tcBorders>
          </w:tcPr>
          <w:p w:rsidR="00327C74" w:rsidRPr="006144A4" w:rsidRDefault="00327C74" w:rsidP="00F957FA">
            <w:pPr>
              <w:spacing w:before="60"/>
              <w:rPr>
                <w:rFonts w:ascii="Arial" w:hAnsi="Arial" w:cs="Arial"/>
                <w:sz w:val="16"/>
              </w:rPr>
            </w:pPr>
            <w:r w:rsidRPr="00327C74">
              <w:rPr>
                <w:rFonts w:ascii="Arial" w:hAnsi="Arial" w:cs="Arial"/>
                <w:sz w:val="16"/>
              </w:rPr>
              <w:t>D_PPPAHILMT_MTRNM_F32</w:t>
            </w:r>
          </w:p>
        </w:tc>
        <w:tc>
          <w:tcPr>
            <w:tcW w:w="1860" w:type="dxa"/>
            <w:tcBorders>
              <w:top w:val="single" w:sz="6" w:space="0" w:color="auto"/>
              <w:left w:val="single" w:sz="6" w:space="0" w:color="auto"/>
              <w:bottom w:val="single" w:sz="6" w:space="0" w:color="auto"/>
              <w:right w:val="single" w:sz="6" w:space="0" w:color="auto"/>
            </w:tcBorders>
          </w:tcPr>
          <w:p w:rsidR="00327C74" w:rsidRDefault="00327C74" w:rsidP="00F957FA">
            <w:pPr>
              <w:spacing w:before="60"/>
              <w:rPr>
                <w:rFonts w:ascii="Arial" w:hAnsi="Arial" w:cs="Arial"/>
                <w:sz w:val="16"/>
              </w:rPr>
            </w:pPr>
            <w:r>
              <w:rPr>
                <w:rFonts w:ascii="Arial" w:hAnsi="Arial" w:cs="Arial"/>
                <w:sz w:val="16"/>
              </w:rPr>
              <w:t>Single Precision Float</w:t>
            </w:r>
          </w:p>
        </w:tc>
        <w:tc>
          <w:tcPr>
            <w:tcW w:w="1680" w:type="dxa"/>
            <w:tcBorders>
              <w:top w:val="single" w:sz="6" w:space="0" w:color="auto"/>
              <w:left w:val="single" w:sz="6" w:space="0" w:color="auto"/>
              <w:bottom w:val="single" w:sz="6" w:space="0" w:color="auto"/>
              <w:right w:val="single" w:sz="6" w:space="0" w:color="auto"/>
            </w:tcBorders>
          </w:tcPr>
          <w:p w:rsidR="00327C74" w:rsidRDefault="00327C74" w:rsidP="00A65996">
            <w:pPr>
              <w:spacing w:before="60"/>
              <w:rPr>
                <w:rFonts w:ascii="Arial" w:hAnsi="Arial" w:cs="Arial"/>
                <w:sz w:val="16"/>
              </w:rPr>
            </w:pPr>
            <w:proofErr w:type="spellStart"/>
            <w:r>
              <w:rPr>
                <w:rFonts w:ascii="Arial" w:hAnsi="Arial" w:cs="Arial"/>
                <w:sz w:val="16"/>
              </w:rPr>
              <w:t>MtrNm</w:t>
            </w:r>
            <w:proofErr w:type="spellEnd"/>
          </w:p>
        </w:tc>
        <w:tc>
          <w:tcPr>
            <w:tcW w:w="1680" w:type="dxa"/>
            <w:tcBorders>
              <w:top w:val="single" w:sz="6" w:space="0" w:color="auto"/>
              <w:left w:val="single" w:sz="6" w:space="0" w:color="auto"/>
              <w:bottom w:val="single" w:sz="6" w:space="0" w:color="auto"/>
              <w:right w:val="single" w:sz="6" w:space="0" w:color="auto"/>
            </w:tcBorders>
          </w:tcPr>
          <w:p w:rsidR="00327C74" w:rsidRDefault="00327C74" w:rsidP="00F957FA">
            <w:pPr>
              <w:spacing w:before="60"/>
              <w:rPr>
                <w:rFonts w:ascii="Arial" w:hAnsi="Arial" w:cs="Arial"/>
                <w:sz w:val="16"/>
              </w:rPr>
            </w:pPr>
            <w:r>
              <w:rPr>
                <w:rFonts w:ascii="Arial" w:hAnsi="Arial" w:cs="Arial"/>
                <w:sz w:val="16"/>
              </w:rPr>
              <w:t>8.8</w:t>
            </w:r>
          </w:p>
        </w:tc>
      </w:tr>
    </w:tbl>
    <w:p w:rsidR="004A781C" w:rsidRDefault="004A781C">
      <w:pPr>
        <w:pStyle w:val="Heading4"/>
      </w:pPr>
      <w:r>
        <w:t>Global</w:t>
      </w:r>
    </w:p>
    <w:p w:rsidR="004A781C" w:rsidRDefault="004A781C">
      <w:r>
        <w:t>This section lists the global constants used by the module.  For details on global constants, refer to the Data Dictionary for the application.</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firstRow="1" w:lastRow="0" w:firstColumn="1" w:lastColumn="0" w:noHBand="0" w:noVBand="0"/>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6144A4">
            <w:pPr>
              <w:spacing w:before="60"/>
              <w:rPr>
                <w:rFonts w:ascii="Arial" w:hAnsi="Arial" w:cs="Arial"/>
                <w:sz w:val="16"/>
              </w:rPr>
            </w:pPr>
            <w:r w:rsidRPr="006144A4">
              <w:rPr>
                <w:rFonts w:ascii="Arial" w:hAnsi="Arial" w:cs="Arial"/>
                <w:sz w:val="16"/>
              </w:rPr>
              <w:t>D_ONE_ULS_F32</w:t>
            </w:r>
          </w:p>
        </w:tc>
      </w:tr>
      <w:tr w:rsidR="006144A4">
        <w:trPr>
          <w:jc w:val="center"/>
        </w:trPr>
        <w:tc>
          <w:tcPr>
            <w:tcW w:w="4608" w:type="dxa"/>
            <w:tcBorders>
              <w:top w:val="nil"/>
              <w:left w:val="single" w:sz="6" w:space="0" w:color="auto"/>
              <w:bottom w:val="single" w:sz="6" w:space="0" w:color="auto"/>
              <w:right w:val="single" w:sz="6" w:space="0" w:color="auto"/>
            </w:tcBorders>
          </w:tcPr>
          <w:p w:rsidR="006144A4" w:rsidRPr="006144A4" w:rsidRDefault="006144A4">
            <w:pPr>
              <w:spacing w:before="60"/>
              <w:rPr>
                <w:rFonts w:ascii="Arial" w:hAnsi="Arial" w:cs="Arial"/>
                <w:sz w:val="16"/>
              </w:rPr>
            </w:pPr>
            <w:r w:rsidRPr="006144A4">
              <w:rPr>
                <w:rFonts w:ascii="Arial" w:hAnsi="Arial" w:cs="Arial"/>
                <w:sz w:val="16"/>
              </w:rPr>
              <w:lastRenderedPageBreak/>
              <w:t>D_ZERO_ULS_F32</w:t>
            </w:r>
          </w:p>
        </w:tc>
      </w:tr>
      <w:tr w:rsidR="006144A4">
        <w:trPr>
          <w:jc w:val="center"/>
        </w:trPr>
        <w:tc>
          <w:tcPr>
            <w:tcW w:w="4608" w:type="dxa"/>
            <w:tcBorders>
              <w:top w:val="nil"/>
              <w:left w:val="single" w:sz="6" w:space="0" w:color="auto"/>
              <w:bottom w:val="single" w:sz="6" w:space="0" w:color="auto"/>
              <w:right w:val="single" w:sz="6" w:space="0" w:color="auto"/>
            </w:tcBorders>
          </w:tcPr>
          <w:p w:rsidR="006144A4" w:rsidRPr="006144A4" w:rsidRDefault="006144A4">
            <w:pPr>
              <w:spacing w:before="60"/>
              <w:rPr>
                <w:rFonts w:ascii="Arial" w:hAnsi="Arial" w:cs="Arial"/>
                <w:sz w:val="16"/>
              </w:rPr>
            </w:pPr>
            <w:r w:rsidRPr="006144A4">
              <w:rPr>
                <w:rFonts w:ascii="Arial" w:hAnsi="Arial" w:cs="Arial"/>
                <w:sz w:val="16"/>
              </w:rPr>
              <w:t>D_ZERO_CNT_U8</w:t>
            </w:r>
          </w:p>
        </w:tc>
      </w:tr>
    </w:tbl>
    <w:p w:rsidR="004A781C" w:rsidRDefault="004A781C"/>
    <w:p w:rsidR="004A781C" w:rsidRDefault="004A781C">
      <w:pPr>
        <w:pStyle w:val="Heading3"/>
      </w:pPr>
      <w:r>
        <w:t>Module specific Lookup Tables Constants</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firstRow="1" w:lastRow="0" w:firstColumn="1" w:lastColumn="0" w:noHBand="0" w:noVBand="0"/>
      </w:tblPr>
      <w:tblGrid>
        <w:gridCol w:w="2898"/>
        <w:gridCol w:w="990"/>
        <w:gridCol w:w="3600"/>
        <w:gridCol w:w="1440"/>
      </w:tblGrid>
      <w:tr w:rsidR="008B3E94" w:rsidTr="00F957FA">
        <w:tc>
          <w:tcPr>
            <w:tcW w:w="2898"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Constant Name</w:t>
            </w:r>
          </w:p>
        </w:tc>
        <w:tc>
          <w:tcPr>
            <w:tcW w:w="99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Resolution</w:t>
            </w:r>
          </w:p>
        </w:tc>
        <w:tc>
          <w:tcPr>
            <w:tcW w:w="360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Value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Software Segment</w:t>
            </w:r>
          </w:p>
        </w:tc>
      </w:tr>
      <w:tr w:rsidR="008B3E94" w:rsidTr="00F957FA">
        <w:tc>
          <w:tcPr>
            <w:tcW w:w="2898" w:type="dxa"/>
            <w:tcBorders>
              <w:top w:val="single" w:sz="6" w:space="0" w:color="auto"/>
              <w:left w:val="single" w:sz="6" w:space="0" w:color="auto"/>
              <w:bottom w:val="single" w:sz="6" w:space="0" w:color="auto"/>
              <w:right w:val="single" w:sz="6" w:space="0" w:color="auto"/>
            </w:tcBorders>
          </w:tcPr>
          <w:p w:rsidR="008B3E94" w:rsidRDefault="006144A4" w:rsidP="00F957FA">
            <w:pPr>
              <w:spacing w:before="60"/>
              <w:rPr>
                <w:rFonts w:ascii="Arial" w:hAnsi="Arial" w:cs="Arial"/>
                <w:sz w:val="16"/>
              </w:rPr>
            </w:pPr>
            <w:r>
              <w:rPr>
                <w:rFonts w:ascii="Arial" w:hAnsi="Arial" w:cs="Arial"/>
                <w:sz w:val="16"/>
              </w:rPr>
              <w:t>None</w:t>
            </w:r>
          </w:p>
        </w:tc>
        <w:tc>
          <w:tcPr>
            <w:tcW w:w="99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360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144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r>
    </w:tbl>
    <w:p w:rsidR="008B3E94" w:rsidRDefault="008B3E94"/>
    <w:p w:rsidR="008B3E94" w:rsidRDefault="004A781C" w:rsidP="008B3E94">
      <w:pPr>
        <w:pStyle w:val="Heading1"/>
      </w:pPr>
      <w:r>
        <w:br w:type="page"/>
      </w:r>
      <w:r w:rsidR="008B3E94">
        <w:lastRenderedPageBreak/>
        <w:t xml:space="preserve">Functions/Macros used by the Sub-Modules </w:t>
      </w:r>
    </w:p>
    <w:p w:rsidR="008B3E94" w:rsidRDefault="008B3E94" w:rsidP="008B3E94">
      <w:pPr>
        <w:pStyle w:val="Heading2"/>
      </w:pPr>
      <w:r>
        <w:t xml:space="preserve">Library Functions / Macros </w:t>
      </w:r>
    </w:p>
    <w:p w:rsidR="008B3E94" w:rsidRDefault="008B3E94" w:rsidP="008B3E94">
      <w:r>
        <w:t>The library</w:t>
      </w:r>
      <w:r w:rsidR="00FB432D">
        <w:t xml:space="preserve"> and </w:t>
      </w:r>
      <w:r>
        <w:t>functions / Macros that are called by the various sub modules are identified below,</w:t>
      </w:r>
    </w:p>
    <w:p w:rsidR="005D5FE4" w:rsidRDefault="006144A4" w:rsidP="008B3E94">
      <w:pPr>
        <w:numPr>
          <w:ilvl w:val="0"/>
          <w:numId w:val="5"/>
        </w:numPr>
        <w:spacing w:after="0"/>
      </w:pPr>
      <w:proofErr w:type="spellStart"/>
      <w:r w:rsidRPr="006144A4">
        <w:t>Limit_m</w:t>
      </w:r>
      <w:proofErr w:type="spellEnd"/>
    </w:p>
    <w:p w:rsidR="006144A4" w:rsidRDefault="006144A4" w:rsidP="008B3E94">
      <w:pPr>
        <w:numPr>
          <w:ilvl w:val="0"/>
          <w:numId w:val="5"/>
        </w:numPr>
        <w:spacing w:after="0"/>
      </w:pPr>
      <w:r w:rsidRPr="006144A4">
        <w:t>Abs_f32_m</w:t>
      </w:r>
    </w:p>
    <w:p w:rsidR="00327C74" w:rsidRDefault="00327C74" w:rsidP="008B3E94">
      <w:pPr>
        <w:numPr>
          <w:ilvl w:val="0"/>
          <w:numId w:val="5"/>
        </w:numPr>
        <w:spacing w:after="0"/>
      </w:pPr>
      <w:proofErr w:type="spellStart"/>
      <w:r w:rsidRPr="00327C74">
        <w:t>FPM_FloatToFixed_m</w:t>
      </w:r>
      <w:proofErr w:type="spellEnd"/>
    </w:p>
    <w:p w:rsidR="00327C74" w:rsidRDefault="00327C74" w:rsidP="008B3E94">
      <w:pPr>
        <w:numPr>
          <w:ilvl w:val="0"/>
          <w:numId w:val="5"/>
        </w:numPr>
        <w:spacing w:after="0"/>
      </w:pPr>
      <w:proofErr w:type="spellStart"/>
      <w:r w:rsidRPr="00327C74">
        <w:t>FPM_FixedToFloat_m</w:t>
      </w:r>
      <w:proofErr w:type="spellEnd"/>
    </w:p>
    <w:p w:rsidR="00327C74" w:rsidRDefault="00327C74" w:rsidP="008B3E94">
      <w:pPr>
        <w:numPr>
          <w:ilvl w:val="0"/>
          <w:numId w:val="5"/>
        </w:numPr>
        <w:spacing w:after="0"/>
      </w:pPr>
      <w:r w:rsidRPr="00327C74">
        <w:t>Sign_f32_m</w:t>
      </w:r>
    </w:p>
    <w:p w:rsidR="00327C74" w:rsidRDefault="00327C74" w:rsidP="008B3E94">
      <w:pPr>
        <w:numPr>
          <w:ilvl w:val="0"/>
          <w:numId w:val="5"/>
        </w:numPr>
        <w:spacing w:after="0"/>
      </w:pPr>
      <w:r w:rsidRPr="00327C74">
        <w:t>BilinearXMYM_s16_u16XMs16YM_Cnt</w:t>
      </w:r>
    </w:p>
    <w:p w:rsidR="00327C74" w:rsidRDefault="00327C74" w:rsidP="008B3E94">
      <w:pPr>
        <w:numPr>
          <w:ilvl w:val="0"/>
          <w:numId w:val="5"/>
        </w:numPr>
        <w:spacing w:after="0"/>
      </w:pPr>
      <w:proofErr w:type="spellStart"/>
      <w:r w:rsidRPr="00327C74">
        <w:t>TableSize_m</w:t>
      </w:r>
      <w:proofErr w:type="spellEnd"/>
    </w:p>
    <w:p w:rsidR="008B3E94" w:rsidRDefault="008B3E94" w:rsidP="008B3E94">
      <w:pPr>
        <w:spacing w:after="0"/>
        <w:ind w:left="720"/>
      </w:pPr>
    </w:p>
    <w:p w:rsidR="008B3E94" w:rsidRDefault="008B3E94" w:rsidP="008B3E94">
      <w:pPr>
        <w:pStyle w:val="Heading2"/>
      </w:pPr>
      <w:r>
        <w:t>Data Hiding Functions</w:t>
      </w:r>
    </w:p>
    <w:p w:rsidR="00DC7E08" w:rsidRDefault="00F141E2" w:rsidP="00DC7E08">
      <w:pPr>
        <w:numPr>
          <w:ilvl w:val="0"/>
          <w:numId w:val="10"/>
        </w:numPr>
        <w:spacing w:after="0"/>
      </w:pPr>
      <w:r>
        <w:t>None</w:t>
      </w:r>
    </w:p>
    <w:p w:rsidR="008B3E94" w:rsidRDefault="008B3E94" w:rsidP="008B3E94">
      <w:pPr>
        <w:spacing w:after="0"/>
      </w:pPr>
    </w:p>
    <w:p w:rsidR="001B60DF" w:rsidRDefault="001B60DF" w:rsidP="001B60DF">
      <w:pPr>
        <w:pStyle w:val="Heading2"/>
      </w:pPr>
      <w:r>
        <w:t xml:space="preserve">Global Functions/Macros Defined by this </w:t>
      </w:r>
      <w:r w:rsidR="00674ADF">
        <w:t>Module</w:t>
      </w:r>
    </w:p>
    <w:p w:rsidR="008F6DBB" w:rsidRDefault="008F6DBB" w:rsidP="006144A4">
      <w:pPr>
        <w:spacing w:after="0"/>
      </w:pPr>
      <w:bookmarkStart w:id="0" w:name="OLE_LINK33"/>
      <w:bookmarkStart w:id="1" w:name="OLE_LINK34"/>
    </w:p>
    <w:p w:rsidR="006144A4" w:rsidRDefault="006144A4" w:rsidP="006144A4">
      <w:pPr>
        <w:spacing w:after="0"/>
      </w:pPr>
      <w:r>
        <w:t>None</w:t>
      </w:r>
    </w:p>
    <w:p w:rsidR="006144A4" w:rsidRDefault="006144A4" w:rsidP="006144A4">
      <w:pPr>
        <w:spacing w:after="0"/>
      </w:pPr>
    </w:p>
    <w:bookmarkEnd w:id="0"/>
    <w:bookmarkEnd w:id="1"/>
    <w:p w:rsidR="008B3E94" w:rsidRDefault="008B3E94" w:rsidP="008B3E94">
      <w:pPr>
        <w:pStyle w:val="Heading2"/>
      </w:pPr>
      <w:r>
        <w:t>Local Functions/Macros Used by this MDD only</w:t>
      </w:r>
    </w:p>
    <w:p w:rsidR="00FC34BE" w:rsidRDefault="00FC34BE" w:rsidP="00FC34BE">
      <w:pPr>
        <w:pStyle w:val="Heading3"/>
      </w:pPr>
      <w:proofErr w:type="spellStart"/>
      <w:r>
        <w:t>Abriter</w:t>
      </w:r>
      <w:proofErr w:type="spellEnd"/>
      <w:r>
        <w:t xml:space="preserve"> Slew Limit</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3819"/>
        <w:gridCol w:w="1350"/>
        <w:gridCol w:w="990"/>
        <w:gridCol w:w="990"/>
        <w:gridCol w:w="990"/>
      </w:tblGrid>
      <w:tr w:rsidR="00FC34BE" w:rsidTr="00A65996">
        <w:trPr>
          <w:trHeight w:val="310"/>
        </w:trPr>
        <w:tc>
          <w:tcPr>
            <w:tcW w:w="1779" w:type="dxa"/>
          </w:tcPr>
          <w:p w:rsidR="00FC34BE" w:rsidRDefault="00FC34BE" w:rsidP="00A65996">
            <w:pPr>
              <w:spacing w:before="60"/>
              <w:rPr>
                <w:rFonts w:ascii="Arial" w:hAnsi="Arial" w:cs="Arial"/>
                <w:b/>
                <w:bCs/>
                <w:sz w:val="16"/>
              </w:rPr>
            </w:pPr>
            <w:r>
              <w:rPr>
                <w:rFonts w:ascii="Arial" w:hAnsi="Arial" w:cs="Arial"/>
                <w:b/>
                <w:bCs/>
                <w:sz w:val="16"/>
              </w:rPr>
              <w:t>Function Name</w:t>
            </w:r>
          </w:p>
        </w:tc>
        <w:tc>
          <w:tcPr>
            <w:tcW w:w="3819" w:type="dxa"/>
          </w:tcPr>
          <w:p w:rsidR="00FC34BE" w:rsidRDefault="00FC34BE" w:rsidP="00A65996">
            <w:pPr>
              <w:spacing w:before="60"/>
              <w:rPr>
                <w:rFonts w:ascii="Arial" w:hAnsi="Arial" w:cs="Arial"/>
                <w:sz w:val="16"/>
              </w:rPr>
            </w:pPr>
            <w:proofErr w:type="spellStart"/>
            <w:r>
              <w:rPr>
                <w:rFonts w:ascii="Arial" w:hAnsi="Arial" w:cs="Arial"/>
                <w:sz w:val="16"/>
              </w:rPr>
              <w:t>ArbiterSlewLimit</w:t>
            </w:r>
            <w:proofErr w:type="spellEnd"/>
          </w:p>
        </w:tc>
        <w:tc>
          <w:tcPr>
            <w:tcW w:w="1350" w:type="dxa"/>
            <w:shd w:val="pct30" w:color="FFFF00" w:fill="auto"/>
          </w:tcPr>
          <w:p w:rsidR="00FC34BE" w:rsidRDefault="00FC34BE" w:rsidP="00A65996">
            <w:pPr>
              <w:spacing w:before="60"/>
              <w:jc w:val="center"/>
              <w:rPr>
                <w:rFonts w:ascii="Arial" w:hAnsi="Arial" w:cs="Arial"/>
                <w:sz w:val="16"/>
              </w:rPr>
            </w:pPr>
            <w:r>
              <w:rPr>
                <w:rFonts w:ascii="Arial" w:hAnsi="Arial" w:cs="Arial"/>
                <w:sz w:val="16"/>
              </w:rPr>
              <w:t>Type</w:t>
            </w:r>
          </w:p>
        </w:tc>
        <w:tc>
          <w:tcPr>
            <w:tcW w:w="990" w:type="dxa"/>
            <w:shd w:val="pct30" w:color="FFFF00" w:fill="auto"/>
          </w:tcPr>
          <w:p w:rsidR="00FC34BE" w:rsidRDefault="00FC34BE" w:rsidP="00A65996">
            <w:pPr>
              <w:spacing w:before="60"/>
              <w:jc w:val="center"/>
              <w:rPr>
                <w:rFonts w:ascii="Arial" w:hAnsi="Arial" w:cs="Arial"/>
                <w:sz w:val="16"/>
              </w:rPr>
            </w:pPr>
            <w:r>
              <w:rPr>
                <w:rFonts w:ascii="Arial" w:hAnsi="Arial" w:cs="Arial"/>
                <w:sz w:val="16"/>
              </w:rPr>
              <w:t>Min</w:t>
            </w:r>
          </w:p>
        </w:tc>
        <w:tc>
          <w:tcPr>
            <w:tcW w:w="990" w:type="dxa"/>
            <w:shd w:val="pct30" w:color="FFFF00" w:fill="auto"/>
          </w:tcPr>
          <w:p w:rsidR="00FC34BE" w:rsidRDefault="00FC34BE" w:rsidP="00A65996">
            <w:pPr>
              <w:spacing w:before="60"/>
              <w:jc w:val="center"/>
              <w:rPr>
                <w:rFonts w:ascii="Arial" w:hAnsi="Arial" w:cs="Arial"/>
                <w:sz w:val="16"/>
              </w:rPr>
            </w:pPr>
            <w:r>
              <w:rPr>
                <w:rFonts w:ascii="Arial" w:hAnsi="Arial" w:cs="Arial"/>
                <w:sz w:val="16"/>
              </w:rPr>
              <w:t>Max</w:t>
            </w:r>
          </w:p>
        </w:tc>
        <w:tc>
          <w:tcPr>
            <w:tcW w:w="990" w:type="dxa"/>
            <w:shd w:val="pct30" w:color="FFFF00" w:fill="auto"/>
          </w:tcPr>
          <w:p w:rsidR="00FC34BE" w:rsidRDefault="00FC34BE" w:rsidP="00A65996">
            <w:pPr>
              <w:spacing w:before="60"/>
              <w:jc w:val="center"/>
              <w:rPr>
                <w:rFonts w:ascii="Arial" w:hAnsi="Arial" w:cs="Arial"/>
                <w:sz w:val="16"/>
              </w:rPr>
            </w:pPr>
            <w:r>
              <w:rPr>
                <w:rFonts w:ascii="Arial" w:hAnsi="Arial" w:cs="Arial"/>
                <w:sz w:val="16"/>
              </w:rPr>
              <w:t>UT Tolerance</w:t>
            </w:r>
          </w:p>
        </w:tc>
      </w:tr>
      <w:tr w:rsidR="00FC34BE" w:rsidTr="00A65996">
        <w:trPr>
          <w:trHeight w:val="121"/>
        </w:trPr>
        <w:tc>
          <w:tcPr>
            <w:tcW w:w="1779" w:type="dxa"/>
          </w:tcPr>
          <w:p w:rsidR="00FC34BE" w:rsidRDefault="00FC34BE" w:rsidP="00A65996">
            <w:pPr>
              <w:spacing w:before="60"/>
              <w:rPr>
                <w:rFonts w:ascii="Arial" w:hAnsi="Arial" w:cs="Arial"/>
                <w:b/>
                <w:bCs/>
                <w:sz w:val="16"/>
              </w:rPr>
            </w:pPr>
            <w:r>
              <w:rPr>
                <w:rFonts w:ascii="Arial" w:hAnsi="Arial" w:cs="Arial"/>
                <w:b/>
                <w:bCs/>
                <w:sz w:val="16"/>
              </w:rPr>
              <w:t xml:space="preserve">Arguments Passed </w:t>
            </w:r>
          </w:p>
        </w:tc>
        <w:tc>
          <w:tcPr>
            <w:tcW w:w="3819" w:type="dxa"/>
          </w:tcPr>
          <w:p w:rsidR="00FC34BE" w:rsidRDefault="00FC34BE" w:rsidP="00A65996">
            <w:pPr>
              <w:spacing w:before="60"/>
              <w:rPr>
                <w:rFonts w:ascii="Arial" w:hAnsi="Arial" w:cs="Arial"/>
                <w:sz w:val="16"/>
              </w:rPr>
            </w:pPr>
            <w:r w:rsidRPr="00FC34BE">
              <w:rPr>
                <w:rFonts w:ascii="Arial" w:hAnsi="Arial" w:cs="Arial"/>
                <w:sz w:val="16"/>
              </w:rPr>
              <w:t>TrqOvCmdRqst_HwNm_T_f32</w:t>
            </w:r>
          </w:p>
        </w:tc>
        <w:tc>
          <w:tcPr>
            <w:tcW w:w="1350" w:type="dxa"/>
          </w:tcPr>
          <w:p w:rsidR="00FC34BE" w:rsidRDefault="00FC34BE" w:rsidP="00A65996">
            <w:pPr>
              <w:spacing w:before="60"/>
              <w:jc w:val="center"/>
              <w:rPr>
                <w:rFonts w:ascii="Arial" w:hAnsi="Arial" w:cs="Arial"/>
                <w:sz w:val="16"/>
              </w:rPr>
            </w:pPr>
            <w:r>
              <w:rPr>
                <w:rFonts w:ascii="Arial" w:hAnsi="Arial" w:cs="Arial"/>
                <w:sz w:val="16"/>
              </w:rPr>
              <w:t>Float32</w:t>
            </w:r>
          </w:p>
        </w:tc>
        <w:tc>
          <w:tcPr>
            <w:tcW w:w="990" w:type="dxa"/>
          </w:tcPr>
          <w:p w:rsidR="00FC34BE" w:rsidRDefault="00FC34BE" w:rsidP="00A65996">
            <w:pPr>
              <w:spacing w:before="60"/>
              <w:jc w:val="center"/>
              <w:rPr>
                <w:rFonts w:ascii="Arial" w:hAnsi="Arial" w:cs="Arial"/>
                <w:sz w:val="16"/>
              </w:rPr>
            </w:pPr>
            <w:r>
              <w:rPr>
                <w:rFonts w:ascii="Arial" w:hAnsi="Arial" w:cs="Arial"/>
                <w:sz w:val="16"/>
              </w:rPr>
              <w:t>-10</w:t>
            </w:r>
          </w:p>
        </w:tc>
        <w:tc>
          <w:tcPr>
            <w:tcW w:w="990" w:type="dxa"/>
          </w:tcPr>
          <w:p w:rsidR="00FC34BE" w:rsidRDefault="00FC34BE" w:rsidP="00A65996">
            <w:pPr>
              <w:spacing w:before="60"/>
              <w:jc w:val="center"/>
              <w:rPr>
                <w:rFonts w:ascii="Arial" w:hAnsi="Arial" w:cs="Arial"/>
                <w:sz w:val="16"/>
              </w:rPr>
            </w:pPr>
            <w:r>
              <w:rPr>
                <w:rFonts w:ascii="Arial" w:hAnsi="Arial" w:cs="Arial"/>
                <w:sz w:val="16"/>
              </w:rPr>
              <w:t>10</w:t>
            </w:r>
          </w:p>
        </w:tc>
        <w:tc>
          <w:tcPr>
            <w:tcW w:w="990" w:type="dxa"/>
          </w:tcPr>
          <w:p w:rsidR="00FC34BE" w:rsidRDefault="00FC34BE" w:rsidP="00A65996">
            <w:pPr>
              <w:spacing w:before="60"/>
              <w:jc w:val="center"/>
              <w:rPr>
                <w:rFonts w:ascii="Arial" w:hAnsi="Arial" w:cs="Arial"/>
                <w:sz w:val="16"/>
              </w:rPr>
            </w:pPr>
            <w:r>
              <w:rPr>
                <w:rFonts w:ascii="Arial" w:hAnsi="Arial" w:cs="Arial"/>
                <w:sz w:val="16"/>
              </w:rPr>
              <w:t>N/A</w:t>
            </w:r>
          </w:p>
        </w:tc>
      </w:tr>
      <w:tr w:rsidR="00FC34BE" w:rsidTr="00A65996">
        <w:trPr>
          <w:trHeight w:val="302"/>
        </w:trPr>
        <w:tc>
          <w:tcPr>
            <w:tcW w:w="1779" w:type="dxa"/>
          </w:tcPr>
          <w:p w:rsidR="00FC34BE" w:rsidRDefault="00FC34BE" w:rsidP="00A65996">
            <w:pPr>
              <w:spacing w:before="60"/>
              <w:rPr>
                <w:rFonts w:ascii="Arial" w:hAnsi="Arial" w:cs="Arial"/>
                <w:b/>
                <w:bCs/>
                <w:sz w:val="16"/>
              </w:rPr>
            </w:pPr>
          </w:p>
        </w:tc>
        <w:tc>
          <w:tcPr>
            <w:tcW w:w="3819" w:type="dxa"/>
          </w:tcPr>
          <w:p w:rsidR="00FC34BE" w:rsidRDefault="00FC34BE" w:rsidP="00A65996">
            <w:pPr>
              <w:spacing w:before="60"/>
              <w:rPr>
                <w:rFonts w:ascii="Arial" w:hAnsi="Arial" w:cs="Arial"/>
                <w:sz w:val="16"/>
              </w:rPr>
            </w:pPr>
            <w:proofErr w:type="spellStart"/>
            <w:r w:rsidRPr="00FC34BE">
              <w:rPr>
                <w:rFonts w:ascii="Arial" w:hAnsi="Arial" w:cs="Arial"/>
                <w:sz w:val="16"/>
              </w:rPr>
              <w:t>SlewState_Cnt_T_lgc</w:t>
            </w:r>
            <w:proofErr w:type="spellEnd"/>
          </w:p>
        </w:tc>
        <w:tc>
          <w:tcPr>
            <w:tcW w:w="1350" w:type="dxa"/>
          </w:tcPr>
          <w:p w:rsidR="00FC34BE" w:rsidRDefault="00FC34BE" w:rsidP="00A65996">
            <w:pPr>
              <w:spacing w:before="60"/>
              <w:jc w:val="center"/>
              <w:rPr>
                <w:rFonts w:ascii="Arial" w:hAnsi="Arial" w:cs="Arial"/>
                <w:sz w:val="16"/>
              </w:rPr>
            </w:pPr>
            <w:r>
              <w:rPr>
                <w:rFonts w:ascii="Arial" w:hAnsi="Arial" w:cs="Arial"/>
                <w:sz w:val="16"/>
              </w:rPr>
              <w:t>Boolean</w:t>
            </w:r>
          </w:p>
        </w:tc>
        <w:tc>
          <w:tcPr>
            <w:tcW w:w="990" w:type="dxa"/>
          </w:tcPr>
          <w:p w:rsidR="00FC34BE" w:rsidRDefault="00FC34BE" w:rsidP="00A65996">
            <w:pPr>
              <w:spacing w:before="60"/>
              <w:jc w:val="center"/>
              <w:rPr>
                <w:rFonts w:ascii="Arial" w:hAnsi="Arial" w:cs="Arial"/>
                <w:sz w:val="16"/>
              </w:rPr>
            </w:pPr>
            <w:r>
              <w:rPr>
                <w:rFonts w:ascii="Arial" w:hAnsi="Arial" w:cs="Arial"/>
                <w:sz w:val="16"/>
              </w:rPr>
              <w:t>FALSE</w:t>
            </w:r>
          </w:p>
        </w:tc>
        <w:tc>
          <w:tcPr>
            <w:tcW w:w="990" w:type="dxa"/>
          </w:tcPr>
          <w:p w:rsidR="00FC34BE" w:rsidRDefault="00FC34BE" w:rsidP="00A65996">
            <w:pPr>
              <w:spacing w:before="60"/>
              <w:jc w:val="center"/>
              <w:rPr>
                <w:rFonts w:ascii="Arial" w:hAnsi="Arial" w:cs="Arial"/>
                <w:sz w:val="16"/>
              </w:rPr>
            </w:pPr>
            <w:r>
              <w:rPr>
                <w:rFonts w:ascii="Arial" w:hAnsi="Arial" w:cs="Arial"/>
                <w:sz w:val="16"/>
              </w:rPr>
              <w:t>TRUE</w:t>
            </w:r>
          </w:p>
        </w:tc>
        <w:tc>
          <w:tcPr>
            <w:tcW w:w="990" w:type="dxa"/>
          </w:tcPr>
          <w:p w:rsidR="00FC34BE" w:rsidRDefault="00FC34BE" w:rsidP="00A65996">
            <w:pPr>
              <w:spacing w:before="60"/>
              <w:jc w:val="center"/>
              <w:rPr>
                <w:rFonts w:ascii="Arial" w:hAnsi="Arial" w:cs="Arial"/>
                <w:sz w:val="16"/>
              </w:rPr>
            </w:pPr>
            <w:r>
              <w:rPr>
                <w:rFonts w:ascii="Arial" w:hAnsi="Arial" w:cs="Arial"/>
                <w:sz w:val="16"/>
              </w:rPr>
              <w:t>N/A</w:t>
            </w:r>
          </w:p>
        </w:tc>
      </w:tr>
      <w:tr w:rsidR="00FC34BE" w:rsidTr="00A65996">
        <w:trPr>
          <w:trHeight w:val="310"/>
        </w:trPr>
        <w:tc>
          <w:tcPr>
            <w:tcW w:w="1779" w:type="dxa"/>
          </w:tcPr>
          <w:p w:rsidR="00FC34BE" w:rsidRDefault="00FC34BE" w:rsidP="00A65996">
            <w:pPr>
              <w:spacing w:before="60"/>
              <w:rPr>
                <w:rFonts w:ascii="Arial" w:hAnsi="Arial" w:cs="Arial"/>
                <w:b/>
                <w:bCs/>
                <w:sz w:val="16"/>
              </w:rPr>
            </w:pPr>
          </w:p>
        </w:tc>
        <w:tc>
          <w:tcPr>
            <w:tcW w:w="3819" w:type="dxa"/>
          </w:tcPr>
          <w:p w:rsidR="00FC34BE" w:rsidRDefault="00FC34BE" w:rsidP="00A65996">
            <w:pPr>
              <w:spacing w:before="60"/>
              <w:rPr>
                <w:rFonts w:ascii="Arial" w:hAnsi="Arial" w:cs="Arial"/>
                <w:sz w:val="16"/>
              </w:rPr>
            </w:pPr>
            <w:r w:rsidRPr="00FC34BE">
              <w:rPr>
                <w:rFonts w:ascii="Arial" w:hAnsi="Arial" w:cs="Arial"/>
                <w:sz w:val="16"/>
              </w:rPr>
              <w:t>SlewRate_NmpS_T_f32</w:t>
            </w:r>
          </w:p>
        </w:tc>
        <w:tc>
          <w:tcPr>
            <w:tcW w:w="1350" w:type="dxa"/>
          </w:tcPr>
          <w:p w:rsidR="00FC34BE" w:rsidRDefault="00FC34BE" w:rsidP="00A65996">
            <w:pPr>
              <w:spacing w:before="60"/>
              <w:jc w:val="center"/>
              <w:rPr>
                <w:rFonts w:ascii="Arial" w:hAnsi="Arial" w:cs="Arial"/>
                <w:sz w:val="16"/>
              </w:rPr>
            </w:pPr>
            <w:r>
              <w:rPr>
                <w:rFonts w:ascii="Arial" w:hAnsi="Arial" w:cs="Arial"/>
                <w:sz w:val="16"/>
              </w:rPr>
              <w:t>Float32</w:t>
            </w:r>
          </w:p>
        </w:tc>
        <w:tc>
          <w:tcPr>
            <w:tcW w:w="990" w:type="dxa"/>
          </w:tcPr>
          <w:p w:rsidR="00FC34BE" w:rsidRDefault="00A65996" w:rsidP="00A65996">
            <w:pPr>
              <w:spacing w:before="60"/>
              <w:jc w:val="center"/>
              <w:rPr>
                <w:rFonts w:ascii="Arial" w:hAnsi="Arial" w:cs="Arial"/>
                <w:sz w:val="16"/>
              </w:rPr>
            </w:pPr>
            <w:r>
              <w:rPr>
                <w:rFonts w:ascii="Arial" w:hAnsi="Arial" w:cs="Arial"/>
                <w:sz w:val="16"/>
              </w:rPr>
              <w:t>0</w:t>
            </w:r>
          </w:p>
        </w:tc>
        <w:tc>
          <w:tcPr>
            <w:tcW w:w="990" w:type="dxa"/>
          </w:tcPr>
          <w:p w:rsidR="00FC34BE" w:rsidRDefault="00A65996" w:rsidP="00A65996">
            <w:pPr>
              <w:spacing w:before="60"/>
              <w:jc w:val="center"/>
              <w:rPr>
                <w:rFonts w:ascii="Arial" w:hAnsi="Arial" w:cs="Arial"/>
                <w:sz w:val="16"/>
              </w:rPr>
            </w:pPr>
            <w:r>
              <w:rPr>
                <w:rFonts w:ascii="Arial" w:hAnsi="Arial" w:cs="Arial"/>
                <w:sz w:val="16"/>
              </w:rPr>
              <w:t>2</w:t>
            </w:r>
          </w:p>
        </w:tc>
        <w:tc>
          <w:tcPr>
            <w:tcW w:w="990" w:type="dxa"/>
          </w:tcPr>
          <w:p w:rsidR="00FC34BE" w:rsidRDefault="00A65996" w:rsidP="00A65996">
            <w:pPr>
              <w:spacing w:before="60"/>
              <w:jc w:val="center"/>
              <w:rPr>
                <w:rFonts w:ascii="Arial" w:hAnsi="Arial" w:cs="Arial"/>
                <w:sz w:val="16"/>
              </w:rPr>
            </w:pPr>
            <w:r>
              <w:rPr>
                <w:rFonts w:ascii="Arial" w:hAnsi="Arial" w:cs="Arial"/>
                <w:sz w:val="16"/>
              </w:rPr>
              <w:t>N/A</w:t>
            </w:r>
          </w:p>
        </w:tc>
      </w:tr>
      <w:tr w:rsidR="00FC34BE" w:rsidTr="00A65996">
        <w:trPr>
          <w:trHeight w:val="310"/>
        </w:trPr>
        <w:tc>
          <w:tcPr>
            <w:tcW w:w="1779" w:type="dxa"/>
          </w:tcPr>
          <w:p w:rsidR="00FC34BE" w:rsidRDefault="00FC34BE" w:rsidP="00A65996">
            <w:pPr>
              <w:spacing w:before="60"/>
              <w:rPr>
                <w:rFonts w:ascii="Arial" w:hAnsi="Arial" w:cs="Arial"/>
                <w:b/>
                <w:bCs/>
                <w:sz w:val="16"/>
              </w:rPr>
            </w:pPr>
          </w:p>
        </w:tc>
        <w:tc>
          <w:tcPr>
            <w:tcW w:w="3819" w:type="dxa"/>
          </w:tcPr>
          <w:p w:rsidR="00FC34BE" w:rsidRDefault="00FC34BE" w:rsidP="00A65996">
            <w:pPr>
              <w:spacing w:before="60"/>
              <w:rPr>
                <w:rFonts w:ascii="Arial" w:hAnsi="Arial" w:cs="Arial"/>
                <w:sz w:val="16"/>
              </w:rPr>
            </w:pPr>
            <w:r w:rsidRPr="00FC34BE">
              <w:rPr>
                <w:rFonts w:ascii="Arial" w:hAnsi="Arial" w:cs="Arial"/>
                <w:sz w:val="16"/>
              </w:rPr>
              <w:t>TrqOvCmdOut_HwNm_T_f32</w:t>
            </w:r>
          </w:p>
        </w:tc>
        <w:tc>
          <w:tcPr>
            <w:tcW w:w="1350" w:type="dxa"/>
          </w:tcPr>
          <w:p w:rsidR="00FC34BE" w:rsidRDefault="00FC34BE" w:rsidP="00A65996">
            <w:pPr>
              <w:spacing w:before="60"/>
              <w:jc w:val="center"/>
              <w:rPr>
                <w:rFonts w:ascii="Arial" w:hAnsi="Arial" w:cs="Arial"/>
                <w:sz w:val="16"/>
              </w:rPr>
            </w:pPr>
            <w:r>
              <w:rPr>
                <w:rFonts w:ascii="Arial" w:hAnsi="Arial" w:cs="Arial"/>
                <w:sz w:val="16"/>
              </w:rPr>
              <w:t>*Float32</w:t>
            </w:r>
          </w:p>
        </w:tc>
        <w:tc>
          <w:tcPr>
            <w:tcW w:w="990" w:type="dxa"/>
          </w:tcPr>
          <w:p w:rsidR="00FC34BE" w:rsidRDefault="00A65996" w:rsidP="00A65996">
            <w:pPr>
              <w:spacing w:before="60"/>
              <w:jc w:val="center"/>
              <w:rPr>
                <w:rFonts w:ascii="Arial" w:hAnsi="Arial" w:cs="Arial"/>
                <w:sz w:val="16"/>
              </w:rPr>
            </w:pPr>
            <w:r>
              <w:rPr>
                <w:rFonts w:ascii="Arial" w:hAnsi="Arial" w:cs="Arial"/>
                <w:sz w:val="16"/>
              </w:rPr>
              <w:t>-10</w:t>
            </w:r>
          </w:p>
        </w:tc>
        <w:tc>
          <w:tcPr>
            <w:tcW w:w="990" w:type="dxa"/>
          </w:tcPr>
          <w:p w:rsidR="00FC34BE" w:rsidRDefault="00A65996" w:rsidP="00A65996">
            <w:pPr>
              <w:spacing w:before="60"/>
              <w:jc w:val="center"/>
              <w:rPr>
                <w:rFonts w:ascii="Arial" w:hAnsi="Arial" w:cs="Arial"/>
                <w:sz w:val="16"/>
              </w:rPr>
            </w:pPr>
            <w:r>
              <w:rPr>
                <w:rFonts w:ascii="Arial" w:hAnsi="Arial" w:cs="Arial"/>
                <w:sz w:val="16"/>
              </w:rPr>
              <w:t>10</w:t>
            </w:r>
          </w:p>
        </w:tc>
        <w:tc>
          <w:tcPr>
            <w:tcW w:w="990" w:type="dxa"/>
          </w:tcPr>
          <w:p w:rsidR="00FC34BE" w:rsidRDefault="00A65996" w:rsidP="00A65996">
            <w:pPr>
              <w:spacing w:before="60"/>
              <w:jc w:val="center"/>
              <w:rPr>
                <w:rFonts w:ascii="Arial" w:hAnsi="Arial" w:cs="Arial"/>
                <w:sz w:val="16"/>
              </w:rPr>
            </w:pPr>
            <w:r>
              <w:rPr>
                <w:rFonts w:ascii="Arial" w:hAnsi="Arial" w:cs="Arial"/>
                <w:sz w:val="16"/>
              </w:rPr>
              <w:t>3.05E-05</w:t>
            </w:r>
          </w:p>
        </w:tc>
      </w:tr>
      <w:tr w:rsidR="00FC34BE" w:rsidTr="00A65996">
        <w:trPr>
          <w:trHeight w:val="310"/>
        </w:trPr>
        <w:tc>
          <w:tcPr>
            <w:tcW w:w="1779" w:type="dxa"/>
          </w:tcPr>
          <w:p w:rsidR="00FC34BE" w:rsidRDefault="00FC34BE" w:rsidP="00A65996">
            <w:pPr>
              <w:spacing w:before="60"/>
              <w:rPr>
                <w:rFonts w:ascii="Arial" w:hAnsi="Arial" w:cs="Arial"/>
                <w:b/>
                <w:bCs/>
                <w:sz w:val="16"/>
              </w:rPr>
            </w:pPr>
          </w:p>
        </w:tc>
        <w:tc>
          <w:tcPr>
            <w:tcW w:w="3819" w:type="dxa"/>
          </w:tcPr>
          <w:p w:rsidR="00FC34BE" w:rsidRDefault="00FC34BE" w:rsidP="00A65996">
            <w:pPr>
              <w:spacing w:before="60"/>
              <w:rPr>
                <w:rFonts w:ascii="Arial" w:hAnsi="Arial" w:cs="Arial"/>
                <w:sz w:val="16"/>
              </w:rPr>
            </w:pPr>
            <w:proofErr w:type="spellStart"/>
            <w:r w:rsidRPr="00FC34BE">
              <w:rPr>
                <w:rFonts w:ascii="Arial" w:hAnsi="Arial" w:cs="Arial"/>
                <w:sz w:val="16"/>
              </w:rPr>
              <w:t>SlewComplete_Cnt_T_lgc</w:t>
            </w:r>
            <w:proofErr w:type="spellEnd"/>
          </w:p>
        </w:tc>
        <w:tc>
          <w:tcPr>
            <w:tcW w:w="1350" w:type="dxa"/>
          </w:tcPr>
          <w:p w:rsidR="00FC34BE" w:rsidRDefault="00FC34BE" w:rsidP="00A65996">
            <w:pPr>
              <w:spacing w:before="60"/>
              <w:jc w:val="center"/>
              <w:rPr>
                <w:rFonts w:ascii="Arial" w:hAnsi="Arial" w:cs="Arial"/>
                <w:sz w:val="16"/>
              </w:rPr>
            </w:pPr>
            <w:r>
              <w:rPr>
                <w:rFonts w:ascii="Arial" w:hAnsi="Arial" w:cs="Arial"/>
                <w:sz w:val="16"/>
              </w:rPr>
              <w:t>*Boolean</w:t>
            </w:r>
          </w:p>
        </w:tc>
        <w:tc>
          <w:tcPr>
            <w:tcW w:w="990" w:type="dxa"/>
          </w:tcPr>
          <w:p w:rsidR="00FC34BE" w:rsidRDefault="00A65996" w:rsidP="00A65996">
            <w:pPr>
              <w:spacing w:before="60"/>
              <w:jc w:val="center"/>
              <w:rPr>
                <w:rFonts w:ascii="Arial" w:hAnsi="Arial" w:cs="Arial"/>
                <w:sz w:val="16"/>
              </w:rPr>
            </w:pPr>
            <w:r>
              <w:rPr>
                <w:rFonts w:ascii="Arial" w:hAnsi="Arial" w:cs="Arial"/>
                <w:sz w:val="16"/>
              </w:rPr>
              <w:t>FALSE</w:t>
            </w:r>
          </w:p>
        </w:tc>
        <w:tc>
          <w:tcPr>
            <w:tcW w:w="990" w:type="dxa"/>
          </w:tcPr>
          <w:p w:rsidR="00FC34BE" w:rsidRDefault="00A65996" w:rsidP="00A65996">
            <w:pPr>
              <w:spacing w:before="60"/>
              <w:jc w:val="center"/>
              <w:rPr>
                <w:rFonts w:ascii="Arial" w:hAnsi="Arial" w:cs="Arial"/>
                <w:sz w:val="16"/>
              </w:rPr>
            </w:pPr>
            <w:r>
              <w:rPr>
                <w:rFonts w:ascii="Arial" w:hAnsi="Arial" w:cs="Arial"/>
                <w:sz w:val="16"/>
              </w:rPr>
              <w:t>TRUE</w:t>
            </w:r>
          </w:p>
        </w:tc>
        <w:tc>
          <w:tcPr>
            <w:tcW w:w="990" w:type="dxa"/>
          </w:tcPr>
          <w:p w:rsidR="00FC34BE" w:rsidRDefault="00FC34BE" w:rsidP="00A65996">
            <w:pPr>
              <w:spacing w:before="60"/>
              <w:jc w:val="center"/>
              <w:rPr>
                <w:rFonts w:ascii="Arial" w:hAnsi="Arial" w:cs="Arial"/>
                <w:sz w:val="16"/>
              </w:rPr>
            </w:pPr>
            <w:r>
              <w:rPr>
                <w:rFonts w:ascii="Arial" w:hAnsi="Arial" w:cs="Arial"/>
                <w:sz w:val="16"/>
              </w:rPr>
              <w:t>N/A</w:t>
            </w:r>
          </w:p>
        </w:tc>
      </w:tr>
      <w:tr w:rsidR="00FC34BE" w:rsidTr="00A65996">
        <w:trPr>
          <w:trHeight w:val="310"/>
        </w:trPr>
        <w:tc>
          <w:tcPr>
            <w:tcW w:w="1779" w:type="dxa"/>
          </w:tcPr>
          <w:p w:rsidR="00FC34BE" w:rsidRDefault="00FC34BE" w:rsidP="00A65996">
            <w:pPr>
              <w:spacing w:before="60"/>
              <w:rPr>
                <w:rFonts w:ascii="Arial" w:hAnsi="Arial" w:cs="Arial"/>
                <w:b/>
                <w:bCs/>
                <w:sz w:val="16"/>
              </w:rPr>
            </w:pPr>
          </w:p>
        </w:tc>
        <w:tc>
          <w:tcPr>
            <w:tcW w:w="3819" w:type="dxa"/>
          </w:tcPr>
          <w:p w:rsidR="00FC34BE" w:rsidRDefault="00FC34BE" w:rsidP="00A65996">
            <w:pPr>
              <w:spacing w:before="60"/>
              <w:rPr>
                <w:rFonts w:ascii="Arial" w:hAnsi="Arial" w:cs="Arial"/>
                <w:sz w:val="16"/>
              </w:rPr>
            </w:pPr>
            <w:proofErr w:type="spellStart"/>
            <w:r w:rsidRPr="00FC34BE">
              <w:rPr>
                <w:rFonts w:ascii="Arial" w:hAnsi="Arial" w:cs="Arial"/>
                <w:sz w:val="16"/>
              </w:rPr>
              <w:t>CmdActive_Cnt_T_lgc</w:t>
            </w:r>
            <w:proofErr w:type="spellEnd"/>
          </w:p>
        </w:tc>
        <w:tc>
          <w:tcPr>
            <w:tcW w:w="1350" w:type="dxa"/>
          </w:tcPr>
          <w:p w:rsidR="00FC34BE" w:rsidRDefault="00FC34BE" w:rsidP="00A65996">
            <w:pPr>
              <w:spacing w:before="60"/>
              <w:jc w:val="center"/>
              <w:rPr>
                <w:rFonts w:ascii="Arial" w:hAnsi="Arial" w:cs="Arial"/>
                <w:sz w:val="16"/>
              </w:rPr>
            </w:pPr>
            <w:r>
              <w:rPr>
                <w:rFonts w:ascii="Arial" w:hAnsi="Arial" w:cs="Arial"/>
                <w:sz w:val="16"/>
              </w:rPr>
              <w:t>*Boolean</w:t>
            </w:r>
          </w:p>
        </w:tc>
        <w:tc>
          <w:tcPr>
            <w:tcW w:w="990" w:type="dxa"/>
          </w:tcPr>
          <w:p w:rsidR="00FC34BE" w:rsidRDefault="00A65996" w:rsidP="00A65996">
            <w:pPr>
              <w:spacing w:before="60"/>
              <w:jc w:val="center"/>
              <w:rPr>
                <w:rFonts w:ascii="Arial" w:hAnsi="Arial" w:cs="Arial"/>
                <w:sz w:val="16"/>
              </w:rPr>
            </w:pPr>
            <w:r>
              <w:rPr>
                <w:rFonts w:ascii="Arial" w:hAnsi="Arial" w:cs="Arial"/>
                <w:sz w:val="16"/>
              </w:rPr>
              <w:t>FALSE</w:t>
            </w:r>
          </w:p>
        </w:tc>
        <w:tc>
          <w:tcPr>
            <w:tcW w:w="990" w:type="dxa"/>
          </w:tcPr>
          <w:p w:rsidR="00FC34BE" w:rsidRDefault="00A65996" w:rsidP="00A65996">
            <w:pPr>
              <w:spacing w:before="60"/>
              <w:jc w:val="center"/>
              <w:rPr>
                <w:rFonts w:ascii="Arial" w:hAnsi="Arial" w:cs="Arial"/>
                <w:sz w:val="16"/>
              </w:rPr>
            </w:pPr>
            <w:r>
              <w:rPr>
                <w:rFonts w:ascii="Arial" w:hAnsi="Arial" w:cs="Arial"/>
                <w:sz w:val="16"/>
              </w:rPr>
              <w:t>TRUE</w:t>
            </w:r>
          </w:p>
        </w:tc>
        <w:tc>
          <w:tcPr>
            <w:tcW w:w="990" w:type="dxa"/>
          </w:tcPr>
          <w:p w:rsidR="00FC34BE" w:rsidRDefault="00FC34BE" w:rsidP="00A65996">
            <w:pPr>
              <w:spacing w:before="60"/>
              <w:jc w:val="center"/>
              <w:rPr>
                <w:rFonts w:ascii="Arial" w:hAnsi="Arial" w:cs="Arial"/>
                <w:sz w:val="16"/>
              </w:rPr>
            </w:pPr>
            <w:r>
              <w:rPr>
                <w:rFonts w:ascii="Arial" w:hAnsi="Arial" w:cs="Arial"/>
                <w:sz w:val="16"/>
              </w:rPr>
              <w:t>N/A</w:t>
            </w:r>
          </w:p>
        </w:tc>
      </w:tr>
      <w:tr w:rsidR="00FC34BE" w:rsidTr="00A65996">
        <w:trPr>
          <w:trHeight w:val="310"/>
        </w:trPr>
        <w:tc>
          <w:tcPr>
            <w:tcW w:w="1779" w:type="dxa"/>
          </w:tcPr>
          <w:p w:rsidR="00FC34BE" w:rsidRDefault="00FC34BE" w:rsidP="00A65996">
            <w:pPr>
              <w:spacing w:before="60"/>
              <w:rPr>
                <w:rFonts w:ascii="Arial" w:hAnsi="Arial" w:cs="Arial"/>
                <w:b/>
                <w:bCs/>
                <w:sz w:val="16"/>
              </w:rPr>
            </w:pPr>
          </w:p>
        </w:tc>
        <w:tc>
          <w:tcPr>
            <w:tcW w:w="3819" w:type="dxa"/>
          </w:tcPr>
          <w:p w:rsidR="00FC34BE" w:rsidRDefault="00FC34BE" w:rsidP="00A65996">
            <w:pPr>
              <w:spacing w:before="60"/>
              <w:rPr>
                <w:rFonts w:ascii="Arial" w:hAnsi="Arial" w:cs="Arial"/>
                <w:sz w:val="16"/>
              </w:rPr>
            </w:pPr>
            <w:r w:rsidRPr="00FC34BE">
              <w:rPr>
                <w:rFonts w:ascii="Arial" w:hAnsi="Arial" w:cs="Arial"/>
                <w:sz w:val="16"/>
              </w:rPr>
              <w:t>Slew_Uls_T_f32</w:t>
            </w:r>
          </w:p>
        </w:tc>
        <w:tc>
          <w:tcPr>
            <w:tcW w:w="1350" w:type="dxa"/>
          </w:tcPr>
          <w:p w:rsidR="00FC34BE" w:rsidRDefault="00FC34BE" w:rsidP="00A65996">
            <w:pPr>
              <w:spacing w:before="60"/>
              <w:jc w:val="center"/>
              <w:rPr>
                <w:rFonts w:ascii="Arial" w:hAnsi="Arial" w:cs="Arial"/>
                <w:sz w:val="16"/>
              </w:rPr>
            </w:pPr>
            <w:r>
              <w:rPr>
                <w:rFonts w:ascii="Arial" w:hAnsi="Arial" w:cs="Arial"/>
                <w:sz w:val="16"/>
              </w:rPr>
              <w:t>*Float32</w:t>
            </w:r>
          </w:p>
        </w:tc>
        <w:tc>
          <w:tcPr>
            <w:tcW w:w="990" w:type="dxa"/>
          </w:tcPr>
          <w:p w:rsidR="00FC34BE" w:rsidRDefault="00A65996" w:rsidP="00A65996">
            <w:pPr>
              <w:spacing w:before="60"/>
              <w:jc w:val="center"/>
              <w:rPr>
                <w:rFonts w:ascii="Arial" w:hAnsi="Arial" w:cs="Arial"/>
                <w:sz w:val="16"/>
              </w:rPr>
            </w:pPr>
            <w:r>
              <w:rPr>
                <w:rFonts w:ascii="Arial" w:hAnsi="Arial" w:cs="Arial"/>
                <w:sz w:val="16"/>
              </w:rPr>
              <w:t>-10</w:t>
            </w:r>
          </w:p>
        </w:tc>
        <w:tc>
          <w:tcPr>
            <w:tcW w:w="990" w:type="dxa"/>
          </w:tcPr>
          <w:p w:rsidR="00FC34BE" w:rsidRDefault="00A65996" w:rsidP="00A65996">
            <w:pPr>
              <w:spacing w:before="60"/>
              <w:jc w:val="center"/>
              <w:rPr>
                <w:rFonts w:ascii="Arial" w:hAnsi="Arial" w:cs="Arial"/>
                <w:sz w:val="16"/>
              </w:rPr>
            </w:pPr>
            <w:r>
              <w:rPr>
                <w:rFonts w:ascii="Arial" w:hAnsi="Arial" w:cs="Arial"/>
                <w:sz w:val="16"/>
              </w:rPr>
              <w:t>10</w:t>
            </w:r>
          </w:p>
        </w:tc>
        <w:tc>
          <w:tcPr>
            <w:tcW w:w="990" w:type="dxa"/>
          </w:tcPr>
          <w:p w:rsidR="00FC34BE" w:rsidRDefault="00A65996" w:rsidP="00A65996">
            <w:pPr>
              <w:spacing w:before="60"/>
              <w:jc w:val="center"/>
              <w:rPr>
                <w:rFonts w:ascii="Arial" w:hAnsi="Arial" w:cs="Arial"/>
                <w:sz w:val="16"/>
              </w:rPr>
            </w:pPr>
            <w:r>
              <w:rPr>
                <w:rFonts w:ascii="Arial" w:hAnsi="Arial" w:cs="Arial"/>
                <w:sz w:val="16"/>
              </w:rPr>
              <w:t>3.05E-05</w:t>
            </w:r>
          </w:p>
        </w:tc>
      </w:tr>
      <w:tr w:rsidR="00FC34BE" w:rsidTr="00A65996">
        <w:trPr>
          <w:trHeight w:val="310"/>
        </w:trPr>
        <w:tc>
          <w:tcPr>
            <w:tcW w:w="1779" w:type="dxa"/>
          </w:tcPr>
          <w:p w:rsidR="00FC34BE" w:rsidRDefault="00FC34BE" w:rsidP="00A65996">
            <w:pPr>
              <w:spacing w:before="60"/>
              <w:rPr>
                <w:rFonts w:ascii="Arial" w:hAnsi="Arial" w:cs="Arial"/>
                <w:b/>
                <w:bCs/>
                <w:sz w:val="16"/>
              </w:rPr>
            </w:pPr>
          </w:p>
        </w:tc>
        <w:tc>
          <w:tcPr>
            <w:tcW w:w="3819" w:type="dxa"/>
          </w:tcPr>
          <w:p w:rsidR="00FC34BE" w:rsidRDefault="00FC34BE" w:rsidP="00A65996">
            <w:pPr>
              <w:spacing w:before="60"/>
              <w:rPr>
                <w:rFonts w:ascii="Arial" w:hAnsi="Arial" w:cs="Arial"/>
                <w:sz w:val="16"/>
              </w:rPr>
            </w:pPr>
            <w:proofErr w:type="spellStart"/>
            <w:r w:rsidRPr="00FC34BE">
              <w:rPr>
                <w:rFonts w:ascii="Arial" w:hAnsi="Arial" w:cs="Arial"/>
                <w:sz w:val="16"/>
              </w:rPr>
              <w:t>PrevSlewState_Cnt_T_lgc</w:t>
            </w:r>
            <w:proofErr w:type="spellEnd"/>
          </w:p>
        </w:tc>
        <w:tc>
          <w:tcPr>
            <w:tcW w:w="1350" w:type="dxa"/>
          </w:tcPr>
          <w:p w:rsidR="00FC34BE" w:rsidRDefault="00FC34BE" w:rsidP="00A65996">
            <w:pPr>
              <w:spacing w:before="60"/>
              <w:jc w:val="center"/>
              <w:rPr>
                <w:rFonts w:ascii="Arial" w:hAnsi="Arial" w:cs="Arial"/>
                <w:sz w:val="16"/>
              </w:rPr>
            </w:pPr>
            <w:r>
              <w:rPr>
                <w:rFonts w:ascii="Arial" w:hAnsi="Arial" w:cs="Arial"/>
                <w:sz w:val="16"/>
              </w:rPr>
              <w:t>*Boolean</w:t>
            </w:r>
          </w:p>
        </w:tc>
        <w:tc>
          <w:tcPr>
            <w:tcW w:w="990" w:type="dxa"/>
          </w:tcPr>
          <w:p w:rsidR="00FC34BE" w:rsidRDefault="00A65996" w:rsidP="00A65996">
            <w:pPr>
              <w:spacing w:before="60"/>
              <w:jc w:val="center"/>
              <w:rPr>
                <w:rFonts w:ascii="Arial" w:hAnsi="Arial" w:cs="Arial"/>
                <w:sz w:val="16"/>
              </w:rPr>
            </w:pPr>
            <w:r>
              <w:rPr>
                <w:rFonts w:ascii="Arial" w:hAnsi="Arial" w:cs="Arial"/>
                <w:sz w:val="16"/>
              </w:rPr>
              <w:t>FALSE</w:t>
            </w:r>
          </w:p>
        </w:tc>
        <w:tc>
          <w:tcPr>
            <w:tcW w:w="990" w:type="dxa"/>
          </w:tcPr>
          <w:p w:rsidR="00FC34BE" w:rsidRDefault="00A65996" w:rsidP="00A65996">
            <w:pPr>
              <w:spacing w:before="60"/>
              <w:jc w:val="center"/>
              <w:rPr>
                <w:rFonts w:ascii="Arial" w:hAnsi="Arial" w:cs="Arial"/>
                <w:sz w:val="16"/>
              </w:rPr>
            </w:pPr>
            <w:r>
              <w:rPr>
                <w:rFonts w:ascii="Arial" w:hAnsi="Arial" w:cs="Arial"/>
                <w:sz w:val="16"/>
              </w:rPr>
              <w:t>TRUE</w:t>
            </w:r>
          </w:p>
        </w:tc>
        <w:tc>
          <w:tcPr>
            <w:tcW w:w="990" w:type="dxa"/>
          </w:tcPr>
          <w:p w:rsidR="00FC34BE" w:rsidRDefault="00FC34BE" w:rsidP="00A65996">
            <w:pPr>
              <w:spacing w:before="60"/>
              <w:jc w:val="center"/>
              <w:rPr>
                <w:rFonts w:ascii="Arial" w:hAnsi="Arial" w:cs="Arial"/>
                <w:sz w:val="16"/>
              </w:rPr>
            </w:pPr>
            <w:r>
              <w:rPr>
                <w:rFonts w:ascii="Arial" w:hAnsi="Arial" w:cs="Arial"/>
                <w:sz w:val="16"/>
              </w:rPr>
              <w:t>N/A</w:t>
            </w:r>
          </w:p>
        </w:tc>
      </w:tr>
      <w:tr w:rsidR="00FC34BE" w:rsidTr="00A65996">
        <w:trPr>
          <w:trHeight w:val="310"/>
        </w:trPr>
        <w:tc>
          <w:tcPr>
            <w:tcW w:w="1779" w:type="dxa"/>
          </w:tcPr>
          <w:p w:rsidR="00FC34BE" w:rsidRDefault="00FC34BE" w:rsidP="00A65996">
            <w:pPr>
              <w:spacing w:before="60"/>
              <w:rPr>
                <w:rFonts w:ascii="Arial" w:hAnsi="Arial" w:cs="Arial"/>
                <w:b/>
                <w:bCs/>
                <w:sz w:val="16"/>
              </w:rPr>
            </w:pPr>
            <w:r>
              <w:rPr>
                <w:rFonts w:ascii="Arial" w:hAnsi="Arial" w:cs="Arial"/>
                <w:b/>
                <w:bCs/>
                <w:sz w:val="16"/>
              </w:rPr>
              <w:t>Return Value</w:t>
            </w:r>
          </w:p>
        </w:tc>
        <w:tc>
          <w:tcPr>
            <w:tcW w:w="3819" w:type="dxa"/>
          </w:tcPr>
          <w:p w:rsidR="00FC34BE" w:rsidRDefault="00FC34BE" w:rsidP="00A65996">
            <w:pPr>
              <w:spacing w:before="60"/>
              <w:rPr>
                <w:rFonts w:ascii="Arial" w:hAnsi="Arial" w:cs="Arial"/>
                <w:sz w:val="16"/>
              </w:rPr>
            </w:pPr>
            <w:r>
              <w:rPr>
                <w:rFonts w:ascii="Arial" w:hAnsi="Arial" w:cs="Arial"/>
                <w:sz w:val="16"/>
              </w:rPr>
              <w:t>None</w:t>
            </w:r>
          </w:p>
        </w:tc>
        <w:tc>
          <w:tcPr>
            <w:tcW w:w="1350" w:type="dxa"/>
          </w:tcPr>
          <w:p w:rsidR="00FC34BE" w:rsidRDefault="00FC34BE" w:rsidP="00A65996">
            <w:pPr>
              <w:spacing w:before="60"/>
              <w:rPr>
                <w:rFonts w:ascii="Arial" w:hAnsi="Arial" w:cs="Arial"/>
                <w:sz w:val="16"/>
              </w:rPr>
            </w:pPr>
          </w:p>
        </w:tc>
        <w:tc>
          <w:tcPr>
            <w:tcW w:w="990" w:type="dxa"/>
          </w:tcPr>
          <w:p w:rsidR="00FC34BE" w:rsidRDefault="00FC34BE" w:rsidP="00A65996">
            <w:pPr>
              <w:spacing w:before="60"/>
              <w:rPr>
                <w:rFonts w:ascii="Arial" w:hAnsi="Arial" w:cs="Arial"/>
                <w:sz w:val="16"/>
              </w:rPr>
            </w:pPr>
          </w:p>
        </w:tc>
        <w:tc>
          <w:tcPr>
            <w:tcW w:w="990" w:type="dxa"/>
          </w:tcPr>
          <w:p w:rsidR="00FC34BE" w:rsidRDefault="00FC34BE" w:rsidP="00A65996">
            <w:pPr>
              <w:spacing w:before="60"/>
              <w:rPr>
                <w:rFonts w:ascii="Arial" w:hAnsi="Arial" w:cs="Arial"/>
                <w:sz w:val="16"/>
              </w:rPr>
            </w:pPr>
          </w:p>
        </w:tc>
        <w:tc>
          <w:tcPr>
            <w:tcW w:w="990" w:type="dxa"/>
          </w:tcPr>
          <w:p w:rsidR="00FC34BE" w:rsidRDefault="00FC34BE" w:rsidP="00A65996">
            <w:pPr>
              <w:spacing w:before="60"/>
              <w:rPr>
                <w:rFonts w:ascii="Arial" w:hAnsi="Arial" w:cs="Arial"/>
                <w:sz w:val="16"/>
              </w:rPr>
            </w:pPr>
          </w:p>
        </w:tc>
      </w:tr>
    </w:tbl>
    <w:p w:rsidR="006144A4" w:rsidRDefault="00FC34BE" w:rsidP="00A65996">
      <w:pPr>
        <w:pStyle w:val="Heading4"/>
      </w:pPr>
      <w:r>
        <w:lastRenderedPageBreak/>
        <w:t>Description</w:t>
      </w:r>
    </w:p>
    <w:bookmarkStart w:id="2" w:name="_GoBack"/>
    <w:p w:rsidR="00A65996" w:rsidRDefault="00FA1C94" w:rsidP="00A65996">
      <w:pPr>
        <w:jc w:val="center"/>
      </w:pPr>
      <w:r>
        <w:object w:dxaOrig="7156" w:dyaOrig="118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28.7pt;height:541.85pt" o:ole="">
            <v:imagedata r:id="rId9" o:title=""/>
          </v:shape>
          <o:OLEObject Type="Embed" ProgID="Visio.Drawing.11" ShapeID="_x0000_i1032" DrawAspect="Content" ObjectID="_1456315516" r:id="rId10"/>
        </w:object>
      </w:r>
      <w:bookmarkEnd w:id="2"/>
    </w:p>
    <w:p w:rsidR="00A65996" w:rsidRDefault="00A65996">
      <w:pPr>
        <w:spacing w:after="0"/>
      </w:pPr>
      <w:r>
        <w:br w:type="page"/>
      </w:r>
    </w:p>
    <w:p w:rsidR="00A65996" w:rsidRDefault="00A65996" w:rsidP="00A65996">
      <w:pPr>
        <w:pStyle w:val="Heading3"/>
      </w:pPr>
      <w:r>
        <w:lastRenderedPageBreak/>
        <w:t>Arbiter Priority</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3819"/>
        <w:gridCol w:w="1350"/>
        <w:gridCol w:w="990"/>
        <w:gridCol w:w="990"/>
        <w:gridCol w:w="990"/>
      </w:tblGrid>
      <w:tr w:rsidR="00A65996" w:rsidTr="00A65996">
        <w:trPr>
          <w:trHeight w:val="310"/>
        </w:trPr>
        <w:tc>
          <w:tcPr>
            <w:tcW w:w="1779" w:type="dxa"/>
          </w:tcPr>
          <w:p w:rsidR="00A65996" w:rsidRDefault="00A65996" w:rsidP="00A65996">
            <w:pPr>
              <w:spacing w:before="60"/>
              <w:rPr>
                <w:rFonts w:ascii="Arial" w:hAnsi="Arial" w:cs="Arial"/>
                <w:b/>
                <w:bCs/>
                <w:sz w:val="16"/>
              </w:rPr>
            </w:pPr>
            <w:r>
              <w:rPr>
                <w:rFonts w:ascii="Arial" w:hAnsi="Arial" w:cs="Arial"/>
                <w:b/>
                <w:bCs/>
                <w:sz w:val="16"/>
              </w:rPr>
              <w:t>Function Name</w:t>
            </w:r>
          </w:p>
        </w:tc>
        <w:tc>
          <w:tcPr>
            <w:tcW w:w="3819" w:type="dxa"/>
          </w:tcPr>
          <w:p w:rsidR="00A65996" w:rsidRDefault="00A65996" w:rsidP="00A65996">
            <w:pPr>
              <w:spacing w:before="60"/>
              <w:rPr>
                <w:rFonts w:ascii="Arial" w:hAnsi="Arial" w:cs="Arial"/>
                <w:sz w:val="16"/>
              </w:rPr>
            </w:pPr>
            <w:proofErr w:type="spellStart"/>
            <w:r w:rsidRPr="00A65996">
              <w:rPr>
                <w:rFonts w:ascii="Arial" w:hAnsi="Arial" w:cs="Arial"/>
                <w:sz w:val="16"/>
              </w:rPr>
              <w:t>ArbiterPriority</w:t>
            </w:r>
            <w:proofErr w:type="spellEnd"/>
          </w:p>
        </w:tc>
        <w:tc>
          <w:tcPr>
            <w:tcW w:w="1350" w:type="dxa"/>
            <w:shd w:val="pct30" w:color="FFFF00" w:fill="auto"/>
          </w:tcPr>
          <w:p w:rsidR="00A65996" w:rsidRDefault="00A65996" w:rsidP="00A65996">
            <w:pPr>
              <w:spacing w:before="60"/>
              <w:jc w:val="center"/>
              <w:rPr>
                <w:rFonts w:ascii="Arial" w:hAnsi="Arial" w:cs="Arial"/>
                <w:sz w:val="16"/>
              </w:rPr>
            </w:pPr>
            <w:r>
              <w:rPr>
                <w:rFonts w:ascii="Arial" w:hAnsi="Arial" w:cs="Arial"/>
                <w:sz w:val="16"/>
              </w:rPr>
              <w:t>Type</w:t>
            </w:r>
          </w:p>
        </w:tc>
        <w:tc>
          <w:tcPr>
            <w:tcW w:w="990" w:type="dxa"/>
            <w:shd w:val="pct30" w:color="FFFF00" w:fill="auto"/>
          </w:tcPr>
          <w:p w:rsidR="00A65996" w:rsidRDefault="00A65996" w:rsidP="00A65996">
            <w:pPr>
              <w:spacing w:before="60"/>
              <w:jc w:val="center"/>
              <w:rPr>
                <w:rFonts w:ascii="Arial" w:hAnsi="Arial" w:cs="Arial"/>
                <w:sz w:val="16"/>
              </w:rPr>
            </w:pPr>
            <w:r>
              <w:rPr>
                <w:rFonts w:ascii="Arial" w:hAnsi="Arial" w:cs="Arial"/>
                <w:sz w:val="16"/>
              </w:rPr>
              <w:t>Min</w:t>
            </w:r>
          </w:p>
        </w:tc>
        <w:tc>
          <w:tcPr>
            <w:tcW w:w="990" w:type="dxa"/>
            <w:shd w:val="pct30" w:color="FFFF00" w:fill="auto"/>
          </w:tcPr>
          <w:p w:rsidR="00A65996" w:rsidRDefault="00A65996" w:rsidP="00A65996">
            <w:pPr>
              <w:spacing w:before="60"/>
              <w:jc w:val="center"/>
              <w:rPr>
                <w:rFonts w:ascii="Arial" w:hAnsi="Arial" w:cs="Arial"/>
                <w:sz w:val="16"/>
              </w:rPr>
            </w:pPr>
            <w:r>
              <w:rPr>
                <w:rFonts w:ascii="Arial" w:hAnsi="Arial" w:cs="Arial"/>
                <w:sz w:val="16"/>
              </w:rPr>
              <w:t>Max</w:t>
            </w:r>
          </w:p>
        </w:tc>
        <w:tc>
          <w:tcPr>
            <w:tcW w:w="990" w:type="dxa"/>
            <w:shd w:val="pct30" w:color="FFFF00" w:fill="auto"/>
          </w:tcPr>
          <w:p w:rsidR="00A65996" w:rsidRDefault="00A65996" w:rsidP="00A65996">
            <w:pPr>
              <w:spacing w:before="60"/>
              <w:jc w:val="center"/>
              <w:rPr>
                <w:rFonts w:ascii="Arial" w:hAnsi="Arial" w:cs="Arial"/>
                <w:sz w:val="16"/>
              </w:rPr>
            </w:pPr>
            <w:r>
              <w:rPr>
                <w:rFonts w:ascii="Arial" w:hAnsi="Arial" w:cs="Arial"/>
                <w:sz w:val="16"/>
              </w:rPr>
              <w:t>UT Tolerance</w:t>
            </w:r>
          </w:p>
        </w:tc>
      </w:tr>
      <w:tr w:rsidR="00A65996" w:rsidTr="00A65996">
        <w:trPr>
          <w:trHeight w:val="121"/>
        </w:trPr>
        <w:tc>
          <w:tcPr>
            <w:tcW w:w="1779" w:type="dxa"/>
          </w:tcPr>
          <w:p w:rsidR="00A65996" w:rsidRDefault="00A65996" w:rsidP="00A65996">
            <w:pPr>
              <w:spacing w:before="60"/>
              <w:rPr>
                <w:rFonts w:ascii="Arial" w:hAnsi="Arial" w:cs="Arial"/>
                <w:b/>
                <w:bCs/>
                <w:sz w:val="16"/>
              </w:rPr>
            </w:pPr>
            <w:r>
              <w:rPr>
                <w:rFonts w:ascii="Arial" w:hAnsi="Arial" w:cs="Arial"/>
                <w:b/>
                <w:bCs/>
                <w:sz w:val="16"/>
              </w:rPr>
              <w:t xml:space="preserve">Arguments Passed </w:t>
            </w:r>
          </w:p>
        </w:tc>
        <w:tc>
          <w:tcPr>
            <w:tcW w:w="3819" w:type="dxa"/>
          </w:tcPr>
          <w:p w:rsidR="00A65996" w:rsidRDefault="00D552DA" w:rsidP="00A65996">
            <w:pPr>
              <w:spacing w:before="60"/>
              <w:rPr>
                <w:rFonts w:ascii="Arial" w:hAnsi="Arial" w:cs="Arial"/>
                <w:sz w:val="16"/>
              </w:rPr>
            </w:pPr>
            <w:r w:rsidRPr="00D552DA">
              <w:rPr>
                <w:rFonts w:ascii="Arial" w:hAnsi="Arial" w:cs="Arial"/>
                <w:sz w:val="16"/>
              </w:rPr>
              <w:t>VehSpd_Kph_T_f32</w:t>
            </w:r>
          </w:p>
        </w:tc>
        <w:tc>
          <w:tcPr>
            <w:tcW w:w="1350" w:type="dxa"/>
          </w:tcPr>
          <w:p w:rsidR="00A65996" w:rsidRDefault="00D552DA" w:rsidP="00A65996">
            <w:pPr>
              <w:spacing w:before="60"/>
              <w:jc w:val="center"/>
              <w:rPr>
                <w:rFonts w:ascii="Arial" w:hAnsi="Arial" w:cs="Arial"/>
                <w:sz w:val="16"/>
              </w:rPr>
            </w:pPr>
            <w:r>
              <w:rPr>
                <w:rFonts w:ascii="Arial" w:hAnsi="Arial" w:cs="Arial"/>
                <w:sz w:val="16"/>
              </w:rPr>
              <w:t>Float32</w:t>
            </w:r>
          </w:p>
        </w:tc>
        <w:tc>
          <w:tcPr>
            <w:tcW w:w="990" w:type="dxa"/>
          </w:tcPr>
          <w:p w:rsidR="00A65996" w:rsidRDefault="00D552DA" w:rsidP="00A65996">
            <w:pPr>
              <w:spacing w:before="60"/>
              <w:jc w:val="center"/>
              <w:rPr>
                <w:rFonts w:ascii="Arial" w:hAnsi="Arial" w:cs="Arial"/>
                <w:sz w:val="16"/>
              </w:rPr>
            </w:pPr>
            <w:r>
              <w:rPr>
                <w:rFonts w:ascii="Arial" w:hAnsi="Arial" w:cs="Arial"/>
                <w:sz w:val="16"/>
              </w:rPr>
              <w:t>0</w:t>
            </w:r>
          </w:p>
        </w:tc>
        <w:tc>
          <w:tcPr>
            <w:tcW w:w="990" w:type="dxa"/>
          </w:tcPr>
          <w:p w:rsidR="00A65996" w:rsidRDefault="00D552DA" w:rsidP="00A65996">
            <w:pPr>
              <w:spacing w:before="60"/>
              <w:jc w:val="center"/>
              <w:rPr>
                <w:rFonts w:ascii="Arial" w:hAnsi="Arial" w:cs="Arial"/>
                <w:sz w:val="16"/>
              </w:rPr>
            </w:pPr>
            <w:r>
              <w:rPr>
                <w:rFonts w:ascii="Arial" w:hAnsi="Arial" w:cs="Arial"/>
                <w:sz w:val="16"/>
              </w:rPr>
              <w:t>511</w:t>
            </w:r>
          </w:p>
        </w:tc>
        <w:tc>
          <w:tcPr>
            <w:tcW w:w="990" w:type="dxa"/>
          </w:tcPr>
          <w:p w:rsidR="00A65996" w:rsidRDefault="00D552DA" w:rsidP="00A65996">
            <w:pPr>
              <w:spacing w:before="60"/>
              <w:jc w:val="center"/>
              <w:rPr>
                <w:rFonts w:ascii="Arial" w:hAnsi="Arial" w:cs="Arial"/>
                <w:sz w:val="16"/>
              </w:rPr>
            </w:pPr>
            <w:r>
              <w:rPr>
                <w:rFonts w:ascii="Arial" w:hAnsi="Arial" w:cs="Arial"/>
                <w:sz w:val="16"/>
              </w:rPr>
              <w:t>N/A</w:t>
            </w:r>
          </w:p>
        </w:tc>
      </w:tr>
      <w:tr w:rsidR="00D552DA" w:rsidTr="00A65996">
        <w:trPr>
          <w:trHeight w:val="302"/>
        </w:trPr>
        <w:tc>
          <w:tcPr>
            <w:tcW w:w="1779" w:type="dxa"/>
          </w:tcPr>
          <w:p w:rsidR="00D552DA" w:rsidRDefault="00D552DA" w:rsidP="00A65996">
            <w:pPr>
              <w:spacing w:before="60"/>
              <w:rPr>
                <w:rFonts w:ascii="Arial" w:hAnsi="Arial" w:cs="Arial"/>
                <w:b/>
                <w:bCs/>
                <w:sz w:val="16"/>
              </w:rPr>
            </w:pPr>
          </w:p>
        </w:tc>
        <w:tc>
          <w:tcPr>
            <w:tcW w:w="3819" w:type="dxa"/>
          </w:tcPr>
          <w:p w:rsidR="00D552DA" w:rsidRDefault="00D552DA" w:rsidP="00A65996">
            <w:pPr>
              <w:spacing w:before="60"/>
              <w:rPr>
                <w:rFonts w:ascii="Arial" w:hAnsi="Arial" w:cs="Arial"/>
                <w:sz w:val="16"/>
              </w:rPr>
            </w:pPr>
            <w:proofErr w:type="spellStart"/>
            <w:r w:rsidRPr="00D552DA">
              <w:rPr>
                <w:rFonts w:ascii="Arial" w:hAnsi="Arial" w:cs="Arial"/>
                <w:sz w:val="16"/>
              </w:rPr>
              <w:t>DSTCmdActive_Cnt_T_lgc</w:t>
            </w:r>
            <w:proofErr w:type="spellEnd"/>
          </w:p>
        </w:tc>
        <w:tc>
          <w:tcPr>
            <w:tcW w:w="1350" w:type="dxa"/>
          </w:tcPr>
          <w:p w:rsidR="00D552DA" w:rsidRDefault="00D552DA" w:rsidP="00A65996">
            <w:pPr>
              <w:spacing w:before="60"/>
              <w:jc w:val="center"/>
              <w:rPr>
                <w:rFonts w:ascii="Arial" w:hAnsi="Arial" w:cs="Arial"/>
                <w:sz w:val="16"/>
              </w:rPr>
            </w:pPr>
            <w:r>
              <w:rPr>
                <w:rFonts w:ascii="Arial" w:hAnsi="Arial" w:cs="Arial"/>
                <w:sz w:val="16"/>
              </w:rPr>
              <w:t>Boolean</w:t>
            </w:r>
          </w:p>
        </w:tc>
        <w:tc>
          <w:tcPr>
            <w:tcW w:w="990" w:type="dxa"/>
          </w:tcPr>
          <w:p w:rsidR="00D552DA" w:rsidRDefault="00D552DA" w:rsidP="00A65996">
            <w:pPr>
              <w:spacing w:before="60"/>
              <w:jc w:val="center"/>
              <w:rPr>
                <w:rFonts w:ascii="Arial" w:hAnsi="Arial" w:cs="Arial"/>
                <w:sz w:val="16"/>
              </w:rPr>
            </w:pPr>
            <w:r>
              <w:rPr>
                <w:rFonts w:ascii="Arial" w:hAnsi="Arial" w:cs="Arial"/>
                <w:sz w:val="16"/>
              </w:rPr>
              <w:t>FALSE</w:t>
            </w:r>
          </w:p>
        </w:tc>
        <w:tc>
          <w:tcPr>
            <w:tcW w:w="990" w:type="dxa"/>
          </w:tcPr>
          <w:p w:rsidR="00D552DA" w:rsidRDefault="00D552DA" w:rsidP="00A65996">
            <w:pPr>
              <w:spacing w:before="60"/>
              <w:jc w:val="center"/>
              <w:rPr>
                <w:rFonts w:ascii="Arial" w:hAnsi="Arial" w:cs="Arial"/>
                <w:sz w:val="16"/>
              </w:rPr>
            </w:pPr>
            <w:r>
              <w:rPr>
                <w:rFonts w:ascii="Arial" w:hAnsi="Arial" w:cs="Arial"/>
                <w:sz w:val="16"/>
              </w:rPr>
              <w:t>TRUE</w:t>
            </w:r>
          </w:p>
        </w:tc>
        <w:tc>
          <w:tcPr>
            <w:tcW w:w="990" w:type="dxa"/>
          </w:tcPr>
          <w:p w:rsidR="00D552DA" w:rsidRDefault="00D552DA" w:rsidP="00A65996">
            <w:pPr>
              <w:spacing w:before="60"/>
              <w:jc w:val="center"/>
              <w:rPr>
                <w:rFonts w:ascii="Arial" w:hAnsi="Arial" w:cs="Arial"/>
                <w:sz w:val="16"/>
              </w:rPr>
            </w:pPr>
            <w:r>
              <w:rPr>
                <w:rFonts w:ascii="Arial" w:hAnsi="Arial" w:cs="Arial"/>
                <w:sz w:val="16"/>
              </w:rPr>
              <w:t>N/A</w:t>
            </w:r>
          </w:p>
        </w:tc>
      </w:tr>
      <w:tr w:rsidR="00D552DA" w:rsidTr="00A65996">
        <w:trPr>
          <w:trHeight w:val="310"/>
        </w:trPr>
        <w:tc>
          <w:tcPr>
            <w:tcW w:w="1779" w:type="dxa"/>
          </w:tcPr>
          <w:p w:rsidR="00D552DA" w:rsidRDefault="00D552DA" w:rsidP="00A65996">
            <w:pPr>
              <w:spacing w:before="60"/>
              <w:rPr>
                <w:rFonts w:ascii="Arial" w:hAnsi="Arial" w:cs="Arial"/>
                <w:b/>
                <w:bCs/>
                <w:sz w:val="16"/>
              </w:rPr>
            </w:pPr>
          </w:p>
        </w:tc>
        <w:tc>
          <w:tcPr>
            <w:tcW w:w="3819" w:type="dxa"/>
          </w:tcPr>
          <w:p w:rsidR="00D552DA" w:rsidRDefault="00D552DA" w:rsidP="00A65996">
            <w:pPr>
              <w:spacing w:before="60"/>
              <w:rPr>
                <w:rFonts w:ascii="Arial" w:hAnsi="Arial" w:cs="Arial"/>
                <w:sz w:val="16"/>
              </w:rPr>
            </w:pPr>
            <w:proofErr w:type="spellStart"/>
            <w:r w:rsidRPr="00D552DA">
              <w:rPr>
                <w:rFonts w:ascii="Arial" w:hAnsi="Arial" w:cs="Arial"/>
                <w:sz w:val="16"/>
              </w:rPr>
              <w:t>PPPACmdActive_Cnt_T_lgc</w:t>
            </w:r>
            <w:proofErr w:type="spellEnd"/>
          </w:p>
        </w:tc>
        <w:tc>
          <w:tcPr>
            <w:tcW w:w="1350" w:type="dxa"/>
          </w:tcPr>
          <w:p w:rsidR="00D552DA" w:rsidRDefault="00D552DA" w:rsidP="00A65996">
            <w:pPr>
              <w:spacing w:before="60"/>
              <w:jc w:val="center"/>
              <w:rPr>
                <w:rFonts w:ascii="Arial" w:hAnsi="Arial" w:cs="Arial"/>
                <w:sz w:val="16"/>
              </w:rPr>
            </w:pPr>
            <w:r>
              <w:rPr>
                <w:rFonts w:ascii="Arial" w:hAnsi="Arial" w:cs="Arial"/>
                <w:sz w:val="16"/>
              </w:rPr>
              <w:t>Boolean</w:t>
            </w:r>
          </w:p>
        </w:tc>
        <w:tc>
          <w:tcPr>
            <w:tcW w:w="990" w:type="dxa"/>
          </w:tcPr>
          <w:p w:rsidR="00D552DA" w:rsidRDefault="00D552DA" w:rsidP="00A65996">
            <w:pPr>
              <w:spacing w:before="60"/>
              <w:jc w:val="center"/>
              <w:rPr>
                <w:rFonts w:ascii="Arial" w:hAnsi="Arial" w:cs="Arial"/>
                <w:sz w:val="16"/>
              </w:rPr>
            </w:pPr>
            <w:r>
              <w:rPr>
                <w:rFonts w:ascii="Arial" w:hAnsi="Arial" w:cs="Arial"/>
                <w:sz w:val="16"/>
              </w:rPr>
              <w:t>FALSE</w:t>
            </w:r>
          </w:p>
        </w:tc>
        <w:tc>
          <w:tcPr>
            <w:tcW w:w="990" w:type="dxa"/>
          </w:tcPr>
          <w:p w:rsidR="00D552DA" w:rsidRDefault="00D552DA" w:rsidP="00A65996">
            <w:pPr>
              <w:spacing w:before="60"/>
              <w:jc w:val="center"/>
              <w:rPr>
                <w:rFonts w:ascii="Arial" w:hAnsi="Arial" w:cs="Arial"/>
                <w:sz w:val="16"/>
              </w:rPr>
            </w:pPr>
            <w:r>
              <w:rPr>
                <w:rFonts w:ascii="Arial" w:hAnsi="Arial" w:cs="Arial"/>
                <w:sz w:val="16"/>
              </w:rPr>
              <w:t>TRUE</w:t>
            </w:r>
          </w:p>
        </w:tc>
        <w:tc>
          <w:tcPr>
            <w:tcW w:w="990" w:type="dxa"/>
          </w:tcPr>
          <w:p w:rsidR="00D552DA" w:rsidRDefault="00D552DA" w:rsidP="00A65996">
            <w:pPr>
              <w:spacing w:before="60"/>
              <w:jc w:val="center"/>
              <w:rPr>
                <w:rFonts w:ascii="Arial" w:hAnsi="Arial" w:cs="Arial"/>
                <w:sz w:val="16"/>
              </w:rPr>
            </w:pPr>
            <w:r>
              <w:rPr>
                <w:rFonts w:ascii="Arial" w:hAnsi="Arial" w:cs="Arial"/>
                <w:sz w:val="16"/>
              </w:rPr>
              <w:t>N/A</w:t>
            </w:r>
          </w:p>
        </w:tc>
      </w:tr>
      <w:tr w:rsidR="00D552DA" w:rsidTr="00A65996">
        <w:trPr>
          <w:trHeight w:val="310"/>
        </w:trPr>
        <w:tc>
          <w:tcPr>
            <w:tcW w:w="1779" w:type="dxa"/>
          </w:tcPr>
          <w:p w:rsidR="00D552DA" w:rsidRDefault="00D552DA" w:rsidP="00A65996">
            <w:pPr>
              <w:spacing w:before="60"/>
              <w:rPr>
                <w:rFonts w:ascii="Arial" w:hAnsi="Arial" w:cs="Arial"/>
                <w:b/>
                <w:bCs/>
                <w:sz w:val="16"/>
              </w:rPr>
            </w:pPr>
          </w:p>
        </w:tc>
        <w:tc>
          <w:tcPr>
            <w:tcW w:w="3819" w:type="dxa"/>
          </w:tcPr>
          <w:p w:rsidR="00D552DA" w:rsidRDefault="00D552DA" w:rsidP="00A65996">
            <w:pPr>
              <w:spacing w:before="60"/>
              <w:rPr>
                <w:rFonts w:ascii="Arial" w:hAnsi="Arial" w:cs="Arial"/>
                <w:sz w:val="16"/>
              </w:rPr>
            </w:pPr>
            <w:proofErr w:type="spellStart"/>
            <w:r w:rsidRPr="00D552DA">
              <w:rPr>
                <w:rFonts w:ascii="Arial" w:hAnsi="Arial" w:cs="Arial"/>
                <w:sz w:val="16"/>
              </w:rPr>
              <w:t>HaLFCmdActive_Cnt_T_lgc</w:t>
            </w:r>
            <w:proofErr w:type="spellEnd"/>
          </w:p>
        </w:tc>
        <w:tc>
          <w:tcPr>
            <w:tcW w:w="1350" w:type="dxa"/>
          </w:tcPr>
          <w:p w:rsidR="00D552DA" w:rsidRDefault="00D552DA" w:rsidP="00A65996">
            <w:pPr>
              <w:spacing w:before="60"/>
              <w:jc w:val="center"/>
              <w:rPr>
                <w:rFonts w:ascii="Arial" w:hAnsi="Arial" w:cs="Arial"/>
                <w:sz w:val="16"/>
              </w:rPr>
            </w:pPr>
            <w:r>
              <w:rPr>
                <w:rFonts w:ascii="Arial" w:hAnsi="Arial" w:cs="Arial"/>
                <w:sz w:val="16"/>
              </w:rPr>
              <w:t>Boolean</w:t>
            </w:r>
          </w:p>
        </w:tc>
        <w:tc>
          <w:tcPr>
            <w:tcW w:w="990" w:type="dxa"/>
          </w:tcPr>
          <w:p w:rsidR="00D552DA" w:rsidRDefault="00D552DA" w:rsidP="00A65996">
            <w:pPr>
              <w:spacing w:before="60"/>
              <w:jc w:val="center"/>
              <w:rPr>
                <w:rFonts w:ascii="Arial" w:hAnsi="Arial" w:cs="Arial"/>
                <w:sz w:val="16"/>
              </w:rPr>
            </w:pPr>
            <w:r>
              <w:rPr>
                <w:rFonts w:ascii="Arial" w:hAnsi="Arial" w:cs="Arial"/>
                <w:sz w:val="16"/>
              </w:rPr>
              <w:t>FALSE</w:t>
            </w:r>
          </w:p>
        </w:tc>
        <w:tc>
          <w:tcPr>
            <w:tcW w:w="990" w:type="dxa"/>
          </w:tcPr>
          <w:p w:rsidR="00D552DA" w:rsidRDefault="00D552DA" w:rsidP="00A65996">
            <w:pPr>
              <w:spacing w:before="60"/>
              <w:jc w:val="center"/>
              <w:rPr>
                <w:rFonts w:ascii="Arial" w:hAnsi="Arial" w:cs="Arial"/>
                <w:sz w:val="16"/>
              </w:rPr>
            </w:pPr>
            <w:r>
              <w:rPr>
                <w:rFonts w:ascii="Arial" w:hAnsi="Arial" w:cs="Arial"/>
                <w:sz w:val="16"/>
              </w:rPr>
              <w:t>TRUE</w:t>
            </w:r>
          </w:p>
        </w:tc>
        <w:tc>
          <w:tcPr>
            <w:tcW w:w="990" w:type="dxa"/>
          </w:tcPr>
          <w:p w:rsidR="00D552DA" w:rsidRDefault="00D552DA" w:rsidP="00A65996">
            <w:pPr>
              <w:spacing w:before="60"/>
              <w:jc w:val="center"/>
              <w:rPr>
                <w:rFonts w:ascii="Arial" w:hAnsi="Arial" w:cs="Arial"/>
                <w:sz w:val="16"/>
              </w:rPr>
            </w:pPr>
            <w:r>
              <w:rPr>
                <w:rFonts w:ascii="Arial" w:hAnsi="Arial" w:cs="Arial"/>
                <w:sz w:val="16"/>
              </w:rPr>
              <w:t>N/A</w:t>
            </w:r>
          </w:p>
        </w:tc>
      </w:tr>
      <w:tr w:rsidR="00D552DA" w:rsidTr="00A65996">
        <w:trPr>
          <w:trHeight w:val="310"/>
        </w:trPr>
        <w:tc>
          <w:tcPr>
            <w:tcW w:w="1779" w:type="dxa"/>
          </w:tcPr>
          <w:p w:rsidR="00D552DA" w:rsidRDefault="00D552DA" w:rsidP="00A65996">
            <w:pPr>
              <w:spacing w:before="60"/>
              <w:rPr>
                <w:rFonts w:ascii="Arial" w:hAnsi="Arial" w:cs="Arial"/>
                <w:b/>
                <w:bCs/>
                <w:sz w:val="16"/>
              </w:rPr>
            </w:pPr>
          </w:p>
        </w:tc>
        <w:tc>
          <w:tcPr>
            <w:tcW w:w="3819" w:type="dxa"/>
          </w:tcPr>
          <w:p w:rsidR="00D552DA" w:rsidRDefault="00D552DA" w:rsidP="00A65996">
            <w:pPr>
              <w:spacing w:before="60"/>
              <w:rPr>
                <w:rFonts w:ascii="Arial" w:hAnsi="Arial" w:cs="Arial"/>
                <w:sz w:val="16"/>
              </w:rPr>
            </w:pPr>
            <w:proofErr w:type="spellStart"/>
            <w:r w:rsidRPr="00D552DA">
              <w:rPr>
                <w:rFonts w:ascii="Arial" w:hAnsi="Arial" w:cs="Arial"/>
                <w:sz w:val="16"/>
              </w:rPr>
              <w:t>HaLFPriActive_Cnt_T_lgc</w:t>
            </w:r>
            <w:proofErr w:type="spellEnd"/>
          </w:p>
        </w:tc>
        <w:tc>
          <w:tcPr>
            <w:tcW w:w="1350" w:type="dxa"/>
          </w:tcPr>
          <w:p w:rsidR="00D552DA" w:rsidRDefault="00D552DA" w:rsidP="00A65996">
            <w:pPr>
              <w:spacing w:before="60"/>
              <w:jc w:val="center"/>
              <w:rPr>
                <w:rFonts w:ascii="Arial" w:hAnsi="Arial" w:cs="Arial"/>
                <w:sz w:val="16"/>
              </w:rPr>
            </w:pPr>
            <w:r>
              <w:rPr>
                <w:rFonts w:ascii="Arial" w:hAnsi="Arial" w:cs="Arial"/>
                <w:sz w:val="16"/>
              </w:rPr>
              <w:t>Boolean</w:t>
            </w:r>
          </w:p>
        </w:tc>
        <w:tc>
          <w:tcPr>
            <w:tcW w:w="990" w:type="dxa"/>
          </w:tcPr>
          <w:p w:rsidR="00D552DA" w:rsidRDefault="00D552DA" w:rsidP="00A65996">
            <w:pPr>
              <w:spacing w:before="60"/>
              <w:jc w:val="center"/>
              <w:rPr>
                <w:rFonts w:ascii="Arial" w:hAnsi="Arial" w:cs="Arial"/>
                <w:sz w:val="16"/>
              </w:rPr>
            </w:pPr>
            <w:r>
              <w:rPr>
                <w:rFonts w:ascii="Arial" w:hAnsi="Arial" w:cs="Arial"/>
                <w:sz w:val="16"/>
              </w:rPr>
              <w:t>FALSE</w:t>
            </w:r>
          </w:p>
        </w:tc>
        <w:tc>
          <w:tcPr>
            <w:tcW w:w="990" w:type="dxa"/>
          </w:tcPr>
          <w:p w:rsidR="00D552DA" w:rsidRDefault="00D552DA" w:rsidP="00A65996">
            <w:pPr>
              <w:spacing w:before="60"/>
              <w:jc w:val="center"/>
              <w:rPr>
                <w:rFonts w:ascii="Arial" w:hAnsi="Arial" w:cs="Arial"/>
                <w:sz w:val="16"/>
              </w:rPr>
            </w:pPr>
            <w:r>
              <w:rPr>
                <w:rFonts w:ascii="Arial" w:hAnsi="Arial" w:cs="Arial"/>
                <w:sz w:val="16"/>
              </w:rPr>
              <w:t>TRUE</w:t>
            </w:r>
          </w:p>
        </w:tc>
        <w:tc>
          <w:tcPr>
            <w:tcW w:w="990" w:type="dxa"/>
          </w:tcPr>
          <w:p w:rsidR="00D552DA" w:rsidRDefault="00D552DA" w:rsidP="00A65996">
            <w:pPr>
              <w:spacing w:before="60"/>
              <w:jc w:val="center"/>
              <w:rPr>
                <w:rFonts w:ascii="Arial" w:hAnsi="Arial" w:cs="Arial"/>
                <w:sz w:val="16"/>
              </w:rPr>
            </w:pPr>
            <w:r>
              <w:rPr>
                <w:rFonts w:ascii="Arial" w:hAnsi="Arial" w:cs="Arial"/>
                <w:sz w:val="16"/>
              </w:rPr>
              <w:t>N/A</w:t>
            </w:r>
          </w:p>
        </w:tc>
      </w:tr>
      <w:tr w:rsidR="00D552DA" w:rsidTr="00A65996">
        <w:trPr>
          <w:trHeight w:val="310"/>
        </w:trPr>
        <w:tc>
          <w:tcPr>
            <w:tcW w:w="1779" w:type="dxa"/>
          </w:tcPr>
          <w:p w:rsidR="00D552DA" w:rsidRDefault="00D552DA" w:rsidP="00A65996">
            <w:pPr>
              <w:spacing w:before="60"/>
              <w:rPr>
                <w:rFonts w:ascii="Arial" w:hAnsi="Arial" w:cs="Arial"/>
                <w:b/>
                <w:bCs/>
                <w:sz w:val="16"/>
              </w:rPr>
            </w:pPr>
          </w:p>
        </w:tc>
        <w:tc>
          <w:tcPr>
            <w:tcW w:w="3819" w:type="dxa"/>
          </w:tcPr>
          <w:p w:rsidR="00D552DA" w:rsidRDefault="00D552DA" w:rsidP="00A65996">
            <w:pPr>
              <w:spacing w:before="60"/>
              <w:rPr>
                <w:rFonts w:ascii="Arial" w:hAnsi="Arial" w:cs="Arial"/>
                <w:sz w:val="16"/>
              </w:rPr>
            </w:pPr>
            <w:proofErr w:type="spellStart"/>
            <w:r w:rsidRPr="00D552DA">
              <w:rPr>
                <w:rFonts w:ascii="Arial" w:hAnsi="Arial" w:cs="Arial"/>
                <w:sz w:val="16"/>
              </w:rPr>
              <w:t>PPPAPriActive_Cnt_T_lgc</w:t>
            </w:r>
            <w:proofErr w:type="spellEnd"/>
          </w:p>
        </w:tc>
        <w:tc>
          <w:tcPr>
            <w:tcW w:w="1350" w:type="dxa"/>
          </w:tcPr>
          <w:p w:rsidR="00D552DA" w:rsidRDefault="00D552DA" w:rsidP="00A65996">
            <w:pPr>
              <w:spacing w:before="60"/>
              <w:jc w:val="center"/>
              <w:rPr>
                <w:rFonts w:ascii="Arial" w:hAnsi="Arial" w:cs="Arial"/>
                <w:sz w:val="16"/>
              </w:rPr>
            </w:pPr>
            <w:r>
              <w:rPr>
                <w:rFonts w:ascii="Arial" w:hAnsi="Arial" w:cs="Arial"/>
                <w:sz w:val="16"/>
              </w:rPr>
              <w:t>Boolean</w:t>
            </w:r>
          </w:p>
        </w:tc>
        <w:tc>
          <w:tcPr>
            <w:tcW w:w="990" w:type="dxa"/>
          </w:tcPr>
          <w:p w:rsidR="00D552DA" w:rsidRDefault="00D552DA" w:rsidP="00A65996">
            <w:pPr>
              <w:spacing w:before="60"/>
              <w:jc w:val="center"/>
              <w:rPr>
                <w:rFonts w:ascii="Arial" w:hAnsi="Arial" w:cs="Arial"/>
                <w:sz w:val="16"/>
              </w:rPr>
            </w:pPr>
            <w:r>
              <w:rPr>
                <w:rFonts w:ascii="Arial" w:hAnsi="Arial" w:cs="Arial"/>
                <w:sz w:val="16"/>
              </w:rPr>
              <w:t>FALSE</w:t>
            </w:r>
          </w:p>
        </w:tc>
        <w:tc>
          <w:tcPr>
            <w:tcW w:w="990" w:type="dxa"/>
          </w:tcPr>
          <w:p w:rsidR="00D552DA" w:rsidRDefault="00D552DA" w:rsidP="00A65996">
            <w:pPr>
              <w:spacing w:before="60"/>
              <w:jc w:val="center"/>
              <w:rPr>
                <w:rFonts w:ascii="Arial" w:hAnsi="Arial" w:cs="Arial"/>
                <w:sz w:val="16"/>
              </w:rPr>
            </w:pPr>
            <w:r>
              <w:rPr>
                <w:rFonts w:ascii="Arial" w:hAnsi="Arial" w:cs="Arial"/>
                <w:sz w:val="16"/>
              </w:rPr>
              <w:t>TRUE</w:t>
            </w:r>
          </w:p>
        </w:tc>
        <w:tc>
          <w:tcPr>
            <w:tcW w:w="990" w:type="dxa"/>
          </w:tcPr>
          <w:p w:rsidR="00D552DA" w:rsidRDefault="00D552DA" w:rsidP="00A65996">
            <w:pPr>
              <w:spacing w:before="60"/>
              <w:jc w:val="center"/>
              <w:rPr>
                <w:rFonts w:ascii="Arial" w:hAnsi="Arial" w:cs="Arial"/>
                <w:sz w:val="16"/>
              </w:rPr>
            </w:pPr>
            <w:r>
              <w:rPr>
                <w:rFonts w:ascii="Arial" w:hAnsi="Arial" w:cs="Arial"/>
                <w:sz w:val="16"/>
              </w:rPr>
              <w:t>N/A</w:t>
            </w:r>
          </w:p>
        </w:tc>
      </w:tr>
      <w:tr w:rsidR="00D552DA" w:rsidTr="00A65996">
        <w:trPr>
          <w:trHeight w:val="310"/>
        </w:trPr>
        <w:tc>
          <w:tcPr>
            <w:tcW w:w="1779" w:type="dxa"/>
          </w:tcPr>
          <w:p w:rsidR="00D552DA" w:rsidRDefault="00D552DA" w:rsidP="00A65996">
            <w:pPr>
              <w:spacing w:before="60"/>
              <w:rPr>
                <w:rFonts w:ascii="Arial" w:hAnsi="Arial" w:cs="Arial"/>
                <w:b/>
                <w:bCs/>
                <w:sz w:val="16"/>
              </w:rPr>
            </w:pPr>
          </w:p>
        </w:tc>
        <w:tc>
          <w:tcPr>
            <w:tcW w:w="3819" w:type="dxa"/>
          </w:tcPr>
          <w:p w:rsidR="00D552DA" w:rsidRDefault="00D552DA" w:rsidP="00A65996">
            <w:pPr>
              <w:spacing w:before="60"/>
              <w:rPr>
                <w:rFonts w:ascii="Arial" w:hAnsi="Arial" w:cs="Arial"/>
                <w:sz w:val="16"/>
              </w:rPr>
            </w:pPr>
            <w:proofErr w:type="spellStart"/>
            <w:r w:rsidRPr="00D552DA">
              <w:rPr>
                <w:rFonts w:ascii="Arial" w:hAnsi="Arial" w:cs="Arial"/>
                <w:sz w:val="16"/>
              </w:rPr>
              <w:t>DSTPriActive_Cnt_T_lgc</w:t>
            </w:r>
            <w:proofErr w:type="spellEnd"/>
          </w:p>
        </w:tc>
        <w:tc>
          <w:tcPr>
            <w:tcW w:w="1350" w:type="dxa"/>
          </w:tcPr>
          <w:p w:rsidR="00D552DA" w:rsidRDefault="00D552DA" w:rsidP="00A65996">
            <w:pPr>
              <w:spacing w:before="60"/>
              <w:jc w:val="center"/>
              <w:rPr>
                <w:rFonts w:ascii="Arial" w:hAnsi="Arial" w:cs="Arial"/>
                <w:sz w:val="16"/>
              </w:rPr>
            </w:pPr>
            <w:proofErr w:type="spellStart"/>
            <w:r>
              <w:rPr>
                <w:rFonts w:ascii="Arial" w:hAnsi="Arial" w:cs="Arial"/>
                <w:sz w:val="16"/>
              </w:rPr>
              <w:t>boolean</w:t>
            </w:r>
            <w:proofErr w:type="spellEnd"/>
          </w:p>
        </w:tc>
        <w:tc>
          <w:tcPr>
            <w:tcW w:w="990" w:type="dxa"/>
          </w:tcPr>
          <w:p w:rsidR="00D552DA" w:rsidRDefault="00D552DA" w:rsidP="00A65996">
            <w:pPr>
              <w:spacing w:before="60"/>
              <w:jc w:val="center"/>
              <w:rPr>
                <w:rFonts w:ascii="Arial" w:hAnsi="Arial" w:cs="Arial"/>
                <w:sz w:val="16"/>
              </w:rPr>
            </w:pPr>
            <w:r>
              <w:rPr>
                <w:rFonts w:ascii="Arial" w:hAnsi="Arial" w:cs="Arial"/>
                <w:sz w:val="16"/>
              </w:rPr>
              <w:t>FALSE</w:t>
            </w:r>
          </w:p>
        </w:tc>
        <w:tc>
          <w:tcPr>
            <w:tcW w:w="990" w:type="dxa"/>
          </w:tcPr>
          <w:p w:rsidR="00D552DA" w:rsidRDefault="00D552DA" w:rsidP="00A65996">
            <w:pPr>
              <w:spacing w:before="60"/>
              <w:jc w:val="center"/>
              <w:rPr>
                <w:rFonts w:ascii="Arial" w:hAnsi="Arial" w:cs="Arial"/>
                <w:sz w:val="16"/>
              </w:rPr>
            </w:pPr>
            <w:r>
              <w:rPr>
                <w:rFonts w:ascii="Arial" w:hAnsi="Arial" w:cs="Arial"/>
                <w:sz w:val="16"/>
              </w:rPr>
              <w:t>TRUE</w:t>
            </w:r>
          </w:p>
        </w:tc>
        <w:tc>
          <w:tcPr>
            <w:tcW w:w="990" w:type="dxa"/>
          </w:tcPr>
          <w:p w:rsidR="00D552DA" w:rsidRDefault="00D552DA" w:rsidP="00A65996">
            <w:pPr>
              <w:spacing w:before="60"/>
              <w:jc w:val="center"/>
              <w:rPr>
                <w:rFonts w:ascii="Arial" w:hAnsi="Arial" w:cs="Arial"/>
                <w:sz w:val="16"/>
              </w:rPr>
            </w:pPr>
            <w:r>
              <w:rPr>
                <w:rFonts w:ascii="Arial" w:hAnsi="Arial" w:cs="Arial"/>
                <w:sz w:val="16"/>
              </w:rPr>
              <w:t>N/A</w:t>
            </w:r>
          </w:p>
        </w:tc>
      </w:tr>
      <w:tr w:rsidR="00D552DA" w:rsidTr="00A65996">
        <w:trPr>
          <w:trHeight w:val="310"/>
        </w:trPr>
        <w:tc>
          <w:tcPr>
            <w:tcW w:w="1779" w:type="dxa"/>
          </w:tcPr>
          <w:p w:rsidR="00D552DA" w:rsidRDefault="00D552DA" w:rsidP="00A65996">
            <w:pPr>
              <w:spacing w:before="60"/>
              <w:rPr>
                <w:rFonts w:ascii="Arial" w:hAnsi="Arial" w:cs="Arial"/>
                <w:b/>
                <w:bCs/>
                <w:sz w:val="16"/>
              </w:rPr>
            </w:pPr>
            <w:r>
              <w:rPr>
                <w:rFonts w:ascii="Arial" w:hAnsi="Arial" w:cs="Arial"/>
                <w:b/>
                <w:bCs/>
                <w:sz w:val="16"/>
              </w:rPr>
              <w:t>Return Value</w:t>
            </w:r>
          </w:p>
        </w:tc>
        <w:tc>
          <w:tcPr>
            <w:tcW w:w="3819" w:type="dxa"/>
          </w:tcPr>
          <w:p w:rsidR="00D552DA" w:rsidRDefault="00D552DA" w:rsidP="00A65996">
            <w:pPr>
              <w:spacing w:before="60"/>
              <w:rPr>
                <w:rFonts w:ascii="Arial" w:hAnsi="Arial" w:cs="Arial"/>
                <w:sz w:val="16"/>
              </w:rPr>
            </w:pPr>
            <w:r>
              <w:rPr>
                <w:rFonts w:ascii="Arial" w:hAnsi="Arial" w:cs="Arial"/>
                <w:sz w:val="16"/>
              </w:rPr>
              <w:t>None</w:t>
            </w:r>
          </w:p>
        </w:tc>
        <w:tc>
          <w:tcPr>
            <w:tcW w:w="1350" w:type="dxa"/>
          </w:tcPr>
          <w:p w:rsidR="00D552DA" w:rsidRDefault="00D552DA" w:rsidP="00A65996">
            <w:pPr>
              <w:spacing w:before="60"/>
              <w:rPr>
                <w:rFonts w:ascii="Arial" w:hAnsi="Arial" w:cs="Arial"/>
                <w:sz w:val="16"/>
              </w:rPr>
            </w:pPr>
          </w:p>
        </w:tc>
        <w:tc>
          <w:tcPr>
            <w:tcW w:w="990" w:type="dxa"/>
          </w:tcPr>
          <w:p w:rsidR="00D552DA" w:rsidRDefault="00D552DA" w:rsidP="00A65996">
            <w:pPr>
              <w:spacing w:before="60"/>
              <w:rPr>
                <w:rFonts w:ascii="Arial" w:hAnsi="Arial" w:cs="Arial"/>
                <w:sz w:val="16"/>
              </w:rPr>
            </w:pPr>
          </w:p>
        </w:tc>
        <w:tc>
          <w:tcPr>
            <w:tcW w:w="990" w:type="dxa"/>
          </w:tcPr>
          <w:p w:rsidR="00D552DA" w:rsidRDefault="00D552DA" w:rsidP="00A65996">
            <w:pPr>
              <w:spacing w:before="60"/>
              <w:rPr>
                <w:rFonts w:ascii="Arial" w:hAnsi="Arial" w:cs="Arial"/>
                <w:sz w:val="16"/>
              </w:rPr>
            </w:pPr>
          </w:p>
        </w:tc>
        <w:tc>
          <w:tcPr>
            <w:tcW w:w="990" w:type="dxa"/>
          </w:tcPr>
          <w:p w:rsidR="00D552DA" w:rsidRDefault="00D552DA" w:rsidP="00A65996">
            <w:pPr>
              <w:spacing w:before="60"/>
              <w:rPr>
                <w:rFonts w:ascii="Arial" w:hAnsi="Arial" w:cs="Arial"/>
                <w:sz w:val="16"/>
              </w:rPr>
            </w:pPr>
          </w:p>
        </w:tc>
      </w:tr>
    </w:tbl>
    <w:p w:rsidR="00A65996" w:rsidRDefault="00A65996" w:rsidP="00A65996">
      <w:pPr>
        <w:pStyle w:val="Heading4"/>
      </w:pPr>
      <w:r>
        <w:t>Description</w:t>
      </w:r>
    </w:p>
    <w:p w:rsidR="00A65996" w:rsidRPr="00A65996" w:rsidRDefault="009F548E" w:rsidP="00A65996">
      <w:pPr>
        <w:jc w:val="center"/>
      </w:pPr>
      <w:r>
        <w:object w:dxaOrig="12885" w:dyaOrig="7845">
          <v:shape id="_x0000_i1025" type="#_x0000_t75" style="width:480.6pt;height:292.2pt" o:ole="">
            <v:imagedata r:id="rId11" o:title=""/>
          </v:shape>
          <o:OLEObject Type="Embed" ProgID="Visio.Drawing.11" ShapeID="_x0000_i1025" DrawAspect="Content" ObjectID="_1456315517" r:id="rId12"/>
        </w:object>
      </w:r>
    </w:p>
    <w:p w:rsidR="004679B9" w:rsidRDefault="004679B9">
      <w:pPr>
        <w:spacing w:after="0"/>
      </w:pPr>
      <w:r>
        <w:br w:type="page"/>
      </w:r>
    </w:p>
    <w:p w:rsidR="004679B9" w:rsidRDefault="004679B9" w:rsidP="004679B9">
      <w:pPr>
        <w:pStyle w:val="Heading3"/>
      </w:pPr>
      <w:r>
        <w:lastRenderedPageBreak/>
        <w:t>Arbiter Ramping</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3819"/>
        <w:gridCol w:w="1350"/>
        <w:gridCol w:w="990"/>
        <w:gridCol w:w="990"/>
        <w:gridCol w:w="990"/>
      </w:tblGrid>
      <w:tr w:rsidR="004679B9" w:rsidTr="005361D4">
        <w:trPr>
          <w:trHeight w:val="310"/>
        </w:trPr>
        <w:tc>
          <w:tcPr>
            <w:tcW w:w="1779" w:type="dxa"/>
          </w:tcPr>
          <w:p w:rsidR="004679B9" w:rsidRDefault="004679B9" w:rsidP="005361D4">
            <w:pPr>
              <w:spacing w:before="60"/>
              <w:rPr>
                <w:rFonts w:ascii="Arial" w:hAnsi="Arial" w:cs="Arial"/>
                <w:b/>
                <w:bCs/>
                <w:sz w:val="16"/>
              </w:rPr>
            </w:pPr>
            <w:r>
              <w:rPr>
                <w:rFonts w:ascii="Arial" w:hAnsi="Arial" w:cs="Arial"/>
                <w:b/>
                <w:bCs/>
                <w:sz w:val="16"/>
              </w:rPr>
              <w:t>Function Name</w:t>
            </w:r>
          </w:p>
        </w:tc>
        <w:tc>
          <w:tcPr>
            <w:tcW w:w="3819" w:type="dxa"/>
          </w:tcPr>
          <w:p w:rsidR="004679B9" w:rsidRDefault="004679B9" w:rsidP="005361D4">
            <w:pPr>
              <w:spacing w:before="60"/>
              <w:rPr>
                <w:rFonts w:ascii="Arial" w:hAnsi="Arial" w:cs="Arial"/>
                <w:sz w:val="16"/>
              </w:rPr>
            </w:pPr>
            <w:proofErr w:type="spellStart"/>
            <w:r w:rsidRPr="004679B9">
              <w:rPr>
                <w:rFonts w:ascii="Arial" w:hAnsi="Arial" w:cs="Arial"/>
                <w:sz w:val="16"/>
              </w:rPr>
              <w:t>ArbiterRamping</w:t>
            </w:r>
            <w:proofErr w:type="spellEnd"/>
          </w:p>
        </w:tc>
        <w:tc>
          <w:tcPr>
            <w:tcW w:w="1350" w:type="dxa"/>
            <w:shd w:val="pct30" w:color="FFFF00" w:fill="auto"/>
          </w:tcPr>
          <w:p w:rsidR="004679B9" w:rsidRDefault="004679B9" w:rsidP="005361D4">
            <w:pPr>
              <w:spacing w:before="60"/>
              <w:jc w:val="center"/>
              <w:rPr>
                <w:rFonts w:ascii="Arial" w:hAnsi="Arial" w:cs="Arial"/>
                <w:sz w:val="16"/>
              </w:rPr>
            </w:pPr>
            <w:r>
              <w:rPr>
                <w:rFonts w:ascii="Arial" w:hAnsi="Arial" w:cs="Arial"/>
                <w:sz w:val="16"/>
              </w:rPr>
              <w:t>Type</w:t>
            </w:r>
          </w:p>
        </w:tc>
        <w:tc>
          <w:tcPr>
            <w:tcW w:w="990" w:type="dxa"/>
            <w:shd w:val="pct30" w:color="FFFF00" w:fill="auto"/>
          </w:tcPr>
          <w:p w:rsidR="004679B9" w:rsidRDefault="004679B9" w:rsidP="005361D4">
            <w:pPr>
              <w:spacing w:before="60"/>
              <w:jc w:val="center"/>
              <w:rPr>
                <w:rFonts w:ascii="Arial" w:hAnsi="Arial" w:cs="Arial"/>
                <w:sz w:val="16"/>
              </w:rPr>
            </w:pPr>
            <w:r>
              <w:rPr>
                <w:rFonts w:ascii="Arial" w:hAnsi="Arial" w:cs="Arial"/>
                <w:sz w:val="16"/>
              </w:rPr>
              <w:t>Min</w:t>
            </w:r>
          </w:p>
        </w:tc>
        <w:tc>
          <w:tcPr>
            <w:tcW w:w="990" w:type="dxa"/>
            <w:shd w:val="pct30" w:color="FFFF00" w:fill="auto"/>
          </w:tcPr>
          <w:p w:rsidR="004679B9" w:rsidRDefault="004679B9" w:rsidP="005361D4">
            <w:pPr>
              <w:spacing w:before="60"/>
              <w:jc w:val="center"/>
              <w:rPr>
                <w:rFonts w:ascii="Arial" w:hAnsi="Arial" w:cs="Arial"/>
                <w:sz w:val="16"/>
              </w:rPr>
            </w:pPr>
            <w:r>
              <w:rPr>
                <w:rFonts w:ascii="Arial" w:hAnsi="Arial" w:cs="Arial"/>
                <w:sz w:val="16"/>
              </w:rPr>
              <w:t>Max</w:t>
            </w:r>
          </w:p>
        </w:tc>
        <w:tc>
          <w:tcPr>
            <w:tcW w:w="990" w:type="dxa"/>
            <w:shd w:val="pct30" w:color="FFFF00" w:fill="auto"/>
          </w:tcPr>
          <w:p w:rsidR="004679B9" w:rsidRDefault="004679B9" w:rsidP="005361D4">
            <w:pPr>
              <w:spacing w:before="60"/>
              <w:jc w:val="center"/>
              <w:rPr>
                <w:rFonts w:ascii="Arial" w:hAnsi="Arial" w:cs="Arial"/>
                <w:sz w:val="16"/>
              </w:rPr>
            </w:pPr>
            <w:r>
              <w:rPr>
                <w:rFonts w:ascii="Arial" w:hAnsi="Arial" w:cs="Arial"/>
                <w:sz w:val="16"/>
              </w:rPr>
              <w:t>UT Tolerance</w:t>
            </w:r>
          </w:p>
        </w:tc>
      </w:tr>
      <w:tr w:rsidR="004679B9" w:rsidTr="005361D4">
        <w:trPr>
          <w:trHeight w:val="121"/>
        </w:trPr>
        <w:tc>
          <w:tcPr>
            <w:tcW w:w="1779" w:type="dxa"/>
          </w:tcPr>
          <w:p w:rsidR="004679B9" w:rsidRDefault="004679B9" w:rsidP="005361D4">
            <w:pPr>
              <w:spacing w:before="60"/>
              <w:rPr>
                <w:rFonts w:ascii="Arial" w:hAnsi="Arial" w:cs="Arial"/>
                <w:b/>
                <w:bCs/>
                <w:sz w:val="16"/>
              </w:rPr>
            </w:pPr>
            <w:r>
              <w:rPr>
                <w:rFonts w:ascii="Arial" w:hAnsi="Arial" w:cs="Arial"/>
                <w:b/>
                <w:bCs/>
                <w:sz w:val="16"/>
              </w:rPr>
              <w:t xml:space="preserve">Arguments Passed </w:t>
            </w:r>
          </w:p>
        </w:tc>
        <w:tc>
          <w:tcPr>
            <w:tcW w:w="3819" w:type="dxa"/>
          </w:tcPr>
          <w:p w:rsidR="004679B9" w:rsidRDefault="004679B9" w:rsidP="005361D4">
            <w:pPr>
              <w:spacing w:before="60"/>
              <w:rPr>
                <w:rFonts w:ascii="Arial" w:hAnsi="Arial" w:cs="Arial"/>
                <w:sz w:val="16"/>
              </w:rPr>
            </w:pPr>
            <w:proofErr w:type="spellStart"/>
            <w:r w:rsidRPr="004679B9">
              <w:rPr>
                <w:rFonts w:ascii="Arial" w:hAnsi="Arial" w:cs="Arial"/>
                <w:sz w:val="16"/>
              </w:rPr>
              <w:t>DSTEnable_Cnt_T_lgc</w:t>
            </w:r>
            <w:proofErr w:type="spellEnd"/>
          </w:p>
        </w:tc>
        <w:tc>
          <w:tcPr>
            <w:tcW w:w="1350" w:type="dxa"/>
          </w:tcPr>
          <w:p w:rsidR="004679B9" w:rsidRDefault="004679B9" w:rsidP="005361D4">
            <w:pPr>
              <w:spacing w:before="60"/>
              <w:jc w:val="center"/>
              <w:rPr>
                <w:rFonts w:ascii="Arial" w:hAnsi="Arial" w:cs="Arial"/>
                <w:sz w:val="16"/>
              </w:rPr>
            </w:pPr>
            <w:r>
              <w:rPr>
                <w:rFonts w:ascii="Arial" w:hAnsi="Arial" w:cs="Arial"/>
                <w:sz w:val="16"/>
              </w:rPr>
              <w:t>Boolean</w:t>
            </w:r>
          </w:p>
        </w:tc>
        <w:tc>
          <w:tcPr>
            <w:tcW w:w="990" w:type="dxa"/>
          </w:tcPr>
          <w:p w:rsidR="004679B9" w:rsidRDefault="004679B9" w:rsidP="005361D4">
            <w:pPr>
              <w:spacing w:before="60"/>
              <w:jc w:val="center"/>
              <w:rPr>
                <w:rFonts w:ascii="Arial" w:hAnsi="Arial" w:cs="Arial"/>
                <w:sz w:val="16"/>
              </w:rPr>
            </w:pPr>
            <w:r>
              <w:rPr>
                <w:rFonts w:ascii="Arial" w:hAnsi="Arial" w:cs="Arial"/>
                <w:sz w:val="16"/>
              </w:rPr>
              <w:t>FALSE</w:t>
            </w:r>
          </w:p>
        </w:tc>
        <w:tc>
          <w:tcPr>
            <w:tcW w:w="990" w:type="dxa"/>
          </w:tcPr>
          <w:p w:rsidR="004679B9" w:rsidRDefault="004679B9" w:rsidP="005361D4">
            <w:pPr>
              <w:spacing w:before="60"/>
              <w:jc w:val="center"/>
              <w:rPr>
                <w:rFonts w:ascii="Arial" w:hAnsi="Arial" w:cs="Arial"/>
                <w:sz w:val="16"/>
              </w:rPr>
            </w:pPr>
            <w:r>
              <w:rPr>
                <w:rFonts w:ascii="Arial" w:hAnsi="Arial" w:cs="Arial"/>
                <w:sz w:val="16"/>
              </w:rPr>
              <w:t>TRUE</w:t>
            </w:r>
          </w:p>
        </w:tc>
        <w:tc>
          <w:tcPr>
            <w:tcW w:w="990" w:type="dxa"/>
          </w:tcPr>
          <w:p w:rsidR="004679B9" w:rsidRDefault="004679B9" w:rsidP="005361D4">
            <w:pPr>
              <w:spacing w:before="60"/>
              <w:jc w:val="center"/>
              <w:rPr>
                <w:rFonts w:ascii="Arial" w:hAnsi="Arial" w:cs="Arial"/>
                <w:sz w:val="16"/>
              </w:rPr>
            </w:pPr>
            <w:r>
              <w:rPr>
                <w:rFonts w:ascii="Arial" w:hAnsi="Arial" w:cs="Arial"/>
                <w:sz w:val="16"/>
              </w:rPr>
              <w:t>N/A</w:t>
            </w:r>
          </w:p>
        </w:tc>
      </w:tr>
      <w:tr w:rsidR="004679B9" w:rsidTr="005361D4">
        <w:trPr>
          <w:trHeight w:val="302"/>
        </w:trPr>
        <w:tc>
          <w:tcPr>
            <w:tcW w:w="1779" w:type="dxa"/>
          </w:tcPr>
          <w:p w:rsidR="004679B9" w:rsidRDefault="004679B9" w:rsidP="005361D4">
            <w:pPr>
              <w:spacing w:before="60"/>
              <w:rPr>
                <w:rFonts w:ascii="Arial" w:hAnsi="Arial" w:cs="Arial"/>
                <w:b/>
                <w:bCs/>
                <w:sz w:val="16"/>
              </w:rPr>
            </w:pPr>
          </w:p>
        </w:tc>
        <w:tc>
          <w:tcPr>
            <w:tcW w:w="3819" w:type="dxa"/>
          </w:tcPr>
          <w:p w:rsidR="004679B9" w:rsidRDefault="004679B9" w:rsidP="005361D4">
            <w:pPr>
              <w:spacing w:before="60"/>
              <w:rPr>
                <w:rFonts w:ascii="Arial" w:hAnsi="Arial" w:cs="Arial"/>
                <w:sz w:val="16"/>
              </w:rPr>
            </w:pPr>
            <w:proofErr w:type="spellStart"/>
            <w:r w:rsidRPr="004679B9">
              <w:rPr>
                <w:rFonts w:ascii="Arial" w:hAnsi="Arial" w:cs="Arial"/>
                <w:sz w:val="16"/>
              </w:rPr>
              <w:t>DSTSlewComplete_Cnt_T_lgc</w:t>
            </w:r>
            <w:proofErr w:type="spellEnd"/>
          </w:p>
        </w:tc>
        <w:tc>
          <w:tcPr>
            <w:tcW w:w="1350" w:type="dxa"/>
          </w:tcPr>
          <w:p w:rsidR="004679B9" w:rsidRDefault="004679B9" w:rsidP="005361D4">
            <w:pPr>
              <w:spacing w:before="60"/>
              <w:jc w:val="center"/>
              <w:rPr>
                <w:rFonts w:ascii="Arial" w:hAnsi="Arial" w:cs="Arial"/>
                <w:sz w:val="16"/>
              </w:rPr>
            </w:pPr>
            <w:r>
              <w:rPr>
                <w:rFonts w:ascii="Arial" w:hAnsi="Arial" w:cs="Arial"/>
                <w:sz w:val="16"/>
              </w:rPr>
              <w:t>Boolean</w:t>
            </w:r>
          </w:p>
        </w:tc>
        <w:tc>
          <w:tcPr>
            <w:tcW w:w="990" w:type="dxa"/>
          </w:tcPr>
          <w:p w:rsidR="004679B9" w:rsidRDefault="004679B9" w:rsidP="005361D4">
            <w:pPr>
              <w:spacing w:before="60"/>
              <w:jc w:val="center"/>
              <w:rPr>
                <w:rFonts w:ascii="Arial" w:hAnsi="Arial" w:cs="Arial"/>
                <w:sz w:val="16"/>
              </w:rPr>
            </w:pPr>
            <w:r>
              <w:rPr>
                <w:rFonts w:ascii="Arial" w:hAnsi="Arial" w:cs="Arial"/>
                <w:sz w:val="16"/>
              </w:rPr>
              <w:t>FALSE</w:t>
            </w:r>
          </w:p>
        </w:tc>
        <w:tc>
          <w:tcPr>
            <w:tcW w:w="990" w:type="dxa"/>
          </w:tcPr>
          <w:p w:rsidR="004679B9" w:rsidRDefault="004679B9" w:rsidP="005361D4">
            <w:pPr>
              <w:spacing w:before="60"/>
              <w:jc w:val="center"/>
              <w:rPr>
                <w:rFonts w:ascii="Arial" w:hAnsi="Arial" w:cs="Arial"/>
                <w:sz w:val="16"/>
              </w:rPr>
            </w:pPr>
            <w:r>
              <w:rPr>
                <w:rFonts w:ascii="Arial" w:hAnsi="Arial" w:cs="Arial"/>
                <w:sz w:val="16"/>
              </w:rPr>
              <w:t>TRUE</w:t>
            </w:r>
          </w:p>
        </w:tc>
        <w:tc>
          <w:tcPr>
            <w:tcW w:w="990" w:type="dxa"/>
          </w:tcPr>
          <w:p w:rsidR="004679B9" w:rsidRDefault="004679B9" w:rsidP="005361D4">
            <w:pPr>
              <w:spacing w:before="60"/>
              <w:jc w:val="center"/>
              <w:rPr>
                <w:rFonts w:ascii="Arial" w:hAnsi="Arial" w:cs="Arial"/>
                <w:sz w:val="16"/>
              </w:rPr>
            </w:pPr>
            <w:r>
              <w:rPr>
                <w:rFonts w:ascii="Arial" w:hAnsi="Arial" w:cs="Arial"/>
                <w:sz w:val="16"/>
              </w:rPr>
              <w:t>N/A</w:t>
            </w:r>
          </w:p>
        </w:tc>
      </w:tr>
      <w:tr w:rsidR="004679B9" w:rsidTr="005361D4">
        <w:trPr>
          <w:trHeight w:val="310"/>
        </w:trPr>
        <w:tc>
          <w:tcPr>
            <w:tcW w:w="1779" w:type="dxa"/>
          </w:tcPr>
          <w:p w:rsidR="004679B9" w:rsidRDefault="004679B9" w:rsidP="005361D4">
            <w:pPr>
              <w:spacing w:before="60"/>
              <w:rPr>
                <w:rFonts w:ascii="Arial" w:hAnsi="Arial" w:cs="Arial"/>
                <w:b/>
                <w:bCs/>
                <w:sz w:val="16"/>
              </w:rPr>
            </w:pPr>
          </w:p>
        </w:tc>
        <w:tc>
          <w:tcPr>
            <w:tcW w:w="3819" w:type="dxa"/>
          </w:tcPr>
          <w:p w:rsidR="004679B9" w:rsidRDefault="004679B9" w:rsidP="005361D4">
            <w:pPr>
              <w:spacing w:before="60"/>
              <w:rPr>
                <w:rFonts w:ascii="Arial" w:hAnsi="Arial" w:cs="Arial"/>
                <w:sz w:val="16"/>
              </w:rPr>
            </w:pPr>
            <w:proofErr w:type="spellStart"/>
            <w:r w:rsidRPr="004679B9">
              <w:rPr>
                <w:rFonts w:ascii="Arial" w:hAnsi="Arial" w:cs="Arial"/>
                <w:sz w:val="16"/>
              </w:rPr>
              <w:t>HaLFEnable_Cnt_T_lgc</w:t>
            </w:r>
            <w:proofErr w:type="spellEnd"/>
          </w:p>
        </w:tc>
        <w:tc>
          <w:tcPr>
            <w:tcW w:w="1350" w:type="dxa"/>
          </w:tcPr>
          <w:p w:rsidR="004679B9" w:rsidRDefault="004679B9" w:rsidP="005361D4">
            <w:pPr>
              <w:spacing w:before="60"/>
              <w:jc w:val="center"/>
              <w:rPr>
                <w:rFonts w:ascii="Arial" w:hAnsi="Arial" w:cs="Arial"/>
                <w:sz w:val="16"/>
              </w:rPr>
            </w:pPr>
            <w:r>
              <w:rPr>
                <w:rFonts w:ascii="Arial" w:hAnsi="Arial" w:cs="Arial"/>
                <w:sz w:val="16"/>
              </w:rPr>
              <w:t>Boolean</w:t>
            </w:r>
          </w:p>
        </w:tc>
        <w:tc>
          <w:tcPr>
            <w:tcW w:w="990" w:type="dxa"/>
          </w:tcPr>
          <w:p w:rsidR="004679B9" w:rsidRDefault="004679B9" w:rsidP="005361D4">
            <w:pPr>
              <w:spacing w:before="60"/>
              <w:jc w:val="center"/>
              <w:rPr>
                <w:rFonts w:ascii="Arial" w:hAnsi="Arial" w:cs="Arial"/>
                <w:sz w:val="16"/>
              </w:rPr>
            </w:pPr>
            <w:r>
              <w:rPr>
                <w:rFonts w:ascii="Arial" w:hAnsi="Arial" w:cs="Arial"/>
                <w:sz w:val="16"/>
              </w:rPr>
              <w:t>FALSE</w:t>
            </w:r>
          </w:p>
        </w:tc>
        <w:tc>
          <w:tcPr>
            <w:tcW w:w="990" w:type="dxa"/>
          </w:tcPr>
          <w:p w:rsidR="004679B9" w:rsidRDefault="004679B9" w:rsidP="005361D4">
            <w:pPr>
              <w:spacing w:before="60"/>
              <w:jc w:val="center"/>
              <w:rPr>
                <w:rFonts w:ascii="Arial" w:hAnsi="Arial" w:cs="Arial"/>
                <w:sz w:val="16"/>
              </w:rPr>
            </w:pPr>
            <w:r>
              <w:rPr>
                <w:rFonts w:ascii="Arial" w:hAnsi="Arial" w:cs="Arial"/>
                <w:sz w:val="16"/>
              </w:rPr>
              <w:t>TRUE</w:t>
            </w:r>
          </w:p>
        </w:tc>
        <w:tc>
          <w:tcPr>
            <w:tcW w:w="990" w:type="dxa"/>
          </w:tcPr>
          <w:p w:rsidR="004679B9" w:rsidRDefault="004679B9" w:rsidP="005361D4">
            <w:pPr>
              <w:spacing w:before="60"/>
              <w:jc w:val="center"/>
              <w:rPr>
                <w:rFonts w:ascii="Arial" w:hAnsi="Arial" w:cs="Arial"/>
                <w:sz w:val="16"/>
              </w:rPr>
            </w:pPr>
            <w:r>
              <w:rPr>
                <w:rFonts w:ascii="Arial" w:hAnsi="Arial" w:cs="Arial"/>
                <w:sz w:val="16"/>
              </w:rPr>
              <w:t>N/A</w:t>
            </w:r>
          </w:p>
        </w:tc>
      </w:tr>
      <w:tr w:rsidR="004679B9" w:rsidTr="005361D4">
        <w:trPr>
          <w:trHeight w:val="310"/>
        </w:trPr>
        <w:tc>
          <w:tcPr>
            <w:tcW w:w="1779" w:type="dxa"/>
          </w:tcPr>
          <w:p w:rsidR="004679B9" w:rsidRDefault="004679B9" w:rsidP="005361D4">
            <w:pPr>
              <w:spacing w:before="60"/>
              <w:rPr>
                <w:rFonts w:ascii="Arial" w:hAnsi="Arial" w:cs="Arial"/>
                <w:b/>
                <w:bCs/>
                <w:sz w:val="16"/>
              </w:rPr>
            </w:pPr>
          </w:p>
        </w:tc>
        <w:tc>
          <w:tcPr>
            <w:tcW w:w="3819" w:type="dxa"/>
          </w:tcPr>
          <w:p w:rsidR="004679B9" w:rsidRDefault="004679B9" w:rsidP="005361D4">
            <w:pPr>
              <w:spacing w:before="60"/>
              <w:rPr>
                <w:rFonts w:ascii="Arial" w:hAnsi="Arial" w:cs="Arial"/>
                <w:sz w:val="16"/>
              </w:rPr>
            </w:pPr>
            <w:proofErr w:type="spellStart"/>
            <w:r w:rsidRPr="004679B9">
              <w:rPr>
                <w:rFonts w:ascii="Arial" w:hAnsi="Arial" w:cs="Arial"/>
                <w:sz w:val="16"/>
              </w:rPr>
              <w:t>HaLFSlewComplete_Cnt_T_lgc</w:t>
            </w:r>
            <w:proofErr w:type="spellEnd"/>
          </w:p>
        </w:tc>
        <w:tc>
          <w:tcPr>
            <w:tcW w:w="1350" w:type="dxa"/>
          </w:tcPr>
          <w:p w:rsidR="004679B9" w:rsidRDefault="004679B9" w:rsidP="005361D4">
            <w:pPr>
              <w:spacing w:before="60"/>
              <w:jc w:val="center"/>
              <w:rPr>
                <w:rFonts w:ascii="Arial" w:hAnsi="Arial" w:cs="Arial"/>
                <w:sz w:val="16"/>
              </w:rPr>
            </w:pPr>
            <w:r>
              <w:rPr>
                <w:rFonts w:ascii="Arial" w:hAnsi="Arial" w:cs="Arial"/>
                <w:sz w:val="16"/>
              </w:rPr>
              <w:t>Boolean</w:t>
            </w:r>
          </w:p>
        </w:tc>
        <w:tc>
          <w:tcPr>
            <w:tcW w:w="990" w:type="dxa"/>
          </w:tcPr>
          <w:p w:rsidR="004679B9" w:rsidRDefault="004679B9" w:rsidP="005361D4">
            <w:pPr>
              <w:spacing w:before="60"/>
              <w:jc w:val="center"/>
              <w:rPr>
                <w:rFonts w:ascii="Arial" w:hAnsi="Arial" w:cs="Arial"/>
                <w:sz w:val="16"/>
              </w:rPr>
            </w:pPr>
            <w:r>
              <w:rPr>
                <w:rFonts w:ascii="Arial" w:hAnsi="Arial" w:cs="Arial"/>
                <w:sz w:val="16"/>
              </w:rPr>
              <w:t>FALSE</w:t>
            </w:r>
          </w:p>
        </w:tc>
        <w:tc>
          <w:tcPr>
            <w:tcW w:w="990" w:type="dxa"/>
          </w:tcPr>
          <w:p w:rsidR="004679B9" w:rsidRDefault="004679B9" w:rsidP="005361D4">
            <w:pPr>
              <w:spacing w:before="60"/>
              <w:jc w:val="center"/>
              <w:rPr>
                <w:rFonts w:ascii="Arial" w:hAnsi="Arial" w:cs="Arial"/>
                <w:sz w:val="16"/>
              </w:rPr>
            </w:pPr>
            <w:r>
              <w:rPr>
                <w:rFonts w:ascii="Arial" w:hAnsi="Arial" w:cs="Arial"/>
                <w:sz w:val="16"/>
              </w:rPr>
              <w:t>TRUE</w:t>
            </w:r>
          </w:p>
        </w:tc>
        <w:tc>
          <w:tcPr>
            <w:tcW w:w="990" w:type="dxa"/>
          </w:tcPr>
          <w:p w:rsidR="004679B9" w:rsidRDefault="004679B9" w:rsidP="005361D4">
            <w:pPr>
              <w:spacing w:before="60"/>
              <w:jc w:val="center"/>
              <w:rPr>
                <w:rFonts w:ascii="Arial" w:hAnsi="Arial" w:cs="Arial"/>
                <w:sz w:val="16"/>
              </w:rPr>
            </w:pPr>
            <w:r>
              <w:rPr>
                <w:rFonts w:ascii="Arial" w:hAnsi="Arial" w:cs="Arial"/>
                <w:sz w:val="16"/>
              </w:rPr>
              <w:t>N/A</w:t>
            </w:r>
          </w:p>
        </w:tc>
      </w:tr>
      <w:tr w:rsidR="004679B9" w:rsidTr="005361D4">
        <w:trPr>
          <w:trHeight w:val="310"/>
        </w:trPr>
        <w:tc>
          <w:tcPr>
            <w:tcW w:w="1779" w:type="dxa"/>
          </w:tcPr>
          <w:p w:rsidR="004679B9" w:rsidRDefault="004679B9" w:rsidP="005361D4">
            <w:pPr>
              <w:spacing w:before="60"/>
              <w:rPr>
                <w:rFonts w:ascii="Arial" w:hAnsi="Arial" w:cs="Arial"/>
                <w:b/>
                <w:bCs/>
                <w:sz w:val="16"/>
              </w:rPr>
            </w:pPr>
          </w:p>
        </w:tc>
        <w:tc>
          <w:tcPr>
            <w:tcW w:w="3819" w:type="dxa"/>
          </w:tcPr>
          <w:p w:rsidR="004679B9" w:rsidRDefault="004679B9" w:rsidP="005361D4">
            <w:pPr>
              <w:spacing w:before="60"/>
              <w:rPr>
                <w:rFonts w:ascii="Arial" w:hAnsi="Arial" w:cs="Arial"/>
                <w:sz w:val="16"/>
              </w:rPr>
            </w:pPr>
            <w:r w:rsidRPr="004679B9">
              <w:rPr>
                <w:rFonts w:ascii="Arial" w:hAnsi="Arial" w:cs="Arial"/>
                <w:sz w:val="16"/>
              </w:rPr>
              <w:t>DSTScalar_Uls_T_f32</w:t>
            </w:r>
          </w:p>
        </w:tc>
        <w:tc>
          <w:tcPr>
            <w:tcW w:w="1350" w:type="dxa"/>
          </w:tcPr>
          <w:p w:rsidR="004679B9" w:rsidRDefault="004679B9" w:rsidP="005361D4">
            <w:pPr>
              <w:spacing w:before="60"/>
              <w:jc w:val="center"/>
              <w:rPr>
                <w:rFonts w:ascii="Arial" w:hAnsi="Arial" w:cs="Arial"/>
                <w:sz w:val="16"/>
              </w:rPr>
            </w:pPr>
            <w:r>
              <w:rPr>
                <w:rFonts w:ascii="Arial" w:hAnsi="Arial" w:cs="Arial"/>
                <w:sz w:val="16"/>
              </w:rPr>
              <w:t>Float32</w:t>
            </w:r>
          </w:p>
        </w:tc>
        <w:tc>
          <w:tcPr>
            <w:tcW w:w="990" w:type="dxa"/>
          </w:tcPr>
          <w:p w:rsidR="004679B9" w:rsidRDefault="004679B9" w:rsidP="005361D4">
            <w:pPr>
              <w:spacing w:before="60"/>
              <w:jc w:val="center"/>
              <w:rPr>
                <w:rFonts w:ascii="Arial" w:hAnsi="Arial" w:cs="Arial"/>
                <w:sz w:val="16"/>
              </w:rPr>
            </w:pPr>
            <w:r>
              <w:rPr>
                <w:rFonts w:ascii="Arial" w:hAnsi="Arial" w:cs="Arial"/>
                <w:sz w:val="16"/>
              </w:rPr>
              <w:t>0</w:t>
            </w:r>
          </w:p>
        </w:tc>
        <w:tc>
          <w:tcPr>
            <w:tcW w:w="990" w:type="dxa"/>
          </w:tcPr>
          <w:p w:rsidR="004679B9" w:rsidRDefault="004679B9" w:rsidP="005361D4">
            <w:pPr>
              <w:spacing w:before="60"/>
              <w:jc w:val="center"/>
              <w:rPr>
                <w:rFonts w:ascii="Arial" w:hAnsi="Arial" w:cs="Arial"/>
                <w:sz w:val="16"/>
              </w:rPr>
            </w:pPr>
            <w:r>
              <w:rPr>
                <w:rFonts w:ascii="Arial" w:hAnsi="Arial" w:cs="Arial"/>
                <w:sz w:val="16"/>
              </w:rPr>
              <w:t>1</w:t>
            </w:r>
          </w:p>
        </w:tc>
        <w:tc>
          <w:tcPr>
            <w:tcW w:w="990" w:type="dxa"/>
          </w:tcPr>
          <w:p w:rsidR="004679B9" w:rsidRDefault="004679B9" w:rsidP="005361D4">
            <w:pPr>
              <w:spacing w:before="60"/>
              <w:jc w:val="center"/>
              <w:rPr>
                <w:rFonts w:ascii="Arial" w:hAnsi="Arial" w:cs="Arial"/>
                <w:sz w:val="16"/>
              </w:rPr>
            </w:pPr>
            <w:r>
              <w:rPr>
                <w:rFonts w:ascii="Arial" w:hAnsi="Arial" w:cs="Arial"/>
                <w:sz w:val="16"/>
              </w:rPr>
              <w:t>3.05E-05</w:t>
            </w:r>
          </w:p>
        </w:tc>
      </w:tr>
      <w:tr w:rsidR="004679B9" w:rsidTr="005361D4">
        <w:trPr>
          <w:trHeight w:val="310"/>
        </w:trPr>
        <w:tc>
          <w:tcPr>
            <w:tcW w:w="1779" w:type="dxa"/>
          </w:tcPr>
          <w:p w:rsidR="004679B9" w:rsidRDefault="004679B9" w:rsidP="005361D4">
            <w:pPr>
              <w:spacing w:before="60"/>
              <w:rPr>
                <w:rFonts w:ascii="Arial" w:hAnsi="Arial" w:cs="Arial"/>
                <w:b/>
                <w:bCs/>
                <w:sz w:val="16"/>
              </w:rPr>
            </w:pPr>
          </w:p>
        </w:tc>
        <w:tc>
          <w:tcPr>
            <w:tcW w:w="3819" w:type="dxa"/>
          </w:tcPr>
          <w:p w:rsidR="004679B9" w:rsidRDefault="004679B9" w:rsidP="005361D4">
            <w:pPr>
              <w:spacing w:before="60"/>
              <w:rPr>
                <w:rFonts w:ascii="Arial" w:hAnsi="Arial" w:cs="Arial"/>
                <w:sz w:val="16"/>
              </w:rPr>
            </w:pPr>
            <w:r w:rsidRPr="004679B9">
              <w:rPr>
                <w:rFonts w:ascii="Arial" w:hAnsi="Arial" w:cs="Arial"/>
                <w:sz w:val="16"/>
              </w:rPr>
              <w:t>HaLFScalar_Uls_T_f32</w:t>
            </w:r>
          </w:p>
        </w:tc>
        <w:tc>
          <w:tcPr>
            <w:tcW w:w="1350" w:type="dxa"/>
          </w:tcPr>
          <w:p w:rsidR="004679B9" w:rsidRDefault="004679B9" w:rsidP="005361D4">
            <w:pPr>
              <w:spacing w:before="60"/>
              <w:jc w:val="center"/>
              <w:rPr>
                <w:rFonts w:ascii="Arial" w:hAnsi="Arial" w:cs="Arial"/>
                <w:sz w:val="16"/>
              </w:rPr>
            </w:pPr>
            <w:r>
              <w:rPr>
                <w:rFonts w:ascii="Arial" w:hAnsi="Arial" w:cs="Arial"/>
                <w:sz w:val="16"/>
              </w:rPr>
              <w:t>Float32</w:t>
            </w:r>
          </w:p>
        </w:tc>
        <w:tc>
          <w:tcPr>
            <w:tcW w:w="990" w:type="dxa"/>
          </w:tcPr>
          <w:p w:rsidR="004679B9" w:rsidRDefault="004679B9" w:rsidP="005361D4">
            <w:pPr>
              <w:spacing w:before="60"/>
              <w:jc w:val="center"/>
              <w:rPr>
                <w:rFonts w:ascii="Arial" w:hAnsi="Arial" w:cs="Arial"/>
                <w:sz w:val="16"/>
              </w:rPr>
            </w:pPr>
            <w:r>
              <w:rPr>
                <w:rFonts w:ascii="Arial" w:hAnsi="Arial" w:cs="Arial"/>
                <w:sz w:val="16"/>
              </w:rPr>
              <w:t>0</w:t>
            </w:r>
          </w:p>
        </w:tc>
        <w:tc>
          <w:tcPr>
            <w:tcW w:w="990" w:type="dxa"/>
          </w:tcPr>
          <w:p w:rsidR="004679B9" w:rsidRDefault="004679B9" w:rsidP="005361D4">
            <w:pPr>
              <w:spacing w:before="60"/>
              <w:jc w:val="center"/>
              <w:rPr>
                <w:rFonts w:ascii="Arial" w:hAnsi="Arial" w:cs="Arial"/>
                <w:sz w:val="16"/>
              </w:rPr>
            </w:pPr>
            <w:r>
              <w:rPr>
                <w:rFonts w:ascii="Arial" w:hAnsi="Arial" w:cs="Arial"/>
                <w:sz w:val="16"/>
              </w:rPr>
              <w:t>1</w:t>
            </w:r>
          </w:p>
        </w:tc>
        <w:tc>
          <w:tcPr>
            <w:tcW w:w="990" w:type="dxa"/>
          </w:tcPr>
          <w:p w:rsidR="004679B9" w:rsidRDefault="004679B9" w:rsidP="005361D4">
            <w:pPr>
              <w:spacing w:before="60"/>
              <w:jc w:val="center"/>
              <w:rPr>
                <w:rFonts w:ascii="Arial" w:hAnsi="Arial" w:cs="Arial"/>
                <w:sz w:val="16"/>
              </w:rPr>
            </w:pPr>
            <w:r>
              <w:rPr>
                <w:rFonts w:ascii="Arial" w:hAnsi="Arial" w:cs="Arial"/>
                <w:sz w:val="16"/>
              </w:rPr>
              <w:t>3.05E-05</w:t>
            </w:r>
          </w:p>
        </w:tc>
      </w:tr>
      <w:tr w:rsidR="004679B9" w:rsidTr="005361D4">
        <w:trPr>
          <w:trHeight w:val="310"/>
        </w:trPr>
        <w:tc>
          <w:tcPr>
            <w:tcW w:w="1779" w:type="dxa"/>
          </w:tcPr>
          <w:p w:rsidR="004679B9" w:rsidRDefault="004679B9" w:rsidP="005361D4">
            <w:pPr>
              <w:spacing w:before="60"/>
              <w:rPr>
                <w:rFonts w:ascii="Arial" w:hAnsi="Arial" w:cs="Arial"/>
                <w:b/>
                <w:bCs/>
                <w:sz w:val="16"/>
              </w:rPr>
            </w:pPr>
            <w:r>
              <w:rPr>
                <w:rFonts w:ascii="Arial" w:hAnsi="Arial" w:cs="Arial"/>
                <w:b/>
                <w:bCs/>
                <w:sz w:val="16"/>
              </w:rPr>
              <w:t>Return Value</w:t>
            </w:r>
          </w:p>
        </w:tc>
        <w:tc>
          <w:tcPr>
            <w:tcW w:w="3819" w:type="dxa"/>
          </w:tcPr>
          <w:p w:rsidR="004679B9" w:rsidRDefault="004679B9" w:rsidP="005361D4">
            <w:pPr>
              <w:spacing w:before="60"/>
              <w:rPr>
                <w:rFonts w:ascii="Arial" w:hAnsi="Arial" w:cs="Arial"/>
                <w:sz w:val="16"/>
              </w:rPr>
            </w:pPr>
            <w:r>
              <w:rPr>
                <w:rFonts w:ascii="Arial" w:hAnsi="Arial" w:cs="Arial"/>
                <w:sz w:val="16"/>
              </w:rPr>
              <w:t>None</w:t>
            </w:r>
          </w:p>
        </w:tc>
        <w:tc>
          <w:tcPr>
            <w:tcW w:w="1350" w:type="dxa"/>
          </w:tcPr>
          <w:p w:rsidR="004679B9" w:rsidRDefault="004679B9" w:rsidP="005361D4">
            <w:pPr>
              <w:spacing w:before="60"/>
              <w:rPr>
                <w:rFonts w:ascii="Arial" w:hAnsi="Arial" w:cs="Arial"/>
                <w:sz w:val="16"/>
              </w:rPr>
            </w:pPr>
          </w:p>
        </w:tc>
        <w:tc>
          <w:tcPr>
            <w:tcW w:w="990" w:type="dxa"/>
          </w:tcPr>
          <w:p w:rsidR="004679B9" w:rsidRDefault="004679B9" w:rsidP="005361D4">
            <w:pPr>
              <w:spacing w:before="60"/>
              <w:rPr>
                <w:rFonts w:ascii="Arial" w:hAnsi="Arial" w:cs="Arial"/>
                <w:sz w:val="16"/>
              </w:rPr>
            </w:pPr>
          </w:p>
        </w:tc>
        <w:tc>
          <w:tcPr>
            <w:tcW w:w="990" w:type="dxa"/>
          </w:tcPr>
          <w:p w:rsidR="004679B9" w:rsidRDefault="004679B9" w:rsidP="005361D4">
            <w:pPr>
              <w:spacing w:before="60"/>
              <w:rPr>
                <w:rFonts w:ascii="Arial" w:hAnsi="Arial" w:cs="Arial"/>
                <w:sz w:val="16"/>
              </w:rPr>
            </w:pPr>
          </w:p>
        </w:tc>
        <w:tc>
          <w:tcPr>
            <w:tcW w:w="990" w:type="dxa"/>
          </w:tcPr>
          <w:p w:rsidR="004679B9" w:rsidRDefault="004679B9" w:rsidP="005361D4">
            <w:pPr>
              <w:spacing w:before="60"/>
              <w:rPr>
                <w:rFonts w:ascii="Arial" w:hAnsi="Arial" w:cs="Arial"/>
                <w:sz w:val="16"/>
              </w:rPr>
            </w:pPr>
          </w:p>
        </w:tc>
      </w:tr>
    </w:tbl>
    <w:p w:rsidR="004679B9" w:rsidRDefault="004679B9" w:rsidP="004679B9">
      <w:pPr>
        <w:pStyle w:val="Heading4"/>
      </w:pPr>
      <w:r>
        <w:lastRenderedPageBreak/>
        <w:t>Description</w:t>
      </w:r>
    </w:p>
    <w:p w:rsidR="004679B9" w:rsidRDefault="009F548E" w:rsidP="004679B9">
      <w:pPr>
        <w:jc w:val="center"/>
      </w:pPr>
      <w:r>
        <w:object w:dxaOrig="10089" w:dyaOrig="13829">
          <v:shape id="_x0000_i1026" type="#_x0000_t75" style="width:395.05pt;height:540.95pt" o:ole="">
            <v:imagedata r:id="rId13" o:title=""/>
          </v:shape>
          <o:OLEObject Type="Embed" ProgID="Visio.Drawing.11" ShapeID="_x0000_i1026" DrawAspect="Content" ObjectID="_1456315518" r:id="rId14"/>
        </w:object>
      </w:r>
    </w:p>
    <w:p w:rsidR="00A65996" w:rsidRPr="00A65996" w:rsidRDefault="00A65996" w:rsidP="00A65996"/>
    <w:p w:rsidR="006144A4" w:rsidRDefault="006144A4" w:rsidP="006144A4">
      <w:pPr>
        <w:spacing w:after="0"/>
      </w:pPr>
    </w:p>
    <w:p w:rsidR="008B3E94" w:rsidRDefault="008B3E94">
      <w:pPr>
        <w:spacing w:after="0"/>
        <w:rPr>
          <w:rFonts w:ascii="Arial" w:hAnsi="Arial"/>
          <w:b/>
          <w:kern w:val="28"/>
          <w:sz w:val="28"/>
        </w:rPr>
      </w:pPr>
      <w:r>
        <w:br w:type="page"/>
      </w:r>
    </w:p>
    <w:p w:rsidR="004A781C" w:rsidRDefault="004A781C">
      <w:pPr>
        <w:pStyle w:val="Heading1"/>
      </w:pPr>
      <w:r>
        <w:lastRenderedPageBreak/>
        <w:t>Software Module Implementation</w:t>
      </w:r>
    </w:p>
    <w:p w:rsidR="002C03D8" w:rsidRDefault="002C03D8">
      <w:pPr>
        <w:pStyle w:val="Heading2"/>
      </w:pPr>
      <w:r>
        <w:t>Runtime Environment (RTE) Initial Values</w:t>
      </w:r>
    </w:p>
    <w:p w:rsidR="002C03D8" w:rsidRPr="002C03D8" w:rsidRDefault="002C03D8" w:rsidP="002C03D8">
      <w:r>
        <w:t>This section lists the initial values of data written by this module but controlled by the RTE. After RTE initialization, the data in this table will contain these values.</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55"/>
        <w:gridCol w:w="4455"/>
      </w:tblGrid>
      <w:tr w:rsidR="002C03D8" w:rsidRPr="006A25CC" w:rsidTr="00F957FA">
        <w:trPr>
          <w:trHeight w:val="341"/>
        </w:trPr>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Data</w:t>
            </w:r>
          </w:p>
        </w:tc>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Value</w:t>
            </w:r>
          </w:p>
        </w:tc>
      </w:tr>
      <w:tr w:rsidR="006144A4" w:rsidRPr="004B5BE2" w:rsidTr="00F47497">
        <w:trPr>
          <w:trHeight w:val="341"/>
        </w:trPr>
        <w:tc>
          <w:tcPr>
            <w:tcW w:w="4455" w:type="dxa"/>
            <w:vAlign w:val="center"/>
          </w:tcPr>
          <w:p w:rsidR="006144A4" w:rsidRPr="00F47497" w:rsidRDefault="006144A4" w:rsidP="00F47497">
            <w:pPr>
              <w:spacing w:before="100" w:beforeAutospacing="1" w:after="100" w:afterAutospacing="1"/>
              <w:rPr>
                <w:rFonts w:ascii="Arial" w:hAnsi="Arial" w:cs="Arial"/>
                <w:sz w:val="16"/>
                <w:szCs w:val="16"/>
              </w:rPr>
            </w:pPr>
            <w:r w:rsidRPr="00F47497">
              <w:rPr>
                <w:rFonts w:ascii="Arial" w:hAnsi="Arial" w:cs="Arial"/>
                <w:sz w:val="16"/>
                <w:szCs w:val="16"/>
              </w:rPr>
              <w:t>Rte_InitValue_ActiveFunctionBits_Cnt_u08</w:t>
            </w:r>
          </w:p>
        </w:tc>
        <w:tc>
          <w:tcPr>
            <w:tcW w:w="4455" w:type="dxa"/>
            <w:vAlign w:val="center"/>
          </w:tcPr>
          <w:p w:rsidR="006144A4" w:rsidRPr="004B5BE2" w:rsidRDefault="00F47497" w:rsidP="00F957FA">
            <w:pPr>
              <w:spacing w:before="100" w:beforeAutospacing="1" w:after="100" w:afterAutospacing="1"/>
              <w:rPr>
                <w:rFonts w:ascii="Arial" w:hAnsi="Arial" w:cs="Arial"/>
                <w:sz w:val="16"/>
                <w:szCs w:val="16"/>
              </w:rPr>
            </w:pPr>
            <w:r>
              <w:rPr>
                <w:rFonts w:ascii="Arial" w:hAnsi="Arial" w:cs="Arial"/>
                <w:sz w:val="16"/>
                <w:szCs w:val="16"/>
              </w:rPr>
              <w:t>0</w:t>
            </w:r>
          </w:p>
        </w:tc>
      </w:tr>
      <w:tr w:rsidR="006144A4" w:rsidRPr="004B5BE2" w:rsidTr="00F47497">
        <w:trPr>
          <w:trHeight w:val="341"/>
        </w:trPr>
        <w:tc>
          <w:tcPr>
            <w:tcW w:w="4455" w:type="dxa"/>
            <w:vAlign w:val="center"/>
          </w:tcPr>
          <w:p w:rsidR="006144A4" w:rsidRPr="00C95492" w:rsidRDefault="006144A4" w:rsidP="00F47497">
            <w:pPr>
              <w:spacing w:before="100" w:beforeAutospacing="1" w:after="100" w:afterAutospacing="1"/>
              <w:rPr>
                <w:rFonts w:ascii="Arial" w:hAnsi="Arial" w:cs="Arial"/>
                <w:sz w:val="16"/>
                <w:szCs w:val="16"/>
                <w:lang w:val="fr-FR"/>
              </w:rPr>
            </w:pPr>
            <w:proofErr w:type="spellStart"/>
            <w:r w:rsidRPr="00C95492">
              <w:rPr>
                <w:rFonts w:ascii="Arial" w:hAnsi="Arial" w:cs="Arial"/>
                <w:sz w:val="16"/>
                <w:szCs w:val="16"/>
                <w:lang w:val="fr-FR"/>
              </w:rPr>
              <w:t>Rte_InitValue_DSTActive_Cnt_lgc</w:t>
            </w:r>
            <w:proofErr w:type="spellEnd"/>
          </w:p>
        </w:tc>
        <w:tc>
          <w:tcPr>
            <w:tcW w:w="4455" w:type="dxa"/>
            <w:vAlign w:val="center"/>
          </w:tcPr>
          <w:p w:rsidR="006144A4" w:rsidRPr="004B5BE2" w:rsidRDefault="00F47497" w:rsidP="00F957FA">
            <w:pPr>
              <w:spacing w:before="100" w:beforeAutospacing="1" w:after="100" w:afterAutospacing="1"/>
              <w:rPr>
                <w:rFonts w:ascii="Arial" w:hAnsi="Arial" w:cs="Arial"/>
                <w:sz w:val="16"/>
                <w:szCs w:val="16"/>
              </w:rPr>
            </w:pPr>
            <w:r>
              <w:rPr>
                <w:rFonts w:ascii="Arial" w:hAnsi="Arial" w:cs="Arial"/>
                <w:sz w:val="16"/>
                <w:szCs w:val="16"/>
              </w:rPr>
              <w:t>FALSE</w:t>
            </w:r>
          </w:p>
        </w:tc>
      </w:tr>
      <w:tr w:rsidR="00327C74" w:rsidRPr="004B5BE2" w:rsidTr="00F47497">
        <w:trPr>
          <w:trHeight w:val="341"/>
        </w:trPr>
        <w:tc>
          <w:tcPr>
            <w:tcW w:w="4455" w:type="dxa"/>
            <w:vAlign w:val="center"/>
          </w:tcPr>
          <w:p w:rsidR="00327C74" w:rsidRPr="00C95492" w:rsidRDefault="00327C74" w:rsidP="00F47497">
            <w:pPr>
              <w:spacing w:before="100" w:beforeAutospacing="1" w:after="100" w:afterAutospacing="1"/>
              <w:rPr>
                <w:rFonts w:ascii="Arial" w:hAnsi="Arial" w:cs="Arial"/>
                <w:sz w:val="16"/>
                <w:szCs w:val="16"/>
                <w:lang w:val="fr-FR"/>
              </w:rPr>
            </w:pPr>
            <w:proofErr w:type="spellStart"/>
            <w:r w:rsidRPr="00327C74">
              <w:rPr>
                <w:rFonts w:ascii="Arial" w:hAnsi="Arial" w:cs="Arial"/>
                <w:sz w:val="16"/>
                <w:szCs w:val="16"/>
                <w:lang w:val="fr-FR"/>
              </w:rPr>
              <w:t>Rte_InitValue_DSTSlewComplete_Cnt_lgc</w:t>
            </w:r>
            <w:proofErr w:type="spellEnd"/>
          </w:p>
        </w:tc>
        <w:tc>
          <w:tcPr>
            <w:tcW w:w="4455" w:type="dxa"/>
            <w:vAlign w:val="center"/>
          </w:tcPr>
          <w:p w:rsidR="00327C74" w:rsidRDefault="00327C74" w:rsidP="00F957FA">
            <w:pPr>
              <w:spacing w:before="100" w:beforeAutospacing="1" w:after="100" w:afterAutospacing="1"/>
              <w:rPr>
                <w:rFonts w:ascii="Arial" w:hAnsi="Arial" w:cs="Arial"/>
                <w:sz w:val="16"/>
                <w:szCs w:val="16"/>
              </w:rPr>
            </w:pPr>
            <w:r>
              <w:rPr>
                <w:rFonts w:ascii="Arial" w:hAnsi="Arial" w:cs="Arial"/>
                <w:sz w:val="16"/>
                <w:szCs w:val="16"/>
              </w:rPr>
              <w:t>FALSE</w:t>
            </w:r>
          </w:p>
        </w:tc>
      </w:tr>
      <w:tr w:rsidR="00327C74" w:rsidRPr="004B5BE2" w:rsidTr="00F47497">
        <w:trPr>
          <w:trHeight w:val="341"/>
        </w:trPr>
        <w:tc>
          <w:tcPr>
            <w:tcW w:w="4455" w:type="dxa"/>
            <w:vAlign w:val="center"/>
          </w:tcPr>
          <w:p w:rsidR="00327C74" w:rsidRPr="00327C74" w:rsidRDefault="00327C74" w:rsidP="00F47497">
            <w:pPr>
              <w:spacing w:before="100" w:beforeAutospacing="1" w:after="100" w:afterAutospacing="1"/>
              <w:rPr>
                <w:rFonts w:ascii="Arial" w:hAnsi="Arial" w:cs="Arial"/>
                <w:sz w:val="16"/>
                <w:szCs w:val="16"/>
                <w:lang w:val="fr-FR"/>
              </w:rPr>
            </w:pPr>
            <w:r w:rsidRPr="00327C74">
              <w:rPr>
                <w:rFonts w:ascii="Arial" w:hAnsi="Arial" w:cs="Arial"/>
                <w:sz w:val="16"/>
                <w:szCs w:val="16"/>
                <w:lang w:val="fr-FR"/>
              </w:rPr>
              <w:t>Rte_InitValue_DSTState_Cnt_u08</w:t>
            </w:r>
          </w:p>
        </w:tc>
        <w:tc>
          <w:tcPr>
            <w:tcW w:w="4455" w:type="dxa"/>
            <w:vAlign w:val="center"/>
          </w:tcPr>
          <w:p w:rsidR="00327C74" w:rsidRDefault="00327C74" w:rsidP="00F957FA">
            <w:pPr>
              <w:spacing w:before="100" w:beforeAutospacing="1" w:after="100" w:afterAutospacing="1"/>
              <w:rPr>
                <w:rFonts w:ascii="Arial" w:hAnsi="Arial" w:cs="Arial"/>
                <w:sz w:val="16"/>
                <w:szCs w:val="16"/>
              </w:rPr>
            </w:pPr>
            <w:r>
              <w:rPr>
                <w:rFonts w:ascii="Arial" w:hAnsi="Arial" w:cs="Arial"/>
                <w:sz w:val="16"/>
                <w:szCs w:val="16"/>
              </w:rPr>
              <w:t>0</w:t>
            </w:r>
          </w:p>
        </w:tc>
      </w:tr>
      <w:tr w:rsidR="006144A4" w:rsidRPr="004B5BE2" w:rsidTr="00F47497">
        <w:trPr>
          <w:trHeight w:val="341"/>
        </w:trPr>
        <w:tc>
          <w:tcPr>
            <w:tcW w:w="4455" w:type="dxa"/>
            <w:vAlign w:val="center"/>
          </w:tcPr>
          <w:p w:rsidR="006144A4" w:rsidRPr="00F47497" w:rsidRDefault="006144A4" w:rsidP="00F47497">
            <w:pPr>
              <w:spacing w:before="100" w:beforeAutospacing="1" w:after="100" w:afterAutospacing="1"/>
              <w:rPr>
                <w:rFonts w:ascii="Arial" w:hAnsi="Arial" w:cs="Arial"/>
                <w:sz w:val="16"/>
                <w:szCs w:val="16"/>
              </w:rPr>
            </w:pPr>
            <w:r w:rsidRPr="00F47497">
              <w:rPr>
                <w:rFonts w:ascii="Arial" w:hAnsi="Arial" w:cs="Arial"/>
                <w:sz w:val="16"/>
                <w:szCs w:val="16"/>
              </w:rPr>
              <w:t>Rte_InitValue_DSTTrqOvCmdRqst_HwNm_f32</w:t>
            </w:r>
          </w:p>
        </w:tc>
        <w:tc>
          <w:tcPr>
            <w:tcW w:w="4455" w:type="dxa"/>
            <w:vAlign w:val="center"/>
          </w:tcPr>
          <w:p w:rsidR="006144A4" w:rsidRPr="004B5BE2" w:rsidRDefault="00F47497" w:rsidP="00F957FA">
            <w:pPr>
              <w:spacing w:before="100" w:beforeAutospacing="1" w:after="100" w:afterAutospacing="1"/>
              <w:rPr>
                <w:rFonts w:ascii="Arial" w:hAnsi="Arial" w:cs="Arial"/>
                <w:sz w:val="16"/>
                <w:szCs w:val="16"/>
              </w:rPr>
            </w:pPr>
            <w:r>
              <w:rPr>
                <w:rFonts w:ascii="Arial" w:hAnsi="Arial" w:cs="Arial"/>
                <w:sz w:val="16"/>
                <w:szCs w:val="16"/>
              </w:rPr>
              <w:t>0</w:t>
            </w:r>
          </w:p>
        </w:tc>
      </w:tr>
      <w:tr w:rsidR="006144A4" w:rsidRPr="004B5BE2" w:rsidTr="00F47497">
        <w:trPr>
          <w:trHeight w:val="341"/>
        </w:trPr>
        <w:tc>
          <w:tcPr>
            <w:tcW w:w="4455" w:type="dxa"/>
            <w:vAlign w:val="center"/>
          </w:tcPr>
          <w:p w:rsidR="006144A4" w:rsidRPr="00F47497" w:rsidRDefault="006144A4" w:rsidP="00F47497">
            <w:pPr>
              <w:spacing w:before="100" w:beforeAutospacing="1" w:after="100" w:afterAutospacing="1"/>
              <w:rPr>
                <w:rFonts w:ascii="Arial" w:hAnsi="Arial" w:cs="Arial"/>
                <w:sz w:val="16"/>
                <w:szCs w:val="16"/>
              </w:rPr>
            </w:pPr>
            <w:proofErr w:type="spellStart"/>
            <w:r w:rsidRPr="00F47497">
              <w:rPr>
                <w:rFonts w:ascii="Arial" w:hAnsi="Arial" w:cs="Arial"/>
                <w:sz w:val="16"/>
                <w:szCs w:val="16"/>
              </w:rPr>
              <w:t>Rte_InitValue_HaLFActive_Cnt_lgc</w:t>
            </w:r>
            <w:proofErr w:type="spellEnd"/>
          </w:p>
        </w:tc>
        <w:tc>
          <w:tcPr>
            <w:tcW w:w="4455" w:type="dxa"/>
            <w:vAlign w:val="center"/>
          </w:tcPr>
          <w:p w:rsidR="006144A4" w:rsidRPr="004B5BE2" w:rsidRDefault="00F47497" w:rsidP="00F957FA">
            <w:pPr>
              <w:spacing w:before="100" w:beforeAutospacing="1" w:after="100" w:afterAutospacing="1"/>
              <w:rPr>
                <w:rFonts w:ascii="Arial" w:hAnsi="Arial" w:cs="Arial"/>
                <w:sz w:val="16"/>
                <w:szCs w:val="16"/>
              </w:rPr>
            </w:pPr>
            <w:r>
              <w:rPr>
                <w:rFonts w:ascii="Arial" w:hAnsi="Arial" w:cs="Arial"/>
                <w:sz w:val="16"/>
                <w:szCs w:val="16"/>
              </w:rPr>
              <w:t>FALSE</w:t>
            </w:r>
          </w:p>
        </w:tc>
      </w:tr>
      <w:tr w:rsidR="00327C74" w:rsidRPr="004B5BE2" w:rsidTr="00F47497">
        <w:trPr>
          <w:trHeight w:val="341"/>
        </w:trPr>
        <w:tc>
          <w:tcPr>
            <w:tcW w:w="4455" w:type="dxa"/>
            <w:vAlign w:val="center"/>
          </w:tcPr>
          <w:p w:rsidR="00327C74" w:rsidRPr="00F47497" w:rsidRDefault="00327C74" w:rsidP="00F47497">
            <w:pPr>
              <w:spacing w:before="100" w:beforeAutospacing="1" w:after="100" w:afterAutospacing="1"/>
              <w:rPr>
                <w:rFonts w:ascii="Arial" w:hAnsi="Arial" w:cs="Arial"/>
                <w:sz w:val="16"/>
                <w:szCs w:val="16"/>
              </w:rPr>
            </w:pPr>
            <w:proofErr w:type="spellStart"/>
            <w:r w:rsidRPr="00327C74">
              <w:rPr>
                <w:rFonts w:ascii="Arial" w:hAnsi="Arial" w:cs="Arial"/>
                <w:sz w:val="16"/>
                <w:szCs w:val="16"/>
              </w:rPr>
              <w:t>Rte_InitValue_HaLFSlewComplete_Cnt_lgc</w:t>
            </w:r>
            <w:proofErr w:type="spellEnd"/>
          </w:p>
        </w:tc>
        <w:tc>
          <w:tcPr>
            <w:tcW w:w="4455" w:type="dxa"/>
            <w:vAlign w:val="center"/>
          </w:tcPr>
          <w:p w:rsidR="00327C74" w:rsidRDefault="00327C74" w:rsidP="00F957FA">
            <w:pPr>
              <w:spacing w:before="100" w:beforeAutospacing="1" w:after="100" w:afterAutospacing="1"/>
              <w:rPr>
                <w:rFonts w:ascii="Arial" w:hAnsi="Arial" w:cs="Arial"/>
                <w:sz w:val="16"/>
                <w:szCs w:val="16"/>
              </w:rPr>
            </w:pPr>
            <w:r>
              <w:rPr>
                <w:rFonts w:ascii="Arial" w:hAnsi="Arial" w:cs="Arial"/>
                <w:sz w:val="16"/>
                <w:szCs w:val="16"/>
              </w:rPr>
              <w:t>FALSE</w:t>
            </w:r>
          </w:p>
        </w:tc>
      </w:tr>
      <w:tr w:rsidR="00327C74" w:rsidRPr="004B5BE2" w:rsidTr="00F47497">
        <w:trPr>
          <w:trHeight w:val="341"/>
        </w:trPr>
        <w:tc>
          <w:tcPr>
            <w:tcW w:w="4455" w:type="dxa"/>
            <w:vAlign w:val="center"/>
          </w:tcPr>
          <w:p w:rsidR="00327C74" w:rsidRPr="00327C74" w:rsidRDefault="00327C74" w:rsidP="00F47497">
            <w:pPr>
              <w:spacing w:before="100" w:beforeAutospacing="1" w:after="100" w:afterAutospacing="1"/>
              <w:rPr>
                <w:rFonts w:ascii="Arial" w:hAnsi="Arial" w:cs="Arial"/>
                <w:sz w:val="16"/>
                <w:szCs w:val="16"/>
              </w:rPr>
            </w:pPr>
            <w:r w:rsidRPr="00327C74">
              <w:rPr>
                <w:rFonts w:ascii="Arial" w:hAnsi="Arial" w:cs="Arial"/>
                <w:sz w:val="16"/>
                <w:szCs w:val="16"/>
              </w:rPr>
              <w:t>Rte_InitValue_HaLFTOState_Cnt_u08</w:t>
            </w:r>
          </w:p>
        </w:tc>
        <w:tc>
          <w:tcPr>
            <w:tcW w:w="4455" w:type="dxa"/>
            <w:vAlign w:val="center"/>
          </w:tcPr>
          <w:p w:rsidR="00327C74" w:rsidRDefault="00327C74" w:rsidP="00F957FA">
            <w:pPr>
              <w:spacing w:before="100" w:beforeAutospacing="1" w:after="100" w:afterAutospacing="1"/>
              <w:rPr>
                <w:rFonts w:ascii="Arial" w:hAnsi="Arial" w:cs="Arial"/>
                <w:sz w:val="16"/>
                <w:szCs w:val="16"/>
              </w:rPr>
            </w:pPr>
            <w:r>
              <w:rPr>
                <w:rFonts w:ascii="Arial" w:hAnsi="Arial" w:cs="Arial"/>
                <w:sz w:val="16"/>
                <w:szCs w:val="16"/>
              </w:rPr>
              <w:t>0</w:t>
            </w:r>
          </w:p>
        </w:tc>
      </w:tr>
      <w:tr w:rsidR="006144A4" w:rsidRPr="004B5BE2" w:rsidTr="00F47497">
        <w:trPr>
          <w:trHeight w:val="341"/>
        </w:trPr>
        <w:tc>
          <w:tcPr>
            <w:tcW w:w="4455" w:type="dxa"/>
            <w:vAlign w:val="center"/>
          </w:tcPr>
          <w:p w:rsidR="006144A4" w:rsidRPr="00F47497" w:rsidRDefault="006144A4" w:rsidP="00F47497">
            <w:pPr>
              <w:spacing w:before="100" w:beforeAutospacing="1" w:after="100" w:afterAutospacing="1"/>
              <w:rPr>
                <w:rFonts w:ascii="Arial" w:hAnsi="Arial" w:cs="Arial"/>
                <w:sz w:val="16"/>
                <w:szCs w:val="16"/>
              </w:rPr>
            </w:pPr>
            <w:r w:rsidRPr="00F47497">
              <w:rPr>
                <w:rFonts w:ascii="Arial" w:hAnsi="Arial" w:cs="Arial"/>
                <w:sz w:val="16"/>
                <w:szCs w:val="16"/>
              </w:rPr>
              <w:t>Rte_InitValue_HaLFTrqOvCmdRqst_MtrNm_f32</w:t>
            </w:r>
          </w:p>
        </w:tc>
        <w:tc>
          <w:tcPr>
            <w:tcW w:w="4455" w:type="dxa"/>
            <w:vAlign w:val="center"/>
          </w:tcPr>
          <w:p w:rsidR="006144A4" w:rsidRPr="004B5BE2" w:rsidRDefault="00F47497" w:rsidP="00F957FA">
            <w:pPr>
              <w:spacing w:before="100" w:beforeAutospacing="1" w:after="100" w:afterAutospacing="1"/>
              <w:rPr>
                <w:rFonts w:ascii="Arial" w:hAnsi="Arial" w:cs="Arial"/>
                <w:sz w:val="16"/>
                <w:szCs w:val="16"/>
              </w:rPr>
            </w:pPr>
            <w:r>
              <w:rPr>
                <w:rFonts w:ascii="Arial" w:hAnsi="Arial" w:cs="Arial"/>
                <w:sz w:val="16"/>
                <w:szCs w:val="16"/>
              </w:rPr>
              <w:t>0</w:t>
            </w:r>
          </w:p>
        </w:tc>
      </w:tr>
      <w:tr w:rsidR="006144A4" w:rsidRPr="004B5BE2" w:rsidTr="00F47497">
        <w:trPr>
          <w:trHeight w:val="341"/>
        </w:trPr>
        <w:tc>
          <w:tcPr>
            <w:tcW w:w="4455" w:type="dxa"/>
            <w:vAlign w:val="center"/>
          </w:tcPr>
          <w:p w:rsidR="006144A4" w:rsidRPr="00F47497" w:rsidRDefault="006144A4" w:rsidP="00F47497">
            <w:pPr>
              <w:spacing w:before="100" w:beforeAutospacing="1" w:after="100" w:afterAutospacing="1"/>
              <w:rPr>
                <w:rFonts w:ascii="Arial" w:hAnsi="Arial" w:cs="Arial"/>
                <w:sz w:val="16"/>
                <w:szCs w:val="16"/>
              </w:rPr>
            </w:pPr>
            <w:r w:rsidRPr="00F47497">
              <w:rPr>
                <w:rFonts w:ascii="Arial" w:hAnsi="Arial" w:cs="Arial"/>
                <w:sz w:val="16"/>
                <w:szCs w:val="16"/>
              </w:rPr>
              <w:t>Rte_InitValue_IpTrqOvr_HwNm_f32</w:t>
            </w:r>
          </w:p>
        </w:tc>
        <w:tc>
          <w:tcPr>
            <w:tcW w:w="4455" w:type="dxa"/>
            <w:vAlign w:val="center"/>
          </w:tcPr>
          <w:p w:rsidR="006144A4" w:rsidRPr="004B5BE2" w:rsidRDefault="00F47497" w:rsidP="00F957FA">
            <w:pPr>
              <w:spacing w:before="100" w:beforeAutospacing="1" w:after="100" w:afterAutospacing="1"/>
              <w:rPr>
                <w:rFonts w:ascii="Arial" w:hAnsi="Arial" w:cs="Arial"/>
                <w:sz w:val="16"/>
                <w:szCs w:val="16"/>
              </w:rPr>
            </w:pPr>
            <w:r>
              <w:rPr>
                <w:rFonts w:ascii="Arial" w:hAnsi="Arial" w:cs="Arial"/>
                <w:sz w:val="16"/>
                <w:szCs w:val="16"/>
              </w:rPr>
              <w:t>0</w:t>
            </w:r>
          </w:p>
        </w:tc>
      </w:tr>
      <w:tr w:rsidR="006144A4" w:rsidRPr="004B5BE2" w:rsidTr="00F47497">
        <w:trPr>
          <w:trHeight w:val="341"/>
        </w:trPr>
        <w:tc>
          <w:tcPr>
            <w:tcW w:w="4455" w:type="dxa"/>
            <w:vAlign w:val="center"/>
          </w:tcPr>
          <w:p w:rsidR="006144A4" w:rsidRPr="00F47497" w:rsidRDefault="006144A4" w:rsidP="00F47497">
            <w:pPr>
              <w:spacing w:before="100" w:beforeAutospacing="1" w:after="100" w:afterAutospacing="1"/>
              <w:rPr>
                <w:rFonts w:ascii="Arial" w:hAnsi="Arial" w:cs="Arial"/>
                <w:sz w:val="16"/>
                <w:szCs w:val="16"/>
              </w:rPr>
            </w:pPr>
            <w:r w:rsidRPr="00F47497">
              <w:rPr>
                <w:rFonts w:ascii="Arial" w:hAnsi="Arial" w:cs="Arial"/>
                <w:sz w:val="16"/>
                <w:szCs w:val="16"/>
              </w:rPr>
              <w:t>Rte_InitValue_OpTrqOvr_MtrNm_f32</w:t>
            </w:r>
          </w:p>
        </w:tc>
        <w:tc>
          <w:tcPr>
            <w:tcW w:w="4455" w:type="dxa"/>
            <w:vAlign w:val="center"/>
          </w:tcPr>
          <w:p w:rsidR="006144A4" w:rsidRPr="004B5BE2" w:rsidRDefault="00F47497" w:rsidP="00F957FA">
            <w:pPr>
              <w:spacing w:before="100" w:beforeAutospacing="1" w:after="100" w:afterAutospacing="1"/>
              <w:rPr>
                <w:rFonts w:ascii="Arial" w:hAnsi="Arial" w:cs="Arial"/>
                <w:sz w:val="16"/>
                <w:szCs w:val="16"/>
              </w:rPr>
            </w:pPr>
            <w:r>
              <w:rPr>
                <w:rFonts w:ascii="Arial" w:hAnsi="Arial" w:cs="Arial"/>
                <w:sz w:val="16"/>
                <w:szCs w:val="16"/>
              </w:rPr>
              <w:t>0</w:t>
            </w:r>
          </w:p>
        </w:tc>
      </w:tr>
      <w:tr w:rsidR="00327C74" w:rsidRPr="004B5BE2" w:rsidTr="00F47497">
        <w:trPr>
          <w:trHeight w:val="341"/>
        </w:trPr>
        <w:tc>
          <w:tcPr>
            <w:tcW w:w="4455" w:type="dxa"/>
            <w:vAlign w:val="center"/>
          </w:tcPr>
          <w:p w:rsidR="00327C74" w:rsidRPr="00F47497" w:rsidRDefault="00327C74" w:rsidP="00F47497">
            <w:pPr>
              <w:spacing w:before="100" w:beforeAutospacing="1" w:after="100" w:afterAutospacing="1"/>
              <w:rPr>
                <w:rFonts w:ascii="Arial" w:hAnsi="Arial" w:cs="Arial"/>
                <w:sz w:val="16"/>
                <w:szCs w:val="16"/>
              </w:rPr>
            </w:pPr>
            <w:r w:rsidRPr="00327C74">
              <w:rPr>
                <w:rFonts w:ascii="Arial" w:hAnsi="Arial" w:cs="Arial"/>
                <w:sz w:val="16"/>
                <w:szCs w:val="16"/>
              </w:rPr>
              <w:t>Rte_InitValue_PAReturnSclFct_Uls_f32</w:t>
            </w:r>
          </w:p>
        </w:tc>
        <w:tc>
          <w:tcPr>
            <w:tcW w:w="4455" w:type="dxa"/>
            <w:vAlign w:val="center"/>
          </w:tcPr>
          <w:p w:rsidR="00327C74" w:rsidRDefault="00327C74" w:rsidP="00F957FA">
            <w:pPr>
              <w:spacing w:before="100" w:beforeAutospacing="1" w:after="100" w:afterAutospacing="1"/>
              <w:rPr>
                <w:rFonts w:ascii="Arial" w:hAnsi="Arial" w:cs="Arial"/>
                <w:sz w:val="16"/>
                <w:szCs w:val="16"/>
              </w:rPr>
            </w:pPr>
            <w:r>
              <w:rPr>
                <w:rFonts w:ascii="Arial" w:hAnsi="Arial" w:cs="Arial"/>
                <w:sz w:val="16"/>
                <w:szCs w:val="16"/>
              </w:rPr>
              <w:t>1</w:t>
            </w:r>
          </w:p>
        </w:tc>
      </w:tr>
      <w:tr w:rsidR="006144A4" w:rsidRPr="004B5BE2" w:rsidTr="00F47497">
        <w:trPr>
          <w:trHeight w:val="341"/>
        </w:trPr>
        <w:tc>
          <w:tcPr>
            <w:tcW w:w="4455" w:type="dxa"/>
            <w:vAlign w:val="center"/>
          </w:tcPr>
          <w:p w:rsidR="006144A4" w:rsidRPr="00F47497" w:rsidRDefault="006144A4" w:rsidP="00F47497">
            <w:pPr>
              <w:spacing w:before="100" w:beforeAutospacing="1" w:after="100" w:afterAutospacing="1"/>
              <w:rPr>
                <w:rFonts w:ascii="Arial" w:hAnsi="Arial" w:cs="Arial"/>
                <w:sz w:val="16"/>
                <w:szCs w:val="16"/>
              </w:rPr>
            </w:pPr>
            <w:r w:rsidRPr="00F47497">
              <w:rPr>
                <w:rFonts w:ascii="Arial" w:hAnsi="Arial" w:cs="Arial"/>
                <w:sz w:val="16"/>
                <w:szCs w:val="16"/>
              </w:rPr>
              <w:t>Rte_InitValue_PATrqOvCmdRqst_HwNm_f32</w:t>
            </w:r>
          </w:p>
        </w:tc>
        <w:tc>
          <w:tcPr>
            <w:tcW w:w="4455" w:type="dxa"/>
            <w:vAlign w:val="center"/>
          </w:tcPr>
          <w:p w:rsidR="006144A4" w:rsidRPr="004B5BE2" w:rsidRDefault="00F47497" w:rsidP="00F957FA">
            <w:pPr>
              <w:spacing w:before="100" w:beforeAutospacing="1" w:after="100" w:afterAutospacing="1"/>
              <w:rPr>
                <w:rFonts w:ascii="Arial" w:hAnsi="Arial" w:cs="Arial"/>
                <w:sz w:val="16"/>
                <w:szCs w:val="16"/>
              </w:rPr>
            </w:pPr>
            <w:r>
              <w:rPr>
                <w:rFonts w:ascii="Arial" w:hAnsi="Arial" w:cs="Arial"/>
                <w:sz w:val="16"/>
                <w:szCs w:val="16"/>
              </w:rPr>
              <w:t>0</w:t>
            </w:r>
          </w:p>
        </w:tc>
      </w:tr>
      <w:tr w:rsidR="00327C74" w:rsidRPr="004B5BE2" w:rsidDel="00327C74" w:rsidTr="00F47497">
        <w:trPr>
          <w:trHeight w:val="341"/>
        </w:trPr>
        <w:tc>
          <w:tcPr>
            <w:tcW w:w="4455" w:type="dxa"/>
            <w:vAlign w:val="center"/>
          </w:tcPr>
          <w:p w:rsidR="00327C74" w:rsidRPr="00F47497" w:rsidDel="00327C74" w:rsidRDefault="00327C74" w:rsidP="00F47497">
            <w:pPr>
              <w:spacing w:before="100" w:beforeAutospacing="1" w:after="100" w:afterAutospacing="1"/>
              <w:rPr>
                <w:rFonts w:ascii="Arial" w:hAnsi="Arial" w:cs="Arial"/>
                <w:sz w:val="16"/>
                <w:szCs w:val="16"/>
              </w:rPr>
            </w:pPr>
            <w:r w:rsidRPr="00327C74">
              <w:rPr>
                <w:rFonts w:ascii="Arial" w:hAnsi="Arial" w:cs="Arial"/>
                <w:sz w:val="16"/>
                <w:szCs w:val="16"/>
              </w:rPr>
              <w:t>Rte_InitValue_PrkAssistState_Cnt_u08</w:t>
            </w:r>
          </w:p>
        </w:tc>
        <w:tc>
          <w:tcPr>
            <w:tcW w:w="4455" w:type="dxa"/>
            <w:vAlign w:val="center"/>
          </w:tcPr>
          <w:p w:rsidR="00327C74" w:rsidDel="00327C74" w:rsidRDefault="00327C74" w:rsidP="00F957FA">
            <w:pPr>
              <w:spacing w:before="100" w:beforeAutospacing="1" w:after="100" w:afterAutospacing="1"/>
              <w:rPr>
                <w:rFonts w:ascii="Arial" w:hAnsi="Arial" w:cs="Arial"/>
                <w:sz w:val="16"/>
                <w:szCs w:val="16"/>
              </w:rPr>
            </w:pPr>
            <w:r>
              <w:rPr>
                <w:rFonts w:ascii="Arial" w:hAnsi="Arial" w:cs="Arial"/>
                <w:sz w:val="16"/>
                <w:szCs w:val="16"/>
              </w:rPr>
              <w:t>0</w:t>
            </w:r>
          </w:p>
        </w:tc>
      </w:tr>
      <w:tr w:rsidR="00327C74" w:rsidRPr="004B5BE2" w:rsidDel="00327C74" w:rsidTr="00F47497">
        <w:trPr>
          <w:trHeight w:val="341"/>
        </w:trPr>
        <w:tc>
          <w:tcPr>
            <w:tcW w:w="4455" w:type="dxa"/>
            <w:vAlign w:val="center"/>
          </w:tcPr>
          <w:p w:rsidR="00327C74" w:rsidRPr="00327C74" w:rsidRDefault="00327C74" w:rsidP="00F47497">
            <w:pPr>
              <w:spacing w:before="100" w:beforeAutospacing="1" w:after="100" w:afterAutospacing="1"/>
              <w:rPr>
                <w:rFonts w:ascii="Arial" w:hAnsi="Arial" w:cs="Arial"/>
                <w:sz w:val="16"/>
                <w:szCs w:val="16"/>
              </w:rPr>
            </w:pPr>
            <w:proofErr w:type="spellStart"/>
            <w:r w:rsidRPr="00327C74">
              <w:rPr>
                <w:rFonts w:ascii="Arial" w:hAnsi="Arial" w:cs="Arial"/>
                <w:sz w:val="16"/>
                <w:szCs w:val="16"/>
              </w:rPr>
              <w:t>Rte_InitValue_PrkAsstSlewComplete_Cnt_lgc</w:t>
            </w:r>
            <w:proofErr w:type="spellEnd"/>
          </w:p>
        </w:tc>
        <w:tc>
          <w:tcPr>
            <w:tcW w:w="4455" w:type="dxa"/>
            <w:vAlign w:val="center"/>
          </w:tcPr>
          <w:p w:rsidR="00327C74" w:rsidRDefault="00327C74" w:rsidP="00F957FA">
            <w:pPr>
              <w:spacing w:before="100" w:beforeAutospacing="1" w:after="100" w:afterAutospacing="1"/>
              <w:rPr>
                <w:rFonts w:ascii="Arial" w:hAnsi="Arial" w:cs="Arial"/>
                <w:sz w:val="16"/>
                <w:szCs w:val="16"/>
              </w:rPr>
            </w:pPr>
            <w:r>
              <w:rPr>
                <w:rFonts w:ascii="Arial" w:hAnsi="Arial" w:cs="Arial"/>
                <w:sz w:val="16"/>
                <w:szCs w:val="16"/>
              </w:rPr>
              <w:t>FALSE</w:t>
            </w:r>
          </w:p>
        </w:tc>
      </w:tr>
      <w:tr w:rsidR="006144A4" w:rsidRPr="004B5BE2" w:rsidTr="00F47497">
        <w:trPr>
          <w:trHeight w:val="341"/>
        </w:trPr>
        <w:tc>
          <w:tcPr>
            <w:tcW w:w="4455" w:type="dxa"/>
            <w:vAlign w:val="center"/>
          </w:tcPr>
          <w:p w:rsidR="006144A4" w:rsidRPr="00F47497" w:rsidRDefault="006144A4" w:rsidP="00F47497">
            <w:pPr>
              <w:spacing w:before="100" w:beforeAutospacing="1" w:after="100" w:afterAutospacing="1"/>
              <w:rPr>
                <w:rFonts w:ascii="Arial" w:hAnsi="Arial" w:cs="Arial"/>
                <w:sz w:val="16"/>
                <w:szCs w:val="16"/>
              </w:rPr>
            </w:pPr>
            <w:r w:rsidRPr="00F47497">
              <w:rPr>
                <w:rFonts w:ascii="Arial" w:hAnsi="Arial" w:cs="Arial"/>
                <w:sz w:val="16"/>
                <w:szCs w:val="16"/>
              </w:rPr>
              <w:t>Rte_InitValue_VehicleSpeed_Kph_f32</w:t>
            </w:r>
          </w:p>
        </w:tc>
        <w:tc>
          <w:tcPr>
            <w:tcW w:w="4455" w:type="dxa"/>
            <w:vAlign w:val="center"/>
          </w:tcPr>
          <w:p w:rsidR="006144A4" w:rsidRPr="004B5BE2" w:rsidRDefault="00F47497" w:rsidP="00F957FA">
            <w:pPr>
              <w:spacing w:before="100" w:beforeAutospacing="1" w:after="100" w:afterAutospacing="1"/>
              <w:rPr>
                <w:rFonts w:ascii="Arial" w:hAnsi="Arial" w:cs="Arial"/>
                <w:sz w:val="16"/>
                <w:szCs w:val="16"/>
              </w:rPr>
            </w:pPr>
            <w:r>
              <w:rPr>
                <w:rFonts w:ascii="Arial" w:hAnsi="Arial" w:cs="Arial"/>
                <w:sz w:val="16"/>
                <w:szCs w:val="16"/>
              </w:rPr>
              <w:t>0</w:t>
            </w:r>
          </w:p>
        </w:tc>
      </w:tr>
    </w:tbl>
    <w:p w:rsidR="002C03D8" w:rsidRPr="002C03D8" w:rsidRDefault="002C03D8" w:rsidP="002C03D8"/>
    <w:p w:rsidR="004A781C" w:rsidRDefault="004A781C">
      <w:pPr>
        <w:pStyle w:val="Heading2"/>
      </w:pPr>
      <w:r>
        <w:t>Initialization Functions</w:t>
      </w:r>
    </w:p>
    <w:p w:rsidR="00F47497" w:rsidRDefault="00F47497"/>
    <w:p w:rsidR="004A781C" w:rsidRDefault="00F141E2">
      <w:r>
        <w:t>None</w:t>
      </w:r>
    </w:p>
    <w:p w:rsidR="004A781C" w:rsidRDefault="004A781C">
      <w:pPr>
        <w:pStyle w:val="Heading2"/>
      </w:pPr>
      <w:r>
        <w:br w:type="page"/>
      </w:r>
      <w:r>
        <w:lastRenderedPageBreak/>
        <w:t>Periodic Functions</w:t>
      </w:r>
    </w:p>
    <w:p w:rsidR="004A781C" w:rsidRDefault="004A781C">
      <w:pPr>
        <w:pStyle w:val="Heading3"/>
      </w:pPr>
      <w:r>
        <w:t xml:space="preserve">Per: </w:t>
      </w:r>
      <w:fldSimple w:instr=" DOCPROPERTY &quot;Module Name&quot;  \* MERGEFORMAT ">
        <w:r w:rsidR="006144A4">
          <w:t>ArbLmt</w:t>
        </w:r>
      </w:fldSimple>
      <w:r w:rsidR="00F47497">
        <w:t>_Per1</w:t>
      </w:r>
    </w:p>
    <w:p w:rsidR="004A781C" w:rsidRDefault="004A781C">
      <w:pPr>
        <w:pStyle w:val="Heading4"/>
      </w:pPr>
      <w:r>
        <w:t>Design Rationale</w:t>
      </w:r>
    </w:p>
    <w:p w:rsidR="004A781C" w:rsidRDefault="00F141E2">
      <w:r>
        <w:t>None</w:t>
      </w:r>
    </w:p>
    <w:p w:rsidR="004A781C" w:rsidRDefault="004A781C">
      <w:pPr>
        <w:pStyle w:val="Heading4"/>
      </w:pPr>
      <w:r>
        <w:t>Program Flow Start</w:t>
      </w:r>
    </w:p>
    <w:p w:rsidR="004A781C" w:rsidRDefault="00F47497">
      <w:r w:rsidRPr="00F47497">
        <w:t>Rte_Call_ArbLmt_Per1_CP0_</w:t>
      </w:r>
      <w:proofErr w:type="gramStart"/>
      <w:r w:rsidRPr="00F47497">
        <w:t>CheckpointReached()</w:t>
      </w:r>
      <w:proofErr w:type="gramEnd"/>
    </w:p>
    <w:p w:rsidR="004A781C" w:rsidRDefault="004A781C">
      <w:pPr>
        <w:pStyle w:val="Heading4"/>
      </w:pPr>
      <w:r>
        <w:t>Store Module Inputs to Local copies</w:t>
      </w:r>
    </w:p>
    <w:p w:rsidR="00F47497" w:rsidRPr="00F47497" w:rsidRDefault="00F47497" w:rsidP="00F47497">
      <w:pPr>
        <w:rPr>
          <w:sz w:val="18"/>
          <w:szCs w:val="18"/>
        </w:rPr>
      </w:pPr>
      <w:proofErr w:type="spellStart"/>
      <w:r w:rsidRPr="00F47497">
        <w:rPr>
          <w:sz w:val="18"/>
          <w:szCs w:val="18"/>
        </w:rPr>
        <w:t>DSTActive_Cnt_T_lgc</w:t>
      </w:r>
      <w:proofErr w:type="spellEnd"/>
      <w:r w:rsidRPr="00F47497">
        <w:rPr>
          <w:sz w:val="18"/>
          <w:szCs w:val="18"/>
        </w:rPr>
        <w:t xml:space="preserve"> = Rte_IRead_</w:t>
      </w:r>
      <w:r>
        <w:rPr>
          <w:sz w:val="18"/>
          <w:szCs w:val="18"/>
        </w:rPr>
        <w:t>ArbLmt_Per1_DSTActive_Cnt_</w:t>
      </w:r>
      <w:proofErr w:type="gramStart"/>
      <w:r>
        <w:rPr>
          <w:sz w:val="18"/>
          <w:szCs w:val="18"/>
        </w:rPr>
        <w:t>lgc()</w:t>
      </w:r>
      <w:proofErr w:type="gramEnd"/>
    </w:p>
    <w:p w:rsidR="00F47497" w:rsidRDefault="00F47497" w:rsidP="00F47497">
      <w:pPr>
        <w:rPr>
          <w:sz w:val="18"/>
          <w:szCs w:val="18"/>
        </w:rPr>
      </w:pPr>
      <w:proofErr w:type="spellStart"/>
      <w:r w:rsidRPr="00F47497">
        <w:rPr>
          <w:sz w:val="18"/>
          <w:szCs w:val="18"/>
        </w:rPr>
        <w:t>HaLFActive_Cnt_T_lgc</w:t>
      </w:r>
      <w:proofErr w:type="spellEnd"/>
      <w:r w:rsidRPr="00F47497">
        <w:rPr>
          <w:sz w:val="18"/>
          <w:szCs w:val="18"/>
        </w:rPr>
        <w:t xml:space="preserve"> = Rte_IRead_A</w:t>
      </w:r>
      <w:r>
        <w:rPr>
          <w:sz w:val="18"/>
          <w:szCs w:val="18"/>
        </w:rPr>
        <w:t>rbLmt_Per1_HaLFActive_Cnt_</w:t>
      </w:r>
      <w:proofErr w:type="gramStart"/>
      <w:r>
        <w:rPr>
          <w:sz w:val="18"/>
          <w:szCs w:val="18"/>
        </w:rPr>
        <w:t>lgc()</w:t>
      </w:r>
      <w:proofErr w:type="gramEnd"/>
    </w:p>
    <w:p w:rsidR="001D212C" w:rsidRDefault="001D212C" w:rsidP="00F47497">
      <w:pPr>
        <w:rPr>
          <w:sz w:val="18"/>
          <w:szCs w:val="18"/>
        </w:rPr>
      </w:pPr>
      <w:r w:rsidRPr="001D212C">
        <w:rPr>
          <w:sz w:val="18"/>
          <w:szCs w:val="18"/>
        </w:rPr>
        <w:t>DSTState_Cnt_T_u08 = Rte_IRead_ArbLmt_Per1_DSTState_Cnt_</w:t>
      </w:r>
      <w:proofErr w:type="gramStart"/>
      <w:r w:rsidRPr="001D212C">
        <w:rPr>
          <w:sz w:val="18"/>
          <w:szCs w:val="18"/>
        </w:rPr>
        <w:t>u08()</w:t>
      </w:r>
      <w:proofErr w:type="gramEnd"/>
    </w:p>
    <w:p w:rsidR="001D212C" w:rsidRPr="00F47497" w:rsidRDefault="001D212C" w:rsidP="001D212C">
      <w:pPr>
        <w:rPr>
          <w:sz w:val="18"/>
          <w:szCs w:val="18"/>
        </w:rPr>
      </w:pPr>
      <w:r w:rsidRPr="00F47497">
        <w:rPr>
          <w:sz w:val="18"/>
          <w:szCs w:val="18"/>
        </w:rPr>
        <w:t>DSTTrqOvCmdRqst_HwNm_T_f32 = Rte_IRead_ArbLmt_</w:t>
      </w:r>
      <w:r>
        <w:rPr>
          <w:sz w:val="18"/>
          <w:szCs w:val="18"/>
        </w:rPr>
        <w:t>Per1_DSTTrqOvCmdRqst_HwNm_</w:t>
      </w:r>
      <w:proofErr w:type="gramStart"/>
      <w:r>
        <w:rPr>
          <w:sz w:val="18"/>
          <w:szCs w:val="18"/>
        </w:rPr>
        <w:t>f32()</w:t>
      </w:r>
      <w:proofErr w:type="gramEnd"/>
    </w:p>
    <w:p w:rsidR="00F47497" w:rsidRDefault="00F47497" w:rsidP="00F47497">
      <w:pPr>
        <w:rPr>
          <w:sz w:val="18"/>
          <w:szCs w:val="18"/>
        </w:rPr>
      </w:pPr>
      <w:r w:rsidRPr="00F47497">
        <w:rPr>
          <w:sz w:val="18"/>
          <w:szCs w:val="18"/>
        </w:rPr>
        <w:t>HaLFTrqOvCmdRqst_MtrNm_T_f32 = Rte_IRead_ArbLmt_Pe</w:t>
      </w:r>
      <w:r>
        <w:rPr>
          <w:sz w:val="18"/>
          <w:szCs w:val="18"/>
        </w:rPr>
        <w:t>r1_HaLFTrqOvCmdRqst_MtrNm_</w:t>
      </w:r>
      <w:proofErr w:type="gramStart"/>
      <w:r>
        <w:rPr>
          <w:sz w:val="18"/>
          <w:szCs w:val="18"/>
        </w:rPr>
        <w:t>f32()</w:t>
      </w:r>
      <w:proofErr w:type="gramEnd"/>
    </w:p>
    <w:p w:rsidR="001D212C" w:rsidRPr="00F47497" w:rsidRDefault="001D212C" w:rsidP="00F47497">
      <w:pPr>
        <w:rPr>
          <w:sz w:val="18"/>
          <w:szCs w:val="18"/>
        </w:rPr>
      </w:pPr>
      <w:r w:rsidRPr="001D212C">
        <w:rPr>
          <w:sz w:val="18"/>
          <w:szCs w:val="18"/>
        </w:rPr>
        <w:t>HaLFTOState_Cnt_T_u08 = Rte_IRead_ArbLmt_Per1_HaLFTOState_Cnt_</w:t>
      </w:r>
      <w:proofErr w:type="gramStart"/>
      <w:r w:rsidRPr="001D212C">
        <w:rPr>
          <w:sz w:val="18"/>
          <w:szCs w:val="18"/>
        </w:rPr>
        <w:t>u08()</w:t>
      </w:r>
      <w:proofErr w:type="gramEnd"/>
    </w:p>
    <w:p w:rsidR="00F47497" w:rsidRPr="00F47497" w:rsidRDefault="00F47497" w:rsidP="00F47497">
      <w:pPr>
        <w:rPr>
          <w:sz w:val="18"/>
          <w:szCs w:val="18"/>
        </w:rPr>
      </w:pPr>
      <w:r w:rsidRPr="00F47497">
        <w:rPr>
          <w:sz w:val="18"/>
          <w:szCs w:val="18"/>
        </w:rPr>
        <w:t>PATrqOvCmdRqst_HwNm_T_f32 = Rte_IRead_ArbLmt</w:t>
      </w:r>
      <w:r>
        <w:rPr>
          <w:sz w:val="18"/>
          <w:szCs w:val="18"/>
        </w:rPr>
        <w:t>_Per1_PATrqOvCmdRqst_HwNm_</w:t>
      </w:r>
      <w:proofErr w:type="gramStart"/>
      <w:r>
        <w:rPr>
          <w:sz w:val="18"/>
          <w:szCs w:val="18"/>
        </w:rPr>
        <w:t>f32()</w:t>
      </w:r>
      <w:proofErr w:type="gramEnd"/>
    </w:p>
    <w:p w:rsidR="001D212C" w:rsidRPr="00F47497" w:rsidRDefault="001D212C" w:rsidP="00F47497">
      <w:pPr>
        <w:rPr>
          <w:sz w:val="18"/>
          <w:szCs w:val="18"/>
        </w:rPr>
      </w:pPr>
      <w:r w:rsidRPr="001D212C">
        <w:rPr>
          <w:sz w:val="18"/>
          <w:szCs w:val="18"/>
        </w:rPr>
        <w:t>PrkAssistState_Cnt_T_u08 = Rte_IRead_ArbLmt_Per1_PrkAssistState_Cnt_</w:t>
      </w:r>
      <w:proofErr w:type="gramStart"/>
      <w:r w:rsidRPr="001D212C">
        <w:rPr>
          <w:sz w:val="18"/>
          <w:szCs w:val="18"/>
        </w:rPr>
        <w:t>u08()</w:t>
      </w:r>
      <w:proofErr w:type="gramEnd"/>
    </w:p>
    <w:p w:rsidR="004A781C" w:rsidRPr="00F141E2" w:rsidRDefault="00F47497" w:rsidP="00F47497">
      <w:pPr>
        <w:rPr>
          <w:sz w:val="18"/>
          <w:szCs w:val="18"/>
        </w:rPr>
      </w:pPr>
      <w:r w:rsidRPr="00F47497">
        <w:rPr>
          <w:sz w:val="18"/>
          <w:szCs w:val="18"/>
        </w:rPr>
        <w:t>VehicleSpeed_Kph_T_f32 = Rte_IRead_ArbLmt_Per1_VehicleSpeed_Kph_</w:t>
      </w:r>
      <w:proofErr w:type="gramStart"/>
      <w:r w:rsidRPr="00F47497">
        <w:rPr>
          <w:sz w:val="18"/>
          <w:szCs w:val="18"/>
        </w:rPr>
        <w:t>f32()</w:t>
      </w:r>
      <w:proofErr w:type="gramEnd"/>
    </w:p>
    <w:p w:rsidR="004A781C" w:rsidRDefault="001D212C">
      <w:pPr>
        <w:pStyle w:val="Heading4"/>
      </w:pPr>
      <w:r>
        <w:t>DST Slew</w:t>
      </w:r>
    </w:p>
    <w:p w:rsidR="004A781C" w:rsidRDefault="00A65996" w:rsidP="00F141E2">
      <w:pPr>
        <w:jc w:val="center"/>
      </w:pPr>
      <w:proofErr w:type="gramStart"/>
      <w:r>
        <w:t>c</w:t>
      </w:r>
      <w:proofErr w:type="gramEnd"/>
    </w:p>
    <w:p w:rsidR="001D212C" w:rsidRDefault="001D212C" w:rsidP="001D212C">
      <w:pPr>
        <w:pStyle w:val="Heading4"/>
      </w:pPr>
      <w:proofErr w:type="spellStart"/>
      <w:r>
        <w:lastRenderedPageBreak/>
        <w:t>HaLF</w:t>
      </w:r>
      <w:proofErr w:type="spellEnd"/>
      <w:r>
        <w:t xml:space="preserve"> Slew</w:t>
      </w:r>
    </w:p>
    <w:p w:rsidR="001D212C" w:rsidRDefault="00C35030" w:rsidP="001D212C">
      <w:pPr>
        <w:jc w:val="center"/>
      </w:pPr>
      <w:r>
        <w:object w:dxaOrig="5500" w:dyaOrig="6975">
          <v:shape id="_x0000_i1029" type="#_x0000_t75" style="width:273.95pt;height:347.85pt" o:ole="">
            <v:imagedata r:id="rId15" o:title=""/>
          </v:shape>
          <o:OLEObject Type="Embed" ProgID="Visio.Drawing.11" ShapeID="_x0000_i1029" DrawAspect="Content" ObjectID="_1456315519" r:id="rId16"/>
        </w:object>
      </w:r>
    </w:p>
    <w:p w:rsidR="001D212C" w:rsidRDefault="001D212C" w:rsidP="001D212C">
      <w:pPr>
        <w:pStyle w:val="Heading4"/>
      </w:pPr>
      <w:r>
        <w:lastRenderedPageBreak/>
        <w:t>PPPA Slew</w:t>
      </w:r>
    </w:p>
    <w:p w:rsidR="001D212C" w:rsidRPr="001D212C" w:rsidRDefault="009F548E" w:rsidP="001D212C">
      <w:pPr>
        <w:jc w:val="center"/>
      </w:pPr>
      <w:r>
        <w:object w:dxaOrig="5500" w:dyaOrig="5286">
          <v:shape id="_x0000_i1027" type="#_x0000_t75" style="width:273.95pt;height:263.7pt" o:ole="">
            <v:imagedata r:id="rId17" o:title=""/>
          </v:shape>
          <o:OLEObject Type="Embed" ProgID="Visio.Drawing.11" ShapeID="_x0000_i1027" DrawAspect="Content" ObjectID="_1456315520" r:id="rId18"/>
        </w:object>
      </w:r>
    </w:p>
    <w:p w:rsidR="00F47497" w:rsidRDefault="00D95A1F" w:rsidP="00F47497">
      <w:pPr>
        <w:pStyle w:val="Heading4"/>
      </w:pPr>
      <w:r>
        <w:t>Priority</w:t>
      </w:r>
    </w:p>
    <w:p w:rsidR="00D95A1F" w:rsidRDefault="009F548E" w:rsidP="00D95A1F">
      <w:pPr>
        <w:jc w:val="center"/>
      </w:pPr>
      <w:r>
        <w:object w:dxaOrig="4820" w:dyaOrig="3334">
          <v:shape id="_x0000_i1028" type="#_x0000_t75" style="width:241.25pt;height:166.45pt" o:ole="">
            <v:imagedata r:id="rId19" o:title=""/>
          </v:shape>
          <o:OLEObject Type="Embed" ProgID="Visio.Drawing.11" ShapeID="_x0000_i1028" DrawAspect="Content" ObjectID="_1456315521" r:id="rId20"/>
        </w:object>
      </w:r>
    </w:p>
    <w:p w:rsidR="00D95A1F" w:rsidRDefault="00D95A1F" w:rsidP="00D95A1F">
      <w:pPr>
        <w:pStyle w:val="Heading4"/>
      </w:pPr>
      <w:r>
        <w:lastRenderedPageBreak/>
        <w:t>Ramping</w:t>
      </w:r>
    </w:p>
    <w:p w:rsidR="00D95A1F" w:rsidRPr="00D95A1F" w:rsidRDefault="00C35030" w:rsidP="00D95A1F">
      <w:pPr>
        <w:jc w:val="center"/>
      </w:pPr>
      <w:r>
        <w:object w:dxaOrig="4550" w:dyaOrig="3222">
          <v:shape id="_x0000_i1030" type="#_x0000_t75" style="width:227.7pt;height:160.85pt" o:ole="">
            <v:imagedata r:id="rId21" o:title=""/>
          </v:shape>
          <o:OLEObject Type="Embed" ProgID="Visio.Drawing.11" ShapeID="_x0000_i1030" DrawAspect="Content" ObjectID="_1456315522" r:id="rId22"/>
        </w:object>
      </w:r>
    </w:p>
    <w:p w:rsidR="00F47497" w:rsidRDefault="00F47497" w:rsidP="00F141E2">
      <w:pPr>
        <w:jc w:val="center"/>
      </w:pPr>
    </w:p>
    <w:p w:rsidR="00F47497" w:rsidRDefault="00F47497" w:rsidP="00F47497">
      <w:pPr>
        <w:pStyle w:val="Heading4"/>
      </w:pPr>
      <w:r>
        <w:lastRenderedPageBreak/>
        <w:t>Arbiter</w:t>
      </w:r>
    </w:p>
    <w:p w:rsidR="00D95A1F" w:rsidRPr="00D95A1F" w:rsidRDefault="00C35030" w:rsidP="00D95A1F">
      <w:pPr>
        <w:jc w:val="center"/>
      </w:pPr>
      <w:r>
        <w:object w:dxaOrig="9163" w:dyaOrig="15445">
          <v:shape id="_x0000_i1031" type="#_x0000_t75" style="width:304.35pt;height:513.35pt" o:ole="">
            <v:imagedata r:id="rId23" o:title=""/>
          </v:shape>
          <o:OLEObject Type="Embed" ProgID="Visio.Drawing.11" ShapeID="_x0000_i1031" DrawAspect="Content" ObjectID="_1456315523" r:id="rId24"/>
        </w:object>
      </w:r>
    </w:p>
    <w:p w:rsidR="00F47497" w:rsidRDefault="00F47497" w:rsidP="00F141E2">
      <w:pPr>
        <w:jc w:val="center"/>
      </w:pPr>
    </w:p>
    <w:p w:rsidR="00F47497" w:rsidRDefault="00F47497">
      <w:pPr>
        <w:spacing w:after="0"/>
        <w:rPr>
          <w:rFonts w:ascii="Arial" w:hAnsi="Arial"/>
          <w:b/>
          <w:sz w:val="24"/>
        </w:rPr>
      </w:pPr>
    </w:p>
    <w:p w:rsidR="004A781C" w:rsidRDefault="004A781C">
      <w:pPr>
        <w:pStyle w:val="Heading4"/>
      </w:pPr>
      <w:r>
        <w:lastRenderedPageBreak/>
        <w:t>Store Local copy of outputs into Module Outputs</w:t>
      </w:r>
    </w:p>
    <w:p w:rsidR="00F47497" w:rsidRDefault="00F47497" w:rsidP="00F47497">
      <w:pPr>
        <w:rPr>
          <w:sz w:val="18"/>
          <w:szCs w:val="18"/>
        </w:rPr>
      </w:pPr>
      <w:r w:rsidRPr="00F47497">
        <w:rPr>
          <w:sz w:val="18"/>
          <w:szCs w:val="18"/>
        </w:rPr>
        <w:t>Rte_IWrite_ArbLmt_Per1_ActiveFunctionBits_Cnt_</w:t>
      </w:r>
      <w:proofErr w:type="gramStart"/>
      <w:r w:rsidRPr="00F47497">
        <w:rPr>
          <w:sz w:val="18"/>
          <w:szCs w:val="18"/>
        </w:rPr>
        <w:t>u0</w:t>
      </w:r>
      <w:r>
        <w:rPr>
          <w:sz w:val="18"/>
          <w:szCs w:val="18"/>
        </w:rPr>
        <w:t>8(</w:t>
      </w:r>
      <w:proofErr w:type="gramEnd"/>
      <w:r>
        <w:rPr>
          <w:sz w:val="18"/>
          <w:szCs w:val="18"/>
        </w:rPr>
        <w:t>ActiveFunctionBits_Cnt_T_u08)</w:t>
      </w:r>
    </w:p>
    <w:p w:rsidR="003169C6" w:rsidRDefault="003169C6" w:rsidP="00F47497">
      <w:pPr>
        <w:rPr>
          <w:sz w:val="18"/>
          <w:szCs w:val="18"/>
        </w:rPr>
      </w:pPr>
      <w:r w:rsidRPr="003169C6">
        <w:rPr>
          <w:sz w:val="18"/>
          <w:szCs w:val="18"/>
        </w:rPr>
        <w:t>Rte_IWrite_ArbLmt_Per1_DSTSlewComplete_Cnt_</w:t>
      </w:r>
      <w:proofErr w:type="gramStart"/>
      <w:r w:rsidRPr="003169C6">
        <w:rPr>
          <w:sz w:val="18"/>
          <w:szCs w:val="18"/>
        </w:rPr>
        <w:t>lgc(</w:t>
      </w:r>
      <w:proofErr w:type="gramEnd"/>
      <w:r w:rsidRPr="003169C6">
        <w:rPr>
          <w:sz w:val="18"/>
          <w:szCs w:val="18"/>
        </w:rPr>
        <w:t>DSTSlewComplete_Cnt_T_lgc)</w:t>
      </w:r>
    </w:p>
    <w:p w:rsidR="003169C6" w:rsidRPr="00F47497" w:rsidRDefault="003169C6" w:rsidP="00F47497">
      <w:pPr>
        <w:rPr>
          <w:sz w:val="18"/>
          <w:szCs w:val="18"/>
        </w:rPr>
      </w:pPr>
      <w:r w:rsidRPr="003169C6">
        <w:rPr>
          <w:sz w:val="18"/>
          <w:szCs w:val="18"/>
        </w:rPr>
        <w:t>Rte_IWrite_ArbLmt_Per1_HaLFSlewComplete_Cnt_</w:t>
      </w:r>
      <w:proofErr w:type="gramStart"/>
      <w:r w:rsidRPr="003169C6">
        <w:rPr>
          <w:sz w:val="18"/>
          <w:szCs w:val="18"/>
        </w:rPr>
        <w:t>lgc(</w:t>
      </w:r>
      <w:proofErr w:type="gramEnd"/>
      <w:r w:rsidRPr="003169C6">
        <w:rPr>
          <w:sz w:val="18"/>
          <w:szCs w:val="18"/>
        </w:rPr>
        <w:t>HaLFSlewComplete_Cnt_T_lgc)</w:t>
      </w:r>
    </w:p>
    <w:p w:rsidR="00F47497" w:rsidRPr="00F47497" w:rsidRDefault="00F47497" w:rsidP="00F47497">
      <w:pPr>
        <w:rPr>
          <w:sz w:val="18"/>
          <w:szCs w:val="18"/>
        </w:rPr>
      </w:pPr>
      <w:r w:rsidRPr="00F47497">
        <w:rPr>
          <w:sz w:val="18"/>
          <w:szCs w:val="18"/>
        </w:rPr>
        <w:t>Rte_IWrite_ArbLmt_Per1_IpTrqOv</w:t>
      </w:r>
      <w:r>
        <w:rPr>
          <w:sz w:val="18"/>
          <w:szCs w:val="18"/>
        </w:rPr>
        <w:t>r_HwNm_</w:t>
      </w:r>
      <w:proofErr w:type="gramStart"/>
      <w:r>
        <w:rPr>
          <w:sz w:val="18"/>
          <w:szCs w:val="18"/>
        </w:rPr>
        <w:t>f32(</w:t>
      </w:r>
      <w:proofErr w:type="gramEnd"/>
      <w:r>
        <w:rPr>
          <w:sz w:val="18"/>
          <w:szCs w:val="18"/>
        </w:rPr>
        <w:t>IpTrqOvr_HwNm_T_f32)</w:t>
      </w:r>
    </w:p>
    <w:p w:rsidR="004A781C" w:rsidRDefault="00F47497" w:rsidP="00F47497">
      <w:pPr>
        <w:rPr>
          <w:sz w:val="18"/>
          <w:szCs w:val="18"/>
        </w:rPr>
      </w:pPr>
      <w:r w:rsidRPr="00F47497">
        <w:rPr>
          <w:sz w:val="18"/>
          <w:szCs w:val="18"/>
        </w:rPr>
        <w:t>Rte_IWrite_ArbLmt_Per1_OpTrqOvr_MtrNm_</w:t>
      </w:r>
      <w:proofErr w:type="gramStart"/>
      <w:r w:rsidRPr="00F47497">
        <w:rPr>
          <w:sz w:val="18"/>
          <w:szCs w:val="18"/>
        </w:rPr>
        <w:t>f32(</w:t>
      </w:r>
      <w:proofErr w:type="gramEnd"/>
      <w:r w:rsidRPr="00F47497">
        <w:rPr>
          <w:sz w:val="18"/>
          <w:szCs w:val="18"/>
        </w:rPr>
        <w:t>OpTrqOvr_MtrNm_T_f32)</w:t>
      </w:r>
    </w:p>
    <w:p w:rsidR="003169C6" w:rsidRDefault="003169C6" w:rsidP="00F47497">
      <w:pPr>
        <w:rPr>
          <w:sz w:val="18"/>
          <w:szCs w:val="18"/>
        </w:rPr>
      </w:pPr>
      <w:r w:rsidRPr="003169C6">
        <w:rPr>
          <w:sz w:val="18"/>
          <w:szCs w:val="18"/>
        </w:rPr>
        <w:t>Rte_IWrite_ArbLmt_Per1_PAReturnSclFct_Uls_</w:t>
      </w:r>
      <w:proofErr w:type="gramStart"/>
      <w:r w:rsidRPr="003169C6">
        <w:rPr>
          <w:sz w:val="18"/>
          <w:szCs w:val="18"/>
        </w:rPr>
        <w:t>f32(</w:t>
      </w:r>
      <w:proofErr w:type="gramEnd"/>
      <w:r w:rsidRPr="003169C6">
        <w:rPr>
          <w:sz w:val="18"/>
          <w:szCs w:val="18"/>
        </w:rPr>
        <w:t>PAReturnSclFct_Uls_T_f32)</w:t>
      </w:r>
    </w:p>
    <w:p w:rsidR="003169C6" w:rsidRDefault="003169C6" w:rsidP="00F47497">
      <w:pPr>
        <w:rPr>
          <w:sz w:val="18"/>
          <w:szCs w:val="18"/>
        </w:rPr>
      </w:pPr>
      <w:r w:rsidRPr="003169C6">
        <w:rPr>
          <w:sz w:val="18"/>
          <w:szCs w:val="18"/>
        </w:rPr>
        <w:t>Rte_IWrite_ArbLmt_Per1_PrkAsstSlewComplete_Cnt_</w:t>
      </w:r>
      <w:proofErr w:type="gramStart"/>
      <w:r w:rsidRPr="003169C6">
        <w:rPr>
          <w:sz w:val="18"/>
          <w:szCs w:val="18"/>
        </w:rPr>
        <w:t>lgc(</w:t>
      </w:r>
      <w:proofErr w:type="gramEnd"/>
      <w:r w:rsidRPr="003169C6">
        <w:rPr>
          <w:sz w:val="18"/>
          <w:szCs w:val="18"/>
        </w:rPr>
        <w:t>PPPASlewComplete_Cnt_T_lgc)</w:t>
      </w:r>
    </w:p>
    <w:p w:rsidR="00FF28F8" w:rsidRPr="00F141E2" w:rsidRDefault="00FF28F8" w:rsidP="00F47497">
      <w:pPr>
        <w:rPr>
          <w:sz w:val="18"/>
          <w:szCs w:val="18"/>
        </w:rPr>
      </w:pPr>
      <w:r w:rsidRPr="00FF28F8">
        <w:rPr>
          <w:sz w:val="18"/>
          <w:szCs w:val="18"/>
        </w:rPr>
        <w:t>Rte_IWrite_ArbLmt_Per1_PICmpDisableLearning_Cnt_</w:t>
      </w:r>
      <w:proofErr w:type="gramStart"/>
      <w:r w:rsidRPr="00FF28F8">
        <w:rPr>
          <w:sz w:val="18"/>
          <w:szCs w:val="18"/>
        </w:rPr>
        <w:t>lgc(</w:t>
      </w:r>
      <w:proofErr w:type="gramEnd"/>
      <w:r w:rsidRPr="00FF28F8">
        <w:rPr>
          <w:sz w:val="18"/>
          <w:szCs w:val="18"/>
        </w:rPr>
        <w:t>PICmpDisableLearning_Cnt_T_lgc)</w:t>
      </w:r>
    </w:p>
    <w:p w:rsidR="004A781C" w:rsidRDefault="004A781C">
      <w:pPr>
        <w:pStyle w:val="Heading4"/>
      </w:pPr>
      <w:r>
        <w:t>Program Flow End</w:t>
      </w:r>
    </w:p>
    <w:p w:rsidR="004A781C" w:rsidRDefault="00F47497">
      <w:r w:rsidRPr="00F47497">
        <w:t>Rte_Call_ArbLmt_Per1_CP1_</w:t>
      </w:r>
      <w:proofErr w:type="gramStart"/>
      <w:r w:rsidRPr="00F47497">
        <w:t>CheckpointReached()</w:t>
      </w:r>
      <w:proofErr w:type="gramEnd"/>
    </w:p>
    <w:p w:rsidR="004A781C" w:rsidRDefault="004A781C"/>
    <w:p w:rsidR="004A781C" w:rsidRDefault="004A781C"/>
    <w:p w:rsidR="004A781C" w:rsidRDefault="004A781C">
      <w:pPr>
        <w:pStyle w:val="Heading2"/>
      </w:pPr>
      <w:r>
        <w:br w:type="page"/>
      </w:r>
      <w:r>
        <w:lastRenderedPageBreak/>
        <w:t>Fault Recovery Functions</w:t>
      </w:r>
    </w:p>
    <w:p w:rsidR="00F141E2" w:rsidRDefault="00F141E2"/>
    <w:p w:rsidR="004A781C" w:rsidRDefault="00F141E2">
      <w:r>
        <w:t>None</w:t>
      </w:r>
    </w:p>
    <w:p w:rsidR="00F141E2" w:rsidRDefault="00F141E2"/>
    <w:p w:rsidR="004A781C" w:rsidRDefault="004A781C">
      <w:pPr>
        <w:pStyle w:val="Heading2"/>
      </w:pPr>
      <w:r>
        <w:t>Shutdown Functions</w:t>
      </w:r>
    </w:p>
    <w:p w:rsidR="00F141E2" w:rsidRDefault="00F141E2"/>
    <w:p w:rsidR="004A781C" w:rsidRDefault="00F141E2">
      <w:r>
        <w:t>None</w:t>
      </w:r>
    </w:p>
    <w:p w:rsidR="00F141E2" w:rsidRDefault="00F141E2"/>
    <w:p w:rsidR="004A781C" w:rsidRDefault="004A781C">
      <w:pPr>
        <w:pStyle w:val="Heading2"/>
      </w:pPr>
      <w:r>
        <w:t>Interrupt Functions</w:t>
      </w:r>
    </w:p>
    <w:p w:rsidR="00F141E2" w:rsidRDefault="00F141E2">
      <w:bookmarkStart w:id="3" w:name="OLE_LINK35"/>
      <w:bookmarkStart w:id="4" w:name="OLE_LINK36"/>
    </w:p>
    <w:p w:rsidR="004A781C" w:rsidRDefault="00F141E2">
      <w:r>
        <w:t>None</w:t>
      </w:r>
    </w:p>
    <w:p w:rsidR="00F141E2" w:rsidRDefault="00F141E2">
      <w:pPr>
        <w:spacing w:after="0"/>
      </w:pPr>
    </w:p>
    <w:bookmarkEnd w:id="3"/>
    <w:bookmarkEnd w:id="4"/>
    <w:p w:rsidR="004A781C" w:rsidRDefault="004A781C">
      <w:pPr>
        <w:pStyle w:val="Heading2"/>
      </w:pPr>
      <w:r>
        <w:t>Serial Communication Functions</w:t>
      </w:r>
    </w:p>
    <w:p w:rsidR="00F47497" w:rsidRDefault="00F47497" w:rsidP="00F47497"/>
    <w:p w:rsidR="00F47497" w:rsidRDefault="00F47497" w:rsidP="00F47497">
      <w:r>
        <w:t>None</w:t>
      </w:r>
    </w:p>
    <w:p w:rsidR="00F47497" w:rsidRDefault="00F47497" w:rsidP="00F47497">
      <w:pPr>
        <w:spacing w:after="0"/>
      </w:pPr>
    </w:p>
    <w:p w:rsidR="004A781C" w:rsidRDefault="004A781C" w:rsidP="007A69AC">
      <w:pPr>
        <w:pStyle w:val="Heading2"/>
      </w:pPr>
      <w:r>
        <w:br w:type="page"/>
      </w:r>
    </w:p>
    <w:p w:rsidR="004A781C" w:rsidRDefault="004A781C">
      <w:pPr>
        <w:pStyle w:val="Heading1"/>
      </w:pPr>
      <w:r>
        <w:lastRenderedPageBreak/>
        <w:t>Execution Requirements</w:t>
      </w:r>
    </w:p>
    <w:p w:rsidR="004A781C" w:rsidRDefault="004A781C">
      <w:pPr>
        <w:pStyle w:val="Heading2"/>
      </w:pPr>
      <w:r>
        <w:t>Execution Rates for sub-modules called by the Scheduler</w:t>
      </w:r>
    </w:p>
    <w:p w:rsidR="004A781C" w:rsidRDefault="004A781C">
      <w:r>
        <w:t>This table serves as reference for the Scheduler design</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firstRow="1" w:lastRow="0" w:firstColumn="1" w:lastColumn="0" w:noHBand="0" w:noVBand="0"/>
      </w:tblPr>
      <w:tblGrid>
        <w:gridCol w:w="3168"/>
        <w:gridCol w:w="2070"/>
        <w:gridCol w:w="3690"/>
      </w:tblGrid>
      <w:tr w:rsidR="007A69AC" w:rsidTr="00B54697">
        <w:tc>
          <w:tcPr>
            <w:tcW w:w="316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207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Calling Frequency </w:t>
            </w:r>
          </w:p>
        </w:tc>
        <w:tc>
          <w:tcPr>
            <w:tcW w:w="369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System State(s) in which the function is called</w:t>
            </w:r>
          </w:p>
        </w:tc>
      </w:tr>
      <w:tr w:rsidR="007A69AC" w:rsidRPr="00381542" w:rsidTr="00B54697">
        <w:tc>
          <w:tcPr>
            <w:tcW w:w="3168" w:type="dxa"/>
            <w:tcBorders>
              <w:top w:val="single" w:sz="6" w:space="0" w:color="auto"/>
              <w:left w:val="single" w:sz="6" w:space="0" w:color="auto"/>
              <w:bottom w:val="single" w:sz="6" w:space="0" w:color="auto"/>
              <w:right w:val="single" w:sz="6" w:space="0" w:color="auto"/>
            </w:tcBorders>
          </w:tcPr>
          <w:p w:rsidR="007A69AC" w:rsidRPr="00381542" w:rsidRDefault="00F47497" w:rsidP="00F957FA">
            <w:pPr>
              <w:spacing w:before="60"/>
              <w:rPr>
                <w:rFonts w:ascii="Arial" w:hAnsi="Arial" w:cs="Arial"/>
                <w:sz w:val="16"/>
                <w:szCs w:val="16"/>
              </w:rPr>
            </w:pPr>
            <w:r w:rsidRPr="00F47497">
              <w:rPr>
                <w:rFonts w:ascii="Arial" w:hAnsi="Arial" w:cs="Arial"/>
                <w:sz w:val="16"/>
                <w:szCs w:val="16"/>
              </w:rPr>
              <w:t>ArbLmt_Per1</w:t>
            </w:r>
          </w:p>
        </w:tc>
        <w:tc>
          <w:tcPr>
            <w:tcW w:w="2070" w:type="dxa"/>
            <w:tcBorders>
              <w:top w:val="single" w:sz="6" w:space="0" w:color="auto"/>
              <w:left w:val="single" w:sz="6" w:space="0" w:color="auto"/>
              <w:bottom w:val="single" w:sz="6" w:space="0" w:color="auto"/>
              <w:right w:val="single" w:sz="6" w:space="0" w:color="auto"/>
            </w:tcBorders>
          </w:tcPr>
          <w:p w:rsidR="007A69AC" w:rsidRPr="00381542" w:rsidRDefault="00F47497" w:rsidP="00F957FA">
            <w:pPr>
              <w:spacing w:before="60"/>
              <w:rPr>
                <w:rFonts w:ascii="Arial" w:hAnsi="Arial" w:cs="Arial"/>
                <w:sz w:val="16"/>
                <w:szCs w:val="16"/>
              </w:rPr>
            </w:pPr>
            <w:r>
              <w:rPr>
                <w:rFonts w:ascii="Arial" w:hAnsi="Arial" w:cs="Arial"/>
                <w:sz w:val="16"/>
                <w:szCs w:val="16"/>
              </w:rPr>
              <w:t>4 ms</w:t>
            </w:r>
          </w:p>
        </w:tc>
        <w:tc>
          <w:tcPr>
            <w:tcW w:w="3690" w:type="dxa"/>
            <w:tcBorders>
              <w:top w:val="single" w:sz="6" w:space="0" w:color="auto"/>
              <w:left w:val="single" w:sz="6" w:space="0" w:color="auto"/>
              <w:bottom w:val="single" w:sz="6" w:space="0" w:color="auto"/>
              <w:right w:val="single" w:sz="6" w:space="0" w:color="auto"/>
            </w:tcBorders>
          </w:tcPr>
          <w:p w:rsidR="007A69AC" w:rsidRPr="00381542" w:rsidRDefault="00F47497" w:rsidP="00F957FA">
            <w:pPr>
              <w:spacing w:before="60"/>
              <w:rPr>
                <w:rFonts w:ascii="Arial" w:hAnsi="Arial" w:cs="Arial"/>
                <w:sz w:val="16"/>
                <w:szCs w:val="16"/>
              </w:rPr>
            </w:pPr>
            <w:r>
              <w:rPr>
                <w:rFonts w:ascii="Arial" w:hAnsi="Arial" w:cs="Arial"/>
                <w:sz w:val="16"/>
                <w:szCs w:val="16"/>
              </w:rPr>
              <w:t>ALL</w:t>
            </w:r>
          </w:p>
        </w:tc>
      </w:tr>
    </w:tbl>
    <w:p w:rsidR="007A69AC" w:rsidRDefault="007A69AC"/>
    <w:p w:rsidR="004A781C" w:rsidRDefault="004A781C">
      <w:pPr>
        <w:pStyle w:val="Heading2"/>
      </w:pPr>
      <w:r>
        <w:t xml:space="preserve">Execution Requirements for Serial Communication Functions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firstRow="1" w:lastRow="0" w:firstColumn="1" w:lastColumn="0" w:noHBand="0" w:noVBand="0"/>
      </w:tblPr>
      <w:tblGrid>
        <w:gridCol w:w="3618"/>
        <w:gridCol w:w="5310"/>
      </w:tblGrid>
      <w:tr w:rsidR="007A69AC" w:rsidTr="00F957FA">
        <w:tc>
          <w:tcPr>
            <w:tcW w:w="361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531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Sub-Module called by (Serial </w:t>
            </w:r>
            <w:proofErr w:type="spellStart"/>
            <w:r>
              <w:rPr>
                <w:rFonts w:ascii="Arial" w:hAnsi="Arial" w:cs="Arial"/>
                <w:sz w:val="16"/>
              </w:rPr>
              <w:t>Comm</w:t>
            </w:r>
            <w:proofErr w:type="spellEnd"/>
            <w:r>
              <w:rPr>
                <w:rFonts w:ascii="Arial" w:hAnsi="Arial" w:cs="Arial"/>
                <w:sz w:val="16"/>
              </w:rPr>
              <w:t xml:space="preserve"> Function Name)</w:t>
            </w:r>
          </w:p>
        </w:tc>
      </w:tr>
      <w:tr w:rsidR="007A69AC" w:rsidTr="00F957FA">
        <w:tc>
          <w:tcPr>
            <w:tcW w:w="3618" w:type="dxa"/>
            <w:tcBorders>
              <w:top w:val="single" w:sz="6" w:space="0" w:color="auto"/>
              <w:left w:val="single" w:sz="6" w:space="0" w:color="auto"/>
              <w:bottom w:val="single" w:sz="6" w:space="0" w:color="auto"/>
              <w:right w:val="single" w:sz="6" w:space="0" w:color="auto"/>
            </w:tcBorders>
          </w:tcPr>
          <w:p w:rsidR="007A69AC" w:rsidRDefault="00F47497" w:rsidP="00F141E2">
            <w:pPr>
              <w:spacing w:before="60"/>
              <w:rPr>
                <w:rFonts w:ascii="Arial" w:hAnsi="Arial" w:cs="Arial"/>
                <w:sz w:val="16"/>
              </w:rPr>
            </w:pPr>
            <w:r>
              <w:rPr>
                <w:rFonts w:ascii="Arial" w:hAnsi="Arial" w:cs="Arial"/>
                <w:sz w:val="16"/>
              </w:rPr>
              <w:t>None</w:t>
            </w:r>
          </w:p>
        </w:tc>
        <w:tc>
          <w:tcPr>
            <w:tcW w:w="5310" w:type="dxa"/>
            <w:tcBorders>
              <w:top w:val="single" w:sz="6" w:space="0" w:color="auto"/>
              <w:left w:val="single" w:sz="6" w:space="0" w:color="auto"/>
              <w:bottom w:val="single" w:sz="6" w:space="0" w:color="auto"/>
              <w:right w:val="single" w:sz="6" w:space="0" w:color="auto"/>
            </w:tcBorders>
          </w:tcPr>
          <w:p w:rsidR="007A69AC" w:rsidRDefault="007A69AC" w:rsidP="00F957FA">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Memory Map Definition Requirements</w:t>
      </w:r>
    </w:p>
    <w:p w:rsidR="004A781C" w:rsidRDefault="004A781C">
      <w:pPr>
        <w:pStyle w:val="Heading2"/>
      </w:pPr>
      <w:r>
        <w:t>Sub Modules (Functions)</w:t>
      </w:r>
    </w:p>
    <w:p w:rsidR="004A781C" w:rsidRDefault="004A781C">
      <w:r>
        <w:t>This table identifies the software segments for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4A781C" w:rsidRDefault="00F47497">
            <w:pPr>
              <w:spacing w:before="60"/>
              <w:rPr>
                <w:rFonts w:ascii="Arial" w:hAnsi="Arial" w:cs="Arial"/>
                <w:sz w:val="16"/>
              </w:rPr>
            </w:pPr>
            <w:r w:rsidRPr="00F47497">
              <w:rPr>
                <w:rFonts w:ascii="Arial" w:hAnsi="Arial" w:cs="Arial"/>
                <w:sz w:val="16"/>
              </w:rPr>
              <w:t>ArbLmt_Per1</w:t>
            </w:r>
          </w:p>
        </w:tc>
        <w:tc>
          <w:tcPr>
            <w:tcW w:w="4464" w:type="dxa"/>
            <w:tcBorders>
              <w:top w:val="single" w:sz="6" w:space="0" w:color="auto"/>
              <w:left w:val="single" w:sz="6" w:space="0" w:color="auto"/>
              <w:bottom w:val="single" w:sz="6" w:space="0" w:color="auto"/>
              <w:right w:val="single" w:sz="6" w:space="0" w:color="auto"/>
            </w:tcBorders>
          </w:tcPr>
          <w:p w:rsidR="004A781C" w:rsidRDefault="00F47497">
            <w:pPr>
              <w:spacing w:before="60"/>
              <w:rPr>
                <w:rFonts w:ascii="Arial" w:hAnsi="Arial" w:cs="Arial"/>
                <w:sz w:val="16"/>
              </w:rPr>
            </w:pPr>
            <w:r w:rsidRPr="00F47497">
              <w:rPr>
                <w:rFonts w:ascii="Arial" w:hAnsi="Arial" w:cs="Arial"/>
                <w:sz w:val="16"/>
              </w:rPr>
              <w:t>RTE_START_SEC_AP_ARBLMT_APPL_CODE</w:t>
            </w:r>
          </w:p>
        </w:tc>
      </w:tr>
    </w:tbl>
    <w:p w:rsidR="00BF364D" w:rsidRDefault="00BF364D" w:rsidP="00BF364D">
      <w:pPr>
        <w:pStyle w:val="Heading2"/>
        <w:numPr>
          <w:ilvl w:val="0"/>
          <w:numId w:val="0"/>
        </w:numPr>
        <w:ind w:left="576"/>
      </w:pPr>
    </w:p>
    <w:p w:rsidR="004A781C" w:rsidRDefault="004A781C">
      <w:pPr>
        <w:pStyle w:val="Heading2"/>
      </w:pPr>
      <w:r>
        <w:t>Local Functions</w:t>
      </w:r>
    </w:p>
    <w:p w:rsidR="004A781C" w:rsidRDefault="004A781C">
      <w:r>
        <w:t>This table identifies the software segments for local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4A781C" w:rsidRDefault="00DE281C">
            <w:pPr>
              <w:spacing w:before="60"/>
              <w:rPr>
                <w:rFonts w:ascii="Arial" w:hAnsi="Arial" w:cs="Arial"/>
                <w:sz w:val="16"/>
              </w:rPr>
            </w:pPr>
            <w:proofErr w:type="spellStart"/>
            <w:r w:rsidRPr="00DE281C">
              <w:rPr>
                <w:rFonts w:ascii="Arial" w:hAnsi="Arial" w:cs="Arial"/>
                <w:sz w:val="16"/>
              </w:rPr>
              <w:t>ArbiterSlewLimit</w:t>
            </w:r>
            <w:proofErr w:type="spellEnd"/>
          </w:p>
        </w:tc>
        <w:tc>
          <w:tcPr>
            <w:tcW w:w="4464" w:type="dxa"/>
            <w:tcBorders>
              <w:top w:val="single" w:sz="6" w:space="0" w:color="auto"/>
              <w:left w:val="single" w:sz="6" w:space="0" w:color="auto"/>
              <w:bottom w:val="single" w:sz="6" w:space="0" w:color="auto"/>
              <w:right w:val="single" w:sz="6" w:space="0" w:color="auto"/>
            </w:tcBorders>
          </w:tcPr>
          <w:p w:rsidR="004A781C" w:rsidRDefault="00DE281C">
            <w:pPr>
              <w:spacing w:before="60"/>
              <w:rPr>
                <w:rFonts w:ascii="Arial" w:hAnsi="Arial" w:cs="Arial"/>
                <w:sz w:val="16"/>
              </w:rPr>
            </w:pPr>
            <w:r>
              <w:rPr>
                <w:rFonts w:ascii="Arial" w:hAnsi="Arial" w:cs="Arial"/>
                <w:sz w:val="16"/>
              </w:rPr>
              <w:t>N/A</w:t>
            </w:r>
          </w:p>
        </w:tc>
      </w:tr>
      <w:tr w:rsidR="00DE281C" w:rsidTr="00BF364D">
        <w:tc>
          <w:tcPr>
            <w:tcW w:w="4464" w:type="dxa"/>
            <w:tcBorders>
              <w:top w:val="single" w:sz="6" w:space="0" w:color="auto"/>
              <w:left w:val="single" w:sz="6" w:space="0" w:color="auto"/>
              <w:bottom w:val="single" w:sz="6" w:space="0" w:color="auto"/>
              <w:right w:val="single" w:sz="6" w:space="0" w:color="auto"/>
            </w:tcBorders>
          </w:tcPr>
          <w:p w:rsidR="00DE281C" w:rsidDel="00DE281C" w:rsidRDefault="00DE281C">
            <w:pPr>
              <w:spacing w:before="60"/>
              <w:rPr>
                <w:rFonts w:ascii="Arial" w:hAnsi="Arial" w:cs="Arial"/>
                <w:sz w:val="16"/>
              </w:rPr>
            </w:pPr>
            <w:proofErr w:type="spellStart"/>
            <w:r w:rsidRPr="00DE281C">
              <w:rPr>
                <w:rFonts w:ascii="Arial" w:hAnsi="Arial" w:cs="Arial"/>
                <w:sz w:val="16"/>
              </w:rPr>
              <w:t>ArbiterPriority</w:t>
            </w:r>
            <w:proofErr w:type="spellEnd"/>
          </w:p>
        </w:tc>
        <w:tc>
          <w:tcPr>
            <w:tcW w:w="4464" w:type="dxa"/>
            <w:tcBorders>
              <w:top w:val="single" w:sz="6" w:space="0" w:color="auto"/>
              <w:left w:val="single" w:sz="6" w:space="0" w:color="auto"/>
              <w:bottom w:val="single" w:sz="6" w:space="0" w:color="auto"/>
              <w:right w:val="single" w:sz="6" w:space="0" w:color="auto"/>
            </w:tcBorders>
          </w:tcPr>
          <w:p w:rsidR="00DE281C" w:rsidRDefault="00DE281C">
            <w:pPr>
              <w:spacing w:before="60"/>
              <w:rPr>
                <w:rFonts w:ascii="Arial" w:hAnsi="Arial" w:cs="Arial"/>
                <w:sz w:val="16"/>
              </w:rPr>
            </w:pPr>
            <w:r>
              <w:rPr>
                <w:rFonts w:ascii="Arial" w:hAnsi="Arial" w:cs="Arial"/>
                <w:sz w:val="16"/>
              </w:rPr>
              <w:t>N/A</w:t>
            </w:r>
          </w:p>
        </w:tc>
      </w:tr>
      <w:tr w:rsidR="00DE281C" w:rsidTr="00BF364D">
        <w:tc>
          <w:tcPr>
            <w:tcW w:w="4464" w:type="dxa"/>
            <w:tcBorders>
              <w:top w:val="single" w:sz="6" w:space="0" w:color="auto"/>
              <w:left w:val="single" w:sz="6" w:space="0" w:color="auto"/>
              <w:bottom w:val="single" w:sz="6" w:space="0" w:color="auto"/>
              <w:right w:val="single" w:sz="6" w:space="0" w:color="auto"/>
            </w:tcBorders>
          </w:tcPr>
          <w:p w:rsidR="00DE281C" w:rsidDel="00DE281C" w:rsidRDefault="00DE281C">
            <w:pPr>
              <w:spacing w:before="60"/>
              <w:rPr>
                <w:rFonts w:ascii="Arial" w:hAnsi="Arial" w:cs="Arial"/>
                <w:sz w:val="16"/>
              </w:rPr>
            </w:pPr>
            <w:proofErr w:type="spellStart"/>
            <w:r w:rsidRPr="00DE281C">
              <w:rPr>
                <w:rFonts w:ascii="Arial" w:hAnsi="Arial" w:cs="Arial"/>
                <w:sz w:val="16"/>
              </w:rPr>
              <w:t>ArbiterRamping</w:t>
            </w:r>
            <w:proofErr w:type="spellEnd"/>
          </w:p>
        </w:tc>
        <w:tc>
          <w:tcPr>
            <w:tcW w:w="4464" w:type="dxa"/>
            <w:tcBorders>
              <w:top w:val="single" w:sz="6" w:space="0" w:color="auto"/>
              <w:left w:val="single" w:sz="6" w:space="0" w:color="auto"/>
              <w:bottom w:val="single" w:sz="6" w:space="0" w:color="auto"/>
              <w:right w:val="single" w:sz="6" w:space="0" w:color="auto"/>
            </w:tcBorders>
          </w:tcPr>
          <w:p w:rsidR="00DE281C" w:rsidRDefault="00DE281C">
            <w:pPr>
              <w:spacing w:before="60"/>
              <w:rPr>
                <w:rFonts w:ascii="Arial" w:hAnsi="Arial" w:cs="Arial"/>
                <w:sz w:val="16"/>
              </w:rPr>
            </w:pPr>
            <w:r>
              <w:rPr>
                <w:rFonts w:ascii="Arial" w:hAnsi="Arial" w:cs="Arial"/>
                <w:sz w:val="16"/>
              </w:rPr>
              <w:t>N/A</w:t>
            </w:r>
          </w:p>
        </w:tc>
      </w:tr>
    </w:tbl>
    <w:p w:rsidR="004A781C" w:rsidRDefault="004A781C">
      <w:pPr>
        <w:pStyle w:val="Heading1"/>
        <w:numPr>
          <w:ilvl w:val="0"/>
          <w:numId w:val="0"/>
        </w:numPr>
      </w:pPr>
    </w:p>
    <w:p w:rsidR="004A781C" w:rsidRDefault="004A781C">
      <w:pPr>
        <w:pStyle w:val="Heading1"/>
      </w:pPr>
      <w:r>
        <w:br w:type="page"/>
      </w:r>
      <w:r>
        <w:lastRenderedPageBreak/>
        <w:t xml:space="preserve">Known Issues / Limitations </w:t>
      </w:r>
      <w:proofErr w:type="gramStart"/>
      <w:r>
        <w:t>With</w:t>
      </w:r>
      <w:proofErr w:type="gramEnd"/>
      <w:r>
        <w:t xml:space="preserve"> Design</w:t>
      </w:r>
    </w:p>
    <w:p w:rsidR="004A781C" w:rsidRDefault="00F141E2">
      <w:pPr>
        <w:numPr>
          <w:ilvl w:val="0"/>
          <w:numId w:val="6"/>
        </w:numPr>
      </w:pPr>
      <w:r>
        <w:t xml:space="preserve">INLINE functions defined in </w:t>
      </w:r>
      <w:proofErr w:type="spellStart"/>
      <w:r>
        <w:t>GlobalMacro.h</w:t>
      </w:r>
      <w:proofErr w:type="spellEnd"/>
      <w:r>
        <w:t xml:space="preserve"> are not unit tested.</w:t>
      </w:r>
    </w:p>
    <w:p w:rsidR="004A781C" w:rsidRDefault="004A781C">
      <w:pPr>
        <w:pStyle w:val="Heading1"/>
      </w:pPr>
      <w:r>
        <w:br w:type="page"/>
      </w:r>
      <w:r>
        <w:lastRenderedPageBreak/>
        <w:t>Revision Control Log</w:t>
      </w:r>
    </w:p>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6"/>
        <w:gridCol w:w="662"/>
        <w:gridCol w:w="6210"/>
        <w:gridCol w:w="1080"/>
        <w:gridCol w:w="1105"/>
      </w:tblGrid>
      <w:tr w:rsidR="004A781C">
        <w:tc>
          <w:tcPr>
            <w:tcW w:w="616" w:type="dxa"/>
          </w:tcPr>
          <w:p w:rsidR="004A781C" w:rsidRDefault="004A781C">
            <w:pPr>
              <w:spacing w:before="60"/>
              <w:rPr>
                <w:rFonts w:ascii="Arial" w:hAnsi="Arial" w:cs="Arial"/>
                <w:b/>
                <w:bCs/>
                <w:sz w:val="16"/>
              </w:rPr>
            </w:pPr>
            <w:r>
              <w:rPr>
                <w:rFonts w:ascii="Arial" w:hAnsi="Arial" w:cs="Arial"/>
                <w:b/>
                <w:bCs/>
                <w:sz w:val="16"/>
              </w:rPr>
              <w:t>Item #</w:t>
            </w:r>
          </w:p>
        </w:tc>
        <w:tc>
          <w:tcPr>
            <w:tcW w:w="662" w:type="dxa"/>
          </w:tcPr>
          <w:p w:rsidR="004A781C" w:rsidRDefault="004A781C">
            <w:pPr>
              <w:spacing w:before="60"/>
              <w:rPr>
                <w:rFonts w:ascii="Arial" w:hAnsi="Arial" w:cs="Arial"/>
                <w:b/>
                <w:bCs/>
                <w:sz w:val="16"/>
              </w:rPr>
            </w:pPr>
            <w:r>
              <w:rPr>
                <w:rFonts w:ascii="Arial" w:hAnsi="Arial" w:cs="Arial"/>
                <w:b/>
                <w:bCs/>
                <w:sz w:val="16"/>
              </w:rPr>
              <w:t>Rev #</w:t>
            </w:r>
          </w:p>
        </w:tc>
        <w:tc>
          <w:tcPr>
            <w:tcW w:w="6210" w:type="dxa"/>
          </w:tcPr>
          <w:p w:rsidR="004A781C" w:rsidRDefault="004A781C">
            <w:pPr>
              <w:spacing w:before="60"/>
              <w:rPr>
                <w:rFonts w:ascii="Arial" w:hAnsi="Arial" w:cs="Arial"/>
                <w:b/>
                <w:bCs/>
                <w:sz w:val="16"/>
              </w:rPr>
            </w:pPr>
            <w:r>
              <w:rPr>
                <w:rFonts w:ascii="Arial" w:hAnsi="Arial" w:cs="Arial"/>
                <w:b/>
                <w:bCs/>
                <w:sz w:val="16"/>
              </w:rPr>
              <w:t>Change Description</w:t>
            </w:r>
          </w:p>
        </w:tc>
        <w:tc>
          <w:tcPr>
            <w:tcW w:w="1080" w:type="dxa"/>
          </w:tcPr>
          <w:p w:rsidR="004A781C" w:rsidRDefault="004A781C">
            <w:pPr>
              <w:spacing w:before="60"/>
              <w:rPr>
                <w:rFonts w:ascii="Arial" w:hAnsi="Arial" w:cs="Arial"/>
                <w:b/>
                <w:bCs/>
                <w:sz w:val="16"/>
              </w:rPr>
            </w:pPr>
            <w:r>
              <w:rPr>
                <w:rFonts w:ascii="Arial" w:hAnsi="Arial" w:cs="Arial"/>
                <w:b/>
                <w:bCs/>
                <w:sz w:val="16"/>
              </w:rPr>
              <w:t xml:space="preserve">Date </w:t>
            </w:r>
          </w:p>
        </w:tc>
        <w:tc>
          <w:tcPr>
            <w:tcW w:w="1105" w:type="dxa"/>
          </w:tcPr>
          <w:p w:rsidR="004A781C" w:rsidRDefault="004A781C">
            <w:pPr>
              <w:spacing w:before="60"/>
              <w:rPr>
                <w:rFonts w:ascii="Arial" w:hAnsi="Arial" w:cs="Arial"/>
                <w:b/>
                <w:bCs/>
                <w:sz w:val="16"/>
              </w:rPr>
            </w:pPr>
            <w:r>
              <w:rPr>
                <w:rFonts w:ascii="Arial" w:hAnsi="Arial" w:cs="Arial"/>
                <w:b/>
                <w:bCs/>
                <w:sz w:val="16"/>
              </w:rPr>
              <w:t>Author Initials</w:t>
            </w:r>
          </w:p>
        </w:tc>
      </w:tr>
      <w:tr w:rsidR="004A781C">
        <w:tc>
          <w:tcPr>
            <w:tcW w:w="616" w:type="dxa"/>
          </w:tcPr>
          <w:p w:rsidR="004A781C" w:rsidRDefault="004A781C">
            <w:pPr>
              <w:spacing w:before="60"/>
              <w:rPr>
                <w:rFonts w:ascii="Arial" w:hAnsi="Arial" w:cs="Arial"/>
                <w:sz w:val="16"/>
              </w:rPr>
            </w:pPr>
            <w:r>
              <w:rPr>
                <w:rFonts w:ascii="Arial" w:hAnsi="Arial" w:cs="Arial"/>
                <w:sz w:val="16"/>
              </w:rPr>
              <w:t>1</w:t>
            </w:r>
          </w:p>
        </w:tc>
        <w:tc>
          <w:tcPr>
            <w:tcW w:w="662" w:type="dxa"/>
          </w:tcPr>
          <w:p w:rsidR="004A781C" w:rsidRDefault="00F141E2">
            <w:pPr>
              <w:spacing w:before="60"/>
              <w:rPr>
                <w:rFonts w:ascii="Arial" w:hAnsi="Arial" w:cs="Arial"/>
                <w:sz w:val="16"/>
              </w:rPr>
            </w:pPr>
            <w:r>
              <w:rPr>
                <w:rFonts w:ascii="Arial" w:hAnsi="Arial" w:cs="Arial"/>
                <w:sz w:val="16"/>
              </w:rPr>
              <w:t>1.0</w:t>
            </w:r>
          </w:p>
        </w:tc>
        <w:tc>
          <w:tcPr>
            <w:tcW w:w="6210" w:type="dxa"/>
          </w:tcPr>
          <w:p w:rsidR="004A781C" w:rsidRDefault="00F141E2">
            <w:pPr>
              <w:spacing w:before="60"/>
              <w:rPr>
                <w:rFonts w:ascii="Arial" w:hAnsi="Arial" w:cs="Arial"/>
                <w:sz w:val="16"/>
              </w:rPr>
            </w:pPr>
            <w:r>
              <w:rPr>
                <w:rFonts w:ascii="Arial" w:hAnsi="Arial" w:cs="Arial"/>
                <w:sz w:val="16"/>
              </w:rPr>
              <w:t>Initial Version</w:t>
            </w:r>
          </w:p>
        </w:tc>
        <w:tc>
          <w:tcPr>
            <w:tcW w:w="1080" w:type="dxa"/>
          </w:tcPr>
          <w:p w:rsidR="004A781C" w:rsidRDefault="00F47497">
            <w:pPr>
              <w:spacing w:before="60"/>
              <w:rPr>
                <w:rFonts w:ascii="Arial" w:hAnsi="Arial" w:cs="Arial"/>
                <w:sz w:val="16"/>
              </w:rPr>
            </w:pPr>
            <w:r>
              <w:rPr>
                <w:rFonts w:ascii="Arial" w:hAnsi="Arial" w:cs="Arial"/>
                <w:sz w:val="16"/>
              </w:rPr>
              <w:t>29-Oct-12</w:t>
            </w:r>
          </w:p>
        </w:tc>
        <w:tc>
          <w:tcPr>
            <w:tcW w:w="1105" w:type="dxa"/>
          </w:tcPr>
          <w:p w:rsidR="004A781C" w:rsidRDefault="00F47497">
            <w:pPr>
              <w:spacing w:before="60"/>
              <w:rPr>
                <w:rFonts w:ascii="Arial" w:hAnsi="Arial" w:cs="Arial"/>
                <w:sz w:val="16"/>
              </w:rPr>
            </w:pPr>
            <w:r>
              <w:rPr>
                <w:rFonts w:ascii="Arial" w:hAnsi="Arial" w:cs="Arial"/>
                <w:sz w:val="16"/>
              </w:rPr>
              <w:t>OT</w:t>
            </w:r>
          </w:p>
        </w:tc>
      </w:tr>
      <w:tr w:rsidR="00C95492">
        <w:tc>
          <w:tcPr>
            <w:tcW w:w="616" w:type="dxa"/>
          </w:tcPr>
          <w:p w:rsidR="00C95492" w:rsidRDefault="00C95492">
            <w:pPr>
              <w:spacing w:before="60"/>
              <w:rPr>
                <w:rFonts w:ascii="Arial" w:hAnsi="Arial" w:cs="Arial"/>
                <w:sz w:val="16"/>
              </w:rPr>
            </w:pPr>
            <w:r>
              <w:rPr>
                <w:rFonts w:ascii="Arial" w:hAnsi="Arial" w:cs="Arial"/>
                <w:sz w:val="16"/>
              </w:rPr>
              <w:t>2</w:t>
            </w:r>
          </w:p>
        </w:tc>
        <w:tc>
          <w:tcPr>
            <w:tcW w:w="662" w:type="dxa"/>
          </w:tcPr>
          <w:p w:rsidR="00C95492" w:rsidRDefault="00C95492">
            <w:pPr>
              <w:spacing w:before="60"/>
              <w:rPr>
                <w:rFonts w:ascii="Arial" w:hAnsi="Arial" w:cs="Arial"/>
                <w:sz w:val="16"/>
              </w:rPr>
            </w:pPr>
            <w:r>
              <w:rPr>
                <w:rFonts w:ascii="Arial" w:hAnsi="Arial" w:cs="Arial"/>
                <w:sz w:val="16"/>
              </w:rPr>
              <w:t>2.0</w:t>
            </w:r>
          </w:p>
        </w:tc>
        <w:tc>
          <w:tcPr>
            <w:tcW w:w="6210" w:type="dxa"/>
          </w:tcPr>
          <w:p w:rsidR="00C95492" w:rsidRDefault="00C95492">
            <w:pPr>
              <w:spacing w:before="60"/>
              <w:rPr>
                <w:rFonts w:ascii="Arial" w:hAnsi="Arial" w:cs="Arial"/>
                <w:sz w:val="16"/>
              </w:rPr>
            </w:pPr>
            <w:r>
              <w:rPr>
                <w:rFonts w:ascii="Arial" w:hAnsi="Arial" w:cs="Arial"/>
                <w:sz w:val="16"/>
              </w:rPr>
              <w:t xml:space="preserve">Anomaly 4668 </w:t>
            </w:r>
          </w:p>
        </w:tc>
        <w:tc>
          <w:tcPr>
            <w:tcW w:w="1080" w:type="dxa"/>
          </w:tcPr>
          <w:p w:rsidR="00C95492" w:rsidRDefault="00C95492">
            <w:pPr>
              <w:spacing w:before="60"/>
              <w:rPr>
                <w:rFonts w:ascii="Arial" w:hAnsi="Arial" w:cs="Arial"/>
                <w:sz w:val="16"/>
              </w:rPr>
            </w:pPr>
            <w:r>
              <w:rPr>
                <w:rFonts w:ascii="Arial" w:hAnsi="Arial" w:cs="Arial"/>
                <w:sz w:val="16"/>
              </w:rPr>
              <w:t>22-Mar-13</w:t>
            </w:r>
          </w:p>
        </w:tc>
        <w:tc>
          <w:tcPr>
            <w:tcW w:w="1105" w:type="dxa"/>
          </w:tcPr>
          <w:p w:rsidR="00C95492" w:rsidRDefault="00C95492">
            <w:pPr>
              <w:spacing w:before="60"/>
              <w:rPr>
                <w:rFonts w:ascii="Arial" w:hAnsi="Arial" w:cs="Arial"/>
                <w:sz w:val="16"/>
              </w:rPr>
            </w:pPr>
            <w:r>
              <w:rPr>
                <w:rFonts w:ascii="Arial" w:hAnsi="Arial" w:cs="Arial"/>
                <w:sz w:val="16"/>
              </w:rPr>
              <w:t>M. Story</w:t>
            </w:r>
          </w:p>
        </w:tc>
      </w:tr>
      <w:tr w:rsidR="00BB37D9">
        <w:tc>
          <w:tcPr>
            <w:tcW w:w="616" w:type="dxa"/>
          </w:tcPr>
          <w:p w:rsidR="00BB37D9" w:rsidRDefault="00BB37D9">
            <w:pPr>
              <w:spacing w:before="60"/>
              <w:rPr>
                <w:rFonts w:ascii="Arial" w:hAnsi="Arial" w:cs="Arial"/>
                <w:sz w:val="16"/>
              </w:rPr>
            </w:pPr>
            <w:r>
              <w:rPr>
                <w:rFonts w:ascii="Arial" w:hAnsi="Arial" w:cs="Arial"/>
                <w:sz w:val="16"/>
              </w:rPr>
              <w:t>3</w:t>
            </w:r>
          </w:p>
        </w:tc>
        <w:tc>
          <w:tcPr>
            <w:tcW w:w="662" w:type="dxa"/>
          </w:tcPr>
          <w:p w:rsidR="00BB37D9" w:rsidRDefault="00BB37D9">
            <w:pPr>
              <w:spacing w:before="60"/>
              <w:rPr>
                <w:rFonts w:ascii="Arial" w:hAnsi="Arial" w:cs="Arial"/>
                <w:sz w:val="16"/>
              </w:rPr>
            </w:pPr>
            <w:r>
              <w:rPr>
                <w:rFonts w:ascii="Arial" w:hAnsi="Arial" w:cs="Arial"/>
                <w:sz w:val="16"/>
              </w:rPr>
              <w:t>3.0</w:t>
            </w:r>
          </w:p>
        </w:tc>
        <w:tc>
          <w:tcPr>
            <w:tcW w:w="6210" w:type="dxa"/>
          </w:tcPr>
          <w:p w:rsidR="00BB37D9" w:rsidRDefault="00BB37D9">
            <w:pPr>
              <w:spacing w:before="60"/>
              <w:rPr>
                <w:rFonts w:ascii="Arial" w:hAnsi="Arial" w:cs="Arial"/>
                <w:sz w:val="16"/>
              </w:rPr>
            </w:pPr>
            <w:r>
              <w:rPr>
                <w:rFonts w:ascii="Arial" w:hAnsi="Arial" w:cs="Arial"/>
                <w:sz w:val="16"/>
              </w:rPr>
              <w:t xml:space="preserve">Update to FDD </w:t>
            </w:r>
            <w:proofErr w:type="spellStart"/>
            <w:r>
              <w:rPr>
                <w:rFonts w:ascii="Arial" w:hAnsi="Arial" w:cs="Arial"/>
                <w:sz w:val="16"/>
              </w:rPr>
              <w:t>ver</w:t>
            </w:r>
            <w:proofErr w:type="spellEnd"/>
            <w:r>
              <w:rPr>
                <w:rFonts w:ascii="Arial" w:hAnsi="Arial" w:cs="Arial"/>
                <w:sz w:val="16"/>
              </w:rPr>
              <w:t xml:space="preserve"> 003</w:t>
            </w:r>
          </w:p>
        </w:tc>
        <w:tc>
          <w:tcPr>
            <w:tcW w:w="1080" w:type="dxa"/>
          </w:tcPr>
          <w:p w:rsidR="00BB37D9" w:rsidRDefault="00BB37D9">
            <w:pPr>
              <w:spacing w:before="60"/>
              <w:rPr>
                <w:rFonts w:ascii="Arial" w:hAnsi="Arial" w:cs="Arial"/>
                <w:sz w:val="16"/>
              </w:rPr>
            </w:pPr>
            <w:r>
              <w:rPr>
                <w:rFonts w:ascii="Arial" w:hAnsi="Arial" w:cs="Arial"/>
                <w:sz w:val="16"/>
              </w:rPr>
              <w:t>15-May-13</w:t>
            </w:r>
          </w:p>
        </w:tc>
        <w:tc>
          <w:tcPr>
            <w:tcW w:w="1105" w:type="dxa"/>
          </w:tcPr>
          <w:p w:rsidR="00BB37D9" w:rsidRDefault="00BB37D9">
            <w:pPr>
              <w:spacing w:before="60"/>
              <w:rPr>
                <w:rFonts w:ascii="Arial" w:hAnsi="Arial" w:cs="Arial"/>
                <w:sz w:val="16"/>
              </w:rPr>
            </w:pPr>
            <w:r>
              <w:rPr>
                <w:rFonts w:ascii="Arial" w:hAnsi="Arial" w:cs="Arial"/>
                <w:sz w:val="16"/>
              </w:rPr>
              <w:t>Jared</w:t>
            </w:r>
          </w:p>
        </w:tc>
      </w:tr>
      <w:tr w:rsidR="002E6942">
        <w:tc>
          <w:tcPr>
            <w:tcW w:w="616" w:type="dxa"/>
          </w:tcPr>
          <w:p w:rsidR="002E6942" w:rsidRDefault="002E6942">
            <w:pPr>
              <w:spacing w:before="60"/>
              <w:rPr>
                <w:rFonts w:ascii="Arial" w:hAnsi="Arial" w:cs="Arial"/>
                <w:sz w:val="16"/>
              </w:rPr>
            </w:pPr>
            <w:r>
              <w:rPr>
                <w:rFonts w:ascii="Arial" w:hAnsi="Arial" w:cs="Arial"/>
                <w:sz w:val="16"/>
              </w:rPr>
              <w:t>4</w:t>
            </w:r>
          </w:p>
        </w:tc>
        <w:tc>
          <w:tcPr>
            <w:tcW w:w="662" w:type="dxa"/>
          </w:tcPr>
          <w:p w:rsidR="002E6942" w:rsidRDefault="002E6942">
            <w:pPr>
              <w:spacing w:before="60"/>
              <w:rPr>
                <w:rFonts w:ascii="Arial" w:hAnsi="Arial" w:cs="Arial"/>
                <w:sz w:val="16"/>
              </w:rPr>
            </w:pPr>
            <w:r>
              <w:rPr>
                <w:rFonts w:ascii="Arial" w:hAnsi="Arial" w:cs="Arial"/>
                <w:sz w:val="16"/>
              </w:rPr>
              <w:t>4.0</w:t>
            </w:r>
          </w:p>
        </w:tc>
        <w:tc>
          <w:tcPr>
            <w:tcW w:w="6210" w:type="dxa"/>
          </w:tcPr>
          <w:p w:rsidR="002E6942" w:rsidRDefault="002E6942">
            <w:pPr>
              <w:spacing w:before="60"/>
              <w:rPr>
                <w:rFonts w:ascii="Arial" w:hAnsi="Arial" w:cs="Arial"/>
                <w:sz w:val="16"/>
              </w:rPr>
            </w:pPr>
            <w:r>
              <w:rPr>
                <w:rFonts w:ascii="Arial" w:hAnsi="Arial" w:cs="Arial"/>
                <w:sz w:val="16"/>
              </w:rPr>
              <w:t>UTP corrections</w:t>
            </w:r>
          </w:p>
        </w:tc>
        <w:tc>
          <w:tcPr>
            <w:tcW w:w="1080" w:type="dxa"/>
          </w:tcPr>
          <w:p w:rsidR="002E6942" w:rsidRDefault="002E6942">
            <w:pPr>
              <w:spacing w:before="60"/>
              <w:rPr>
                <w:rFonts w:ascii="Arial" w:hAnsi="Arial" w:cs="Arial"/>
                <w:sz w:val="16"/>
              </w:rPr>
            </w:pPr>
            <w:r>
              <w:rPr>
                <w:rFonts w:ascii="Arial" w:hAnsi="Arial" w:cs="Arial"/>
                <w:sz w:val="16"/>
              </w:rPr>
              <w:t>30-May-13</w:t>
            </w:r>
          </w:p>
        </w:tc>
        <w:tc>
          <w:tcPr>
            <w:tcW w:w="1105" w:type="dxa"/>
          </w:tcPr>
          <w:p w:rsidR="002E6942" w:rsidRDefault="002E6942">
            <w:pPr>
              <w:spacing w:before="60"/>
              <w:rPr>
                <w:rFonts w:ascii="Arial" w:hAnsi="Arial" w:cs="Arial"/>
                <w:sz w:val="16"/>
              </w:rPr>
            </w:pPr>
            <w:r>
              <w:rPr>
                <w:rFonts w:ascii="Arial" w:hAnsi="Arial" w:cs="Arial"/>
                <w:sz w:val="16"/>
              </w:rPr>
              <w:t>Jared</w:t>
            </w:r>
          </w:p>
        </w:tc>
      </w:tr>
      <w:tr w:rsidR="009F548E">
        <w:tc>
          <w:tcPr>
            <w:tcW w:w="616" w:type="dxa"/>
          </w:tcPr>
          <w:p w:rsidR="009F548E" w:rsidRDefault="009F548E">
            <w:pPr>
              <w:spacing w:before="60"/>
              <w:rPr>
                <w:rFonts w:ascii="Arial" w:hAnsi="Arial" w:cs="Arial"/>
                <w:sz w:val="16"/>
              </w:rPr>
            </w:pPr>
            <w:r>
              <w:rPr>
                <w:rFonts w:ascii="Arial" w:hAnsi="Arial" w:cs="Arial"/>
                <w:sz w:val="16"/>
              </w:rPr>
              <w:t>5</w:t>
            </w:r>
          </w:p>
        </w:tc>
        <w:tc>
          <w:tcPr>
            <w:tcW w:w="662" w:type="dxa"/>
          </w:tcPr>
          <w:p w:rsidR="009F548E" w:rsidRDefault="009F548E">
            <w:pPr>
              <w:spacing w:before="60"/>
              <w:rPr>
                <w:rFonts w:ascii="Arial" w:hAnsi="Arial" w:cs="Arial"/>
                <w:sz w:val="16"/>
              </w:rPr>
            </w:pPr>
            <w:r>
              <w:rPr>
                <w:rFonts w:ascii="Arial" w:hAnsi="Arial" w:cs="Arial"/>
                <w:sz w:val="16"/>
              </w:rPr>
              <w:t>5.0</w:t>
            </w:r>
          </w:p>
        </w:tc>
        <w:tc>
          <w:tcPr>
            <w:tcW w:w="6210" w:type="dxa"/>
          </w:tcPr>
          <w:p w:rsidR="009F548E" w:rsidRDefault="009F548E">
            <w:pPr>
              <w:spacing w:before="60"/>
              <w:rPr>
                <w:rFonts w:ascii="Arial" w:hAnsi="Arial" w:cs="Arial"/>
                <w:sz w:val="16"/>
              </w:rPr>
            </w:pPr>
            <w:r>
              <w:rPr>
                <w:rFonts w:ascii="Arial" w:hAnsi="Arial" w:cs="Arial"/>
                <w:sz w:val="16"/>
              </w:rPr>
              <w:t xml:space="preserve">Updated to FDD </w:t>
            </w:r>
            <w:proofErr w:type="spellStart"/>
            <w:r>
              <w:rPr>
                <w:rFonts w:ascii="Arial" w:hAnsi="Arial" w:cs="Arial"/>
                <w:sz w:val="16"/>
              </w:rPr>
              <w:t>ver</w:t>
            </w:r>
            <w:proofErr w:type="spellEnd"/>
            <w:r>
              <w:rPr>
                <w:rFonts w:ascii="Arial" w:hAnsi="Arial" w:cs="Arial"/>
                <w:sz w:val="16"/>
              </w:rPr>
              <w:t xml:space="preserve"> 004</w:t>
            </w:r>
          </w:p>
        </w:tc>
        <w:tc>
          <w:tcPr>
            <w:tcW w:w="1080" w:type="dxa"/>
          </w:tcPr>
          <w:p w:rsidR="009F548E" w:rsidRDefault="009F548E">
            <w:pPr>
              <w:spacing w:before="60"/>
              <w:rPr>
                <w:rFonts w:ascii="Arial" w:hAnsi="Arial" w:cs="Arial"/>
                <w:sz w:val="16"/>
              </w:rPr>
            </w:pPr>
            <w:r>
              <w:rPr>
                <w:rFonts w:ascii="Arial" w:hAnsi="Arial" w:cs="Arial"/>
                <w:sz w:val="16"/>
              </w:rPr>
              <w:t>10-Jul-13</w:t>
            </w:r>
          </w:p>
        </w:tc>
        <w:tc>
          <w:tcPr>
            <w:tcW w:w="1105" w:type="dxa"/>
          </w:tcPr>
          <w:p w:rsidR="009F548E" w:rsidRDefault="009F548E">
            <w:pPr>
              <w:spacing w:before="60"/>
              <w:rPr>
                <w:rFonts w:ascii="Arial" w:hAnsi="Arial" w:cs="Arial"/>
                <w:sz w:val="16"/>
              </w:rPr>
            </w:pPr>
            <w:r>
              <w:rPr>
                <w:rFonts w:ascii="Arial" w:hAnsi="Arial" w:cs="Arial"/>
                <w:sz w:val="16"/>
              </w:rPr>
              <w:t>SP</w:t>
            </w:r>
          </w:p>
        </w:tc>
      </w:tr>
      <w:tr w:rsidR="00C35030">
        <w:trPr>
          <w:ins w:id="5" w:author="Story, Michael" w:date="2014-03-14T14:49:00Z"/>
        </w:trPr>
        <w:tc>
          <w:tcPr>
            <w:tcW w:w="616" w:type="dxa"/>
          </w:tcPr>
          <w:p w:rsidR="00C35030" w:rsidRDefault="00C35030">
            <w:pPr>
              <w:spacing w:before="60"/>
              <w:rPr>
                <w:ins w:id="6" w:author="Story, Michael" w:date="2014-03-14T14:49:00Z"/>
                <w:rFonts w:ascii="Arial" w:hAnsi="Arial" w:cs="Arial"/>
                <w:sz w:val="16"/>
              </w:rPr>
            </w:pPr>
            <w:ins w:id="7" w:author="Story, Michael" w:date="2014-03-14T14:49:00Z">
              <w:r>
                <w:rPr>
                  <w:rFonts w:ascii="Arial" w:hAnsi="Arial" w:cs="Arial"/>
                  <w:sz w:val="16"/>
                </w:rPr>
                <w:t>6</w:t>
              </w:r>
            </w:ins>
          </w:p>
        </w:tc>
        <w:tc>
          <w:tcPr>
            <w:tcW w:w="662" w:type="dxa"/>
          </w:tcPr>
          <w:p w:rsidR="00C35030" w:rsidRDefault="00C35030">
            <w:pPr>
              <w:spacing w:before="60"/>
              <w:rPr>
                <w:ins w:id="8" w:author="Story, Michael" w:date="2014-03-14T14:49:00Z"/>
                <w:rFonts w:ascii="Arial" w:hAnsi="Arial" w:cs="Arial"/>
                <w:sz w:val="16"/>
              </w:rPr>
            </w:pPr>
            <w:ins w:id="9" w:author="Story, Michael" w:date="2014-03-14T14:49:00Z">
              <w:r>
                <w:rPr>
                  <w:rFonts w:ascii="Arial" w:hAnsi="Arial" w:cs="Arial"/>
                  <w:sz w:val="16"/>
                </w:rPr>
                <w:t>6.0</w:t>
              </w:r>
            </w:ins>
          </w:p>
        </w:tc>
        <w:tc>
          <w:tcPr>
            <w:tcW w:w="6210" w:type="dxa"/>
          </w:tcPr>
          <w:p w:rsidR="00C35030" w:rsidRDefault="00C35030">
            <w:pPr>
              <w:spacing w:before="60"/>
              <w:rPr>
                <w:ins w:id="10" w:author="Story, Michael" w:date="2014-03-14T14:49:00Z"/>
                <w:rFonts w:ascii="Arial" w:hAnsi="Arial" w:cs="Arial"/>
                <w:sz w:val="16"/>
              </w:rPr>
            </w:pPr>
            <w:ins w:id="11" w:author="Story, Michael" w:date="2014-03-14T14:50:00Z">
              <w:r>
                <w:rPr>
                  <w:rFonts w:ascii="Arial" w:hAnsi="Arial" w:cs="Arial"/>
                  <w:sz w:val="16"/>
                </w:rPr>
                <w:t>Anomaly 6467</w:t>
              </w:r>
            </w:ins>
          </w:p>
        </w:tc>
        <w:tc>
          <w:tcPr>
            <w:tcW w:w="1080" w:type="dxa"/>
          </w:tcPr>
          <w:p w:rsidR="00C35030" w:rsidRDefault="00C35030">
            <w:pPr>
              <w:spacing w:before="60"/>
              <w:rPr>
                <w:ins w:id="12" w:author="Story, Michael" w:date="2014-03-14T14:49:00Z"/>
                <w:rFonts w:ascii="Arial" w:hAnsi="Arial" w:cs="Arial"/>
                <w:sz w:val="16"/>
              </w:rPr>
            </w:pPr>
            <w:ins w:id="13" w:author="Story, Michael" w:date="2014-03-14T14:50:00Z">
              <w:r>
                <w:rPr>
                  <w:rFonts w:ascii="Arial" w:hAnsi="Arial" w:cs="Arial"/>
                  <w:sz w:val="16"/>
                </w:rPr>
                <w:t>14-MAR-14</w:t>
              </w:r>
            </w:ins>
          </w:p>
        </w:tc>
        <w:tc>
          <w:tcPr>
            <w:tcW w:w="1105" w:type="dxa"/>
          </w:tcPr>
          <w:p w:rsidR="00C35030" w:rsidRDefault="00C35030">
            <w:pPr>
              <w:spacing w:before="60"/>
              <w:rPr>
                <w:ins w:id="14" w:author="Story, Michael" w:date="2014-03-14T14:49:00Z"/>
                <w:rFonts w:ascii="Arial" w:hAnsi="Arial" w:cs="Arial"/>
                <w:sz w:val="16"/>
              </w:rPr>
            </w:pPr>
            <w:ins w:id="15" w:author="Story, Michael" w:date="2014-03-14T14:50:00Z">
              <w:r>
                <w:rPr>
                  <w:rFonts w:ascii="Arial" w:hAnsi="Arial" w:cs="Arial"/>
                  <w:sz w:val="16"/>
                </w:rPr>
                <w:t>M. Story</w:t>
              </w:r>
            </w:ins>
          </w:p>
        </w:tc>
      </w:tr>
    </w:tbl>
    <w:p w:rsidR="00107819" w:rsidRDefault="00107819"/>
    <w:sectPr w:rsidR="00107819" w:rsidSect="00937013">
      <w:headerReference w:type="default" r:id="rId25"/>
      <w:footerReference w:type="default" r:id="rId2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21C8" w:rsidRDefault="00BE21C8">
      <w:r>
        <w:separator/>
      </w:r>
    </w:p>
  </w:endnote>
  <w:endnote w:type="continuationSeparator" w:id="0">
    <w:p w:rsidR="00BE21C8" w:rsidRDefault="00BE2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61D4" w:rsidRDefault="005361D4">
    <w:pPr>
      <w:pStyle w:val="Footer"/>
    </w:pPr>
    <w:r>
      <w:rPr>
        <w:snapToGrid w:val="0"/>
      </w:rPr>
      <w:tab/>
    </w:r>
    <w:fldSimple w:instr=" DOCPROPERTY &quot;Company&quot;  \* MERGEFORMAT ">
      <w:r w:rsidRPr="006144A4">
        <w:rPr>
          <w:rFonts w:ascii="Times" w:hAnsi="Times"/>
          <w:caps/>
          <w:snapToGrid w:val="0"/>
        </w:rPr>
        <w:t>Nexteer</w:t>
      </w:r>
    </w:fldSimple>
    <w:r>
      <w:rPr>
        <w:snapToGrid w:val="0"/>
      </w:rPr>
      <w:t xml:space="preserve"> CONFIDENTIAL</w:t>
    </w:r>
    <w:r>
      <w:rPr>
        <w:snapToGrid w:val="0"/>
      </w:rPr>
      <w:tab/>
    </w:r>
    <w:r w:rsidRPr="001A574F">
      <w:rPr>
        <w:snapToGrid w:val="0"/>
        <w:sz w:val="16"/>
      </w:rPr>
      <w:t xml:space="preserve"> MDD</w:t>
    </w:r>
    <w:r>
      <w:rPr>
        <w:snapToGrid w:val="0"/>
        <w:sz w:val="16"/>
      </w:rPr>
      <w:t xml:space="preserve"> </w:t>
    </w:r>
    <w:r w:rsidRPr="001A574F">
      <w:rPr>
        <w:snapToGrid w:val="0"/>
        <w:sz w:val="16"/>
      </w:rPr>
      <w:t>T</w:t>
    </w:r>
    <w:r>
      <w:rPr>
        <w:snapToGrid w:val="0"/>
        <w:sz w:val="16"/>
      </w:rPr>
      <w:t>emplate EA3, Rev 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21C8" w:rsidRDefault="00BE21C8">
      <w:r>
        <w:separator/>
      </w:r>
    </w:p>
  </w:footnote>
  <w:footnote w:type="continuationSeparator" w:id="0">
    <w:p w:rsidR="00BE21C8" w:rsidRDefault="00BE21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61D4" w:rsidRDefault="005361D4">
    <w:pPr>
      <w:pStyle w:val="Header"/>
      <w:pBdr>
        <w:bottom w:val="single" w:sz="4" w:space="1" w:color="auto"/>
      </w:pBdr>
      <w:jc w:val="center"/>
      <w:rPr>
        <w:b/>
      </w:rPr>
    </w:pPr>
    <w:r>
      <w:rPr>
        <w:b/>
      </w:rPr>
      <w:t>SOFTWARE MODULE DESIGN SPECIFICATION</w:t>
    </w:r>
  </w:p>
  <w:tbl>
    <w:tblPr>
      <w:tblW w:w="0" w:type="auto"/>
      <w:tblInd w:w="18" w:type="dxa"/>
      <w:tblLayout w:type="fixed"/>
      <w:tblLook w:val="0000" w:firstRow="0" w:lastRow="0" w:firstColumn="0" w:lastColumn="0" w:noHBand="0" w:noVBand="0"/>
    </w:tblPr>
    <w:tblGrid>
      <w:gridCol w:w="990"/>
      <w:gridCol w:w="1530"/>
      <w:gridCol w:w="1260"/>
      <w:gridCol w:w="2610"/>
      <w:gridCol w:w="1170"/>
      <w:gridCol w:w="1350"/>
    </w:tblGrid>
    <w:tr w:rsidR="005361D4">
      <w:trPr>
        <w:cantSplit/>
      </w:trPr>
      <w:tc>
        <w:tcPr>
          <w:tcW w:w="990" w:type="dxa"/>
        </w:tcPr>
        <w:p w:rsidR="005361D4" w:rsidRDefault="005361D4">
          <w:pPr>
            <w:pStyle w:val="Header"/>
          </w:pPr>
          <w:r>
            <w:t>Title:</w:t>
          </w:r>
        </w:p>
      </w:tc>
      <w:tc>
        <w:tcPr>
          <w:tcW w:w="5400" w:type="dxa"/>
          <w:gridSpan w:val="3"/>
          <w:vMerge w:val="restart"/>
        </w:tcPr>
        <w:p w:rsidR="005361D4" w:rsidRDefault="005361D4">
          <w:pPr>
            <w:pStyle w:val="Header"/>
          </w:pPr>
          <w:fldSimple w:instr=" DOCPROPERTY &quot;Document Title&quot;  \* MERGEFORMAT ">
            <w:r>
              <w:t>Arbiter Limiter (Chrysler)</w:t>
            </w:r>
          </w:fldSimple>
        </w:p>
        <w:p w:rsidR="005361D4" w:rsidRDefault="005361D4" w:rsidP="001A574F">
          <w:pPr>
            <w:pStyle w:val="Header"/>
            <w:tabs>
              <w:tab w:val="clear" w:pos="4320"/>
              <w:tab w:val="clear" w:pos="8640"/>
              <w:tab w:val="center" w:pos="2592"/>
            </w:tabs>
          </w:pPr>
          <w:fldSimple w:instr=" DOCPROPERTY &quot;Product Line&quot;  \* MERGEFORMAT ">
            <w:r>
              <w:t>Gen II+ EPS EA3</w:t>
            </w:r>
          </w:fldSimple>
          <w:r>
            <w:tab/>
          </w:r>
        </w:p>
      </w:tc>
      <w:tc>
        <w:tcPr>
          <w:tcW w:w="1170" w:type="dxa"/>
        </w:tcPr>
        <w:p w:rsidR="005361D4" w:rsidRDefault="005361D4">
          <w:pPr>
            <w:pStyle w:val="Header"/>
          </w:pPr>
          <w:r>
            <w:t>Revision:</w:t>
          </w:r>
        </w:p>
      </w:tc>
      <w:tc>
        <w:tcPr>
          <w:tcW w:w="1350" w:type="dxa"/>
        </w:tcPr>
        <w:p w:rsidR="005361D4" w:rsidRDefault="005361D4" w:rsidP="009F548E">
          <w:pPr>
            <w:pStyle w:val="Header"/>
          </w:pPr>
          <w:fldSimple w:instr=" DOCPROPERTY &quot;MDDRevNum&quot; \* MERGEFORMAT ">
            <w:ins w:id="16" w:author="Story, Michael" w:date="2014-03-14T14:50:00Z">
              <w:r w:rsidR="00166A0C">
                <w:t>6</w:t>
              </w:r>
            </w:ins>
            <w:del w:id="17" w:author="Story, Michael" w:date="2014-03-14T14:50:00Z">
              <w:r w:rsidDel="00166A0C">
                <w:delText>5</w:delText>
              </w:r>
            </w:del>
            <w:r>
              <w:t>.0</w:t>
            </w:r>
          </w:fldSimple>
        </w:p>
      </w:tc>
    </w:tr>
    <w:tr w:rsidR="005361D4">
      <w:trPr>
        <w:cantSplit/>
      </w:trPr>
      <w:tc>
        <w:tcPr>
          <w:tcW w:w="990" w:type="dxa"/>
        </w:tcPr>
        <w:p w:rsidR="005361D4" w:rsidRDefault="005361D4">
          <w:pPr>
            <w:pStyle w:val="Header"/>
          </w:pPr>
          <w:r>
            <w:t xml:space="preserve">Product:     </w:t>
          </w:r>
        </w:p>
      </w:tc>
      <w:tc>
        <w:tcPr>
          <w:tcW w:w="5400" w:type="dxa"/>
          <w:gridSpan w:val="3"/>
          <w:vMerge/>
        </w:tcPr>
        <w:p w:rsidR="005361D4" w:rsidRDefault="005361D4">
          <w:pPr>
            <w:pStyle w:val="Header"/>
            <w:jc w:val="center"/>
          </w:pPr>
        </w:p>
      </w:tc>
      <w:tc>
        <w:tcPr>
          <w:tcW w:w="1170" w:type="dxa"/>
        </w:tcPr>
        <w:p w:rsidR="005361D4" w:rsidRDefault="005361D4">
          <w:pPr>
            <w:pStyle w:val="Header"/>
          </w:pPr>
          <w:r>
            <w:t>Rev. Date:</w:t>
          </w:r>
        </w:p>
      </w:tc>
      <w:tc>
        <w:tcPr>
          <w:tcW w:w="1350" w:type="dxa"/>
        </w:tcPr>
        <w:p w:rsidR="005361D4" w:rsidRDefault="005361D4">
          <w:pPr>
            <w:pStyle w:val="Header"/>
          </w:pPr>
          <w:del w:id="18" w:author="Story, Michael" w:date="2014-03-14T14:50:00Z">
            <w:r w:rsidDel="00166A0C">
              <w:fldChar w:fldCharType="begin"/>
            </w:r>
            <w:r w:rsidDel="00166A0C">
              <w:delInstrText xml:space="preserve"> SAVEDATE \@ "d-MMM-yy" \* MERGEFORMAT </w:delInstrText>
            </w:r>
            <w:r w:rsidDel="00166A0C">
              <w:fldChar w:fldCharType="separate"/>
            </w:r>
            <w:r w:rsidDel="00166A0C">
              <w:rPr>
                <w:noProof/>
              </w:rPr>
              <w:delText>11-Jul-13</w:delText>
            </w:r>
            <w:r w:rsidDel="00166A0C">
              <w:rPr>
                <w:noProof/>
              </w:rPr>
              <w:fldChar w:fldCharType="end"/>
            </w:r>
          </w:del>
          <w:ins w:id="19" w:author="Story, Michael" w:date="2014-03-14T14:50:00Z">
            <w:r w:rsidR="00166A0C">
              <w:t>14</w:t>
            </w:r>
          </w:ins>
          <w:ins w:id="20" w:author="Story, Michael" w:date="2014-03-14T14:51:00Z">
            <w:r w:rsidR="00166A0C">
              <w:t xml:space="preserve"> </w:t>
            </w:r>
          </w:ins>
          <w:ins w:id="21" w:author="Story, Michael" w:date="2014-03-14T14:50:00Z">
            <w:r w:rsidR="00166A0C">
              <w:t>MAR</w:t>
            </w:r>
          </w:ins>
          <w:ins w:id="22" w:author="Story, Michael" w:date="2014-03-14T14:51:00Z">
            <w:r w:rsidR="00166A0C">
              <w:t xml:space="preserve"> </w:t>
            </w:r>
          </w:ins>
          <w:ins w:id="23" w:author="Story, Michael" w:date="2014-03-14T14:50:00Z">
            <w:r w:rsidR="00166A0C">
              <w:t>14</w:t>
            </w:r>
          </w:ins>
        </w:p>
      </w:tc>
    </w:tr>
    <w:tr w:rsidR="005361D4">
      <w:trPr>
        <w:cantSplit/>
      </w:trPr>
      <w:tc>
        <w:tcPr>
          <w:tcW w:w="990" w:type="dxa"/>
        </w:tcPr>
        <w:p w:rsidR="005361D4" w:rsidRDefault="005361D4">
          <w:pPr>
            <w:pStyle w:val="Header"/>
          </w:pPr>
          <w:r>
            <w:t>Group:</w:t>
          </w:r>
        </w:p>
      </w:tc>
      <w:tc>
        <w:tcPr>
          <w:tcW w:w="1530" w:type="dxa"/>
        </w:tcPr>
        <w:p w:rsidR="005361D4" w:rsidRDefault="005361D4">
          <w:pPr>
            <w:pStyle w:val="Header"/>
          </w:pPr>
          <w:r>
            <w:t>ESG</w:t>
          </w:r>
        </w:p>
      </w:tc>
      <w:tc>
        <w:tcPr>
          <w:tcW w:w="1260" w:type="dxa"/>
        </w:tcPr>
        <w:p w:rsidR="005361D4" w:rsidRDefault="005361D4">
          <w:pPr>
            <w:pStyle w:val="Header"/>
          </w:pPr>
          <w:r>
            <w:t>Originator:</w:t>
          </w:r>
        </w:p>
      </w:tc>
      <w:tc>
        <w:tcPr>
          <w:tcW w:w="2610" w:type="dxa"/>
        </w:tcPr>
        <w:p w:rsidR="005361D4" w:rsidRDefault="005361D4">
          <w:pPr>
            <w:pStyle w:val="Header"/>
          </w:pPr>
          <w:proofErr w:type="spellStart"/>
          <w:r>
            <w:t>Shriram</w:t>
          </w:r>
          <w:proofErr w:type="spellEnd"/>
          <w:r>
            <w:t xml:space="preserve"> </w:t>
          </w:r>
          <w:proofErr w:type="spellStart"/>
          <w:r>
            <w:t>Patki</w:t>
          </w:r>
          <w:proofErr w:type="spellEnd"/>
          <w:r>
            <w:t xml:space="preserve"> (lz4p8n)</w:t>
          </w:r>
        </w:p>
      </w:tc>
      <w:tc>
        <w:tcPr>
          <w:tcW w:w="1170" w:type="dxa"/>
        </w:tcPr>
        <w:p w:rsidR="005361D4" w:rsidRDefault="005361D4">
          <w:pPr>
            <w:pStyle w:val="Header"/>
          </w:pPr>
          <w:r>
            <w:t>Page:</w:t>
          </w:r>
        </w:p>
      </w:tc>
      <w:tc>
        <w:tcPr>
          <w:tcW w:w="1350" w:type="dxa"/>
        </w:tcPr>
        <w:p w:rsidR="005361D4" w:rsidRDefault="005361D4">
          <w:pPr>
            <w:pStyle w:val="Header"/>
          </w:pPr>
          <w:r>
            <w:rPr>
              <w:rStyle w:val="PageNumber"/>
            </w:rPr>
            <w:fldChar w:fldCharType="begin"/>
          </w:r>
          <w:r>
            <w:rPr>
              <w:rStyle w:val="PageNumber"/>
            </w:rPr>
            <w:instrText xml:space="preserve"> PAGE </w:instrText>
          </w:r>
          <w:r>
            <w:rPr>
              <w:rStyle w:val="PageNumber"/>
            </w:rPr>
            <w:fldChar w:fldCharType="separate"/>
          </w:r>
          <w:r w:rsidR="00FA1C94">
            <w:rPr>
              <w:rStyle w:val="PageNumber"/>
              <w:noProof/>
            </w:rPr>
            <w:t>7</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FA1C94">
            <w:rPr>
              <w:rStyle w:val="PageNumber"/>
              <w:noProof/>
            </w:rPr>
            <w:t>23</w:t>
          </w:r>
          <w:r>
            <w:rPr>
              <w:rStyle w:val="PageNumber"/>
            </w:rPr>
            <w:fldChar w:fldCharType="end"/>
          </w:r>
        </w:p>
      </w:tc>
    </w:tr>
  </w:tbl>
  <w:p w:rsidR="005361D4" w:rsidRDefault="005361D4">
    <w:pPr>
      <w:pStyle w:val="Header"/>
      <w:pBdr>
        <w:top w:val="single" w:sz="4" w:space="1" w:color="auto"/>
      </w:pBdr>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6">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9">
    <w:nsid w:val="7D97510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9"/>
  </w:num>
  <w:num w:numId="2">
    <w:abstractNumId w:val="8"/>
  </w:num>
  <w:num w:numId="3">
    <w:abstractNumId w:val="5"/>
  </w:num>
  <w:num w:numId="4">
    <w:abstractNumId w:val="0"/>
  </w:num>
  <w:num w:numId="5">
    <w:abstractNumId w:val="4"/>
  </w:num>
  <w:num w:numId="6">
    <w:abstractNumId w:val="1"/>
  </w:num>
  <w:num w:numId="7">
    <w:abstractNumId w:val="2"/>
  </w:num>
  <w:num w:numId="8">
    <w:abstractNumId w:val="3"/>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attachedTemplate r:id="rId1"/>
  <w:trackRevisions/>
  <w:doNotTrackFormatting/>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F47497"/>
    <w:rsid w:val="00107819"/>
    <w:rsid w:val="0013504B"/>
    <w:rsid w:val="00166A0C"/>
    <w:rsid w:val="001A574F"/>
    <w:rsid w:val="001B60DF"/>
    <w:rsid w:val="001D212C"/>
    <w:rsid w:val="001F09B2"/>
    <w:rsid w:val="0020722A"/>
    <w:rsid w:val="00251AC0"/>
    <w:rsid w:val="00294495"/>
    <w:rsid w:val="002C03D8"/>
    <w:rsid w:val="002C13C8"/>
    <w:rsid w:val="002E6942"/>
    <w:rsid w:val="00315335"/>
    <w:rsid w:val="003169C6"/>
    <w:rsid w:val="00327C74"/>
    <w:rsid w:val="003B7645"/>
    <w:rsid w:val="003C4D3F"/>
    <w:rsid w:val="003F7828"/>
    <w:rsid w:val="0043510F"/>
    <w:rsid w:val="004679B9"/>
    <w:rsid w:val="004A781C"/>
    <w:rsid w:val="005361D4"/>
    <w:rsid w:val="005A0C9C"/>
    <w:rsid w:val="005D5FE4"/>
    <w:rsid w:val="005D783D"/>
    <w:rsid w:val="006144A4"/>
    <w:rsid w:val="00616853"/>
    <w:rsid w:val="00651A88"/>
    <w:rsid w:val="00674ADF"/>
    <w:rsid w:val="00681F78"/>
    <w:rsid w:val="006D33CC"/>
    <w:rsid w:val="006F01A3"/>
    <w:rsid w:val="006F383B"/>
    <w:rsid w:val="00706174"/>
    <w:rsid w:val="00707D42"/>
    <w:rsid w:val="007A69AC"/>
    <w:rsid w:val="007A7354"/>
    <w:rsid w:val="007B0D95"/>
    <w:rsid w:val="007B7C69"/>
    <w:rsid w:val="008242F0"/>
    <w:rsid w:val="008535B2"/>
    <w:rsid w:val="00872077"/>
    <w:rsid w:val="008B3E94"/>
    <w:rsid w:val="008F6DBB"/>
    <w:rsid w:val="00937013"/>
    <w:rsid w:val="00955F6A"/>
    <w:rsid w:val="00957470"/>
    <w:rsid w:val="00976712"/>
    <w:rsid w:val="009B20B2"/>
    <w:rsid w:val="009F548E"/>
    <w:rsid w:val="00A14CFF"/>
    <w:rsid w:val="00A65996"/>
    <w:rsid w:val="00AD731B"/>
    <w:rsid w:val="00B311DD"/>
    <w:rsid w:val="00B54697"/>
    <w:rsid w:val="00BB37D9"/>
    <w:rsid w:val="00BB51DF"/>
    <w:rsid w:val="00BD008B"/>
    <w:rsid w:val="00BD15D2"/>
    <w:rsid w:val="00BD3DFF"/>
    <w:rsid w:val="00BE21C8"/>
    <w:rsid w:val="00BF364D"/>
    <w:rsid w:val="00C35030"/>
    <w:rsid w:val="00C35BD3"/>
    <w:rsid w:val="00C56B6B"/>
    <w:rsid w:val="00C72FFA"/>
    <w:rsid w:val="00C95492"/>
    <w:rsid w:val="00CB6F5E"/>
    <w:rsid w:val="00D552DA"/>
    <w:rsid w:val="00D67903"/>
    <w:rsid w:val="00D94BDD"/>
    <w:rsid w:val="00D95A1F"/>
    <w:rsid w:val="00DC7E08"/>
    <w:rsid w:val="00DE281C"/>
    <w:rsid w:val="00DE4889"/>
    <w:rsid w:val="00E5472B"/>
    <w:rsid w:val="00E57C42"/>
    <w:rsid w:val="00EB4123"/>
    <w:rsid w:val="00EF4E9E"/>
    <w:rsid w:val="00F141E2"/>
    <w:rsid w:val="00F47497"/>
    <w:rsid w:val="00F648ED"/>
    <w:rsid w:val="00F75161"/>
    <w:rsid w:val="00F82E8E"/>
    <w:rsid w:val="00F957FA"/>
    <w:rsid w:val="00FA1C94"/>
    <w:rsid w:val="00FB2942"/>
    <w:rsid w:val="00FB432D"/>
    <w:rsid w:val="00FC34BE"/>
    <w:rsid w:val="00FE320F"/>
    <w:rsid w:val="00FF2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497"/>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paragraph" w:styleId="BalloonText">
    <w:name w:val="Balloon Text"/>
    <w:basedOn w:val="Normal"/>
    <w:link w:val="BalloonTextChar"/>
    <w:uiPriority w:val="99"/>
    <w:semiHidden/>
    <w:unhideWhenUsed/>
    <w:rsid w:val="006144A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4A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4156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oleObject" Target="embeddings/oleObject8.bin"/><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zx5jd\My%20Documents\Templates\MDD%20Template%20EA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MDD Template EA3.dotx</Template>
  <TotalTime>411</TotalTime>
  <Pages>23</Pages>
  <Words>1455</Words>
  <Characters>8299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Software Module Design Specification</vt:lpstr>
    </vt:vector>
  </TitlesOfParts>
  <Manager>Mark Colosky</Manager>
  <Company>Nexteer</Company>
  <LinksUpToDate>false</LinksUpToDate>
  <CharactersWithSpaces>9735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Module Design Specification</dc:title>
  <dc:subject>Next Generation Software Design</dc:subject>
  <dc:creator>Owen Tosh (nzx5jd)</dc:creator>
  <cp:keywords/>
  <dc:description/>
  <cp:lastModifiedBy>Story, Michael</cp:lastModifiedBy>
  <cp:revision>19</cp:revision>
  <cp:lastPrinted>2011-03-21T13:34:00Z</cp:lastPrinted>
  <dcterms:created xsi:type="dcterms:W3CDTF">2012-10-29T19:46:00Z</dcterms:created>
  <dcterms:modified xsi:type="dcterms:W3CDTF">2014-03-14T19:18:00Z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Arbiter Limiter (Chrysler)</vt:lpwstr>
  </property>
  <property fmtid="{D5CDD505-2E9C-101B-9397-08002B2CF9AE}" pid="3" name="MDDRevNum">
    <vt:lpwstr>3.0</vt:lpwstr>
  </property>
  <property fmtid="{D5CDD505-2E9C-101B-9397-08002B2CF9AE}" pid="4" name="Module Layer">
    <vt:lpwstr>0</vt:lpwstr>
  </property>
  <property fmtid="{D5CDD505-2E9C-101B-9397-08002B2CF9AE}" pid="5" name="Module Name">
    <vt:lpwstr>ArbLmt</vt:lpwstr>
  </property>
  <property fmtid="{D5CDD505-2E9C-101B-9397-08002B2CF9AE}" pid="6" name="Product Line">
    <vt:lpwstr>Gen II+ EPS EA3</vt:lpwstr>
  </property>
</Properties>
</file>