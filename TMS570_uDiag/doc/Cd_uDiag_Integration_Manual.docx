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A17EB8" w:rsidP="00A17EB8">
      <w:pPr>
        <w:pStyle w:val="Title"/>
      </w:pPr>
      <w:r>
        <w:t>Integration</w:t>
      </w:r>
      <w:r w:rsidR="0076047D">
        <w:t xml:space="preserve"> Manual</w:t>
      </w:r>
      <w:r w:rsidR="004A781C">
        <w:t xml:space="preserve"> </w:t>
      </w:r>
      <w:r w:rsidR="0036693A">
        <w:t>–</w:t>
      </w:r>
      <w:proofErr w:type="spellStart"/>
      <w:r w:rsidR="00FD6B76">
        <w:t>Cd_uDiag</w:t>
      </w:r>
      <w:proofErr w:type="spellEnd"/>
    </w:p>
    <w:p w:rsidR="004A781C" w:rsidRDefault="00B70668" w:rsidP="00B70668">
      <w:pPr>
        <w:pStyle w:val="Subtitle"/>
      </w:pPr>
      <w:r>
        <w:t>Table of Contents</w:t>
      </w:r>
      <w:r w:rsidR="00515922">
        <w:fldChar w:fldCharType="begin"/>
      </w:r>
      <w:r w:rsidR="004A781C">
        <w:instrText xml:space="preserve"> DOCVARIABLE "MDDRevNum" \* MERGEFORMAT </w:instrText>
      </w:r>
      <w:r w:rsidR="00515922">
        <w:fldChar w:fldCharType="end"/>
      </w:r>
      <w:r w:rsidR="00515922">
        <w:fldChar w:fldCharType="begin"/>
      </w:r>
      <w:r w:rsidR="004A781C">
        <w:instrText xml:space="preserve"> DOCVARIABLE "MDDRevNum" \* MERGEFORMAT </w:instrText>
      </w:r>
      <w:r w:rsidR="00515922">
        <w:fldChar w:fldCharType="end"/>
      </w:r>
    </w:p>
    <w:p w:rsidR="00EB4F99" w:rsidRDefault="00515922">
      <w:pPr>
        <w:pStyle w:val="TOC1"/>
        <w:tabs>
          <w:tab w:val="left" w:pos="400"/>
          <w:tab w:val="right" w:leader="dot" w:pos="8630"/>
        </w:tabs>
        <w:rPr>
          <w:ins w:id="0" w:author="Creager, Kathleen" w:date="2014-01-09T10:47:00Z"/>
          <w:rFonts w:asciiTheme="minorHAnsi" w:eastAsiaTheme="minorEastAsia" w:hAnsiTheme="minorHAnsi" w:cstheme="minorBidi"/>
          <w:noProof/>
          <w:sz w:val="22"/>
          <w:szCs w:val="22"/>
        </w:rPr>
      </w:pPr>
      <w:r>
        <w:fldChar w:fldCharType="begin"/>
      </w:r>
      <w:r w:rsidR="00B70668">
        <w:instrText xml:space="preserve"> TOC \o "1-3" \h \z \u </w:instrText>
      </w:r>
      <w:r>
        <w:fldChar w:fldCharType="separate"/>
      </w:r>
      <w:ins w:id="1" w:author="Creager, Kathleen" w:date="2014-01-09T10:47:00Z">
        <w:r w:rsidR="00EB4F99" w:rsidRPr="00BB5682">
          <w:rPr>
            <w:rStyle w:val="Hyperlink"/>
            <w:noProof/>
          </w:rPr>
          <w:fldChar w:fldCharType="begin"/>
        </w:r>
        <w:r w:rsidR="00EB4F99" w:rsidRPr="00BB5682">
          <w:rPr>
            <w:rStyle w:val="Hyperlink"/>
            <w:noProof/>
          </w:rPr>
          <w:instrText xml:space="preserve"> </w:instrText>
        </w:r>
        <w:r w:rsidR="00EB4F99">
          <w:rPr>
            <w:noProof/>
          </w:rPr>
          <w:instrText>HYPERLINK \l "_Toc377027764"</w:instrText>
        </w:r>
        <w:r w:rsidR="00EB4F99" w:rsidRPr="00BB5682">
          <w:rPr>
            <w:rStyle w:val="Hyperlink"/>
            <w:noProof/>
          </w:rPr>
          <w:instrText xml:space="preserve"> </w:instrText>
        </w:r>
        <w:r w:rsidR="00EB4F99" w:rsidRPr="00BB5682">
          <w:rPr>
            <w:rStyle w:val="Hyperlink"/>
            <w:noProof/>
          </w:rPr>
        </w:r>
        <w:r w:rsidR="00EB4F99" w:rsidRPr="00BB5682">
          <w:rPr>
            <w:rStyle w:val="Hyperlink"/>
            <w:noProof/>
          </w:rPr>
          <w:fldChar w:fldCharType="separate"/>
        </w:r>
        <w:r w:rsidR="00EB4F99" w:rsidRPr="00BB5682">
          <w:rPr>
            <w:rStyle w:val="Hyperlink"/>
            <w:noProof/>
          </w:rPr>
          <w:t>1</w:t>
        </w:r>
        <w:r w:rsidR="00EB4F99">
          <w:rPr>
            <w:rFonts w:asciiTheme="minorHAnsi" w:eastAsiaTheme="minorEastAsia" w:hAnsiTheme="minorHAnsi" w:cstheme="minorBidi"/>
            <w:noProof/>
            <w:sz w:val="22"/>
            <w:szCs w:val="22"/>
          </w:rPr>
          <w:tab/>
        </w:r>
        <w:r w:rsidR="00EB4F99" w:rsidRPr="00BB5682">
          <w:rPr>
            <w:rStyle w:val="Hyperlink"/>
            <w:noProof/>
          </w:rPr>
          <w:t>Dependencies</w:t>
        </w:r>
        <w:r w:rsidR="00EB4F99">
          <w:rPr>
            <w:noProof/>
            <w:webHidden/>
          </w:rPr>
          <w:tab/>
        </w:r>
        <w:r w:rsidR="00EB4F99">
          <w:rPr>
            <w:noProof/>
            <w:webHidden/>
          </w:rPr>
          <w:fldChar w:fldCharType="begin"/>
        </w:r>
        <w:r w:rsidR="00EB4F99">
          <w:rPr>
            <w:noProof/>
            <w:webHidden/>
          </w:rPr>
          <w:instrText xml:space="preserve"> PAGEREF _Toc377027764 \h </w:instrText>
        </w:r>
        <w:r w:rsidR="00EB4F99">
          <w:rPr>
            <w:noProof/>
            <w:webHidden/>
          </w:rPr>
        </w:r>
      </w:ins>
      <w:r w:rsidR="00EB4F99">
        <w:rPr>
          <w:noProof/>
          <w:webHidden/>
        </w:rPr>
        <w:fldChar w:fldCharType="separate"/>
      </w:r>
      <w:ins w:id="2" w:author="Creager, Kathleen" w:date="2014-01-09T10:47:00Z">
        <w:r w:rsidR="00EB4F99">
          <w:rPr>
            <w:noProof/>
            <w:webHidden/>
          </w:rPr>
          <w:t>2</w:t>
        </w:r>
        <w:r w:rsidR="00EB4F99">
          <w:rPr>
            <w:noProof/>
            <w:webHidden/>
          </w:rPr>
          <w:fldChar w:fldCharType="end"/>
        </w:r>
        <w:r w:rsidR="00EB4F99" w:rsidRPr="00BB5682">
          <w:rPr>
            <w:rStyle w:val="Hyperlink"/>
            <w:noProof/>
          </w:rPr>
          <w:fldChar w:fldCharType="end"/>
        </w:r>
      </w:ins>
    </w:p>
    <w:p w:rsidR="00EB4F99" w:rsidRDefault="00EB4F99">
      <w:pPr>
        <w:pStyle w:val="TOC2"/>
        <w:rPr>
          <w:ins w:id="3" w:author="Creager, Kathleen" w:date="2014-01-09T10:47:00Z"/>
          <w:rFonts w:asciiTheme="minorHAnsi" w:eastAsiaTheme="minorEastAsia" w:hAnsiTheme="minorHAnsi" w:cstheme="minorBidi"/>
          <w:noProof/>
          <w:sz w:val="22"/>
          <w:szCs w:val="22"/>
        </w:rPr>
      </w:pPr>
      <w:ins w:id="4"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"_Toc377027765"</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1.1</w:t>
        </w:r>
        <w:r>
          <w:rPr>
            <w:rFonts w:asciiTheme="minorHAnsi" w:eastAsiaTheme="minorEastAsia" w:hAnsiTheme="minorHAnsi" w:cstheme="minorBidi"/>
            <w:noProof/>
            <w:sz w:val="22"/>
            <w:szCs w:val="22"/>
          </w:rPr>
          <w:tab/>
        </w:r>
        <w:r w:rsidRPr="00BB5682">
          <w:rPr>
            <w:rStyle w:val="Hyperlink"/>
            <w:noProof/>
          </w:rPr>
          <w:t>SWCs</w:t>
        </w:r>
        <w:r>
          <w:rPr>
            <w:noProof/>
            <w:webHidden/>
          </w:rPr>
          <w:tab/>
        </w:r>
        <w:r>
          <w:rPr>
            <w:noProof/>
            <w:webHidden/>
          </w:rPr>
          <w:fldChar w:fldCharType="begin"/>
        </w:r>
        <w:r>
          <w:rPr>
            <w:noProof/>
            <w:webHidden/>
          </w:rPr>
          <w:instrText xml:space="preserve"> PAGEREF _Toc377027765 \h </w:instrText>
        </w:r>
        <w:r>
          <w:rPr>
            <w:noProof/>
            <w:webHidden/>
          </w:rPr>
        </w:r>
      </w:ins>
      <w:r>
        <w:rPr>
          <w:noProof/>
          <w:webHidden/>
        </w:rPr>
        <w:fldChar w:fldCharType="separate"/>
      </w:r>
      <w:ins w:id="5" w:author="Creager, Kathleen" w:date="2014-01-09T10:47:00Z">
        <w:r>
          <w:rPr>
            <w:noProof/>
            <w:webHidden/>
          </w:rPr>
          <w:t>2</w:t>
        </w:r>
        <w:r>
          <w:rPr>
            <w:noProof/>
            <w:webHidden/>
          </w:rPr>
          <w:fldChar w:fldCharType="end"/>
        </w:r>
        <w:r w:rsidRPr="00BB5682">
          <w:rPr>
            <w:rStyle w:val="Hyperlink"/>
            <w:noProof/>
          </w:rPr>
          <w:fldChar w:fldCharType="end"/>
        </w:r>
      </w:ins>
    </w:p>
    <w:p w:rsidR="00EB4F99" w:rsidRDefault="00EB4F99">
      <w:pPr>
        <w:pStyle w:val="TOC2"/>
        <w:rPr>
          <w:ins w:id="6" w:author="Creager, Kathleen" w:date="2014-01-09T10:47:00Z"/>
          <w:rFonts w:asciiTheme="minorHAnsi" w:eastAsiaTheme="minorEastAsia" w:hAnsiTheme="minorHAnsi" w:cstheme="minorBidi"/>
          <w:noProof/>
          <w:sz w:val="22"/>
          <w:szCs w:val="22"/>
        </w:rPr>
      </w:pPr>
      <w:ins w:id="7"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"_Toc377027766"</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1.2</w:t>
        </w:r>
        <w:r>
          <w:rPr>
            <w:rFonts w:asciiTheme="minorHAnsi" w:eastAsiaTheme="minorEastAsia" w:hAnsiTheme="minorHAnsi" w:cstheme="minorBidi"/>
            <w:noProof/>
            <w:sz w:val="22"/>
            <w:szCs w:val="22"/>
          </w:rPr>
          <w:tab/>
        </w:r>
        <w:r w:rsidRPr="00BB5682">
          <w:rPr>
            <w:rStyle w:val="Hyperlink"/>
            <w:noProof/>
          </w:rPr>
          <w:t>Functions to be provided to Integration Project</w:t>
        </w:r>
        <w:r>
          <w:rPr>
            <w:noProof/>
            <w:webHidden/>
          </w:rPr>
          <w:tab/>
        </w:r>
        <w:r>
          <w:rPr>
            <w:noProof/>
            <w:webHidden/>
          </w:rPr>
          <w:fldChar w:fldCharType="begin"/>
        </w:r>
        <w:r>
          <w:rPr>
            <w:noProof/>
            <w:webHidden/>
          </w:rPr>
          <w:instrText xml:space="preserve"> PAGEREF _Toc377027766 \h </w:instrText>
        </w:r>
        <w:r>
          <w:rPr>
            <w:noProof/>
            <w:webHidden/>
          </w:rPr>
        </w:r>
      </w:ins>
      <w:r>
        <w:rPr>
          <w:noProof/>
          <w:webHidden/>
        </w:rPr>
        <w:fldChar w:fldCharType="separate"/>
      </w:r>
      <w:ins w:id="8" w:author="Creager, Kathleen" w:date="2014-01-09T10:47:00Z">
        <w:r>
          <w:rPr>
            <w:noProof/>
            <w:webHidden/>
          </w:rPr>
          <w:t>2</w:t>
        </w:r>
        <w:r>
          <w:rPr>
            <w:noProof/>
            <w:webHidden/>
          </w:rPr>
          <w:fldChar w:fldCharType="end"/>
        </w:r>
        <w:r w:rsidRPr="00BB5682">
          <w:rPr>
            <w:rStyle w:val="Hyperlink"/>
            <w:noProof/>
          </w:rPr>
          <w:fldChar w:fldCharType="end"/>
        </w:r>
      </w:ins>
    </w:p>
    <w:p w:rsidR="00EB4F99" w:rsidRDefault="00EB4F99">
      <w:pPr>
        <w:pStyle w:val="TOC1"/>
        <w:tabs>
          <w:tab w:val="left" w:pos="400"/>
          <w:tab w:val="right" w:leader="dot" w:pos="8630"/>
        </w:tabs>
        <w:rPr>
          <w:ins w:id="9" w:author="Creager, Kathleen" w:date="2014-01-09T10:47:00Z"/>
          <w:rFonts w:asciiTheme="minorHAnsi" w:eastAsiaTheme="minorEastAsia" w:hAnsiTheme="minorHAnsi" w:cstheme="minorBidi"/>
          <w:noProof/>
          <w:sz w:val="22"/>
          <w:szCs w:val="22"/>
        </w:rPr>
      </w:pPr>
      <w:ins w:id="10"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"_Toc377027767"</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2</w:t>
        </w:r>
        <w:r>
          <w:rPr>
            <w:rFonts w:asciiTheme="minorHAnsi" w:eastAsiaTheme="minorEastAsia" w:hAnsiTheme="minorHAnsi" w:cstheme="minorBidi"/>
            <w:noProof/>
            <w:sz w:val="22"/>
            <w:szCs w:val="22"/>
          </w:rPr>
          <w:tab/>
        </w:r>
        <w:r w:rsidRPr="00BB5682">
          <w:rPr>
            <w:rStyle w:val="Hyperlink"/>
            <w:noProof/>
          </w:rPr>
          <w:t>Configuration</w:t>
        </w:r>
        <w:r>
          <w:rPr>
            <w:noProof/>
            <w:webHidden/>
          </w:rPr>
          <w:tab/>
        </w:r>
        <w:r>
          <w:rPr>
            <w:noProof/>
            <w:webHidden/>
          </w:rPr>
          <w:fldChar w:fldCharType="begin"/>
        </w:r>
        <w:r>
          <w:rPr>
            <w:noProof/>
            <w:webHidden/>
          </w:rPr>
          <w:instrText xml:space="preserve"> PAGEREF _Toc377027767 \h </w:instrText>
        </w:r>
        <w:r>
          <w:rPr>
            <w:noProof/>
            <w:webHidden/>
          </w:rPr>
        </w:r>
      </w:ins>
      <w:r>
        <w:rPr>
          <w:noProof/>
          <w:webHidden/>
        </w:rPr>
        <w:fldChar w:fldCharType="separate"/>
      </w:r>
      <w:ins w:id="11" w:author="Creager, Kathleen" w:date="2014-01-09T10:47:00Z">
        <w:r>
          <w:rPr>
            <w:noProof/>
            <w:webHidden/>
          </w:rPr>
          <w:t>3</w:t>
        </w:r>
        <w:r>
          <w:rPr>
            <w:noProof/>
            <w:webHidden/>
          </w:rPr>
          <w:fldChar w:fldCharType="end"/>
        </w:r>
        <w:r w:rsidRPr="00BB5682">
          <w:rPr>
            <w:rStyle w:val="Hyperlink"/>
            <w:noProof/>
          </w:rPr>
          <w:fldChar w:fldCharType="end"/>
        </w:r>
      </w:ins>
    </w:p>
    <w:p w:rsidR="00EB4F99" w:rsidRDefault="00EB4F99">
      <w:pPr>
        <w:pStyle w:val="TOC2"/>
        <w:rPr>
          <w:ins w:id="12" w:author="Creager, Kathleen" w:date="2014-01-09T10:47:00Z"/>
          <w:rFonts w:asciiTheme="minorHAnsi" w:eastAsiaTheme="minorEastAsia" w:hAnsiTheme="minorHAnsi" w:cstheme="minorBidi"/>
          <w:noProof/>
          <w:sz w:val="22"/>
          <w:szCs w:val="22"/>
        </w:rPr>
      </w:pPr>
      <w:ins w:id="13"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"_Toc377027768"</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2.1</w:t>
        </w:r>
        <w:r>
          <w:rPr>
            <w:rFonts w:asciiTheme="minorHAnsi" w:eastAsiaTheme="minorEastAsia" w:hAnsiTheme="minorHAnsi" w:cstheme="minorBidi"/>
            <w:noProof/>
            <w:sz w:val="22"/>
            <w:szCs w:val="22"/>
          </w:rPr>
          <w:tab/>
        </w:r>
        <w:r w:rsidRPr="00BB5682">
          <w:rPr>
            <w:rStyle w:val="Hyperlink"/>
            <w:noProof/>
          </w:rPr>
          <w:t>Build Time Config</w:t>
        </w:r>
        <w:r>
          <w:rPr>
            <w:noProof/>
            <w:webHidden/>
          </w:rPr>
          <w:tab/>
        </w:r>
        <w:r>
          <w:rPr>
            <w:noProof/>
            <w:webHidden/>
          </w:rPr>
          <w:fldChar w:fldCharType="begin"/>
        </w:r>
        <w:r>
          <w:rPr>
            <w:noProof/>
            <w:webHidden/>
          </w:rPr>
          <w:instrText xml:space="preserve"> PAGEREF _Toc377027768 \h </w:instrText>
        </w:r>
        <w:r>
          <w:rPr>
            <w:noProof/>
            <w:webHidden/>
          </w:rPr>
        </w:r>
      </w:ins>
      <w:r>
        <w:rPr>
          <w:noProof/>
          <w:webHidden/>
        </w:rPr>
        <w:fldChar w:fldCharType="separate"/>
      </w:r>
      <w:ins w:id="14" w:author="Creager, Kathleen" w:date="2014-01-09T10:47:00Z">
        <w:r>
          <w:rPr>
            <w:noProof/>
            <w:webHidden/>
          </w:rPr>
          <w:t>3</w:t>
        </w:r>
        <w:r>
          <w:rPr>
            <w:noProof/>
            <w:webHidden/>
          </w:rPr>
          <w:fldChar w:fldCharType="end"/>
        </w:r>
        <w:r w:rsidRPr="00BB5682">
          <w:rPr>
            <w:rStyle w:val="Hyperlink"/>
            <w:noProof/>
          </w:rPr>
          <w:fldChar w:fldCharType="end"/>
        </w:r>
      </w:ins>
    </w:p>
    <w:p w:rsidR="00EB4F99" w:rsidRDefault="00EB4F99">
      <w:pPr>
        <w:pStyle w:val="TOC2"/>
        <w:rPr>
          <w:ins w:id="15" w:author="Creager, Kathleen" w:date="2014-01-09T10:47:00Z"/>
          <w:rFonts w:asciiTheme="minorHAnsi" w:eastAsiaTheme="minorEastAsia" w:hAnsiTheme="minorHAnsi" w:cstheme="minorBidi"/>
          <w:noProof/>
          <w:sz w:val="22"/>
          <w:szCs w:val="22"/>
        </w:rPr>
      </w:pPr>
      <w:ins w:id="16"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"_Toc377027769"</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2.2</w:t>
        </w:r>
        <w:r>
          <w:rPr>
            <w:rFonts w:asciiTheme="minorHAnsi" w:eastAsiaTheme="minorEastAsia" w:hAnsiTheme="minorHAnsi" w:cstheme="minorBidi"/>
            <w:noProof/>
            <w:sz w:val="22"/>
            <w:szCs w:val="22"/>
          </w:rPr>
          <w:tab/>
        </w:r>
        <w:r w:rsidRPr="00BB5682">
          <w:rPr>
            <w:rStyle w:val="Hyperlink"/>
            <w:noProof/>
          </w:rPr>
          <w:t>Configuration Files to be provided by Integration Project</w:t>
        </w:r>
        <w:r>
          <w:rPr>
            <w:noProof/>
            <w:webHidden/>
          </w:rPr>
          <w:tab/>
        </w:r>
        <w:r>
          <w:rPr>
            <w:noProof/>
            <w:webHidden/>
          </w:rPr>
          <w:fldChar w:fldCharType="begin"/>
        </w:r>
        <w:r>
          <w:rPr>
            <w:noProof/>
            <w:webHidden/>
          </w:rPr>
          <w:instrText xml:space="preserve"> PAGEREF _Toc377027769 \h </w:instrText>
        </w:r>
        <w:r>
          <w:rPr>
            <w:noProof/>
            <w:webHidden/>
          </w:rPr>
        </w:r>
      </w:ins>
      <w:r>
        <w:rPr>
          <w:noProof/>
          <w:webHidden/>
        </w:rPr>
        <w:fldChar w:fldCharType="separate"/>
      </w:r>
      <w:ins w:id="17" w:author="Creager, Kathleen" w:date="2014-01-09T10:47:00Z">
        <w:r>
          <w:rPr>
            <w:noProof/>
            <w:webHidden/>
          </w:rPr>
          <w:t>3</w:t>
        </w:r>
        <w:r>
          <w:rPr>
            <w:noProof/>
            <w:webHidden/>
          </w:rPr>
          <w:fldChar w:fldCharType="end"/>
        </w:r>
        <w:r w:rsidRPr="00BB5682">
          <w:rPr>
            <w:rStyle w:val="Hyperlink"/>
            <w:noProof/>
          </w:rPr>
          <w:fldChar w:fldCharType="end"/>
        </w:r>
      </w:ins>
    </w:p>
    <w:p w:rsidR="00EB4F99" w:rsidRDefault="00EB4F99">
      <w:pPr>
        <w:pStyle w:val="TOC3"/>
        <w:tabs>
          <w:tab w:val="left" w:pos="1100"/>
          <w:tab w:val="right" w:leader="dot" w:pos="8630"/>
        </w:tabs>
        <w:rPr>
          <w:ins w:id="18" w:author="Creager, Kathleen" w:date="2014-01-09T10:47:00Z"/>
          <w:rFonts w:asciiTheme="minorHAnsi" w:eastAsiaTheme="minorEastAsia" w:hAnsiTheme="minorHAnsi" w:cstheme="minorBidi"/>
          <w:noProof/>
          <w:sz w:val="22"/>
          <w:szCs w:val="22"/>
        </w:rPr>
      </w:pPr>
      <w:ins w:id="19"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"_Toc377027770"</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2.2.1</w:t>
        </w:r>
        <w:r>
          <w:rPr>
            <w:rFonts w:asciiTheme="minorHAnsi" w:eastAsiaTheme="minorEastAsia" w:hAnsiTheme="minorHAnsi" w:cstheme="minorBidi"/>
            <w:noProof/>
            <w:sz w:val="22"/>
            <w:szCs w:val="22"/>
          </w:rPr>
          <w:tab/>
        </w:r>
        <w:r w:rsidRPr="00BB5682">
          <w:rPr>
            <w:rStyle w:val="Hyperlink"/>
            <w:noProof/>
          </w:rPr>
          <w:t>Da Vinci Parameter Configuration Changes</w:t>
        </w:r>
        <w:r>
          <w:rPr>
            <w:noProof/>
            <w:webHidden/>
          </w:rPr>
          <w:tab/>
        </w:r>
        <w:r>
          <w:rPr>
            <w:noProof/>
            <w:webHidden/>
          </w:rPr>
          <w:fldChar w:fldCharType="begin"/>
        </w:r>
        <w:r>
          <w:rPr>
            <w:noProof/>
            <w:webHidden/>
          </w:rPr>
          <w:instrText xml:space="preserve"> PAGEREF _Toc377027770 \h </w:instrText>
        </w:r>
        <w:r>
          <w:rPr>
            <w:noProof/>
            <w:webHidden/>
          </w:rPr>
        </w:r>
      </w:ins>
      <w:r>
        <w:rPr>
          <w:noProof/>
          <w:webHidden/>
        </w:rPr>
        <w:fldChar w:fldCharType="separate"/>
      </w:r>
      <w:ins w:id="20" w:author="Creager, Kathleen" w:date="2014-01-09T10:47:00Z">
        <w:r>
          <w:rPr>
            <w:noProof/>
            <w:webHidden/>
          </w:rPr>
          <w:t>4</w:t>
        </w:r>
        <w:r>
          <w:rPr>
            <w:noProof/>
            <w:webHidden/>
          </w:rPr>
          <w:fldChar w:fldCharType="end"/>
        </w:r>
        <w:r w:rsidRPr="00BB5682">
          <w:rPr>
            <w:rStyle w:val="Hyperlink"/>
            <w:noProof/>
          </w:rPr>
          <w:fldChar w:fldCharType="end"/>
        </w:r>
      </w:ins>
    </w:p>
    <w:p w:rsidR="00EB4F99" w:rsidRDefault="00EB4F99">
      <w:pPr>
        <w:pStyle w:val="TOC3"/>
        <w:tabs>
          <w:tab w:val="left" w:pos="1100"/>
          <w:tab w:val="right" w:leader="dot" w:pos="8630"/>
        </w:tabs>
        <w:rPr>
          <w:ins w:id="21" w:author="Creager, Kathleen" w:date="2014-01-09T10:47:00Z"/>
          <w:rFonts w:asciiTheme="minorHAnsi" w:eastAsiaTheme="minorEastAsia" w:hAnsiTheme="minorHAnsi" w:cstheme="minorBidi"/>
          <w:noProof/>
          <w:sz w:val="22"/>
          <w:szCs w:val="22"/>
        </w:rPr>
      </w:pPr>
      <w:ins w:id="22"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"_Toc377027771"</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2.2.2</w:t>
        </w:r>
        <w:r>
          <w:rPr>
            <w:rFonts w:asciiTheme="minorHAnsi" w:eastAsiaTheme="minorEastAsia" w:hAnsiTheme="minorHAnsi" w:cstheme="minorBidi"/>
            <w:noProof/>
            <w:sz w:val="22"/>
            <w:szCs w:val="22"/>
          </w:rPr>
          <w:tab/>
        </w:r>
        <w:r w:rsidRPr="00BB5682">
          <w:rPr>
            <w:rStyle w:val="Hyperlink"/>
            <w:noProof/>
          </w:rPr>
          <w:t>DaVinci Interrupt Configuration Changes</w:t>
        </w:r>
        <w:r>
          <w:rPr>
            <w:noProof/>
            <w:webHidden/>
          </w:rPr>
          <w:tab/>
        </w:r>
        <w:r>
          <w:rPr>
            <w:noProof/>
            <w:webHidden/>
          </w:rPr>
          <w:fldChar w:fldCharType="begin"/>
        </w:r>
        <w:r>
          <w:rPr>
            <w:noProof/>
            <w:webHidden/>
          </w:rPr>
          <w:instrText xml:space="preserve"> PAGEREF _Toc377027771 \h </w:instrText>
        </w:r>
        <w:r>
          <w:rPr>
            <w:noProof/>
            <w:webHidden/>
          </w:rPr>
        </w:r>
      </w:ins>
      <w:r>
        <w:rPr>
          <w:noProof/>
          <w:webHidden/>
        </w:rPr>
        <w:fldChar w:fldCharType="separate"/>
      </w:r>
      <w:ins w:id="23"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3"/>
        <w:tabs>
          <w:tab w:val="left" w:pos="1100"/>
          <w:tab w:val="right" w:leader="dot" w:pos="8630"/>
        </w:tabs>
        <w:rPr>
          <w:ins w:id="24" w:author="Creager, Kathleen" w:date="2014-01-09T10:47:00Z"/>
          <w:rFonts w:asciiTheme="minorHAnsi" w:eastAsiaTheme="minorEastAsia" w:hAnsiTheme="minorHAnsi" w:cstheme="minorBidi"/>
          <w:noProof/>
          <w:sz w:val="22"/>
          <w:szCs w:val="22"/>
        </w:rPr>
      </w:pPr>
      <w:ins w:id="25"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"_Toc377027772"</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2.2.3</w:t>
        </w:r>
        <w:r>
          <w:rPr>
            <w:rFonts w:asciiTheme="minorHAnsi" w:eastAsiaTheme="minorEastAsia" w:hAnsiTheme="minorHAnsi" w:cstheme="minorBidi"/>
            <w:noProof/>
            <w:sz w:val="22"/>
            <w:szCs w:val="22"/>
          </w:rPr>
          <w:tab/>
        </w:r>
        <w:r w:rsidRPr="00BB5682">
          <w:rPr>
            <w:rStyle w:val="Hyperlink"/>
            <w:noProof/>
          </w:rPr>
          <w:t>Manual Configuration Changes</w:t>
        </w:r>
        <w:r>
          <w:rPr>
            <w:noProof/>
            <w:webHidden/>
          </w:rPr>
          <w:tab/>
        </w:r>
        <w:r>
          <w:rPr>
            <w:noProof/>
            <w:webHidden/>
          </w:rPr>
          <w:fldChar w:fldCharType="begin"/>
        </w:r>
        <w:r>
          <w:rPr>
            <w:noProof/>
            <w:webHidden/>
          </w:rPr>
          <w:instrText xml:space="preserve"> PAGEREF _Toc377027772 \h </w:instrText>
        </w:r>
        <w:r>
          <w:rPr>
            <w:noProof/>
            <w:webHidden/>
          </w:rPr>
        </w:r>
      </w:ins>
      <w:r>
        <w:rPr>
          <w:noProof/>
          <w:webHidden/>
        </w:rPr>
        <w:fldChar w:fldCharType="separate"/>
      </w:r>
      <w:ins w:id="26"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1"/>
        <w:tabs>
          <w:tab w:val="left" w:pos="400"/>
          <w:tab w:val="right" w:leader="dot" w:pos="8630"/>
        </w:tabs>
        <w:rPr>
          <w:ins w:id="27" w:author="Creager, Kathleen" w:date="2014-01-09T10:47:00Z"/>
          <w:rFonts w:asciiTheme="minorHAnsi" w:eastAsiaTheme="minorEastAsia" w:hAnsiTheme="minorHAnsi" w:cstheme="minorBidi"/>
          <w:noProof/>
          <w:sz w:val="22"/>
          <w:szCs w:val="22"/>
        </w:rPr>
      </w:pPr>
      <w:ins w:id="28"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"_Toc377027773"</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3</w:t>
        </w:r>
        <w:r>
          <w:rPr>
            <w:rFonts w:asciiTheme="minorHAnsi" w:eastAsiaTheme="minorEastAsia" w:hAnsiTheme="minorHAnsi" w:cstheme="minorBidi"/>
            <w:noProof/>
            <w:sz w:val="22"/>
            <w:szCs w:val="22"/>
          </w:rPr>
          <w:tab/>
        </w:r>
        <w:r w:rsidRPr="00BB5682">
          <w:rPr>
            <w:rStyle w:val="Hyperlink"/>
            <w:noProof/>
          </w:rPr>
          <w:t>Integration</w:t>
        </w:r>
        <w:r>
          <w:rPr>
            <w:noProof/>
            <w:webHidden/>
          </w:rPr>
          <w:tab/>
        </w:r>
        <w:r>
          <w:rPr>
            <w:noProof/>
            <w:webHidden/>
          </w:rPr>
          <w:fldChar w:fldCharType="begin"/>
        </w:r>
        <w:r>
          <w:rPr>
            <w:noProof/>
            <w:webHidden/>
          </w:rPr>
          <w:instrText xml:space="preserve"> PAGEREF _Toc377027773 \h </w:instrText>
        </w:r>
        <w:r>
          <w:rPr>
            <w:noProof/>
            <w:webHidden/>
          </w:rPr>
        </w:r>
      </w:ins>
      <w:r>
        <w:rPr>
          <w:noProof/>
          <w:webHidden/>
        </w:rPr>
        <w:fldChar w:fldCharType="separate"/>
      </w:r>
      <w:ins w:id="29"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2"/>
        <w:rPr>
          <w:ins w:id="30" w:author="Creager, Kathleen" w:date="2014-01-09T10:47:00Z"/>
          <w:rFonts w:asciiTheme="minorHAnsi" w:eastAsiaTheme="minorEastAsia" w:hAnsiTheme="minorHAnsi" w:cstheme="minorBidi"/>
          <w:noProof/>
          <w:sz w:val="22"/>
          <w:szCs w:val="22"/>
        </w:rPr>
      </w:pPr>
      <w:ins w:id="31"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"_Toc377027774"</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3.1</w:t>
        </w:r>
        <w:r>
          <w:rPr>
            <w:rFonts w:asciiTheme="minorHAnsi" w:eastAsiaTheme="minorEastAsia" w:hAnsiTheme="minorHAnsi" w:cstheme="minorBidi"/>
            <w:noProof/>
            <w:sz w:val="22"/>
            <w:szCs w:val="22"/>
          </w:rPr>
          <w:tab/>
        </w:r>
        <w:r w:rsidRPr="00BB5682">
          <w:rPr>
            <w:rStyle w:val="Hyperlink"/>
            <w:noProof/>
          </w:rPr>
          <w:t>Required Global Data Inputs</w:t>
        </w:r>
        <w:r>
          <w:rPr>
            <w:noProof/>
            <w:webHidden/>
          </w:rPr>
          <w:tab/>
        </w:r>
        <w:r>
          <w:rPr>
            <w:noProof/>
            <w:webHidden/>
          </w:rPr>
          <w:fldChar w:fldCharType="begin"/>
        </w:r>
        <w:r>
          <w:rPr>
            <w:noProof/>
            <w:webHidden/>
          </w:rPr>
          <w:instrText xml:space="preserve"> PAGEREF _Toc377027774 \h </w:instrText>
        </w:r>
        <w:r>
          <w:rPr>
            <w:noProof/>
            <w:webHidden/>
          </w:rPr>
        </w:r>
      </w:ins>
      <w:r>
        <w:rPr>
          <w:noProof/>
          <w:webHidden/>
        </w:rPr>
        <w:fldChar w:fldCharType="separate"/>
      </w:r>
      <w:ins w:id="32"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2"/>
        <w:rPr>
          <w:ins w:id="33" w:author="Creager, Kathleen" w:date="2014-01-09T10:47:00Z"/>
          <w:rFonts w:asciiTheme="minorHAnsi" w:eastAsiaTheme="minorEastAsia" w:hAnsiTheme="minorHAnsi" w:cstheme="minorBidi"/>
          <w:noProof/>
          <w:sz w:val="22"/>
          <w:szCs w:val="22"/>
        </w:rPr>
      </w:pPr>
      <w:ins w:id="34"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"_Toc377027775"</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3.2</w:t>
        </w:r>
        <w:r>
          <w:rPr>
            <w:rFonts w:asciiTheme="minorHAnsi" w:eastAsiaTheme="minorEastAsia" w:hAnsiTheme="minorHAnsi" w:cstheme="minorBidi"/>
            <w:noProof/>
            <w:sz w:val="22"/>
            <w:szCs w:val="22"/>
          </w:rPr>
          <w:tab/>
        </w:r>
        <w:r w:rsidRPr="00BB5682">
          <w:rPr>
            <w:rStyle w:val="Hyperlink"/>
            <w:noProof/>
          </w:rPr>
          <w:t>Optional Global Data Inputs</w:t>
        </w:r>
        <w:r>
          <w:rPr>
            <w:noProof/>
            <w:webHidden/>
          </w:rPr>
          <w:tab/>
        </w:r>
        <w:r>
          <w:rPr>
            <w:noProof/>
            <w:webHidden/>
          </w:rPr>
          <w:fldChar w:fldCharType="begin"/>
        </w:r>
        <w:r>
          <w:rPr>
            <w:noProof/>
            <w:webHidden/>
          </w:rPr>
          <w:instrText xml:space="preserve"> PAGEREF _Toc377027775 \h </w:instrText>
        </w:r>
        <w:r>
          <w:rPr>
            <w:noProof/>
            <w:webHidden/>
          </w:rPr>
        </w:r>
      </w:ins>
      <w:r>
        <w:rPr>
          <w:noProof/>
          <w:webHidden/>
        </w:rPr>
        <w:fldChar w:fldCharType="separate"/>
      </w:r>
      <w:ins w:id="35"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2"/>
        <w:rPr>
          <w:ins w:id="36" w:author="Creager, Kathleen" w:date="2014-01-09T10:47:00Z"/>
          <w:rFonts w:asciiTheme="minorHAnsi" w:eastAsiaTheme="minorEastAsia" w:hAnsiTheme="minorHAnsi" w:cstheme="minorBidi"/>
          <w:noProof/>
          <w:sz w:val="22"/>
          <w:szCs w:val="22"/>
        </w:rPr>
      </w:pPr>
      <w:ins w:id="37"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"_Toc377027776"</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3.3</w:t>
        </w:r>
        <w:r>
          <w:rPr>
            <w:rFonts w:asciiTheme="minorHAnsi" w:eastAsiaTheme="minorEastAsia" w:hAnsiTheme="minorHAnsi" w:cstheme="minorBidi"/>
            <w:noProof/>
            <w:sz w:val="22"/>
            <w:szCs w:val="22"/>
          </w:rPr>
          <w:tab/>
        </w:r>
        <w:r w:rsidRPr="00BB5682">
          <w:rPr>
            <w:rStyle w:val="Hyperlink"/>
            <w:noProof/>
          </w:rPr>
          <w:t>Specific Include Path present</w:t>
        </w:r>
        <w:r>
          <w:rPr>
            <w:noProof/>
            <w:webHidden/>
          </w:rPr>
          <w:tab/>
        </w:r>
        <w:r>
          <w:rPr>
            <w:noProof/>
            <w:webHidden/>
          </w:rPr>
          <w:fldChar w:fldCharType="begin"/>
        </w:r>
        <w:r>
          <w:rPr>
            <w:noProof/>
            <w:webHidden/>
          </w:rPr>
          <w:instrText xml:space="preserve"> PAGEREF _Toc377027776 \h </w:instrText>
        </w:r>
        <w:r>
          <w:rPr>
            <w:noProof/>
            <w:webHidden/>
          </w:rPr>
        </w:r>
      </w:ins>
      <w:r>
        <w:rPr>
          <w:noProof/>
          <w:webHidden/>
        </w:rPr>
        <w:fldChar w:fldCharType="separate"/>
      </w:r>
      <w:ins w:id="38"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1"/>
        <w:tabs>
          <w:tab w:val="left" w:pos="400"/>
          <w:tab w:val="right" w:leader="dot" w:pos="8630"/>
        </w:tabs>
        <w:rPr>
          <w:ins w:id="39" w:author="Creager, Kathleen" w:date="2014-01-09T10:47:00Z"/>
          <w:rFonts w:asciiTheme="minorHAnsi" w:eastAsiaTheme="minorEastAsia" w:hAnsiTheme="minorHAnsi" w:cstheme="minorBidi"/>
          <w:noProof/>
          <w:sz w:val="22"/>
          <w:szCs w:val="22"/>
        </w:rPr>
      </w:pPr>
      <w:ins w:id="40"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"_Toc377027777"</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4</w:t>
        </w:r>
        <w:r>
          <w:rPr>
            <w:rFonts w:asciiTheme="minorHAnsi" w:eastAsiaTheme="minorEastAsia" w:hAnsiTheme="minorHAnsi" w:cstheme="minorBidi"/>
            <w:noProof/>
            <w:sz w:val="22"/>
            <w:szCs w:val="22"/>
          </w:rPr>
          <w:tab/>
        </w:r>
        <w:r w:rsidRPr="00BB5682">
          <w:rPr>
            <w:rStyle w:val="Hyperlink"/>
            <w:noProof/>
          </w:rPr>
          <w:t>Runnable Scheduling</w:t>
        </w:r>
        <w:r>
          <w:rPr>
            <w:noProof/>
            <w:webHidden/>
          </w:rPr>
          <w:tab/>
        </w:r>
        <w:r>
          <w:rPr>
            <w:noProof/>
            <w:webHidden/>
          </w:rPr>
          <w:fldChar w:fldCharType="begin"/>
        </w:r>
        <w:r>
          <w:rPr>
            <w:noProof/>
            <w:webHidden/>
          </w:rPr>
          <w:instrText xml:space="preserve"> PAGEREF _Toc377027777 \h </w:instrText>
        </w:r>
        <w:r>
          <w:rPr>
            <w:noProof/>
            <w:webHidden/>
          </w:rPr>
        </w:r>
      </w:ins>
      <w:r>
        <w:rPr>
          <w:noProof/>
          <w:webHidden/>
        </w:rPr>
        <w:fldChar w:fldCharType="separate"/>
      </w:r>
      <w:ins w:id="41" w:author="Creager, Kathleen" w:date="2014-01-09T10:47:00Z">
        <w:r>
          <w:rPr>
            <w:noProof/>
            <w:webHidden/>
          </w:rPr>
          <w:t>5</w:t>
        </w:r>
        <w:r>
          <w:rPr>
            <w:noProof/>
            <w:webHidden/>
          </w:rPr>
          <w:fldChar w:fldCharType="end"/>
        </w:r>
        <w:r w:rsidRPr="00BB5682">
          <w:rPr>
            <w:rStyle w:val="Hyperlink"/>
            <w:noProof/>
          </w:rPr>
          <w:fldChar w:fldCharType="end"/>
        </w:r>
      </w:ins>
    </w:p>
    <w:p w:rsidR="00EB4F99" w:rsidRDefault="00EB4F99">
      <w:pPr>
        <w:pStyle w:val="TOC1"/>
        <w:tabs>
          <w:tab w:val="left" w:pos="400"/>
          <w:tab w:val="right" w:leader="dot" w:pos="8630"/>
        </w:tabs>
        <w:rPr>
          <w:ins w:id="42" w:author="Creager, Kathleen" w:date="2014-01-09T10:47:00Z"/>
          <w:rFonts w:asciiTheme="minorHAnsi" w:eastAsiaTheme="minorEastAsia" w:hAnsiTheme="minorHAnsi" w:cstheme="minorBidi"/>
          <w:noProof/>
          <w:sz w:val="22"/>
          <w:szCs w:val="22"/>
        </w:rPr>
      </w:pPr>
      <w:ins w:id="43"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"_Toc377027778"</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5</w:t>
        </w:r>
        <w:r>
          <w:rPr>
            <w:rFonts w:asciiTheme="minorHAnsi" w:eastAsiaTheme="minorEastAsia" w:hAnsiTheme="minorHAnsi" w:cstheme="minorBidi"/>
            <w:noProof/>
            <w:sz w:val="22"/>
            <w:szCs w:val="22"/>
          </w:rPr>
          <w:tab/>
        </w:r>
        <w:r w:rsidRPr="00BB5682">
          <w:rPr>
            <w:rStyle w:val="Hyperlink"/>
            <w:noProof/>
          </w:rPr>
          <w:t>Memory Mapping</w:t>
        </w:r>
        <w:r>
          <w:rPr>
            <w:noProof/>
            <w:webHidden/>
          </w:rPr>
          <w:tab/>
        </w:r>
        <w:r>
          <w:rPr>
            <w:noProof/>
            <w:webHidden/>
          </w:rPr>
          <w:fldChar w:fldCharType="begin"/>
        </w:r>
        <w:r>
          <w:rPr>
            <w:noProof/>
            <w:webHidden/>
          </w:rPr>
          <w:instrText xml:space="preserve"> PAGEREF _Toc377027778 \h </w:instrText>
        </w:r>
        <w:r>
          <w:rPr>
            <w:noProof/>
            <w:webHidden/>
          </w:rPr>
        </w:r>
      </w:ins>
      <w:r>
        <w:rPr>
          <w:noProof/>
          <w:webHidden/>
        </w:rPr>
        <w:fldChar w:fldCharType="separate"/>
      </w:r>
      <w:ins w:id="44"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2"/>
        <w:rPr>
          <w:ins w:id="45" w:author="Creager, Kathleen" w:date="2014-01-09T10:47:00Z"/>
          <w:rFonts w:asciiTheme="minorHAnsi" w:eastAsiaTheme="minorEastAsia" w:hAnsiTheme="minorHAnsi" w:cstheme="minorBidi"/>
          <w:noProof/>
          <w:sz w:val="22"/>
          <w:szCs w:val="22"/>
        </w:rPr>
      </w:pPr>
      <w:ins w:id="46"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"_Toc377027779"</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5.1</w:t>
        </w:r>
        <w:r>
          <w:rPr>
            <w:rFonts w:asciiTheme="minorHAnsi" w:eastAsiaTheme="minorEastAsia" w:hAnsiTheme="minorHAnsi" w:cstheme="minorBidi"/>
            <w:noProof/>
            <w:sz w:val="22"/>
            <w:szCs w:val="22"/>
          </w:rPr>
          <w:tab/>
        </w:r>
        <w:r w:rsidRPr="00BB5682">
          <w:rPr>
            <w:rStyle w:val="Hyperlink"/>
            <w:noProof/>
          </w:rPr>
          <w:t>Mapping</w:t>
        </w:r>
        <w:r>
          <w:rPr>
            <w:noProof/>
            <w:webHidden/>
          </w:rPr>
          <w:tab/>
        </w:r>
        <w:r>
          <w:rPr>
            <w:noProof/>
            <w:webHidden/>
          </w:rPr>
          <w:fldChar w:fldCharType="begin"/>
        </w:r>
        <w:r>
          <w:rPr>
            <w:noProof/>
            <w:webHidden/>
          </w:rPr>
          <w:instrText xml:space="preserve"> PAGEREF _Toc377027779 \h </w:instrText>
        </w:r>
        <w:r>
          <w:rPr>
            <w:noProof/>
            <w:webHidden/>
          </w:rPr>
        </w:r>
      </w:ins>
      <w:r>
        <w:rPr>
          <w:noProof/>
          <w:webHidden/>
        </w:rPr>
        <w:fldChar w:fldCharType="separate"/>
      </w:r>
      <w:ins w:id="47"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2"/>
        <w:rPr>
          <w:ins w:id="48" w:author="Creager, Kathleen" w:date="2014-01-09T10:47:00Z"/>
          <w:rFonts w:asciiTheme="minorHAnsi" w:eastAsiaTheme="minorEastAsia" w:hAnsiTheme="minorHAnsi" w:cstheme="minorBidi"/>
          <w:noProof/>
          <w:sz w:val="22"/>
          <w:szCs w:val="22"/>
        </w:rPr>
      </w:pPr>
      <w:ins w:id="49"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"_Toc377027780"</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5.2</w:t>
        </w:r>
        <w:r>
          <w:rPr>
            <w:rFonts w:asciiTheme="minorHAnsi" w:eastAsiaTheme="minorEastAsia" w:hAnsiTheme="minorHAnsi" w:cstheme="minorBidi"/>
            <w:noProof/>
            <w:sz w:val="22"/>
            <w:szCs w:val="22"/>
          </w:rPr>
          <w:tab/>
        </w:r>
        <w:r w:rsidRPr="00BB5682">
          <w:rPr>
            <w:rStyle w:val="Hyperlink"/>
            <w:noProof/>
          </w:rPr>
          <w:t>Usage</w:t>
        </w:r>
        <w:r>
          <w:rPr>
            <w:noProof/>
            <w:webHidden/>
          </w:rPr>
          <w:tab/>
        </w:r>
        <w:r>
          <w:rPr>
            <w:noProof/>
            <w:webHidden/>
          </w:rPr>
          <w:fldChar w:fldCharType="begin"/>
        </w:r>
        <w:r>
          <w:rPr>
            <w:noProof/>
            <w:webHidden/>
          </w:rPr>
          <w:instrText xml:space="preserve"> PAGEREF _Toc377027780 \h </w:instrText>
        </w:r>
        <w:r>
          <w:rPr>
            <w:noProof/>
            <w:webHidden/>
          </w:rPr>
        </w:r>
      </w:ins>
      <w:r>
        <w:rPr>
          <w:noProof/>
          <w:webHidden/>
        </w:rPr>
        <w:fldChar w:fldCharType="separate"/>
      </w:r>
      <w:ins w:id="50"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2"/>
        <w:rPr>
          <w:ins w:id="51" w:author="Creager, Kathleen" w:date="2014-01-09T10:47:00Z"/>
          <w:rFonts w:asciiTheme="minorHAnsi" w:eastAsiaTheme="minorEastAsia" w:hAnsiTheme="minorHAnsi" w:cstheme="minorBidi"/>
          <w:noProof/>
          <w:sz w:val="22"/>
          <w:szCs w:val="22"/>
        </w:rPr>
      </w:pPr>
      <w:ins w:id="52"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"_Toc377027781"</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5.3</w:t>
        </w:r>
        <w:r>
          <w:rPr>
            <w:rFonts w:asciiTheme="minorHAnsi" w:eastAsiaTheme="minorEastAsia" w:hAnsiTheme="minorHAnsi" w:cstheme="minorBidi"/>
            <w:noProof/>
            <w:sz w:val="22"/>
            <w:szCs w:val="22"/>
          </w:rPr>
          <w:tab/>
        </w:r>
        <w:r w:rsidRPr="00BB5682">
          <w:rPr>
            <w:rStyle w:val="Hyperlink"/>
            <w:noProof/>
          </w:rPr>
          <w:t>NvM Blocks</w:t>
        </w:r>
        <w:r>
          <w:rPr>
            <w:noProof/>
            <w:webHidden/>
          </w:rPr>
          <w:tab/>
        </w:r>
        <w:r>
          <w:rPr>
            <w:noProof/>
            <w:webHidden/>
          </w:rPr>
          <w:fldChar w:fldCharType="begin"/>
        </w:r>
        <w:r>
          <w:rPr>
            <w:noProof/>
            <w:webHidden/>
          </w:rPr>
          <w:instrText xml:space="preserve"> PAGEREF _Toc377027781 \h </w:instrText>
        </w:r>
        <w:r>
          <w:rPr>
            <w:noProof/>
            <w:webHidden/>
          </w:rPr>
        </w:r>
      </w:ins>
      <w:r>
        <w:rPr>
          <w:noProof/>
          <w:webHidden/>
        </w:rPr>
        <w:fldChar w:fldCharType="separate"/>
      </w:r>
      <w:ins w:id="53"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1"/>
        <w:tabs>
          <w:tab w:val="left" w:pos="400"/>
          <w:tab w:val="right" w:leader="dot" w:pos="8630"/>
        </w:tabs>
        <w:rPr>
          <w:ins w:id="54" w:author="Creager, Kathleen" w:date="2014-01-09T10:47:00Z"/>
          <w:rFonts w:asciiTheme="minorHAnsi" w:eastAsiaTheme="minorEastAsia" w:hAnsiTheme="minorHAnsi" w:cstheme="minorBidi"/>
          <w:noProof/>
          <w:sz w:val="22"/>
          <w:szCs w:val="22"/>
        </w:rPr>
      </w:pPr>
      <w:ins w:id="55"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"_Toc377027782"</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6</w:t>
        </w:r>
        <w:r>
          <w:rPr>
            <w:rFonts w:asciiTheme="minorHAnsi" w:eastAsiaTheme="minorEastAsia" w:hAnsiTheme="minorHAnsi" w:cstheme="minorBidi"/>
            <w:noProof/>
            <w:sz w:val="22"/>
            <w:szCs w:val="22"/>
          </w:rPr>
          <w:tab/>
        </w:r>
        <w:r w:rsidRPr="00BB5682">
          <w:rPr>
            <w:rStyle w:val="Hyperlink"/>
            <w:noProof/>
          </w:rPr>
          <w:t>Compiler Settings</w:t>
        </w:r>
        <w:r>
          <w:rPr>
            <w:noProof/>
            <w:webHidden/>
          </w:rPr>
          <w:tab/>
        </w:r>
        <w:r>
          <w:rPr>
            <w:noProof/>
            <w:webHidden/>
          </w:rPr>
          <w:fldChar w:fldCharType="begin"/>
        </w:r>
        <w:r>
          <w:rPr>
            <w:noProof/>
            <w:webHidden/>
          </w:rPr>
          <w:instrText xml:space="preserve"> PAGEREF _Toc377027782 \h </w:instrText>
        </w:r>
        <w:r>
          <w:rPr>
            <w:noProof/>
            <w:webHidden/>
          </w:rPr>
        </w:r>
      </w:ins>
      <w:r>
        <w:rPr>
          <w:noProof/>
          <w:webHidden/>
        </w:rPr>
        <w:fldChar w:fldCharType="separate"/>
      </w:r>
      <w:ins w:id="56"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2"/>
        <w:rPr>
          <w:ins w:id="57" w:author="Creager, Kathleen" w:date="2014-01-09T10:47:00Z"/>
          <w:rFonts w:asciiTheme="minorHAnsi" w:eastAsiaTheme="minorEastAsia" w:hAnsiTheme="minorHAnsi" w:cstheme="minorBidi"/>
          <w:noProof/>
          <w:sz w:val="22"/>
          <w:szCs w:val="22"/>
        </w:rPr>
      </w:pPr>
      <w:ins w:id="58"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"_Toc377027783"</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6.1</w:t>
        </w:r>
        <w:r>
          <w:rPr>
            <w:rFonts w:asciiTheme="minorHAnsi" w:eastAsiaTheme="minorEastAsia" w:hAnsiTheme="minorHAnsi" w:cstheme="minorBidi"/>
            <w:noProof/>
            <w:sz w:val="22"/>
            <w:szCs w:val="22"/>
          </w:rPr>
          <w:tab/>
        </w:r>
        <w:r w:rsidRPr="00BB5682">
          <w:rPr>
            <w:rStyle w:val="Hyperlink"/>
            <w:noProof/>
          </w:rPr>
          <w:t>Preprocessor MACRO</w:t>
        </w:r>
        <w:r>
          <w:rPr>
            <w:noProof/>
            <w:webHidden/>
          </w:rPr>
          <w:tab/>
        </w:r>
        <w:r>
          <w:rPr>
            <w:noProof/>
            <w:webHidden/>
          </w:rPr>
          <w:fldChar w:fldCharType="begin"/>
        </w:r>
        <w:r>
          <w:rPr>
            <w:noProof/>
            <w:webHidden/>
          </w:rPr>
          <w:instrText xml:space="preserve"> PAGEREF _Toc377027783 \h </w:instrText>
        </w:r>
        <w:r>
          <w:rPr>
            <w:noProof/>
            <w:webHidden/>
          </w:rPr>
        </w:r>
      </w:ins>
      <w:r>
        <w:rPr>
          <w:noProof/>
          <w:webHidden/>
        </w:rPr>
        <w:fldChar w:fldCharType="separate"/>
      </w:r>
      <w:ins w:id="59"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2"/>
        <w:rPr>
          <w:ins w:id="60" w:author="Creager, Kathleen" w:date="2014-01-09T10:47:00Z"/>
          <w:rFonts w:asciiTheme="minorHAnsi" w:eastAsiaTheme="minorEastAsia" w:hAnsiTheme="minorHAnsi" w:cstheme="minorBidi"/>
          <w:noProof/>
          <w:sz w:val="22"/>
          <w:szCs w:val="22"/>
        </w:rPr>
      </w:pPr>
      <w:ins w:id="61"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"_Toc377027784"</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6.2</w:t>
        </w:r>
        <w:r>
          <w:rPr>
            <w:rFonts w:asciiTheme="minorHAnsi" w:eastAsiaTheme="minorEastAsia" w:hAnsiTheme="minorHAnsi" w:cstheme="minorBidi"/>
            <w:noProof/>
            <w:sz w:val="22"/>
            <w:szCs w:val="22"/>
          </w:rPr>
          <w:tab/>
        </w:r>
        <w:r w:rsidRPr="00BB5682">
          <w:rPr>
            <w:rStyle w:val="Hyperlink"/>
            <w:noProof/>
          </w:rPr>
          <w:t>Optimization Settings</w:t>
        </w:r>
        <w:r>
          <w:rPr>
            <w:noProof/>
            <w:webHidden/>
          </w:rPr>
          <w:tab/>
        </w:r>
        <w:r>
          <w:rPr>
            <w:noProof/>
            <w:webHidden/>
          </w:rPr>
          <w:fldChar w:fldCharType="begin"/>
        </w:r>
        <w:r>
          <w:rPr>
            <w:noProof/>
            <w:webHidden/>
          </w:rPr>
          <w:instrText xml:space="preserve"> PAGEREF _Toc377027784 \h </w:instrText>
        </w:r>
        <w:r>
          <w:rPr>
            <w:noProof/>
            <w:webHidden/>
          </w:rPr>
        </w:r>
      </w:ins>
      <w:r>
        <w:rPr>
          <w:noProof/>
          <w:webHidden/>
        </w:rPr>
        <w:fldChar w:fldCharType="separate"/>
      </w:r>
      <w:ins w:id="62" w:author="Creager, Kathleen" w:date="2014-01-09T10:47:00Z">
        <w:r>
          <w:rPr>
            <w:noProof/>
            <w:webHidden/>
          </w:rPr>
          <w:t>7</w:t>
        </w:r>
        <w:r>
          <w:rPr>
            <w:noProof/>
            <w:webHidden/>
          </w:rPr>
          <w:fldChar w:fldCharType="end"/>
        </w:r>
        <w:r w:rsidRPr="00BB5682">
          <w:rPr>
            <w:rStyle w:val="Hyperlink"/>
            <w:noProof/>
          </w:rPr>
          <w:fldChar w:fldCharType="end"/>
        </w:r>
      </w:ins>
    </w:p>
    <w:p w:rsidR="00EB4F99" w:rsidRDefault="00EB4F99">
      <w:pPr>
        <w:pStyle w:val="TOC1"/>
        <w:tabs>
          <w:tab w:val="left" w:pos="400"/>
          <w:tab w:val="right" w:leader="dot" w:pos="8630"/>
        </w:tabs>
        <w:rPr>
          <w:ins w:id="63" w:author="Creager, Kathleen" w:date="2014-01-09T10:47:00Z"/>
          <w:rFonts w:asciiTheme="minorHAnsi" w:eastAsiaTheme="minorEastAsia" w:hAnsiTheme="minorHAnsi" w:cstheme="minorBidi"/>
          <w:noProof/>
          <w:sz w:val="22"/>
          <w:szCs w:val="22"/>
        </w:rPr>
      </w:pPr>
      <w:ins w:id="64" w:author="Creager, Kathleen" w:date="2014-01-09T10:47:00Z">
        <w:r w:rsidRPr="00BB5682">
          <w:rPr>
            <w:rStyle w:val="Hyperlink"/>
            <w:noProof/>
          </w:rPr>
          <w:fldChar w:fldCharType="begin"/>
        </w:r>
        <w:r w:rsidRPr="00BB5682">
          <w:rPr>
            <w:rStyle w:val="Hyperlink"/>
            <w:noProof/>
          </w:rPr>
          <w:instrText xml:space="preserve"> </w:instrText>
        </w:r>
        <w:r>
          <w:rPr>
            <w:noProof/>
          </w:rPr>
          <w:instrText>HYPERLINK \l "_Toc377027785"</w:instrText>
        </w:r>
        <w:r w:rsidRPr="00BB5682">
          <w:rPr>
            <w:rStyle w:val="Hyperlink"/>
            <w:noProof/>
          </w:rPr>
          <w:instrText xml:space="preserve"> </w:instrText>
        </w:r>
        <w:r w:rsidRPr="00BB5682">
          <w:rPr>
            <w:rStyle w:val="Hyperlink"/>
            <w:noProof/>
          </w:rPr>
        </w:r>
        <w:r w:rsidRPr="00BB5682">
          <w:rPr>
            <w:rStyle w:val="Hyperlink"/>
            <w:noProof/>
          </w:rPr>
          <w:fldChar w:fldCharType="separate"/>
        </w:r>
        <w:r w:rsidRPr="00BB5682">
          <w:rPr>
            <w:rStyle w:val="Hyperlink"/>
            <w:noProof/>
          </w:rPr>
          <w:t>7</w:t>
        </w:r>
        <w:r>
          <w:rPr>
            <w:rFonts w:asciiTheme="minorHAnsi" w:eastAsiaTheme="minorEastAsia" w:hAnsiTheme="minorHAnsi" w:cstheme="minorBidi"/>
            <w:noProof/>
            <w:sz w:val="22"/>
            <w:szCs w:val="22"/>
          </w:rPr>
          <w:tab/>
        </w:r>
        <w:r w:rsidRPr="00BB5682">
          <w:rPr>
            <w:rStyle w:val="Hyperlink"/>
            <w:noProof/>
          </w:rPr>
          <w:t>Revision Control Log</w:t>
        </w:r>
        <w:r>
          <w:rPr>
            <w:noProof/>
            <w:webHidden/>
          </w:rPr>
          <w:tab/>
        </w:r>
        <w:r>
          <w:rPr>
            <w:noProof/>
            <w:webHidden/>
          </w:rPr>
          <w:fldChar w:fldCharType="begin"/>
        </w:r>
        <w:r>
          <w:rPr>
            <w:noProof/>
            <w:webHidden/>
          </w:rPr>
          <w:instrText xml:space="preserve"> PAGEREF _Toc377027785 \h </w:instrText>
        </w:r>
        <w:r>
          <w:rPr>
            <w:noProof/>
            <w:webHidden/>
          </w:rPr>
        </w:r>
      </w:ins>
      <w:r>
        <w:rPr>
          <w:noProof/>
          <w:webHidden/>
        </w:rPr>
        <w:fldChar w:fldCharType="separate"/>
      </w:r>
      <w:ins w:id="65" w:author="Creager, Kathleen" w:date="2014-01-09T10:47:00Z">
        <w:r>
          <w:rPr>
            <w:noProof/>
            <w:webHidden/>
          </w:rPr>
          <w:t>8</w:t>
        </w:r>
        <w:r>
          <w:rPr>
            <w:noProof/>
            <w:webHidden/>
          </w:rPr>
          <w:fldChar w:fldCharType="end"/>
        </w:r>
        <w:r w:rsidRPr="00BB5682">
          <w:rPr>
            <w:rStyle w:val="Hyperlink"/>
            <w:noProof/>
          </w:rPr>
          <w:fldChar w:fldCharType="end"/>
        </w:r>
      </w:ins>
    </w:p>
    <w:p w:rsidR="00793203" w:rsidDel="00EB4F99" w:rsidRDefault="00793203">
      <w:pPr>
        <w:pStyle w:val="TOC1"/>
        <w:tabs>
          <w:tab w:val="left" w:pos="400"/>
          <w:tab w:val="right" w:leader="dot" w:pos="8630"/>
        </w:tabs>
        <w:rPr>
          <w:del w:id="66" w:author="Creager, Kathleen" w:date="2014-01-09T10:47:00Z"/>
          <w:rFonts w:asciiTheme="minorHAnsi" w:eastAsiaTheme="minorEastAsia" w:hAnsiTheme="minorHAnsi" w:cstheme="minorBidi"/>
          <w:noProof/>
          <w:sz w:val="22"/>
          <w:szCs w:val="22"/>
        </w:rPr>
      </w:pPr>
      <w:del w:id="67" w:author="Creager, Kathleen" w:date="2014-01-09T10:47:00Z">
        <w:r w:rsidRPr="00EB4F99" w:rsidDel="00EB4F99">
          <w:rPr>
            <w:noProof/>
            <w:rPrChange w:id="68" w:author="Creager, Kathleen" w:date="2014-01-09T10:47:00Z">
              <w:rPr>
                <w:rStyle w:val="Hyperlink"/>
                <w:noProof/>
              </w:rPr>
            </w:rPrChange>
          </w:rPr>
          <w:delText>1</w:delText>
        </w:r>
        <w:r w:rsidDel="00EB4F99">
          <w:rPr>
            <w:rFonts w:asciiTheme="minorHAnsi" w:eastAsiaTheme="minorEastAsia" w:hAnsiTheme="minorHAnsi" w:cstheme="minorBidi"/>
            <w:noProof/>
            <w:sz w:val="22"/>
            <w:szCs w:val="22"/>
          </w:rPr>
          <w:tab/>
        </w:r>
        <w:r w:rsidRPr="00EB4F99" w:rsidDel="00EB4F99">
          <w:rPr>
            <w:noProof/>
            <w:rPrChange w:id="69" w:author="Creager, Kathleen" w:date="2014-01-09T10:47:00Z">
              <w:rPr>
                <w:rStyle w:val="Hyperlink"/>
                <w:noProof/>
              </w:rPr>
            </w:rPrChange>
          </w:rPr>
          <w:delText>Dependencies</w:delText>
        </w:r>
        <w:r w:rsidDel="00EB4F99">
          <w:rPr>
            <w:noProof/>
            <w:webHidden/>
          </w:rPr>
          <w:tab/>
          <w:delText>2</w:delText>
        </w:r>
      </w:del>
    </w:p>
    <w:p w:rsidR="00793203" w:rsidDel="00EB4F99" w:rsidRDefault="00793203">
      <w:pPr>
        <w:pStyle w:val="TOC2"/>
        <w:rPr>
          <w:del w:id="70" w:author="Creager, Kathleen" w:date="2014-01-09T10:47:00Z"/>
          <w:rFonts w:asciiTheme="minorHAnsi" w:eastAsiaTheme="minorEastAsia" w:hAnsiTheme="minorHAnsi" w:cstheme="minorBidi"/>
          <w:noProof/>
          <w:sz w:val="22"/>
          <w:szCs w:val="22"/>
        </w:rPr>
      </w:pPr>
      <w:del w:id="71" w:author="Creager, Kathleen" w:date="2014-01-09T10:47:00Z">
        <w:r w:rsidRPr="00EB4F99" w:rsidDel="00EB4F99">
          <w:rPr>
            <w:noProof/>
            <w:rPrChange w:id="72" w:author="Creager, Kathleen" w:date="2014-01-09T10:47:00Z">
              <w:rPr>
                <w:rStyle w:val="Hyperlink"/>
                <w:noProof/>
              </w:rPr>
            </w:rPrChange>
          </w:rPr>
          <w:delText>1.1</w:delText>
        </w:r>
        <w:r w:rsidDel="00EB4F99">
          <w:rPr>
            <w:rFonts w:asciiTheme="minorHAnsi" w:eastAsiaTheme="minorEastAsia" w:hAnsiTheme="minorHAnsi" w:cstheme="minorBidi"/>
            <w:noProof/>
            <w:sz w:val="22"/>
            <w:szCs w:val="22"/>
          </w:rPr>
          <w:tab/>
        </w:r>
        <w:r w:rsidRPr="00EB4F99" w:rsidDel="00EB4F99">
          <w:rPr>
            <w:noProof/>
            <w:rPrChange w:id="73" w:author="Creager, Kathleen" w:date="2014-01-09T10:47:00Z">
              <w:rPr>
                <w:rStyle w:val="Hyperlink"/>
                <w:noProof/>
              </w:rPr>
            </w:rPrChange>
          </w:rPr>
          <w:delText>SWCs</w:delText>
        </w:r>
        <w:r w:rsidDel="00EB4F99">
          <w:rPr>
            <w:noProof/>
            <w:webHidden/>
          </w:rPr>
          <w:tab/>
          <w:delText>2</w:delText>
        </w:r>
      </w:del>
    </w:p>
    <w:p w:rsidR="00793203" w:rsidDel="00EB4F99" w:rsidRDefault="00793203">
      <w:pPr>
        <w:pStyle w:val="TOC2"/>
        <w:rPr>
          <w:del w:id="74" w:author="Creager, Kathleen" w:date="2014-01-09T10:47:00Z"/>
          <w:rFonts w:asciiTheme="minorHAnsi" w:eastAsiaTheme="minorEastAsia" w:hAnsiTheme="minorHAnsi" w:cstheme="minorBidi"/>
          <w:noProof/>
          <w:sz w:val="22"/>
          <w:szCs w:val="22"/>
        </w:rPr>
      </w:pPr>
      <w:del w:id="75" w:author="Creager, Kathleen" w:date="2014-01-09T10:47:00Z">
        <w:r w:rsidRPr="00EB4F99" w:rsidDel="00EB4F99">
          <w:rPr>
            <w:noProof/>
            <w:rPrChange w:id="76" w:author="Creager, Kathleen" w:date="2014-01-09T10:47:00Z">
              <w:rPr>
                <w:rStyle w:val="Hyperlink"/>
                <w:noProof/>
              </w:rPr>
            </w:rPrChange>
          </w:rPr>
          <w:delText>1.2</w:delText>
        </w:r>
        <w:r w:rsidDel="00EB4F99">
          <w:rPr>
            <w:rFonts w:asciiTheme="minorHAnsi" w:eastAsiaTheme="minorEastAsia" w:hAnsiTheme="minorHAnsi" w:cstheme="minorBidi"/>
            <w:noProof/>
            <w:sz w:val="22"/>
            <w:szCs w:val="22"/>
          </w:rPr>
          <w:tab/>
        </w:r>
        <w:r w:rsidRPr="00EB4F99" w:rsidDel="00EB4F99">
          <w:rPr>
            <w:noProof/>
            <w:rPrChange w:id="77" w:author="Creager, Kathleen" w:date="2014-01-09T10:47:00Z">
              <w:rPr>
                <w:rStyle w:val="Hyperlink"/>
                <w:noProof/>
              </w:rPr>
            </w:rPrChange>
          </w:rPr>
          <w:delText>Functions to be provided to Integration Project</w:delText>
        </w:r>
        <w:r w:rsidDel="00EB4F99">
          <w:rPr>
            <w:noProof/>
            <w:webHidden/>
          </w:rPr>
          <w:tab/>
          <w:delText>2</w:delText>
        </w:r>
      </w:del>
    </w:p>
    <w:p w:rsidR="00793203" w:rsidDel="00EB4F99" w:rsidRDefault="00793203">
      <w:pPr>
        <w:pStyle w:val="TOC1"/>
        <w:tabs>
          <w:tab w:val="left" w:pos="400"/>
          <w:tab w:val="right" w:leader="dot" w:pos="8630"/>
        </w:tabs>
        <w:rPr>
          <w:del w:id="78" w:author="Creager, Kathleen" w:date="2014-01-09T10:47:00Z"/>
          <w:rFonts w:asciiTheme="minorHAnsi" w:eastAsiaTheme="minorEastAsia" w:hAnsiTheme="minorHAnsi" w:cstheme="minorBidi"/>
          <w:noProof/>
          <w:sz w:val="22"/>
          <w:szCs w:val="22"/>
        </w:rPr>
      </w:pPr>
      <w:del w:id="79" w:author="Creager, Kathleen" w:date="2014-01-09T10:47:00Z">
        <w:r w:rsidRPr="00EB4F99" w:rsidDel="00EB4F99">
          <w:rPr>
            <w:noProof/>
            <w:rPrChange w:id="80" w:author="Creager, Kathleen" w:date="2014-01-09T10:47:00Z">
              <w:rPr>
                <w:rStyle w:val="Hyperlink"/>
                <w:noProof/>
              </w:rPr>
            </w:rPrChange>
          </w:rPr>
          <w:delText>2</w:delText>
        </w:r>
        <w:r w:rsidDel="00EB4F99">
          <w:rPr>
            <w:rFonts w:asciiTheme="minorHAnsi" w:eastAsiaTheme="minorEastAsia" w:hAnsiTheme="minorHAnsi" w:cstheme="minorBidi"/>
            <w:noProof/>
            <w:sz w:val="22"/>
            <w:szCs w:val="22"/>
          </w:rPr>
          <w:tab/>
        </w:r>
        <w:r w:rsidRPr="00EB4F99" w:rsidDel="00EB4F99">
          <w:rPr>
            <w:noProof/>
            <w:rPrChange w:id="81" w:author="Creager, Kathleen" w:date="2014-01-09T10:47:00Z">
              <w:rPr>
                <w:rStyle w:val="Hyperlink"/>
                <w:noProof/>
              </w:rPr>
            </w:rPrChange>
          </w:rPr>
          <w:delText>Configuration</w:delText>
        </w:r>
        <w:r w:rsidDel="00EB4F99">
          <w:rPr>
            <w:noProof/>
            <w:webHidden/>
          </w:rPr>
          <w:tab/>
          <w:delText>2</w:delText>
        </w:r>
      </w:del>
    </w:p>
    <w:p w:rsidR="00793203" w:rsidDel="00EB4F99" w:rsidRDefault="00793203">
      <w:pPr>
        <w:pStyle w:val="TOC2"/>
        <w:rPr>
          <w:del w:id="82" w:author="Creager, Kathleen" w:date="2014-01-09T10:47:00Z"/>
          <w:rFonts w:asciiTheme="minorHAnsi" w:eastAsiaTheme="minorEastAsia" w:hAnsiTheme="minorHAnsi" w:cstheme="minorBidi"/>
          <w:noProof/>
          <w:sz w:val="22"/>
          <w:szCs w:val="22"/>
        </w:rPr>
      </w:pPr>
      <w:del w:id="83" w:author="Creager, Kathleen" w:date="2014-01-09T10:47:00Z">
        <w:r w:rsidRPr="00EB4F99" w:rsidDel="00EB4F99">
          <w:rPr>
            <w:noProof/>
            <w:rPrChange w:id="84" w:author="Creager, Kathleen" w:date="2014-01-09T10:47:00Z">
              <w:rPr>
                <w:rStyle w:val="Hyperlink"/>
                <w:noProof/>
              </w:rPr>
            </w:rPrChange>
          </w:rPr>
          <w:delText>2.1</w:delText>
        </w:r>
        <w:r w:rsidDel="00EB4F99">
          <w:rPr>
            <w:rFonts w:asciiTheme="minorHAnsi" w:eastAsiaTheme="minorEastAsia" w:hAnsiTheme="minorHAnsi" w:cstheme="minorBidi"/>
            <w:noProof/>
            <w:sz w:val="22"/>
            <w:szCs w:val="22"/>
          </w:rPr>
          <w:tab/>
        </w:r>
        <w:r w:rsidRPr="00EB4F99" w:rsidDel="00EB4F99">
          <w:rPr>
            <w:noProof/>
            <w:rPrChange w:id="85" w:author="Creager, Kathleen" w:date="2014-01-09T10:47:00Z">
              <w:rPr>
                <w:rStyle w:val="Hyperlink"/>
                <w:noProof/>
              </w:rPr>
            </w:rPrChange>
          </w:rPr>
          <w:delText>Build Time Config</w:delText>
        </w:r>
        <w:r w:rsidDel="00EB4F99">
          <w:rPr>
            <w:noProof/>
            <w:webHidden/>
          </w:rPr>
          <w:tab/>
          <w:delText>2</w:delText>
        </w:r>
      </w:del>
    </w:p>
    <w:p w:rsidR="00793203" w:rsidDel="00EB4F99" w:rsidRDefault="00793203">
      <w:pPr>
        <w:pStyle w:val="TOC2"/>
        <w:rPr>
          <w:del w:id="86" w:author="Creager, Kathleen" w:date="2014-01-09T10:47:00Z"/>
          <w:rFonts w:asciiTheme="minorHAnsi" w:eastAsiaTheme="minorEastAsia" w:hAnsiTheme="minorHAnsi" w:cstheme="minorBidi"/>
          <w:noProof/>
          <w:sz w:val="22"/>
          <w:szCs w:val="22"/>
        </w:rPr>
      </w:pPr>
      <w:del w:id="87" w:author="Creager, Kathleen" w:date="2014-01-09T10:47:00Z">
        <w:r w:rsidRPr="00EB4F99" w:rsidDel="00EB4F99">
          <w:rPr>
            <w:noProof/>
            <w:rPrChange w:id="88" w:author="Creager, Kathleen" w:date="2014-01-09T10:47:00Z">
              <w:rPr>
                <w:rStyle w:val="Hyperlink"/>
                <w:noProof/>
              </w:rPr>
            </w:rPrChange>
          </w:rPr>
          <w:delText>2.2</w:delText>
        </w:r>
        <w:r w:rsidDel="00EB4F99">
          <w:rPr>
            <w:rFonts w:asciiTheme="minorHAnsi" w:eastAsiaTheme="minorEastAsia" w:hAnsiTheme="minorHAnsi" w:cstheme="minorBidi"/>
            <w:noProof/>
            <w:sz w:val="22"/>
            <w:szCs w:val="22"/>
          </w:rPr>
          <w:tab/>
        </w:r>
        <w:r w:rsidRPr="00EB4F99" w:rsidDel="00EB4F99">
          <w:rPr>
            <w:noProof/>
            <w:rPrChange w:id="89" w:author="Creager, Kathleen" w:date="2014-01-09T10:47:00Z">
              <w:rPr>
                <w:rStyle w:val="Hyperlink"/>
                <w:noProof/>
              </w:rPr>
            </w:rPrChange>
          </w:rPr>
          <w:delText>Configuration Files to be provided by Integration Project</w:delText>
        </w:r>
        <w:r w:rsidDel="00EB4F99">
          <w:rPr>
            <w:noProof/>
            <w:webHidden/>
          </w:rPr>
          <w:tab/>
          <w:delText>2</w:delText>
        </w:r>
      </w:del>
    </w:p>
    <w:p w:rsidR="00793203" w:rsidDel="00EB4F99" w:rsidRDefault="00793203">
      <w:pPr>
        <w:pStyle w:val="TOC3"/>
        <w:tabs>
          <w:tab w:val="left" w:pos="1100"/>
          <w:tab w:val="right" w:leader="dot" w:pos="8630"/>
        </w:tabs>
        <w:rPr>
          <w:del w:id="90" w:author="Creager, Kathleen" w:date="2014-01-09T10:47:00Z"/>
          <w:rFonts w:asciiTheme="minorHAnsi" w:eastAsiaTheme="minorEastAsia" w:hAnsiTheme="minorHAnsi" w:cstheme="minorBidi"/>
          <w:noProof/>
          <w:sz w:val="22"/>
          <w:szCs w:val="22"/>
        </w:rPr>
      </w:pPr>
      <w:del w:id="91" w:author="Creager, Kathleen" w:date="2014-01-09T10:47:00Z">
        <w:r w:rsidRPr="00EB4F99" w:rsidDel="00EB4F99">
          <w:rPr>
            <w:noProof/>
            <w:rPrChange w:id="92" w:author="Creager, Kathleen" w:date="2014-01-09T10:47:00Z">
              <w:rPr>
                <w:rStyle w:val="Hyperlink"/>
                <w:noProof/>
              </w:rPr>
            </w:rPrChange>
          </w:rPr>
          <w:delText>2.2.1</w:delText>
        </w:r>
        <w:r w:rsidDel="00EB4F99">
          <w:rPr>
            <w:rFonts w:asciiTheme="minorHAnsi" w:eastAsiaTheme="minorEastAsia" w:hAnsiTheme="minorHAnsi" w:cstheme="minorBidi"/>
            <w:noProof/>
            <w:sz w:val="22"/>
            <w:szCs w:val="22"/>
          </w:rPr>
          <w:tab/>
        </w:r>
        <w:r w:rsidRPr="00EB4F99" w:rsidDel="00EB4F99">
          <w:rPr>
            <w:noProof/>
            <w:rPrChange w:id="93" w:author="Creager, Kathleen" w:date="2014-01-09T10:47:00Z">
              <w:rPr>
                <w:rStyle w:val="Hyperlink"/>
                <w:noProof/>
              </w:rPr>
            </w:rPrChange>
          </w:rPr>
          <w:delText>Da Vinci Parameter Configuration Changes</w:delText>
        </w:r>
        <w:r w:rsidDel="00EB4F99">
          <w:rPr>
            <w:noProof/>
            <w:webHidden/>
          </w:rPr>
          <w:tab/>
          <w:delText>3</w:delText>
        </w:r>
      </w:del>
    </w:p>
    <w:p w:rsidR="00793203" w:rsidDel="00EB4F99" w:rsidRDefault="00793203">
      <w:pPr>
        <w:pStyle w:val="TOC3"/>
        <w:tabs>
          <w:tab w:val="left" w:pos="1100"/>
          <w:tab w:val="right" w:leader="dot" w:pos="8630"/>
        </w:tabs>
        <w:rPr>
          <w:del w:id="94" w:author="Creager, Kathleen" w:date="2014-01-09T10:47:00Z"/>
          <w:rFonts w:asciiTheme="minorHAnsi" w:eastAsiaTheme="minorEastAsia" w:hAnsiTheme="minorHAnsi" w:cstheme="minorBidi"/>
          <w:noProof/>
          <w:sz w:val="22"/>
          <w:szCs w:val="22"/>
        </w:rPr>
      </w:pPr>
      <w:del w:id="95" w:author="Creager, Kathleen" w:date="2014-01-09T10:47:00Z">
        <w:r w:rsidRPr="00EB4F99" w:rsidDel="00EB4F99">
          <w:rPr>
            <w:noProof/>
            <w:rPrChange w:id="96" w:author="Creager, Kathleen" w:date="2014-01-09T10:47:00Z">
              <w:rPr>
                <w:rStyle w:val="Hyperlink"/>
                <w:noProof/>
              </w:rPr>
            </w:rPrChange>
          </w:rPr>
          <w:lastRenderedPageBreak/>
          <w:delText>2.2.2</w:delText>
        </w:r>
        <w:r w:rsidDel="00EB4F99">
          <w:rPr>
            <w:rFonts w:asciiTheme="minorHAnsi" w:eastAsiaTheme="minorEastAsia" w:hAnsiTheme="minorHAnsi" w:cstheme="minorBidi"/>
            <w:noProof/>
            <w:sz w:val="22"/>
            <w:szCs w:val="22"/>
          </w:rPr>
          <w:tab/>
        </w:r>
        <w:r w:rsidRPr="00EB4F99" w:rsidDel="00EB4F99">
          <w:rPr>
            <w:noProof/>
            <w:rPrChange w:id="97" w:author="Creager, Kathleen" w:date="2014-01-09T10:47:00Z">
              <w:rPr>
                <w:rStyle w:val="Hyperlink"/>
                <w:noProof/>
              </w:rPr>
            </w:rPrChange>
          </w:rPr>
          <w:delText>DaVinci Interrupt Configuration Changes</w:delText>
        </w:r>
        <w:r w:rsidDel="00EB4F99">
          <w:rPr>
            <w:noProof/>
            <w:webHidden/>
          </w:rPr>
          <w:tab/>
          <w:delText>3</w:delText>
        </w:r>
      </w:del>
    </w:p>
    <w:p w:rsidR="00793203" w:rsidDel="00EB4F99" w:rsidRDefault="00793203">
      <w:pPr>
        <w:pStyle w:val="TOC3"/>
        <w:tabs>
          <w:tab w:val="left" w:pos="1100"/>
          <w:tab w:val="right" w:leader="dot" w:pos="8630"/>
        </w:tabs>
        <w:rPr>
          <w:del w:id="98" w:author="Creager, Kathleen" w:date="2014-01-09T10:47:00Z"/>
          <w:rFonts w:asciiTheme="minorHAnsi" w:eastAsiaTheme="minorEastAsia" w:hAnsiTheme="minorHAnsi" w:cstheme="minorBidi"/>
          <w:noProof/>
          <w:sz w:val="22"/>
          <w:szCs w:val="22"/>
        </w:rPr>
      </w:pPr>
      <w:del w:id="99" w:author="Creager, Kathleen" w:date="2014-01-09T10:47:00Z">
        <w:r w:rsidRPr="00EB4F99" w:rsidDel="00EB4F99">
          <w:rPr>
            <w:noProof/>
            <w:rPrChange w:id="100" w:author="Creager, Kathleen" w:date="2014-01-09T10:47:00Z">
              <w:rPr>
                <w:rStyle w:val="Hyperlink"/>
                <w:noProof/>
              </w:rPr>
            </w:rPrChange>
          </w:rPr>
          <w:delText>2.2.3</w:delText>
        </w:r>
        <w:r w:rsidDel="00EB4F99">
          <w:rPr>
            <w:rFonts w:asciiTheme="minorHAnsi" w:eastAsiaTheme="minorEastAsia" w:hAnsiTheme="minorHAnsi" w:cstheme="minorBidi"/>
            <w:noProof/>
            <w:sz w:val="22"/>
            <w:szCs w:val="22"/>
          </w:rPr>
          <w:tab/>
        </w:r>
        <w:r w:rsidRPr="00EB4F99" w:rsidDel="00EB4F99">
          <w:rPr>
            <w:noProof/>
            <w:rPrChange w:id="101" w:author="Creager, Kathleen" w:date="2014-01-09T10:47:00Z">
              <w:rPr>
                <w:rStyle w:val="Hyperlink"/>
                <w:noProof/>
              </w:rPr>
            </w:rPrChange>
          </w:rPr>
          <w:delText>Manual Configuration Changes</w:delText>
        </w:r>
        <w:r w:rsidDel="00EB4F99">
          <w:rPr>
            <w:noProof/>
            <w:webHidden/>
          </w:rPr>
          <w:tab/>
          <w:delText>3</w:delText>
        </w:r>
      </w:del>
    </w:p>
    <w:p w:rsidR="00793203" w:rsidDel="00EB4F99" w:rsidRDefault="00793203">
      <w:pPr>
        <w:pStyle w:val="TOC1"/>
        <w:tabs>
          <w:tab w:val="left" w:pos="400"/>
          <w:tab w:val="right" w:leader="dot" w:pos="8630"/>
        </w:tabs>
        <w:rPr>
          <w:del w:id="102" w:author="Creager, Kathleen" w:date="2014-01-09T10:47:00Z"/>
          <w:rFonts w:asciiTheme="minorHAnsi" w:eastAsiaTheme="minorEastAsia" w:hAnsiTheme="minorHAnsi" w:cstheme="minorBidi"/>
          <w:noProof/>
          <w:sz w:val="22"/>
          <w:szCs w:val="22"/>
        </w:rPr>
      </w:pPr>
      <w:del w:id="103" w:author="Creager, Kathleen" w:date="2014-01-09T10:47:00Z">
        <w:r w:rsidRPr="00EB4F99" w:rsidDel="00EB4F99">
          <w:rPr>
            <w:noProof/>
            <w:rPrChange w:id="104" w:author="Creager, Kathleen" w:date="2014-01-09T10:47:00Z">
              <w:rPr>
                <w:rStyle w:val="Hyperlink"/>
                <w:noProof/>
              </w:rPr>
            </w:rPrChange>
          </w:rPr>
          <w:delText>3</w:delText>
        </w:r>
        <w:r w:rsidDel="00EB4F99">
          <w:rPr>
            <w:rFonts w:asciiTheme="minorHAnsi" w:eastAsiaTheme="minorEastAsia" w:hAnsiTheme="minorHAnsi" w:cstheme="minorBidi"/>
            <w:noProof/>
            <w:sz w:val="22"/>
            <w:szCs w:val="22"/>
          </w:rPr>
          <w:tab/>
        </w:r>
        <w:r w:rsidRPr="00EB4F99" w:rsidDel="00EB4F99">
          <w:rPr>
            <w:noProof/>
            <w:rPrChange w:id="105" w:author="Creager, Kathleen" w:date="2014-01-09T10:47:00Z">
              <w:rPr>
                <w:rStyle w:val="Hyperlink"/>
                <w:noProof/>
              </w:rPr>
            </w:rPrChange>
          </w:rPr>
          <w:delText>Integration</w:delText>
        </w:r>
        <w:r w:rsidDel="00EB4F99">
          <w:rPr>
            <w:noProof/>
            <w:webHidden/>
          </w:rPr>
          <w:tab/>
          <w:delText>4</w:delText>
        </w:r>
      </w:del>
    </w:p>
    <w:p w:rsidR="00793203" w:rsidDel="00EB4F99" w:rsidRDefault="00793203">
      <w:pPr>
        <w:pStyle w:val="TOC2"/>
        <w:rPr>
          <w:del w:id="106" w:author="Creager, Kathleen" w:date="2014-01-09T10:47:00Z"/>
          <w:rFonts w:asciiTheme="minorHAnsi" w:eastAsiaTheme="minorEastAsia" w:hAnsiTheme="minorHAnsi" w:cstheme="minorBidi"/>
          <w:noProof/>
          <w:sz w:val="22"/>
          <w:szCs w:val="22"/>
        </w:rPr>
      </w:pPr>
      <w:del w:id="107" w:author="Creager, Kathleen" w:date="2014-01-09T10:47:00Z">
        <w:r w:rsidRPr="00EB4F99" w:rsidDel="00EB4F99">
          <w:rPr>
            <w:noProof/>
            <w:rPrChange w:id="108" w:author="Creager, Kathleen" w:date="2014-01-09T10:47:00Z">
              <w:rPr>
                <w:rStyle w:val="Hyperlink"/>
                <w:noProof/>
              </w:rPr>
            </w:rPrChange>
          </w:rPr>
          <w:delText>3.1</w:delText>
        </w:r>
        <w:r w:rsidDel="00EB4F99">
          <w:rPr>
            <w:rFonts w:asciiTheme="minorHAnsi" w:eastAsiaTheme="minorEastAsia" w:hAnsiTheme="minorHAnsi" w:cstheme="minorBidi"/>
            <w:noProof/>
            <w:sz w:val="22"/>
            <w:szCs w:val="22"/>
          </w:rPr>
          <w:tab/>
        </w:r>
        <w:r w:rsidRPr="00EB4F99" w:rsidDel="00EB4F99">
          <w:rPr>
            <w:noProof/>
            <w:rPrChange w:id="109" w:author="Creager, Kathleen" w:date="2014-01-09T10:47:00Z">
              <w:rPr>
                <w:rStyle w:val="Hyperlink"/>
                <w:noProof/>
              </w:rPr>
            </w:rPrChange>
          </w:rPr>
          <w:delText>Required Global Data Inputs</w:delText>
        </w:r>
        <w:r w:rsidDel="00EB4F99">
          <w:rPr>
            <w:noProof/>
            <w:webHidden/>
          </w:rPr>
          <w:tab/>
          <w:delText>4</w:delText>
        </w:r>
      </w:del>
    </w:p>
    <w:p w:rsidR="00793203" w:rsidDel="00EB4F99" w:rsidRDefault="00793203">
      <w:pPr>
        <w:pStyle w:val="TOC2"/>
        <w:rPr>
          <w:del w:id="110" w:author="Creager, Kathleen" w:date="2014-01-09T10:47:00Z"/>
          <w:rFonts w:asciiTheme="minorHAnsi" w:eastAsiaTheme="minorEastAsia" w:hAnsiTheme="minorHAnsi" w:cstheme="minorBidi"/>
          <w:noProof/>
          <w:sz w:val="22"/>
          <w:szCs w:val="22"/>
        </w:rPr>
      </w:pPr>
      <w:del w:id="111" w:author="Creager, Kathleen" w:date="2014-01-09T10:47:00Z">
        <w:r w:rsidRPr="00EB4F99" w:rsidDel="00EB4F99">
          <w:rPr>
            <w:noProof/>
            <w:rPrChange w:id="112" w:author="Creager, Kathleen" w:date="2014-01-09T10:47:00Z">
              <w:rPr>
                <w:rStyle w:val="Hyperlink"/>
                <w:noProof/>
              </w:rPr>
            </w:rPrChange>
          </w:rPr>
          <w:delText>3.2</w:delText>
        </w:r>
        <w:r w:rsidDel="00EB4F99">
          <w:rPr>
            <w:rFonts w:asciiTheme="minorHAnsi" w:eastAsiaTheme="minorEastAsia" w:hAnsiTheme="minorHAnsi" w:cstheme="minorBidi"/>
            <w:noProof/>
            <w:sz w:val="22"/>
            <w:szCs w:val="22"/>
          </w:rPr>
          <w:tab/>
        </w:r>
        <w:r w:rsidRPr="00EB4F99" w:rsidDel="00EB4F99">
          <w:rPr>
            <w:noProof/>
            <w:rPrChange w:id="113" w:author="Creager, Kathleen" w:date="2014-01-09T10:47:00Z">
              <w:rPr>
                <w:rStyle w:val="Hyperlink"/>
                <w:noProof/>
              </w:rPr>
            </w:rPrChange>
          </w:rPr>
          <w:delText>Optional Global Data Inputs</w:delText>
        </w:r>
        <w:r w:rsidDel="00EB4F99">
          <w:rPr>
            <w:noProof/>
            <w:webHidden/>
          </w:rPr>
          <w:tab/>
          <w:delText>4</w:delText>
        </w:r>
      </w:del>
    </w:p>
    <w:p w:rsidR="00793203" w:rsidDel="00EB4F99" w:rsidRDefault="00793203">
      <w:pPr>
        <w:pStyle w:val="TOC2"/>
        <w:rPr>
          <w:del w:id="114" w:author="Creager, Kathleen" w:date="2014-01-09T10:47:00Z"/>
          <w:rFonts w:asciiTheme="minorHAnsi" w:eastAsiaTheme="minorEastAsia" w:hAnsiTheme="minorHAnsi" w:cstheme="minorBidi"/>
          <w:noProof/>
          <w:sz w:val="22"/>
          <w:szCs w:val="22"/>
        </w:rPr>
      </w:pPr>
      <w:del w:id="115" w:author="Creager, Kathleen" w:date="2014-01-09T10:47:00Z">
        <w:r w:rsidRPr="00EB4F99" w:rsidDel="00EB4F99">
          <w:rPr>
            <w:noProof/>
            <w:rPrChange w:id="116" w:author="Creager, Kathleen" w:date="2014-01-09T10:47:00Z">
              <w:rPr>
                <w:rStyle w:val="Hyperlink"/>
                <w:noProof/>
              </w:rPr>
            </w:rPrChange>
          </w:rPr>
          <w:delText>3.3</w:delText>
        </w:r>
        <w:r w:rsidDel="00EB4F99">
          <w:rPr>
            <w:rFonts w:asciiTheme="minorHAnsi" w:eastAsiaTheme="minorEastAsia" w:hAnsiTheme="minorHAnsi" w:cstheme="minorBidi"/>
            <w:noProof/>
            <w:sz w:val="22"/>
            <w:szCs w:val="22"/>
          </w:rPr>
          <w:tab/>
        </w:r>
        <w:r w:rsidRPr="00EB4F99" w:rsidDel="00EB4F99">
          <w:rPr>
            <w:noProof/>
            <w:rPrChange w:id="117" w:author="Creager, Kathleen" w:date="2014-01-09T10:47:00Z">
              <w:rPr>
                <w:rStyle w:val="Hyperlink"/>
                <w:noProof/>
              </w:rPr>
            </w:rPrChange>
          </w:rPr>
          <w:delText>Specific Include Path present</w:delText>
        </w:r>
        <w:r w:rsidDel="00EB4F99">
          <w:rPr>
            <w:noProof/>
            <w:webHidden/>
          </w:rPr>
          <w:tab/>
          <w:delText>4</w:delText>
        </w:r>
      </w:del>
    </w:p>
    <w:p w:rsidR="00793203" w:rsidDel="00EB4F99" w:rsidRDefault="00793203">
      <w:pPr>
        <w:pStyle w:val="TOC1"/>
        <w:tabs>
          <w:tab w:val="left" w:pos="400"/>
          <w:tab w:val="right" w:leader="dot" w:pos="8630"/>
        </w:tabs>
        <w:rPr>
          <w:del w:id="118" w:author="Creager, Kathleen" w:date="2014-01-09T10:47:00Z"/>
          <w:rFonts w:asciiTheme="minorHAnsi" w:eastAsiaTheme="minorEastAsia" w:hAnsiTheme="minorHAnsi" w:cstheme="minorBidi"/>
          <w:noProof/>
          <w:sz w:val="22"/>
          <w:szCs w:val="22"/>
        </w:rPr>
      </w:pPr>
      <w:del w:id="119" w:author="Creager, Kathleen" w:date="2014-01-09T10:47:00Z">
        <w:r w:rsidRPr="00EB4F99" w:rsidDel="00EB4F99">
          <w:rPr>
            <w:noProof/>
            <w:rPrChange w:id="120" w:author="Creager, Kathleen" w:date="2014-01-09T10:47:00Z">
              <w:rPr>
                <w:rStyle w:val="Hyperlink"/>
                <w:noProof/>
              </w:rPr>
            </w:rPrChange>
          </w:rPr>
          <w:delText>4</w:delText>
        </w:r>
        <w:r w:rsidDel="00EB4F99">
          <w:rPr>
            <w:rFonts w:asciiTheme="minorHAnsi" w:eastAsiaTheme="minorEastAsia" w:hAnsiTheme="minorHAnsi" w:cstheme="minorBidi"/>
            <w:noProof/>
            <w:sz w:val="22"/>
            <w:szCs w:val="22"/>
          </w:rPr>
          <w:tab/>
        </w:r>
        <w:r w:rsidRPr="00EB4F99" w:rsidDel="00EB4F99">
          <w:rPr>
            <w:noProof/>
            <w:rPrChange w:id="121" w:author="Creager, Kathleen" w:date="2014-01-09T10:47:00Z">
              <w:rPr>
                <w:rStyle w:val="Hyperlink"/>
                <w:noProof/>
              </w:rPr>
            </w:rPrChange>
          </w:rPr>
          <w:delText>Runnable Scheduling</w:delText>
        </w:r>
        <w:r w:rsidDel="00EB4F99">
          <w:rPr>
            <w:noProof/>
            <w:webHidden/>
          </w:rPr>
          <w:tab/>
          <w:delText>4</w:delText>
        </w:r>
      </w:del>
    </w:p>
    <w:p w:rsidR="00793203" w:rsidDel="00EB4F99" w:rsidRDefault="00793203">
      <w:pPr>
        <w:pStyle w:val="TOC1"/>
        <w:tabs>
          <w:tab w:val="left" w:pos="400"/>
          <w:tab w:val="right" w:leader="dot" w:pos="8630"/>
        </w:tabs>
        <w:rPr>
          <w:del w:id="122" w:author="Creager, Kathleen" w:date="2014-01-09T10:47:00Z"/>
          <w:rFonts w:asciiTheme="minorHAnsi" w:eastAsiaTheme="minorEastAsia" w:hAnsiTheme="minorHAnsi" w:cstheme="minorBidi"/>
          <w:noProof/>
          <w:sz w:val="22"/>
          <w:szCs w:val="22"/>
        </w:rPr>
      </w:pPr>
      <w:del w:id="123" w:author="Creager, Kathleen" w:date="2014-01-09T10:47:00Z">
        <w:r w:rsidRPr="00EB4F99" w:rsidDel="00EB4F99">
          <w:rPr>
            <w:noProof/>
            <w:rPrChange w:id="124" w:author="Creager, Kathleen" w:date="2014-01-09T10:47:00Z">
              <w:rPr>
                <w:rStyle w:val="Hyperlink"/>
                <w:noProof/>
              </w:rPr>
            </w:rPrChange>
          </w:rPr>
          <w:delText>5</w:delText>
        </w:r>
        <w:r w:rsidDel="00EB4F99">
          <w:rPr>
            <w:rFonts w:asciiTheme="minorHAnsi" w:eastAsiaTheme="minorEastAsia" w:hAnsiTheme="minorHAnsi" w:cstheme="minorBidi"/>
            <w:noProof/>
            <w:sz w:val="22"/>
            <w:szCs w:val="22"/>
          </w:rPr>
          <w:tab/>
        </w:r>
        <w:r w:rsidRPr="00EB4F99" w:rsidDel="00EB4F99">
          <w:rPr>
            <w:noProof/>
            <w:rPrChange w:id="125" w:author="Creager, Kathleen" w:date="2014-01-09T10:47:00Z">
              <w:rPr>
                <w:rStyle w:val="Hyperlink"/>
                <w:noProof/>
              </w:rPr>
            </w:rPrChange>
          </w:rPr>
          <w:delText>Memory Mapping</w:delText>
        </w:r>
        <w:r w:rsidDel="00EB4F99">
          <w:rPr>
            <w:noProof/>
            <w:webHidden/>
          </w:rPr>
          <w:tab/>
          <w:delText>5</w:delText>
        </w:r>
      </w:del>
    </w:p>
    <w:p w:rsidR="00793203" w:rsidDel="00EB4F99" w:rsidRDefault="00793203">
      <w:pPr>
        <w:pStyle w:val="TOC2"/>
        <w:rPr>
          <w:del w:id="126" w:author="Creager, Kathleen" w:date="2014-01-09T10:47:00Z"/>
          <w:rFonts w:asciiTheme="minorHAnsi" w:eastAsiaTheme="minorEastAsia" w:hAnsiTheme="minorHAnsi" w:cstheme="minorBidi"/>
          <w:noProof/>
          <w:sz w:val="22"/>
          <w:szCs w:val="22"/>
        </w:rPr>
      </w:pPr>
      <w:del w:id="127" w:author="Creager, Kathleen" w:date="2014-01-09T10:47:00Z">
        <w:r w:rsidRPr="00EB4F99" w:rsidDel="00EB4F99">
          <w:rPr>
            <w:noProof/>
            <w:rPrChange w:id="128" w:author="Creager, Kathleen" w:date="2014-01-09T10:47:00Z">
              <w:rPr>
                <w:rStyle w:val="Hyperlink"/>
                <w:noProof/>
              </w:rPr>
            </w:rPrChange>
          </w:rPr>
          <w:delText>5.1</w:delText>
        </w:r>
        <w:r w:rsidDel="00EB4F99">
          <w:rPr>
            <w:rFonts w:asciiTheme="minorHAnsi" w:eastAsiaTheme="minorEastAsia" w:hAnsiTheme="minorHAnsi" w:cstheme="minorBidi"/>
            <w:noProof/>
            <w:sz w:val="22"/>
            <w:szCs w:val="22"/>
          </w:rPr>
          <w:tab/>
        </w:r>
        <w:r w:rsidRPr="00EB4F99" w:rsidDel="00EB4F99">
          <w:rPr>
            <w:noProof/>
            <w:rPrChange w:id="129" w:author="Creager, Kathleen" w:date="2014-01-09T10:47:00Z">
              <w:rPr>
                <w:rStyle w:val="Hyperlink"/>
                <w:noProof/>
              </w:rPr>
            </w:rPrChange>
          </w:rPr>
          <w:delText>Mapping</w:delText>
        </w:r>
        <w:r w:rsidDel="00EB4F99">
          <w:rPr>
            <w:noProof/>
            <w:webHidden/>
          </w:rPr>
          <w:tab/>
          <w:delText>5</w:delText>
        </w:r>
      </w:del>
    </w:p>
    <w:p w:rsidR="00793203" w:rsidDel="00EB4F99" w:rsidRDefault="00793203">
      <w:pPr>
        <w:pStyle w:val="TOC2"/>
        <w:rPr>
          <w:del w:id="130" w:author="Creager, Kathleen" w:date="2014-01-09T10:47:00Z"/>
          <w:rFonts w:asciiTheme="minorHAnsi" w:eastAsiaTheme="minorEastAsia" w:hAnsiTheme="minorHAnsi" w:cstheme="minorBidi"/>
          <w:noProof/>
          <w:sz w:val="22"/>
          <w:szCs w:val="22"/>
        </w:rPr>
      </w:pPr>
      <w:del w:id="131" w:author="Creager, Kathleen" w:date="2014-01-09T10:47:00Z">
        <w:r w:rsidRPr="00EB4F99" w:rsidDel="00EB4F99">
          <w:rPr>
            <w:noProof/>
            <w:rPrChange w:id="132" w:author="Creager, Kathleen" w:date="2014-01-09T10:47:00Z">
              <w:rPr>
                <w:rStyle w:val="Hyperlink"/>
                <w:noProof/>
              </w:rPr>
            </w:rPrChange>
          </w:rPr>
          <w:delText>5.2</w:delText>
        </w:r>
        <w:r w:rsidDel="00EB4F99">
          <w:rPr>
            <w:rFonts w:asciiTheme="minorHAnsi" w:eastAsiaTheme="minorEastAsia" w:hAnsiTheme="minorHAnsi" w:cstheme="minorBidi"/>
            <w:noProof/>
            <w:sz w:val="22"/>
            <w:szCs w:val="22"/>
          </w:rPr>
          <w:tab/>
        </w:r>
        <w:r w:rsidRPr="00EB4F99" w:rsidDel="00EB4F99">
          <w:rPr>
            <w:noProof/>
            <w:rPrChange w:id="133" w:author="Creager, Kathleen" w:date="2014-01-09T10:47:00Z">
              <w:rPr>
                <w:rStyle w:val="Hyperlink"/>
                <w:noProof/>
              </w:rPr>
            </w:rPrChange>
          </w:rPr>
          <w:delText>Usage</w:delText>
        </w:r>
        <w:r w:rsidDel="00EB4F99">
          <w:rPr>
            <w:noProof/>
            <w:webHidden/>
          </w:rPr>
          <w:tab/>
          <w:delText>5</w:delText>
        </w:r>
      </w:del>
    </w:p>
    <w:p w:rsidR="00793203" w:rsidDel="00EB4F99" w:rsidRDefault="00793203">
      <w:pPr>
        <w:pStyle w:val="TOC2"/>
        <w:rPr>
          <w:del w:id="134" w:author="Creager, Kathleen" w:date="2014-01-09T10:47:00Z"/>
          <w:rFonts w:asciiTheme="minorHAnsi" w:eastAsiaTheme="minorEastAsia" w:hAnsiTheme="minorHAnsi" w:cstheme="minorBidi"/>
          <w:noProof/>
          <w:sz w:val="22"/>
          <w:szCs w:val="22"/>
        </w:rPr>
      </w:pPr>
      <w:del w:id="135" w:author="Creager, Kathleen" w:date="2014-01-09T10:47:00Z">
        <w:r w:rsidRPr="00EB4F99" w:rsidDel="00EB4F99">
          <w:rPr>
            <w:noProof/>
            <w:rPrChange w:id="136" w:author="Creager, Kathleen" w:date="2014-01-09T10:47:00Z">
              <w:rPr>
                <w:rStyle w:val="Hyperlink"/>
                <w:noProof/>
              </w:rPr>
            </w:rPrChange>
          </w:rPr>
          <w:delText>5.3</w:delText>
        </w:r>
        <w:r w:rsidDel="00EB4F99">
          <w:rPr>
            <w:rFonts w:asciiTheme="minorHAnsi" w:eastAsiaTheme="minorEastAsia" w:hAnsiTheme="minorHAnsi" w:cstheme="minorBidi"/>
            <w:noProof/>
            <w:sz w:val="22"/>
            <w:szCs w:val="22"/>
          </w:rPr>
          <w:tab/>
        </w:r>
        <w:r w:rsidRPr="00EB4F99" w:rsidDel="00EB4F99">
          <w:rPr>
            <w:noProof/>
            <w:rPrChange w:id="137" w:author="Creager, Kathleen" w:date="2014-01-09T10:47:00Z">
              <w:rPr>
                <w:rStyle w:val="Hyperlink"/>
                <w:noProof/>
              </w:rPr>
            </w:rPrChange>
          </w:rPr>
          <w:delText>NvM Blocks</w:delText>
        </w:r>
        <w:r w:rsidDel="00EB4F99">
          <w:rPr>
            <w:noProof/>
            <w:webHidden/>
          </w:rPr>
          <w:tab/>
          <w:delText>5</w:delText>
        </w:r>
      </w:del>
    </w:p>
    <w:p w:rsidR="00793203" w:rsidDel="00EB4F99" w:rsidRDefault="00793203">
      <w:pPr>
        <w:pStyle w:val="TOC1"/>
        <w:tabs>
          <w:tab w:val="left" w:pos="400"/>
          <w:tab w:val="right" w:leader="dot" w:pos="8630"/>
        </w:tabs>
        <w:rPr>
          <w:del w:id="138" w:author="Creager, Kathleen" w:date="2014-01-09T10:47:00Z"/>
          <w:rFonts w:asciiTheme="minorHAnsi" w:eastAsiaTheme="minorEastAsia" w:hAnsiTheme="minorHAnsi" w:cstheme="minorBidi"/>
          <w:noProof/>
          <w:sz w:val="22"/>
          <w:szCs w:val="22"/>
        </w:rPr>
      </w:pPr>
      <w:del w:id="139" w:author="Creager, Kathleen" w:date="2014-01-09T10:47:00Z">
        <w:r w:rsidRPr="00EB4F99" w:rsidDel="00EB4F99">
          <w:rPr>
            <w:noProof/>
            <w:rPrChange w:id="140" w:author="Creager, Kathleen" w:date="2014-01-09T10:47:00Z">
              <w:rPr>
                <w:rStyle w:val="Hyperlink"/>
                <w:noProof/>
              </w:rPr>
            </w:rPrChange>
          </w:rPr>
          <w:delText>6</w:delText>
        </w:r>
        <w:r w:rsidDel="00EB4F99">
          <w:rPr>
            <w:rFonts w:asciiTheme="minorHAnsi" w:eastAsiaTheme="minorEastAsia" w:hAnsiTheme="minorHAnsi" w:cstheme="minorBidi"/>
            <w:noProof/>
            <w:sz w:val="22"/>
            <w:szCs w:val="22"/>
          </w:rPr>
          <w:tab/>
        </w:r>
        <w:r w:rsidRPr="00EB4F99" w:rsidDel="00EB4F99">
          <w:rPr>
            <w:noProof/>
            <w:rPrChange w:id="141" w:author="Creager, Kathleen" w:date="2014-01-09T10:47:00Z">
              <w:rPr>
                <w:rStyle w:val="Hyperlink"/>
                <w:noProof/>
              </w:rPr>
            </w:rPrChange>
          </w:rPr>
          <w:delText>Compiler Settings</w:delText>
        </w:r>
        <w:r w:rsidDel="00EB4F99">
          <w:rPr>
            <w:noProof/>
            <w:webHidden/>
          </w:rPr>
          <w:tab/>
          <w:delText>5</w:delText>
        </w:r>
      </w:del>
    </w:p>
    <w:p w:rsidR="00793203" w:rsidDel="00EB4F99" w:rsidRDefault="00793203">
      <w:pPr>
        <w:pStyle w:val="TOC2"/>
        <w:rPr>
          <w:del w:id="142" w:author="Creager, Kathleen" w:date="2014-01-09T10:47:00Z"/>
          <w:rFonts w:asciiTheme="minorHAnsi" w:eastAsiaTheme="minorEastAsia" w:hAnsiTheme="minorHAnsi" w:cstheme="minorBidi"/>
          <w:noProof/>
          <w:sz w:val="22"/>
          <w:szCs w:val="22"/>
        </w:rPr>
      </w:pPr>
      <w:del w:id="143" w:author="Creager, Kathleen" w:date="2014-01-09T10:47:00Z">
        <w:r w:rsidRPr="00EB4F99" w:rsidDel="00EB4F99">
          <w:rPr>
            <w:noProof/>
            <w:rPrChange w:id="144" w:author="Creager, Kathleen" w:date="2014-01-09T10:47:00Z">
              <w:rPr>
                <w:rStyle w:val="Hyperlink"/>
                <w:noProof/>
              </w:rPr>
            </w:rPrChange>
          </w:rPr>
          <w:delText>6.1</w:delText>
        </w:r>
        <w:r w:rsidDel="00EB4F99">
          <w:rPr>
            <w:rFonts w:asciiTheme="minorHAnsi" w:eastAsiaTheme="minorEastAsia" w:hAnsiTheme="minorHAnsi" w:cstheme="minorBidi"/>
            <w:noProof/>
            <w:sz w:val="22"/>
            <w:szCs w:val="22"/>
          </w:rPr>
          <w:tab/>
        </w:r>
        <w:r w:rsidRPr="00EB4F99" w:rsidDel="00EB4F99">
          <w:rPr>
            <w:noProof/>
            <w:rPrChange w:id="145" w:author="Creager, Kathleen" w:date="2014-01-09T10:47:00Z">
              <w:rPr>
                <w:rStyle w:val="Hyperlink"/>
                <w:noProof/>
              </w:rPr>
            </w:rPrChange>
          </w:rPr>
          <w:delText>Preprocessor MACRO</w:delText>
        </w:r>
        <w:r w:rsidDel="00EB4F99">
          <w:rPr>
            <w:noProof/>
            <w:webHidden/>
          </w:rPr>
          <w:tab/>
          <w:delText>5</w:delText>
        </w:r>
      </w:del>
    </w:p>
    <w:p w:rsidR="00793203" w:rsidDel="00EB4F99" w:rsidRDefault="00793203">
      <w:pPr>
        <w:pStyle w:val="TOC2"/>
        <w:rPr>
          <w:del w:id="146" w:author="Creager, Kathleen" w:date="2014-01-09T10:47:00Z"/>
          <w:rFonts w:asciiTheme="minorHAnsi" w:eastAsiaTheme="minorEastAsia" w:hAnsiTheme="minorHAnsi" w:cstheme="minorBidi"/>
          <w:noProof/>
          <w:sz w:val="22"/>
          <w:szCs w:val="22"/>
        </w:rPr>
      </w:pPr>
      <w:del w:id="147" w:author="Creager, Kathleen" w:date="2014-01-09T10:47:00Z">
        <w:r w:rsidRPr="00EB4F99" w:rsidDel="00EB4F99">
          <w:rPr>
            <w:noProof/>
            <w:rPrChange w:id="148" w:author="Creager, Kathleen" w:date="2014-01-09T10:47:00Z">
              <w:rPr>
                <w:rStyle w:val="Hyperlink"/>
                <w:noProof/>
              </w:rPr>
            </w:rPrChange>
          </w:rPr>
          <w:delText>6.2</w:delText>
        </w:r>
        <w:r w:rsidDel="00EB4F99">
          <w:rPr>
            <w:rFonts w:asciiTheme="minorHAnsi" w:eastAsiaTheme="minorEastAsia" w:hAnsiTheme="minorHAnsi" w:cstheme="minorBidi"/>
            <w:noProof/>
            <w:sz w:val="22"/>
            <w:szCs w:val="22"/>
          </w:rPr>
          <w:tab/>
        </w:r>
        <w:r w:rsidRPr="00EB4F99" w:rsidDel="00EB4F99">
          <w:rPr>
            <w:noProof/>
            <w:rPrChange w:id="149" w:author="Creager, Kathleen" w:date="2014-01-09T10:47:00Z">
              <w:rPr>
                <w:rStyle w:val="Hyperlink"/>
                <w:noProof/>
              </w:rPr>
            </w:rPrChange>
          </w:rPr>
          <w:delText>Optimization Settings</w:delText>
        </w:r>
        <w:r w:rsidDel="00EB4F99">
          <w:rPr>
            <w:noProof/>
            <w:webHidden/>
          </w:rPr>
          <w:tab/>
          <w:delText>5</w:delText>
        </w:r>
      </w:del>
    </w:p>
    <w:p w:rsidR="00793203" w:rsidDel="00EB4F99" w:rsidRDefault="00793203">
      <w:pPr>
        <w:pStyle w:val="TOC1"/>
        <w:tabs>
          <w:tab w:val="left" w:pos="400"/>
          <w:tab w:val="right" w:leader="dot" w:pos="8630"/>
        </w:tabs>
        <w:rPr>
          <w:del w:id="150" w:author="Creager, Kathleen" w:date="2014-01-09T10:47:00Z"/>
          <w:rFonts w:asciiTheme="minorHAnsi" w:eastAsiaTheme="minorEastAsia" w:hAnsiTheme="minorHAnsi" w:cstheme="minorBidi"/>
          <w:noProof/>
          <w:sz w:val="22"/>
          <w:szCs w:val="22"/>
        </w:rPr>
      </w:pPr>
      <w:del w:id="151" w:author="Creager, Kathleen" w:date="2014-01-09T10:47:00Z">
        <w:r w:rsidRPr="00EB4F99" w:rsidDel="00EB4F99">
          <w:rPr>
            <w:noProof/>
            <w:rPrChange w:id="152" w:author="Creager, Kathleen" w:date="2014-01-09T10:47:00Z">
              <w:rPr>
                <w:rStyle w:val="Hyperlink"/>
                <w:noProof/>
              </w:rPr>
            </w:rPrChange>
          </w:rPr>
          <w:delText>7</w:delText>
        </w:r>
        <w:r w:rsidDel="00EB4F99">
          <w:rPr>
            <w:rFonts w:asciiTheme="minorHAnsi" w:eastAsiaTheme="minorEastAsia" w:hAnsiTheme="minorHAnsi" w:cstheme="minorBidi"/>
            <w:noProof/>
            <w:sz w:val="22"/>
            <w:szCs w:val="22"/>
          </w:rPr>
          <w:tab/>
        </w:r>
        <w:r w:rsidRPr="00EB4F99" w:rsidDel="00EB4F99">
          <w:rPr>
            <w:noProof/>
            <w:rPrChange w:id="153" w:author="Creager, Kathleen" w:date="2014-01-09T10:47:00Z">
              <w:rPr>
                <w:rStyle w:val="Hyperlink"/>
                <w:noProof/>
              </w:rPr>
            </w:rPrChange>
          </w:rPr>
          <w:delText>Revision Control Log</w:delText>
        </w:r>
        <w:r w:rsidDel="00EB4F99">
          <w:rPr>
            <w:noProof/>
            <w:webHidden/>
          </w:rPr>
          <w:tab/>
          <w:delText>6</w:delText>
        </w:r>
      </w:del>
    </w:p>
    <w:p w:rsidR="00B70668" w:rsidRDefault="00515922" w:rsidP="00B70668">
      <w:r>
        <w:fldChar w:fldCharType="end"/>
      </w:r>
    </w:p>
    <w:p w:rsidR="004527BC" w:rsidRDefault="00B70668" w:rsidP="00B70668">
      <w:pPr>
        <w:spacing w:after="0"/>
        <w:rPr>
          <w:rFonts w:ascii="Arial" w:hAnsi="Arial"/>
          <w:b/>
          <w:kern w:val="28"/>
          <w:sz w:val="28"/>
        </w:rPr>
      </w:pPr>
      <w:r>
        <w:t xml:space="preserve"> </w:t>
      </w:r>
      <w:r w:rsidR="004527BC">
        <w:br w:type="page"/>
      </w:r>
    </w:p>
    <w:p w:rsidR="00B27D95" w:rsidRDefault="00B27D95">
      <w:pPr>
        <w:pStyle w:val="Heading1"/>
        <w:rPr>
          <w:ins w:id="154" w:author="Creager, Kathleen" w:date="2014-01-06T15:44:00Z"/>
        </w:rPr>
      </w:pPr>
      <w:bookmarkStart w:id="155" w:name="_Toc377027764"/>
      <w:r w:rsidRPr="00B27D95">
        <w:lastRenderedPageBreak/>
        <w:t>Dependencies</w:t>
      </w:r>
      <w:bookmarkEnd w:id="155"/>
    </w:p>
    <w:p w:rsidR="0046766A" w:rsidRDefault="0046766A">
      <w:pPr>
        <w:rPr>
          <w:ins w:id="156" w:author="Creager, Kathleen" w:date="2014-01-06T15:45:00Z"/>
        </w:rPr>
        <w:pPrChange w:id="157" w:author="Creager, Kathleen" w:date="2014-01-06T15:46:00Z">
          <w:pPr>
            <w:pStyle w:val="Heading1"/>
          </w:pPr>
        </w:pPrChange>
      </w:pPr>
      <w:ins w:id="158" w:author="Creager, Kathleen" w:date="2014-01-06T15:44:00Z">
        <w:r>
          <w:t xml:space="preserve">NOTE </w:t>
        </w:r>
      </w:ins>
      <w:ins w:id="159" w:author="Creager, Kathleen" w:date="2014-01-06T15:45:00Z">
        <w:r>
          <w:t>–</w:t>
        </w:r>
      </w:ins>
      <w:ins w:id="160" w:author="Creager, Kathleen" w:date="2014-01-06T15:44:00Z">
        <w:r>
          <w:t xml:space="preserve"> the </w:t>
        </w:r>
      </w:ins>
      <w:ins w:id="161" w:author="Creager, Kathleen" w:date="2014-01-06T15:45:00Z">
        <w:r>
          <w:t xml:space="preserve">TMS570_uDiag component includes both </w:t>
        </w:r>
        <w:proofErr w:type="spellStart"/>
        <w:r>
          <w:t>uDiag</w:t>
        </w:r>
        <w:proofErr w:type="spellEnd"/>
        <w:r>
          <w:t xml:space="preserve"> and </w:t>
        </w:r>
        <w:proofErr w:type="spellStart"/>
        <w:r>
          <w:t>FlsTst</w:t>
        </w:r>
        <w:proofErr w:type="spellEnd"/>
        <w:r>
          <w:t xml:space="preserve"> functionality.  For complete integration information on the TMS570_uDiag component, also see the </w:t>
        </w:r>
        <w:proofErr w:type="spellStart"/>
        <w:r>
          <w:t>FlsTst</w:t>
        </w:r>
        <w:proofErr w:type="spellEnd"/>
        <w:r>
          <w:t xml:space="preserve"> integration manual (in the TMS570_uDiag\doc folder).</w:t>
        </w:r>
      </w:ins>
    </w:p>
    <w:p w:rsidR="0046766A" w:rsidRPr="0046766A" w:rsidRDefault="0046766A">
      <w:pPr>
        <w:pPrChange w:id="162" w:author="Creager, Kathleen" w:date="2014-01-06T15:44:00Z">
          <w:pPr>
            <w:pStyle w:val="Heading1"/>
          </w:pPr>
        </w:pPrChange>
      </w:pPr>
    </w:p>
    <w:p w:rsidR="00916B39" w:rsidRDefault="00B27D95" w:rsidP="00B27D95">
      <w:pPr>
        <w:pStyle w:val="Heading2"/>
      </w:pPr>
      <w:bookmarkStart w:id="163" w:name="_Ref360002755"/>
      <w:bookmarkStart w:id="164" w:name="_Toc377027765"/>
      <w:r>
        <w:t>SWCs</w:t>
      </w:r>
      <w:bookmarkEnd w:id="163"/>
      <w:bookmarkEnd w:id="164"/>
    </w:p>
    <w:tbl>
      <w:tblPr>
        <w:tblStyle w:val="LightList-Accent11"/>
        <w:tblW w:w="0" w:type="auto"/>
        <w:tblLook w:val="04A0" w:firstRow="1" w:lastRow="0" w:firstColumn="1" w:lastColumn="0" w:noHBand="0" w:noVBand="1"/>
      </w:tblPr>
      <w:tblGrid>
        <w:gridCol w:w="2718"/>
        <w:gridCol w:w="6138"/>
      </w:tblGrid>
      <w:tr w:rsidR="00916B39" w:rsidTr="00605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916B39" w:rsidRDefault="000B7B76" w:rsidP="00DE03FA">
            <w:r>
              <w:t>Module</w:t>
            </w:r>
          </w:p>
        </w:tc>
        <w:tc>
          <w:tcPr>
            <w:tcW w:w="6138" w:type="dxa"/>
          </w:tcPr>
          <w:p w:rsidR="00916B39" w:rsidRDefault="000B7B76" w:rsidP="00DE03FA">
            <w:pPr>
              <w:cnfStyle w:val="100000000000" w:firstRow="1" w:lastRow="0" w:firstColumn="0" w:lastColumn="0" w:oddVBand="0" w:evenVBand="0" w:oddHBand="0" w:evenHBand="0" w:firstRowFirstColumn="0" w:firstRowLastColumn="0" w:lastRowFirstColumn="0" w:lastRowLastColumn="0"/>
            </w:pPr>
            <w:r>
              <w:t xml:space="preserve">Required </w:t>
            </w:r>
            <w:r w:rsidR="002651B5">
              <w:t>Feature</w:t>
            </w:r>
          </w:p>
        </w:tc>
      </w:tr>
      <w:tr w:rsidR="008E2475"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8E2475" w:rsidRPr="00B01697" w:rsidRDefault="00FD6B76" w:rsidP="00DE03FA">
            <w:r w:rsidRPr="007104B4">
              <w:t>TMS570_Startup</w:t>
            </w:r>
          </w:p>
        </w:tc>
        <w:tc>
          <w:tcPr>
            <w:tcW w:w="6138" w:type="dxa"/>
          </w:tcPr>
          <w:p w:rsidR="00FD6B76" w:rsidRPr="007104B4"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7104B4">
              <w:rPr>
                <w:bCs/>
              </w:rPr>
              <w:t>_</w:t>
            </w:r>
            <w:proofErr w:type="spellStart"/>
            <w:r w:rsidRPr="007104B4">
              <w:rPr>
                <w:bCs/>
              </w:rPr>
              <w:t>coreGetFPSCR</w:t>
            </w:r>
            <w:proofErr w:type="spellEnd"/>
            <w:r w:rsidRPr="007104B4">
              <w:rPr>
                <w:bCs/>
              </w:rPr>
              <w:t>_()</w:t>
            </w:r>
          </w:p>
          <w:p w:rsidR="00FD6B76" w:rsidRPr="00B11E95"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B11E95">
              <w:rPr>
                <w:bCs/>
              </w:rPr>
              <w:t>_</w:t>
            </w:r>
            <w:proofErr w:type="spellStart"/>
            <w:r w:rsidRPr="00B11E95">
              <w:rPr>
                <w:bCs/>
              </w:rPr>
              <w:t>coreGetSecondaryAuxiliaryControlRegister</w:t>
            </w:r>
            <w:proofErr w:type="spellEnd"/>
            <w:r w:rsidRPr="00B11E95">
              <w:rPr>
                <w:bCs/>
              </w:rPr>
              <w:t>_()</w:t>
            </w:r>
          </w:p>
          <w:p w:rsidR="00FD6B76" w:rsidRPr="00B11E95" w:rsidRDefault="00FD6B76" w:rsidP="000D28B1">
            <w:pPr>
              <w:cnfStyle w:val="000000100000" w:firstRow="0" w:lastRow="0" w:firstColumn="0" w:lastColumn="0" w:oddVBand="0" w:evenVBand="0" w:oddHBand="1" w:evenHBand="0" w:firstRowFirstColumn="0" w:firstRowLastColumn="0" w:lastRowFirstColumn="0" w:lastRowLastColumn="0"/>
              <w:rPr>
                <w:bCs/>
              </w:rPr>
            </w:pPr>
            <w:r w:rsidRPr="00B11E95">
              <w:rPr>
                <w:bCs/>
              </w:rPr>
              <w:t>_</w:t>
            </w:r>
            <w:proofErr w:type="spellStart"/>
            <w:r w:rsidRPr="00B11E95">
              <w:rPr>
                <w:bCs/>
              </w:rPr>
              <w:t>coreSetSecondaryAuxiliaryControlRegister</w:t>
            </w:r>
            <w:proofErr w:type="spellEnd"/>
            <w:r w:rsidRPr="00B11E95">
              <w:rPr>
                <w:bCs/>
              </w:rPr>
              <w:t>_()</w:t>
            </w:r>
          </w:p>
          <w:p w:rsidR="008E2475" w:rsidRDefault="00FD6B76" w:rsidP="00FD6B76">
            <w:pPr>
              <w:cnfStyle w:val="000000100000" w:firstRow="0" w:lastRow="0" w:firstColumn="0" w:lastColumn="0" w:oddVBand="0" w:evenVBand="0" w:oddHBand="1" w:evenHBand="0" w:firstRowFirstColumn="0" w:firstRowLastColumn="0" w:lastRowFirstColumn="0" w:lastRowLastColumn="0"/>
              <w:rPr>
                <w:bCs/>
              </w:rPr>
            </w:pPr>
            <w:r w:rsidRPr="00B11E95">
              <w:rPr>
                <w:bCs/>
              </w:rPr>
              <w:t>Reset Causes: FPUDZCEXCP, FPUOFCEXCP, FPUIOCEXCP, FPUUNKNOWNEXCP</w:t>
            </w:r>
            <w:r w:rsidR="009E65F9" w:rsidRPr="00FD6B76">
              <w:rPr>
                <w:bCs/>
              </w:rPr>
              <w:t xml:space="preserve"> </w:t>
            </w:r>
          </w:p>
          <w:p w:rsidR="00E02D0D" w:rsidRPr="007104B4" w:rsidRDefault="00E02D0D" w:rsidP="00FD6B76">
            <w:pPr>
              <w:cnfStyle w:val="000000100000" w:firstRow="0" w:lastRow="0" w:firstColumn="0" w:lastColumn="0" w:oddVBand="0" w:evenVBand="0" w:oddHBand="1" w:evenHBand="0" w:firstRowFirstColumn="0" w:firstRowLastColumn="0" w:lastRowFirstColumn="0" w:lastRowLastColumn="0"/>
              <w:rPr>
                <w:bCs/>
              </w:rPr>
            </w:pPr>
            <w:r>
              <w:rPr>
                <w:bCs/>
              </w:rPr>
              <w:t>_</w:t>
            </w:r>
            <w:proofErr w:type="spellStart"/>
            <w:r>
              <w:rPr>
                <w:bCs/>
              </w:rPr>
              <w:t>fiqhandler</w:t>
            </w:r>
            <w:proofErr w:type="spellEnd"/>
            <w:r w:rsidR="000D4039">
              <w:rPr>
                <w:bCs/>
              </w:rPr>
              <w:t>**</w:t>
            </w:r>
          </w:p>
        </w:tc>
      </w:tr>
      <w:tr w:rsidR="00FD6B76" w:rsidTr="0060597A">
        <w:tc>
          <w:tcPr>
            <w:cnfStyle w:val="001000000000" w:firstRow="0" w:lastRow="0" w:firstColumn="1" w:lastColumn="0" w:oddVBand="0" w:evenVBand="0" w:oddHBand="0" w:evenHBand="0" w:firstRowFirstColumn="0" w:firstRowLastColumn="0" w:lastRowFirstColumn="0" w:lastRowLastColumn="0"/>
            <w:tcW w:w="2718" w:type="dxa"/>
          </w:tcPr>
          <w:p w:rsidR="00FD6B76" w:rsidRPr="007104B4" w:rsidRDefault="007104B4" w:rsidP="00DE03FA">
            <w:r w:rsidRPr="007104B4">
              <w:t>Basic System Services</w:t>
            </w:r>
          </w:p>
        </w:tc>
        <w:tc>
          <w:tcPr>
            <w:tcW w:w="6138" w:type="dxa"/>
          </w:tcPr>
          <w:p w:rsidR="00FD6B76" w:rsidRDefault="007104B4" w:rsidP="000D28B1">
            <w:pPr>
              <w:cnfStyle w:val="000000000000" w:firstRow="0" w:lastRow="0" w:firstColumn="0" w:lastColumn="0" w:oddVBand="0" w:evenVBand="0" w:oddHBand="0" w:evenHBand="0" w:firstRowFirstColumn="0" w:firstRowLastColumn="0" w:lastRowFirstColumn="0" w:lastRowLastColumn="0"/>
              <w:rPr>
                <w:ins w:id="165" w:author="Creager, Kathleen" w:date="2014-01-06T15:25:00Z"/>
              </w:rPr>
            </w:pPr>
            <w:proofErr w:type="spellStart"/>
            <w:r w:rsidRPr="00B01697">
              <w:t>EnableVFPInterrupt</w:t>
            </w:r>
            <w:proofErr w:type="spellEnd"/>
            <w:r w:rsidRPr="00B01697">
              <w:t>()</w:t>
            </w:r>
            <w:r w:rsidR="000D4039">
              <w:t>*</w:t>
            </w:r>
          </w:p>
          <w:p w:rsidR="00D75100" w:rsidRDefault="00D75100" w:rsidP="000D28B1">
            <w:pPr>
              <w:cnfStyle w:val="000000000000" w:firstRow="0" w:lastRow="0" w:firstColumn="0" w:lastColumn="0" w:oddVBand="0" w:evenVBand="0" w:oddHBand="0" w:evenHBand="0" w:firstRowFirstColumn="0" w:firstRowLastColumn="0" w:lastRowFirstColumn="0" w:lastRowLastColumn="0"/>
            </w:pPr>
            <w:proofErr w:type="spellStart"/>
            <w:ins w:id="166" w:author="Creager, Kathleen" w:date="2014-01-06T15:25:00Z">
              <w:r>
                <w:t>EnableESMLInterrupt</w:t>
              </w:r>
              <w:proofErr w:type="spellEnd"/>
              <w:r>
                <w:t>()</w:t>
              </w:r>
            </w:ins>
            <w:ins w:id="167" w:author="Creager, Kathleen" w:date="2014-01-09T10:42:00Z">
              <w:r w:rsidR="00D56DC0">
                <w:t>***</w:t>
              </w:r>
            </w:ins>
          </w:p>
        </w:tc>
      </w:tr>
      <w:tr w:rsidR="00FD6B76" w:rsidTr="00605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D6B76" w:rsidRDefault="00FD6B76" w:rsidP="00DE03FA"/>
        </w:tc>
        <w:tc>
          <w:tcPr>
            <w:tcW w:w="6138" w:type="dxa"/>
          </w:tcPr>
          <w:p w:rsidR="00FD6B76" w:rsidRDefault="00FD6B76" w:rsidP="000D28B1">
            <w:pPr>
              <w:cnfStyle w:val="000000100000" w:firstRow="0" w:lastRow="0" w:firstColumn="0" w:lastColumn="0" w:oddVBand="0" w:evenVBand="0" w:oddHBand="1" w:evenHBand="0" w:firstRowFirstColumn="0" w:firstRowLastColumn="0" w:lastRowFirstColumn="0" w:lastRowLastColumn="0"/>
            </w:pPr>
          </w:p>
        </w:tc>
      </w:tr>
    </w:tbl>
    <w:p w:rsidR="00D56DC0" w:rsidRDefault="00B711D0">
      <w:pPr>
        <w:rPr>
          <w:ins w:id="168" w:author="Creager, Kathleen" w:date="2014-01-09T10:42:00Z"/>
        </w:rPr>
      </w:pPr>
      <w:r>
        <w:t>NOTE</w:t>
      </w:r>
      <w:ins w:id="169" w:author="Creager, Kathleen" w:date="2014-01-09T10:42:00Z">
        <w:r w:rsidR="00D56DC0">
          <w:t>S</w:t>
        </w:r>
      </w:ins>
      <w:r>
        <w:t xml:space="preserve">: </w:t>
      </w:r>
    </w:p>
    <w:p w:rsidR="00D56DC0" w:rsidRDefault="000D4039">
      <w:pPr>
        <w:rPr>
          <w:ins w:id="170" w:author="Creager, Kathleen" w:date="2014-01-09T10:42:00Z"/>
        </w:rPr>
      </w:pPr>
      <w:r>
        <w:t>*</w:t>
      </w:r>
      <w:r w:rsidR="00B711D0">
        <w:t xml:space="preserve">When </w:t>
      </w:r>
      <w:proofErr w:type="spellStart"/>
      <w:r w:rsidR="0019439D">
        <w:t>uDiagEnableFPUDiag</w:t>
      </w:r>
      <w:proofErr w:type="spellEnd"/>
      <w:r w:rsidR="0019439D">
        <w:t xml:space="preserve"> </w:t>
      </w:r>
      <w:r w:rsidR="00B711D0">
        <w:t xml:space="preserve">is set to STD_OFF, the floating point exception diagnostic is disabled </w:t>
      </w:r>
      <w:r w:rsidR="00F67DDB">
        <w:t xml:space="preserve">and </w:t>
      </w:r>
      <w:proofErr w:type="spellStart"/>
      <w:proofErr w:type="gramStart"/>
      <w:r w:rsidR="00F67DDB" w:rsidRPr="00B01697">
        <w:t>EnableVFPInterrupt</w:t>
      </w:r>
      <w:proofErr w:type="spellEnd"/>
      <w:r w:rsidR="00F67DDB" w:rsidRPr="00B01697">
        <w:t>(</w:t>
      </w:r>
      <w:proofErr w:type="gramEnd"/>
      <w:r w:rsidR="00F67DDB" w:rsidRPr="00B01697">
        <w:t>)</w:t>
      </w:r>
      <w:r>
        <w:t xml:space="preserve"> </w:t>
      </w:r>
      <w:r w:rsidR="00F67DDB">
        <w:t>is</w:t>
      </w:r>
      <w:r w:rsidR="00B711D0">
        <w:t xml:space="preserve"> optional.</w:t>
      </w:r>
      <w:r>
        <w:t xml:space="preserve">   </w:t>
      </w:r>
    </w:p>
    <w:p w:rsidR="00922010" w:rsidRDefault="000D4039">
      <w:pPr>
        <w:rPr>
          <w:ins w:id="171" w:author="Creager, Kathleen" w:date="2014-01-09T10:42:00Z"/>
        </w:rPr>
      </w:pPr>
      <w:r>
        <w:t>**_</w:t>
      </w:r>
      <w:proofErr w:type="spellStart"/>
      <w:r>
        <w:t>fiqhandler</w:t>
      </w:r>
      <w:proofErr w:type="spellEnd"/>
      <w:r>
        <w:t xml:space="preserve"> needed only if configuring </w:t>
      </w:r>
      <w:proofErr w:type="spellStart"/>
      <w:r>
        <w:t>Mcu_</w:t>
      </w:r>
      <w:proofErr w:type="gramStart"/>
      <w:r>
        <w:t>FpuIrq</w:t>
      </w:r>
      <w:proofErr w:type="spellEnd"/>
      <w:r>
        <w:t xml:space="preserve">  as</w:t>
      </w:r>
      <w:proofErr w:type="gramEnd"/>
      <w:r>
        <w:t xml:space="preserve"> an interrupt (see section</w:t>
      </w:r>
      <w:r w:rsidR="00793203">
        <w:t xml:space="preserve"> </w:t>
      </w:r>
      <w:r w:rsidR="00793203">
        <w:fldChar w:fldCharType="begin"/>
      </w:r>
      <w:r w:rsidR="00793203">
        <w:instrText xml:space="preserve"> REF _Ref360025079 \r \h </w:instrText>
      </w:r>
      <w:r w:rsidR="00793203">
        <w:fldChar w:fldCharType="separate"/>
      </w:r>
      <w:r w:rsidR="00797ECA">
        <w:t>2.2.2</w:t>
      </w:r>
      <w:r w:rsidR="00793203">
        <w:fldChar w:fldCharType="end"/>
      </w:r>
      <w:r>
        <w:t>).</w:t>
      </w:r>
    </w:p>
    <w:p w:rsidR="00D56DC0" w:rsidRDefault="00D56DC0">
      <w:ins w:id="172" w:author="Creager, Kathleen" w:date="2014-01-09T10:42:00Z">
        <w:r>
          <w:t>*</w:t>
        </w:r>
        <w:r w:rsidR="00EB4F99">
          <w:t xml:space="preserve">** </w:t>
        </w:r>
        <w:proofErr w:type="spellStart"/>
        <w:proofErr w:type="gramStart"/>
        <w:r w:rsidR="00EB4F99">
          <w:t>EnableESMLInterrupt</w:t>
        </w:r>
        <w:proofErr w:type="spellEnd"/>
        <w:r w:rsidR="00EB4F99">
          <w:t>(</w:t>
        </w:r>
        <w:proofErr w:type="gramEnd"/>
        <w:r w:rsidR="00EB4F99">
          <w:t xml:space="preserve">) is now </w:t>
        </w:r>
        <w:r>
          <w:t xml:space="preserve">called from a function in </w:t>
        </w:r>
      </w:ins>
      <w:ins w:id="173" w:author="Creager, Kathleen" w:date="2014-01-09T10:47:00Z">
        <w:r w:rsidR="00EB4F99">
          <w:t xml:space="preserve">the </w:t>
        </w:r>
      </w:ins>
      <w:ins w:id="174" w:author="Creager, Kathleen" w:date="2014-01-09T10:42:00Z">
        <w:r>
          <w:t>TMS570_uDiag component</w:t>
        </w:r>
      </w:ins>
      <w:ins w:id="175" w:author="Creager, Kathleen" w:date="2014-01-09T10:50:00Z">
        <w:r w:rsidR="00EB4F99">
          <w:t xml:space="preserve">, </w:t>
        </w:r>
      </w:ins>
      <w:ins w:id="176" w:author="Creager, Kathleen" w:date="2014-01-09T10:47:00Z">
        <w:r w:rsidR="00EB4F99">
          <w:t>as of component version FDD32B_</w:t>
        </w:r>
      </w:ins>
      <w:ins w:id="177" w:author="Creager, Kathleen" w:date="2014-01-09T10:50:00Z">
        <w:r w:rsidR="00EB4F99">
          <w:t>TMS570_uDiag_</w:t>
        </w:r>
      </w:ins>
      <w:ins w:id="178" w:author="Creager, Kathleen" w:date="2014-01-09T10:47:00Z">
        <w:r w:rsidR="00EB4F99">
          <w:t>000.23</w:t>
        </w:r>
      </w:ins>
      <w:ins w:id="179" w:author="Creager, Kathleen" w:date="2014-01-09T10:42:00Z">
        <w:r>
          <w:t xml:space="preserve">.  </w:t>
        </w:r>
      </w:ins>
      <w:ins w:id="180" w:author="Creager, Kathleen" w:date="2014-01-09T10:50:00Z">
        <w:r w:rsidR="00EB4F99">
          <w:t xml:space="preserve">When using </w:t>
        </w:r>
      </w:ins>
      <w:ins w:id="181" w:author="Creager, Kathleen" w:date="2014-01-09T10:48:00Z">
        <w:r w:rsidR="00EB4F99">
          <w:t xml:space="preserve">component version </w:t>
        </w:r>
      </w:ins>
      <w:ins w:id="182" w:author="Creager, Kathleen" w:date="2014-01-09T10:50:00Z">
        <w:r w:rsidR="00EB4F99">
          <w:t>FDD32B_TMS570_uDiag_000.23</w:t>
        </w:r>
        <w:r w:rsidR="00EB4F99">
          <w:t xml:space="preserve"> </w:t>
        </w:r>
      </w:ins>
      <w:ins w:id="183" w:author="Creager, Kathleen" w:date="2014-01-09T10:48:00Z">
        <w:r w:rsidR="00EB4F99">
          <w:t xml:space="preserve">or later, </w:t>
        </w:r>
      </w:ins>
      <w:ins w:id="184" w:author="Creager, Kathleen" w:date="2014-01-09T10:49:00Z">
        <w:r w:rsidR="00EB4F99">
          <w:t>a</w:t>
        </w:r>
      </w:ins>
      <w:ins w:id="185" w:author="Creager, Kathleen" w:date="2014-01-09T10:42:00Z">
        <w:r>
          <w:t>ny other call(s) to th</w:t>
        </w:r>
      </w:ins>
      <w:ins w:id="186" w:author="Creager, Kathleen" w:date="2014-01-09T10:50:00Z">
        <w:r w:rsidR="00EB4F99">
          <w:t>e</w:t>
        </w:r>
      </w:ins>
      <w:ins w:id="187" w:author="Creager, Kathleen" w:date="2014-01-09T10:42:00Z">
        <w:r>
          <w:t xml:space="preserve"> </w:t>
        </w:r>
      </w:ins>
      <w:proofErr w:type="spellStart"/>
      <w:proofErr w:type="gramStart"/>
      <w:ins w:id="188" w:author="Creager, Kathleen" w:date="2014-01-09T10:51:00Z">
        <w:r w:rsidR="00EB4F99">
          <w:t>EnableESMLInterrupt</w:t>
        </w:r>
        <w:proofErr w:type="spellEnd"/>
        <w:r w:rsidR="00EB4F99">
          <w:t>(</w:t>
        </w:r>
        <w:proofErr w:type="gramEnd"/>
        <w:r w:rsidR="00EB4F99">
          <w:t xml:space="preserve">) </w:t>
        </w:r>
        <w:r w:rsidR="00EB4F99">
          <w:t xml:space="preserve"> </w:t>
        </w:r>
      </w:ins>
      <w:ins w:id="189" w:author="Creager, Kathleen" w:date="2014-01-09T10:42:00Z">
        <w:r>
          <w:t xml:space="preserve">function, e.g. in </w:t>
        </w:r>
        <w:proofErr w:type="spellStart"/>
        <w:r>
          <w:t>EcuStartup</w:t>
        </w:r>
        <w:proofErr w:type="spellEnd"/>
        <w:r>
          <w:t>, must be removed</w:t>
        </w:r>
      </w:ins>
      <w:ins w:id="190" w:author="Creager, Kathleen" w:date="2014-01-09T10:51:00Z">
        <w:r w:rsidR="009E1617">
          <w:t>. T</w:t>
        </w:r>
      </w:ins>
      <w:ins w:id="191" w:author="Creager, Kathleen" w:date="2014-01-09T10:42:00Z">
        <w:r>
          <w:t>his fixes anomaly 6133.</w:t>
        </w:r>
      </w:ins>
    </w:p>
    <w:p w:rsidR="00E17CA7" w:rsidRDefault="00E17CA7" w:rsidP="00B27D95"/>
    <w:p w:rsidR="004527BC" w:rsidRDefault="00002748" w:rsidP="004527BC">
      <w:pPr>
        <w:pStyle w:val="Heading2"/>
      </w:pPr>
      <w:bookmarkStart w:id="192" w:name="_Toc377027766"/>
      <w:r>
        <w:t xml:space="preserve">Functions to be provided </w:t>
      </w:r>
      <w:r w:rsidR="00E17CA7">
        <w:t>to</w:t>
      </w:r>
      <w:r>
        <w:t xml:space="preserve"> Integration Project</w:t>
      </w:r>
      <w:bookmarkEnd w:id="192"/>
    </w:p>
    <w:p w:rsidR="007104B4" w:rsidRDefault="00F15676">
      <w:pPr>
        <w:spacing w:after="0"/>
      </w:pPr>
      <w:r>
        <w:t>&lt;</w:t>
      </w:r>
      <w:r w:rsidR="009E65F9">
        <w:t xml:space="preserve"> </w:t>
      </w:r>
      <w:r>
        <w:t xml:space="preserve">Global function </w:t>
      </w:r>
      <w:r w:rsidR="000D28B1">
        <w:t xml:space="preserve">(except the ones that are defined in RTE modules) </w:t>
      </w:r>
      <w:r>
        <w:t>that is defined in this component but used by other function&gt;</w:t>
      </w:r>
    </w:p>
    <w:p w:rsidR="007104B4" w:rsidRPr="00B11E95" w:rsidRDefault="007104B4" w:rsidP="007104B4">
      <w:pPr>
        <w:autoSpaceDE w:val="0"/>
        <w:autoSpaceDN w:val="0"/>
        <w:adjustRightInd w:val="0"/>
        <w:spacing w:after="0"/>
      </w:pPr>
      <w:proofErr w:type="gramStart"/>
      <w:r w:rsidRPr="00B11E95">
        <w:t>FUNC(</w:t>
      </w:r>
      <w:proofErr w:type="gramEnd"/>
      <w:r w:rsidRPr="00B11E95">
        <w:t xml:space="preserve">void, CD_UDIAG_APPL_CODE) uDiagFPU_Init1(void); </w:t>
      </w:r>
    </w:p>
    <w:p w:rsidR="007104B4" w:rsidRPr="00B11E95" w:rsidRDefault="007104B4" w:rsidP="007104B4">
      <w:pPr>
        <w:autoSpaceDE w:val="0"/>
        <w:autoSpaceDN w:val="0"/>
        <w:adjustRightInd w:val="0"/>
        <w:spacing w:after="0"/>
      </w:pPr>
      <w:proofErr w:type="gramStart"/>
      <w:r w:rsidRPr="00B11E95">
        <w:t>FUNC(</w:t>
      </w:r>
      <w:proofErr w:type="gramEnd"/>
      <w:r w:rsidRPr="00B11E95">
        <w:t xml:space="preserve">void, CD_UDIAG_APPL_CODE) uDiagFPU_Init2(void); </w:t>
      </w:r>
    </w:p>
    <w:p w:rsidR="004527BC" w:rsidRDefault="007104B4" w:rsidP="007104B4">
      <w:pPr>
        <w:spacing w:after="0"/>
      </w:pPr>
      <w:r w:rsidRPr="00B11E95">
        <w:t xml:space="preserve">UDIAG_COMPILER_ISR void </w:t>
      </w:r>
      <w:proofErr w:type="spellStart"/>
      <w:r w:rsidRPr="00B11E95">
        <w:t>Mcu_</w:t>
      </w:r>
      <w:proofErr w:type="gramStart"/>
      <w:r w:rsidRPr="00B11E95">
        <w:t>FpuIrq</w:t>
      </w:r>
      <w:proofErr w:type="spellEnd"/>
      <w:r w:rsidRPr="00B11E95">
        <w:t>(</w:t>
      </w:r>
      <w:proofErr w:type="gramEnd"/>
      <w:r w:rsidRPr="00B11E95">
        <w:t>void);</w:t>
      </w:r>
    </w:p>
    <w:p w:rsidR="00D75100" w:rsidRDefault="00D75100" w:rsidP="00D75100">
      <w:pPr>
        <w:spacing w:after="0"/>
        <w:rPr>
          <w:ins w:id="193" w:author="Creager, Kathleen" w:date="2014-01-06T15:24:00Z"/>
        </w:rPr>
      </w:pPr>
      <w:proofErr w:type="gramStart"/>
      <w:ins w:id="194" w:author="Creager, Kathleen" w:date="2014-01-06T15:24:00Z">
        <w:r>
          <w:t>FUNC(</w:t>
        </w:r>
        <w:proofErr w:type="gramEnd"/>
        <w:r>
          <w:t xml:space="preserve">void, CD_UDIAG_APPL_CODE) </w:t>
        </w:r>
        <w:proofErr w:type="spellStart"/>
        <w:r>
          <w:t>uDiagCCRM_Init</w:t>
        </w:r>
        <w:proofErr w:type="spellEnd"/>
        <w:r>
          <w:t>(void);</w:t>
        </w:r>
      </w:ins>
    </w:p>
    <w:p w:rsidR="00D75100" w:rsidRDefault="00D75100" w:rsidP="00D75100">
      <w:pPr>
        <w:spacing w:after="0"/>
        <w:rPr>
          <w:ins w:id="195" w:author="Creager, Kathleen" w:date="2014-01-06T15:24:00Z"/>
        </w:rPr>
      </w:pPr>
      <w:proofErr w:type="gramStart"/>
      <w:ins w:id="196" w:author="Creager, Kathleen" w:date="2014-01-06T15:24:00Z">
        <w:r>
          <w:t>FUNC(</w:t>
        </w:r>
        <w:proofErr w:type="gramEnd"/>
        <w:r>
          <w:t xml:space="preserve">void, CD_UDIAG_APPL_CODE) </w:t>
        </w:r>
        <w:proofErr w:type="spellStart"/>
        <w:r>
          <w:t>uDiagClockMonitor_Init</w:t>
        </w:r>
        <w:proofErr w:type="spellEnd"/>
        <w:r>
          <w:t>(void);</w:t>
        </w:r>
      </w:ins>
    </w:p>
    <w:p w:rsidR="00D75100" w:rsidRDefault="00D75100" w:rsidP="00D75100">
      <w:pPr>
        <w:spacing w:after="0"/>
        <w:rPr>
          <w:ins w:id="197" w:author="Creager, Kathleen" w:date="2014-01-06T15:24:00Z"/>
        </w:rPr>
      </w:pPr>
      <w:proofErr w:type="gramStart"/>
      <w:ins w:id="198" w:author="Creager, Kathleen" w:date="2014-01-06T15:24:00Z">
        <w:r>
          <w:t>FUNC(</w:t>
        </w:r>
        <w:proofErr w:type="gramEnd"/>
        <w:r>
          <w:t xml:space="preserve">void, CD_UDIAG_APPL_CODE) </w:t>
        </w:r>
        <w:proofErr w:type="spellStart"/>
        <w:r>
          <w:t>uDiagECC_Init</w:t>
        </w:r>
        <w:proofErr w:type="spellEnd"/>
        <w:r>
          <w:t>(void);</w:t>
        </w:r>
      </w:ins>
    </w:p>
    <w:p w:rsidR="00D75100" w:rsidRDefault="00D75100" w:rsidP="00D75100">
      <w:pPr>
        <w:spacing w:after="0"/>
        <w:rPr>
          <w:ins w:id="199" w:author="Creager, Kathleen" w:date="2014-01-06T15:24:00Z"/>
        </w:rPr>
      </w:pPr>
      <w:proofErr w:type="gramStart"/>
      <w:ins w:id="200" w:author="Creager, Kathleen" w:date="2014-01-06T15:24:00Z">
        <w:r>
          <w:t>FUNC(</w:t>
        </w:r>
        <w:proofErr w:type="gramEnd"/>
        <w:r>
          <w:t xml:space="preserve">void, CD_UDIAG_APPL_CODE) </w:t>
        </w:r>
        <w:proofErr w:type="spellStart"/>
        <w:r>
          <w:t>uDiagESM_Init</w:t>
        </w:r>
        <w:proofErr w:type="spellEnd"/>
        <w:r>
          <w:t>(void);</w:t>
        </w:r>
      </w:ins>
    </w:p>
    <w:p w:rsidR="00D75100" w:rsidRDefault="00D75100" w:rsidP="00D75100">
      <w:pPr>
        <w:spacing w:after="0"/>
        <w:rPr>
          <w:ins w:id="201" w:author="Creager, Kathleen" w:date="2014-01-06T15:24:00Z"/>
        </w:rPr>
      </w:pPr>
      <w:proofErr w:type="gramStart"/>
      <w:ins w:id="202" w:author="Creager, Kathleen" w:date="2014-01-06T15:24:00Z">
        <w:r>
          <w:t>FUNC(</w:t>
        </w:r>
        <w:proofErr w:type="gramEnd"/>
        <w:r>
          <w:t xml:space="preserve">void, CD_UDIAG_APPL_CODE) </w:t>
        </w:r>
        <w:proofErr w:type="spellStart"/>
        <w:r>
          <w:t>uDiagIOMM_Init</w:t>
        </w:r>
        <w:proofErr w:type="spellEnd"/>
        <w:r>
          <w:t>(void);</w:t>
        </w:r>
      </w:ins>
    </w:p>
    <w:p w:rsidR="00D75100" w:rsidRDefault="00D75100" w:rsidP="00D75100">
      <w:pPr>
        <w:spacing w:after="0"/>
        <w:rPr>
          <w:ins w:id="203" w:author="Creager, Kathleen" w:date="2014-01-06T15:24:00Z"/>
        </w:rPr>
      </w:pPr>
      <w:proofErr w:type="gramStart"/>
      <w:ins w:id="204" w:author="Creager, Kathleen" w:date="2014-01-06T15:24:00Z">
        <w:r>
          <w:t>FUNC(</w:t>
        </w:r>
        <w:proofErr w:type="gramEnd"/>
        <w:r>
          <w:t xml:space="preserve">void, CD_UDIAG_APPL_CODE) </w:t>
        </w:r>
        <w:proofErr w:type="spellStart"/>
        <w:r>
          <w:t>uDiagParity_Init</w:t>
        </w:r>
        <w:proofErr w:type="spellEnd"/>
        <w:r>
          <w:t>(void);</w:t>
        </w:r>
      </w:ins>
    </w:p>
    <w:p w:rsidR="00D75100" w:rsidRDefault="00D75100" w:rsidP="00D75100">
      <w:pPr>
        <w:spacing w:after="0"/>
        <w:rPr>
          <w:ins w:id="205" w:author="Creager, Kathleen" w:date="2014-01-06T15:24:00Z"/>
        </w:rPr>
      </w:pPr>
      <w:proofErr w:type="gramStart"/>
      <w:ins w:id="206" w:author="Creager, Kathleen" w:date="2014-01-06T15:24:00Z">
        <w:r>
          <w:t>FUNC(</w:t>
        </w:r>
        <w:proofErr w:type="gramEnd"/>
        <w:r>
          <w:t xml:space="preserve">void, CD_UDIAG_APPL_CODE) </w:t>
        </w:r>
        <w:proofErr w:type="spellStart"/>
        <w:r>
          <w:t>uDiagStaticRegs_Init</w:t>
        </w:r>
        <w:proofErr w:type="spellEnd"/>
        <w:r>
          <w:t>(void);</w:t>
        </w:r>
      </w:ins>
    </w:p>
    <w:p w:rsidR="00D75100" w:rsidRDefault="00D75100" w:rsidP="00D75100">
      <w:pPr>
        <w:spacing w:after="0"/>
        <w:rPr>
          <w:ins w:id="207" w:author="Creager, Kathleen" w:date="2014-01-06T15:24:00Z"/>
        </w:rPr>
      </w:pPr>
      <w:proofErr w:type="gramStart"/>
      <w:ins w:id="208" w:author="Creager, Kathleen" w:date="2014-01-06T15:24:00Z">
        <w:r>
          <w:t>FUNC(</w:t>
        </w:r>
        <w:proofErr w:type="gramEnd"/>
        <w:r>
          <w:t xml:space="preserve">void, CD_UDIAG_APPL_CODE) </w:t>
        </w:r>
        <w:proofErr w:type="spellStart"/>
        <w:r>
          <w:t>uDiagVIM_Init</w:t>
        </w:r>
        <w:proofErr w:type="spellEnd"/>
        <w:r>
          <w:t>(void);</w:t>
        </w:r>
      </w:ins>
    </w:p>
    <w:p w:rsidR="006F7ACE" w:rsidRDefault="006F7ACE" w:rsidP="007104B4">
      <w:pPr>
        <w:spacing w:after="0"/>
        <w:rPr>
          <w:rFonts w:ascii="Arial" w:hAnsi="Arial"/>
          <w:b/>
          <w:kern w:val="28"/>
          <w:sz w:val="28"/>
        </w:rPr>
      </w:pPr>
    </w:p>
    <w:p w:rsidR="006D151B" w:rsidRPr="006D151B" w:rsidRDefault="00A17EB8" w:rsidP="006D151B">
      <w:pPr>
        <w:pStyle w:val="Heading1"/>
      </w:pPr>
      <w:bookmarkStart w:id="209" w:name="_Toc377027767"/>
      <w:r>
        <w:t>Configuration</w:t>
      </w:r>
      <w:bookmarkEnd w:id="209"/>
    </w:p>
    <w:p w:rsidR="006768B8" w:rsidRDefault="006768B8" w:rsidP="006768B8">
      <w:pPr>
        <w:pStyle w:val="Heading2"/>
      </w:pPr>
      <w:bookmarkStart w:id="210" w:name="_Toc377027768"/>
      <w:r>
        <w:t xml:space="preserve">Build Time </w:t>
      </w:r>
      <w:proofErr w:type="spellStart"/>
      <w:r>
        <w:t>Config</w:t>
      </w:r>
      <w:bookmarkEnd w:id="210"/>
      <w:proofErr w:type="spellEnd"/>
    </w:p>
    <w:tbl>
      <w:tblPr>
        <w:tblStyle w:val="LightList-Accent11"/>
        <w:tblW w:w="0" w:type="auto"/>
        <w:tblLook w:val="04A0" w:firstRow="1" w:lastRow="0" w:firstColumn="1" w:lastColumn="0" w:noHBand="0" w:noVBand="1"/>
      </w:tblPr>
      <w:tblGrid>
        <w:gridCol w:w="3258"/>
        <w:gridCol w:w="4771"/>
        <w:gridCol w:w="827"/>
      </w:tblGrid>
      <w:tr w:rsidR="006D151B" w:rsidTr="0037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6D151B" w:rsidRDefault="001D6A7F" w:rsidP="00DE03FA">
            <w:r>
              <w:t>Modules</w:t>
            </w:r>
          </w:p>
        </w:tc>
        <w:tc>
          <w:tcPr>
            <w:tcW w:w="4771"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r>
              <w:t>Notes</w:t>
            </w:r>
          </w:p>
        </w:tc>
        <w:tc>
          <w:tcPr>
            <w:tcW w:w="827" w:type="dxa"/>
          </w:tcPr>
          <w:p w:rsidR="006D151B" w:rsidRDefault="006D151B" w:rsidP="00DE03FA">
            <w:pPr>
              <w:cnfStyle w:val="100000000000" w:firstRow="1" w:lastRow="0" w:firstColumn="0" w:lastColumn="0" w:oddVBand="0" w:evenVBand="0" w:oddHBand="0" w:evenHBand="0" w:firstRowFirstColumn="0" w:firstRowLastColumn="0" w:lastRowFirstColumn="0" w:lastRowLastColumn="0"/>
            </w:pPr>
          </w:p>
        </w:tc>
      </w:tr>
      <w:tr w:rsidR="006D151B" w:rsidTr="0037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1D6A7F" w:rsidRDefault="00AD699E" w:rsidP="00DE03FA">
            <w:r>
              <w:t>None</w:t>
            </w:r>
          </w:p>
        </w:tc>
        <w:tc>
          <w:tcPr>
            <w:tcW w:w="4771"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c>
          <w:tcPr>
            <w:tcW w:w="827" w:type="dxa"/>
          </w:tcPr>
          <w:p w:rsidR="006D151B" w:rsidRDefault="006D151B" w:rsidP="002651B5">
            <w:pPr>
              <w:cnfStyle w:val="000000100000" w:firstRow="0" w:lastRow="0" w:firstColumn="0" w:lastColumn="0" w:oddVBand="0" w:evenVBand="0" w:oddHBand="1" w:evenHBand="0" w:firstRowFirstColumn="0" w:firstRowLastColumn="0" w:lastRowFirstColumn="0" w:lastRowLastColumn="0"/>
            </w:pPr>
          </w:p>
        </w:tc>
      </w:tr>
    </w:tbl>
    <w:p w:rsidR="000D28B1" w:rsidRDefault="000D28B1" w:rsidP="005C7476">
      <w:pPr>
        <w:pStyle w:val="Heading2"/>
      </w:pPr>
      <w:bookmarkStart w:id="211" w:name="OLE_LINK10"/>
      <w:bookmarkStart w:id="212" w:name="OLE_LINK11"/>
      <w:bookmarkStart w:id="213" w:name="_Toc377027769"/>
      <w:r w:rsidRPr="007C4C59">
        <w:t>Configuration Files</w:t>
      </w:r>
      <w:r>
        <w:t xml:space="preserve"> to be provided by Integration Project</w:t>
      </w:r>
      <w:bookmarkEnd w:id="213"/>
    </w:p>
    <w:p w:rsidR="000D28B1" w:rsidRDefault="000D28B1" w:rsidP="000D28B1">
      <w:pPr>
        <w:pStyle w:val="Heading2"/>
        <w:numPr>
          <w:ilvl w:val="0"/>
          <w:numId w:val="0"/>
        </w:numPr>
        <w:ind w:left="576"/>
      </w:pPr>
    </w:p>
    <w:p w:rsidR="000D28B1" w:rsidRDefault="000D28B1" w:rsidP="000D28B1">
      <w:pPr>
        <w:rPr>
          <w:ins w:id="214" w:author="Creager, Kathleen" w:date="2014-01-06T15:42:00Z"/>
        </w:rPr>
      </w:pPr>
      <w:del w:id="215" w:author="Creager, Kathleen" w:date="2014-01-06T15:42:00Z">
        <w:r w:rsidDel="0046766A">
          <w:delText xml:space="preserve">&lt;Configuration file that will generated from this components that will require </w:delText>
        </w:r>
        <w:bookmarkStart w:id="216" w:name="OLE_LINK14"/>
        <w:bookmarkStart w:id="217" w:name="OLE_LINK15"/>
        <w:r w:rsidR="008B2656" w:rsidDel="0046766A">
          <w:delText>Da Vinci C</w:delText>
        </w:r>
        <w:r w:rsidDel="0046766A">
          <w:delText>onfig generatio</w:delText>
        </w:r>
        <w:bookmarkEnd w:id="216"/>
        <w:bookmarkEnd w:id="217"/>
        <w:r w:rsidDel="0046766A">
          <w:delText>n or manual generation.</w:delText>
        </w:r>
        <w:r w:rsidRPr="000D28B1" w:rsidDel="0046766A">
          <w:delText xml:space="preserve"> </w:delText>
        </w:r>
        <w:r w:rsidDel="0046766A">
          <w:delText xml:space="preserve">Describe each parameter &gt;  </w:delText>
        </w:r>
      </w:del>
      <w:proofErr w:type="spellStart"/>
      <w:proofErr w:type="gramStart"/>
      <w:ins w:id="218" w:author="Creager, Kathleen" w:date="2014-01-06T15:42:00Z">
        <w:r w:rsidR="0046766A">
          <w:t>uDiag_Cfg.c</w:t>
        </w:r>
        <w:proofErr w:type="spellEnd"/>
        <w:proofErr w:type="gramEnd"/>
        <w:r w:rsidR="0046766A">
          <w:t xml:space="preserve"> generated from uDiag_Cfg.c.tt</w:t>
        </w:r>
      </w:ins>
    </w:p>
    <w:p w:rsidR="0046766A" w:rsidRDefault="0046766A" w:rsidP="000D28B1">
      <w:pPr>
        <w:rPr>
          <w:ins w:id="219" w:author="Creager, Kathleen" w:date="2014-01-06T15:43:00Z"/>
        </w:rPr>
      </w:pPr>
      <w:proofErr w:type="spellStart"/>
      <w:proofErr w:type="gramStart"/>
      <w:ins w:id="220" w:author="Creager, Kathleen" w:date="2014-01-06T15:42:00Z">
        <w:r>
          <w:t>uDiag_Cfg.h</w:t>
        </w:r>
        <w:proofErr w:type="spellEnd"/>
        <w:proofErr w:type="gramEnd"/>
        <w:r>
          <w:t xml:space="preserve"> generated from uDiag_Cfg.h.tt</w:t>
        </w:r>
      </w:ins>
    </w:p>
    <w:p w:rsidR="0046766A" w:rsidRDefault="0046766A" w:rsidP="000D28B1">
      <w:pPr>
        <w:rPr>
          <w:ins w:id="221" w:author="Creager, Kathleen" w:date="2014-01-06T15:43:00Z"/>
        </w:rPr>
      </w:pPr>
    </w:p>
    <w:p w:rsidR="0046766A" w:rsidRDefault="0046766A" w:rsidP="000D28B1"/>
    <w:p w:rsidR="00922010" w:rsidRDefault="00922010"/>
    <w:p w:rsidR="006F7ACE" w:rsidRDefault="006F7ACE">
      <w:pPr>
        <w:spacing w:after="0"/>
        <w:rPr>
          <w:rFonts w:ascii="Arial" w:hAnsi="Arial"/>
          <w:b/>
          <w:sz w:val="24"/>
        </w:rPr>
      </w:pPr>
      <w:bookmarkStart w:id="222" w:name="OLE_LINK12"/>
      <w:bookmarkStart w:id="223" w:name="OLE_LINK13"/>
      <w:r>
        <w:br w:type="page"/>
      </w:r>
    </w:p>
    <w:p w:rsidR="00922010" w:rsidRDefault="008B2656">
      <w:pPr>
        <w:pStyle w:val="Heading3"/>
      </w:pPr>
      <w:bookmarkStart w:id="224" w:name="_Toc377027770"/>
      <w:r>
        <w:lastRenderedPageBreak/>
        <w:t xml:space="preserve">Da Vinci </w:t>
      </w:r>
      <w:r w:rsidR="00596038">
        <w:t xml:space="preserve">Parameter </w:t>
      </w:r>
      <w:r w:rsidR="00EE5444">
        <w:t>Configuration Changes</w:t>
      </w:r>
      <w:bookmarkEnd w:id="224"/>
    </w:p>
    <w:tbl>
      <w:tblPr>
        <w:tblStyle w:val="LightList-Accent11"/>
        <w:tblW w:w="0" w:type="auto"/>
        <w:tblLayout w:type="fixed"/>
        <w:tblLook w:val="04A0" w:firstRow="1" w:lastRow="0" w:firstColumn="1" w:lastColumn="0" w:noHBand="0" w:noVBand="1"/>
      </w:tblPr>
      <w:tblGrid>
        <w:gridCol w:w="3888"/>
        <w:gridCol w:w="3420"/>
        <w:gridCol w:w="1548"/>
      </w:tblGrid>
      <w:tr w:rsidR="00F122CF" w:rsidTr="00B1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bookmarkEnd w:id="211"/>
          <w:bookmarkEnd w:id="212"/>
          <w:p w:rsidR="00F122CF" w:rsidRDefault="00E02D0D" w:rsidP="00DE03FA">
            <w:r>
              <w:t>Parameter</w:t>
            </w:r>
          </w:p>
        </w:tc>
        <w:tc>
          <w:tcPr>
            <w:tcW w:w="3420" w:type="dxa"/>
          </w:tcPr>
          <w:p w:rsidR="00F122CF" w:rsidRDefault="00F122CF" w:rsidP="00DE03FA">
            <w:pPr>
              <w:cnfStyle w:val="100000000000" w:firstRow="1" w:lastRow="0" w:firstColumn="0" w:lastColumn="0" w:oddVBand="0" w:evenVBand="0" w:oddHBand="0" w:evenHBand="0" w:firstRowFirstColumn="0" w:firstRowLastColumn="0" w:lastRowFirstColumn="0" w:lastRowLastColumn="0"/>
            </w:pPr>
            <w:r>
              <w:t>Notes</w:t>
            </w:r>
          </w:p>
        </w:tc>
        <w:tc>
          <w:tcPr>
            <w:tcW w:w="1548" w:type="dxa"/>
          </w:tcPr>
          <w:p w:rsidR="00F122CF" w:rsidRDefault="00F122CF" w:rsidP="00DE03FA">
            <w:pPr>
              <w:cnfStyle w:val="100000000000" w:firstRow="1" w:lastRow="0" w:firstColumn="0" w:lastColumn="0" w:oddVBand="0" w:evenVBand="0" w:oddHBand="0" w:evenHBand="0" w:firstRowFirstColumn="0" w:firstRowLastColumn="0" w:lastRowFirstColumn="0" w:lastRowLastColumn="0"/>
            </w:pPr>
            <w:r>
              <w:t>SWC</w:t>
            </w:r>
          </w:p>
        </w:tc>
      </w:tr>
      <w:tr w:rsidR="00F122CF" w:rsidTr="00B123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F122CF" w:rsidRPr="007C4C59" w:rsidRDefault="00E55A60" w:rsidP="00DE03FA">
            <w:proofErr w:type="spellStart"/>
            <w:r>
              <w:t>uDiagGeneral</w:t>
            </w:r>
            <w:proofErr w:type="spellEnd"/>
            <w:r>
              <w:t>\</w:t>
            </w:r>
            <w:proofErr w:type="spellStart"/>
            <w:r w:rsidR="0019439D">
              <w:t>uDiagEnableFPUDiag</w:t>
            </w:r>
            <w:proofErr w:type="spellEnd"/>
          </w:p>
        </w:tc>
        <w:tc>
          <w:tcPr>
            <w:tcW w:w="3420" w:type="dxa"/>
          </w:tcPr>
          <w:p w:rsidR="00F122CF" w:rsidRPr="001C67A3" w:rsidRDefault="00F5090D">
            <w:pPr>
              <w:cnfStyle w:val="000000100000" w:firstRow="0" w:lastRow="0" w:firstColumn="0" w:lastColumn="0" w:oddVBand="0" w:evenVBand="0" w:oddHBand="1" w:evenHBand="0" w:firstRowFirstColumn="0" w:firstRowLastColumn="0" w:lastRowFirstColumn="0" w:lastRowLastColumn="0"/>
            </w:pPr>
            <w:r>
              <w:t xml:space="preserve">When set to </w:t>
            </w:r>
            <w:proofErr w:type="spellStart"/>
            <w:r>
              <w:t>STD_ON</w:t>
            </w:r>
            <w:proofErr w:type="gramStart"/>
            <w:r>
              <w:t>,the</w:t>
            </w:r>
            <w:proofErr w:type="spellEnd"/>
            <w:proofErr w:type="gramEnd"/>
            <w:r>
              <w:t xml:space="preserve"> floating point exception diagnostic is enabled.  When set to STD_OFF, the diagnostic is disabled, the </w:t>
            </w:r>
            <w:proofErr w:type="spellStart"/>
            <w:proofErr w:type="gramStart"/>
            <w:r w:rsidR="00B711D0">
              <w:t>EnableVFPInterrupt</w:t>
            </w:r>
            <w:proofErr w:type="spellEnd"/>
            <w:r w:rsidR="00B711D0">
              <w:t>(</w:t>
            </w:r>
            <w:proofErr w:type="gramEnd"/>
            <w:r w:rsidR="00B711D0">
              <w:t xml:space="preserve">) function (see section </w:t>
            </w:r>
            <w:r w:rsidR="00B711D0">
              <w:fldChar w:fldCharType="begin"/>
            </w:r>
            <w:r w:rsidR="00B711D0">
              <w:instrText xml:space="preserve"> REF _Ref360002755 \r \h </w:instrText>
            </w:r>
            <w:r w:rsidR="00B711D0">
              <w:fldChar w:fldCharType="separate"/>
            </w:r>
            <w:r w:rsidR="00797ECA">
              <w:t>1.1</w:t>
            </w:r>
            <w:r w:rsidR="00B711D0">
              <w:fldChar w:fldCharType="end"/>
            </w:r>
            <w:r w:rsidR="00B711D0">
              <w:t xml:space="preserve">) is optional, </w:t>
            </w:r>
            <w:r>
              <w:t xml:space="preserve">interrupt configuration of </w:t>
            </w:r>
            <w:proofErr w:type="spellStart"/>
            <w:r>
              <w:t>Mcu_FpuIrq</w:t>
            </w:r>
            <w:proofErr w:type="spellEnd"/>
            <w:r>
              <w:t xml:space="preserve"> (see section</w:t>
            </w:r>
            <w:r w:rsidR="00F67DDB">
              <w:t xml:space="preserve"> </w:t>
            </w:r>
            <w:r w:rsidR="00F67DDB">
              <w:fldChar w:fldCharType="begin"/>
            </w:r>
            <w:r w:rsidR="00F67DDB">
              <w:instrText xml:space="preserve"> REF _Ref360025079 \r \h </w:instrText>
            </w:r>
            <w:r w:rsidR="00F67DDB">
              <w:fldChar w:fldCharType="separate"/>
            </w:r>
            <w:r w:rsidR="00797ECA">
              <w:t>2.2.2</w:t>
            </w:r>
            <w:r w:rsidR="00F67DDB">
              <w:fldChar w:fldCharType="end"/>
            </w:r>
            <w:r>
              <w:t xml:space="preserve">) is optional, and the calls to </w:t>
            </w:r>
            <w:r w:rsidRPr="00B11E95">
              <w:t>uDiagFPU_Init1</w:t>
            </w:r>
            <w:r>
              <w:t xml:space="preserve">() and </w:t>
            </w:r>
            <w:r w:rsidRPr="00B11E95">
              <w:t>uDiagFPU_Init</w:t>
            </w:r>
            <w:r>
              <w:t xml:space="preserve">2() (see section </w:t>
            </w:r>
            <w:r>
              <w:fldChar w:fldCharType="begin"/>
            </w:r>
            <w:r>
              <w:instrText xml:space="preserve"> REF _Ref360002630 \r \h </w:instrText>
            </w:r>
            <w:r>
              <w:fldChar w:fldCharType="separate"/>
            </w:r>
            <w:r w:rsidR="00797ECA">
              <w:t>4</w:t>
            </w:r>
            <w:r>
              <w:fldChar w:fldCharType="end"/>
            </w:r>
            <w:r>
              <w:t>) are optional.</w:t>
            </w:r>
          </w:p>
        </w:tc>
        <w:tc>
          <w:tcPr>
            <w:tcW w:w="1548" w:type="dxa"/>
          </w:tcPr>
          <w:p w:rsidR="00F122CF" w:rsidRDefault="0019439D" w:rsidP="00DE03FA">
            <w:pPr>
              <w:cnfStyle w:val="000000100000" w:firstRow="0" w:lastRow="0" w:firstColumn="0" w:lastColumn="0" w:oddVBand="0" w:evenVBand="0" w:oddHBand="1" w:evenHBand="0" w:firstRowFirstColumn="0" w:firstRowLastColumn="0" w:lastRowFirstColumn="0" w:lastRowLastColumn="0"/>
            </w:pPr>
            <w:r>
              <w:t>TMS570_uDiag</w:t>
            </w:r>
          </w:p>
        </w:tc>
      </w:tr>
      <w:tr w:rsidR="00F67DDB" w:rsidTr="00B12341">
        <w:trPr>
          <w:trHeight w:val="322"/>
        </w:trPr>
        <w:tc>
          <w:tcPr>
            <w:cnfStyle w:val="001000000000" w:firstRow="0" w:lastRow="0" w:firstColumn="1" w:lastColumn="0" w:oddVBand="0" w:evenVBand="0" w:oddHBand="0" w:evenHBand="0" w:firstRowFirstColumn="0" w:firstRowLastColumn="0" w:lastRowFirstColumn="0" w:lastRowLastColumn="0"/>
            <w:tcW w:w="3888" w:type="dxa"/>
          </w:tcPr>
          <w:p w:rsidR="00F67DDB" w:rsidDel="00F5090D" w:rsidRDefault="00F67DDB" w:rsidP="00DE03FA">
            <w:proofErr w:type="spellStart"/>
            <w:r>
              <w:t>OsOSFIQHandler</w:t>
            </w:r>
            <w:proofErr w:type="spellEnd"/>
            <w:r>
              <w:t>\NONO_AUTO\</w:t>
            </w:r>
            <w:proofErr w:type="spellStart"/>
            <w:r>
              <w:t>OsOSFIQHandler</w:t>
            </w:r>
            <w:proofErr w:type="spellEnd"/>
          </w:p>
        </w:tc>
        <w:tc>
          <w:tcPr>
            <w:tcW w:w="3420" w:type="dxa"/>
          </w:tcPr>
          <w:p w:rsidR="00F67DDB" w:rsidRDefault="00F67DDB" w:rsidP="00F5090D">
            <w:pPr>
              <w:cnfStyle w:val="000000000000" w:firstRow="0" w:lastRow="0" w:firstColumn="0" w:lastColumn="0" w:oddVBand="0" w:evenVBand="0" w:oddHBand="0" w:evenHBand="0" w:firstRowFirstColumn="0" w:firstRowLastColumn="0" w:lastRowFirstColumn="0" w:lastRowLastColumn="0"/>
            </w:pPr>
            <w:r>
              <w:t>Must be set to “_</w:t>
            </w:r>
            <w:proofErr w:type="spellStart"/>
            <w:r>
              <w:t>fiqhandler</w:t>
            </w:r>
            <w:proofErr w:type="spellEnd"/>
            <w:r>
              <w:t xml:space="preserve">” when </w:t>
            </w:r>
            <w:proofErr w:type="spellStart"/>
            <w:r>
              <w:t>Mcu_FpuIrq</w:t>
            </w:r>
            <w:proofErr w:type="spellEnd"/>
            <w:r>
              <w:t xml:space="preserve"> is configured as an interrupt.  </w:t>
            </w:r>
            <w:r w:rsidR="00793203">
              <w:t>(</w:t>
            </w:r>
            <w:r>
              <w:t xml:space="preserve">See section </w:t>
            </w:r>
            <w:r>
              <w:fldChar w:fldCharType="begin"/>
            </w:r>
            <w:r>
              <w:instrText xml:space="preserve"> REF _Ref360025079 \r \h </w:instrText>
            </w:r>
            <w:r>
              <w:fldChar w:fldCharType="separate"/>
            </w:r>
            <w:r w:rsidR="00797ECA">
              <w:t>2.2.2</w:t>
            </w:r>
            <w:r>
              <w:fldChar w:fldCharType="end"/>
            </w:r>
            <w:r>
              <w:t>).</w:t>
            </w:r>
          </w:p>
        </w:tc>
        <w:tc>
          <w:tcPr>
            <w:tcW w:w="1548" w:type="dxa"/>
          </w:tcPr>
          <w:p w:rsidR="00F67DDB" w:rsidRDefault="00793203" w:rsidP="00DE03FA">
            <w:pPr>
              <w:cnfStyle w:val="000000000000" w:firstRow="0" w:lastRow="0" w:firstColumn="0" w:lastColumn="0" w:oddVBand="0" w:evenVBand="0" w:oddHBand="0" w:evenHBand="0" w:firstRowFirstColumn="0" w:firstRowLastColumn="0" w:lastRowFirstColumn="0" w:lastRowLastColumn="0"/>
            </w:pPr>
            <w:proofErr w:type="spellStart"/>
            <w:r>
              <w:t>Os</w:t>
            </w:r>
            <w:proofErr w:type="spellEnd"/>
          </w:p>
        </w:tc>
      </w:tr>
      <w:tr w:rsidR="001A14B2" w:rsidTr="00B12341">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888" w:type="dxa"/>
          </w:tcPr>
          <w:p w:rsidR="001A14B2" w:rsidRDefault="001A14B2" w:rsidP="001A14B2">
            <w:proofErr w:type="spellStart"/>
            <w:r>
              <w:t>uDiagGeneral</w:t>
            </w:r>
            <w:proofErr w:type="spellEnd"/>
            <w:r>
              <w:t>\</w:t>
            </w:r>
            <w:proofErr w:type="spellStart"/>
            <w:r>
              <w:t>uDiagGladiatorCompatible</w:t>
            </w:r>
            <w:proofErr w:type="spellEnd"/>
          </w:p>
        </w:tc>
        <w:tc>
          <w:tcPr>
            <w:tcW w:w="3420" w:type="dxa"/>
          </w:tcPr>
          <w:p w:rsidR="001A14B2" w:rsidRDefault="001A14B2" w:rsidP="001A14B2">
            <w:pPr>
              <w:cnfStyle w:val="000000100000" w:firstRow="0" w:lastRow="0" w:firstColumn="0" w:lastColumn="0" w:oddVBand="0" w:evenVBand="0" w:oddHBand="1" w:evenHBand="0" w:firstRowFirstColumn="0" w:firstRowLastColumn="0" w:lastRowFirstColumn="0" w:lastRowLastColumn="0"/>
            </w:pPr>
            <w:r>
              <w:t>Must be set to STD_ON for programs where code compatibility is required between Gladiator and Champion parts.</w:t>
            </w:r>
            <w:proofErr w:type="gramStart"/>
            <w:r>
              <w:t>*  Set</w:t>
            </w:r>
            <w:proofErr w:type="gramEnd"/>
            <w:r>
              <w:t xml:space="preserve"> to STD_OFF for programs where only Champion parts are used. </w:t>
            </w:r>
          </w:p>
        </w:tc>
        <w:tc>
          <w:tcPr>
            <w:tcW w:w="1548" w:type="dxa"/>
          </w:tcPr>
          <w:p w:rsidR="001A14B2" w:rsidRDefault="001A14B2" w:rsidP="00DE03FA">
            <w:pPr>
              <w:cnfStyle w:val="000000100000" w:firstRow="0" w:lastRow="0" w:firstColumn="0" w:lastColumn="0" w:oddVBand="0" w:evenVBand="0" w:oddHBand="1" w:evenHBand="0" w:firstRowFirstColumn="0" w:firstRowLastColumn="0" w:lastRowFirstColumn="0" w:lastRowLastColumn="0"/>
            </w:pPr>
            <w:r>
              <w:t>TMS570_uDiag</w:t>
            </w:r>
          </w:p>
        </w:tc>
      </w:tr>
      <w:tr w:rsidR="001A14B2" w:rsidTr="00B12341">
        <w:trPr>
          <w:trHeight w:val="322"/>
        </w:trPr>
        <w:tc>
          <w:tcPr>
            <w:cnfStyle w:val="001000000000" w:firstRow="0" w:lastRow="0" w:firstColumn="1" w:lastColumn="0" w:oddVBand="0" w:evenVBand="0" w:oddHBand="0" w:evenHBand="0" w:firstRowFirstColumn="0" w:firstRowLastColumn="0" w:lastRowFirstColumn="0" w:lastRowLastColumn="0"/>
            <w:tcW w:w="3888" w:type="dxa"/>
          </w:tcPr>
          <w:p w:rsidR="001A14B2" w:rsidRDefault="001A14B2" w:rsidP="00DE03FA">
            <w:proofErr w:type="spellStart"/>
            <w:r>
              <w:t>uDiagGeneral</w:t>
            </w:r>
            <w:proofErr w:type="spellEnd"/>
            <w:r>
              <w:t>\</w:t>
            </w:r>
            <w:proofErr w:type="spellStart"/>
            <w:r>
              <w:t>uDiagVIMPerTrusted</w:t>
            </w:r>
            <w:proofErr w:type="spellEnd"/>
          </w:p>
        </w:tc>
        <w:tc>
          <w:tcPr>
            <w:tcW w:w="3420" w:type="dxa"/>
          </w:tcPr>
          <w:p w:rsidR="001A14B2" w:rsidRDefault="001A14B2" w:rsidP="007266C9">
            <w:pPr>
              <w:cnfStyle w:val="000000000000" w:firstRow="0" w:lastRow="0" w:firstColumn="0" w:lastColumn="0" w:oddVBand="0" w:evenVBand="0" w:oddHBand="0" w:evenHBand="0" w:firstRowFirstColumn="0" w:firstRowLastColumn="0" w:lastRowFirstColumn="0" w:lastRowLastColumn="0"/>
            </w:pPr>
            <w:r>
              <w:t xml:space="preserve">Set to STD_ON when </w:t>
            </w:r>
            <w:proofErr w:type="spellStart"/>
            <w:r>
              <w:t>uDiagVIM_</w:t>
            </w:r>
            <w:proofErr w:type="gramStart"/>
            <w:r>
              <w:t>Per</w:t>
            </w:r>
            <w:proofErr w:type="spellEnd"/>
            <w:r>
              <w:t>(</w:t>
            </w:r>
            <w:proofErr w:type="gramEnd"/>
            <w:r>
              <w:t xml:space="preserve">) is called from a trusted task.  Set to STD_OFF when </w:t>
            </w:r>
            <w:proofErr w:type="spellStart"/>
            <w:r>
              <w:t>uDiagVIM_</w:t>
            </w:r>
            <w:proofErr w:type="gramStart"/>
            <w:r>
              <w:t>Per</w:t>
            </w:r>
            <w:proofErr w:type="spellEnd"/>
            <w:r>
              <w:t>(</w:t>
            </w:r>
            <w:proofErr w:type="gramEnd"/>
            <w:r>
              <w:t>) is called from a non-trusted task.</w:t>
            </w:r>
            <w:r w:rsidR="007266C9">
              <w:t xml:space="preserve"> NOTE that when this parameter is set to STD_OFF, the void function </w:t>
            </w:r>
            <w:proofErr w:type="spellStart"/>
            <w:r w:rsidR="007266C9" w:rsidRPr="007266C9">
              <w:t>TWrapS_uDiagVIM_</w:t>
            </w:r>
            <w:proofErr w:type="gramStart"/>
            <w:r w:rsidR="007266C9" w:rsidRPr="007266C9">
              <w:t>RednRpdShtdn</w:t>
            </w:r>
            <w:proofErr w:type="spellEnd"/>
            <w:r w:rsidR="007266C9">
              <w:t>(</w:t>
            </w:r>
            <w:proofErr w:type="gramEnd"/>
            <w:r w:rsidR="007266C9">
              <w:t>void) must be added as a trusted function.</w:t>
            </w:r>
          </w:p>
        </w:tc>
        <w:tc>
          <w:tcPr>
            <w:tcW w:w="1548" w:type="dxa"/>
          </w:tcPr>
          <w:p w:rsidR="001A14B2" w:rsidRDefault="001A14B2" w:rsidP="00DE03FA">
            <w:pPr>
              <w:cnfStyle w:val="000000000000" w:firstRow="0" w:lastRow="0" w:firstColumn="0" w:lastColumn="0" w:oddVBand="0" w:evenVBand="0" w:oddHBand="0" w:evenHBand="0" w:firstRowFirstColumn="0" w:firstRowLastColumn="0" w:lastRowFirstColumn="0" w:lastRowLastColumn="0"/>
            </w:pPr>
            <w:r>
              <w:t>TMS570_uDiag</w:t>
            </w:r>
          </w:p>
        </w:tc>
      </w:tr>
      <w:tr w:rsidR="00887290" w:rsidTr="00415D28">
        <w:trPr>
          <w:cnfStyle w:val="000000100000" w:firstRow="0" w:lastRow="0" w:firstColumn="0" w:lastColumn="0" w:oddVBand="0" w:evenVBand="0" w:oddHBand="1" w:evenHBand="0" w:firstRowFirstColumn="0" w:firstRowLastColumn="0" w:lastRowFirstColumn="0" w:lastRowLastColumn="0"/>
          <w:trHeight w:val="322"/>
          <w:ins w:id="225" w:author="Creager, Kathleen" w:date="2014-01-08T14:45:00Z"/>
        </w:trPr>
        <w:tc>
          <w:tcPr>
            <w:cnfStyle w:val="001000000000" w:firstRow="0" w:lastRow="0" w:firstColumn="1" w:lastColumn="0" w:oddVBand="0" w:evenVBand="0" w:oddHBand="0" w:evenHBand="0" w:firstRowFirstColumn="0" w:firstRowLastColumn="0" w:lastRowFirstColumn="0" w:lastRowLastColumn="0"/>
            <w:tcW w:w="3888" w:type="dxa"/>
          </w:tcPr>
          <w:p w:rsidR="00887290" w:rsidRDefault="00887290" w:rsidP="00887290">
            <w:pPr>
              <w:rPr>
                <w:ins w:id="226" w:author="Creager, Kathleen" w:date="2014-01-08T14:45:00Z"/>
              </w:rPr>
            </w:pPr>
            <w:proofErr w:type="spellStart"/>
            <w:ins w:id="227" w:author="Creager, Kathleen" w:date="2014-01-08T14:45:00Z">
              <w:r>
                <w:t>uDiagGeneral</w:t>
              </w:r>
              <w:proofErr w:type="spellEnd"/>
              <w:r>
                <w:t>\</w:t>
              </w:r>
              <w:proofErr w:type="spellStart"/>
              <w:r>
                <w:t>uDiagECCPerTrusted</w:t>
              </w:r>
              <w:proofErr w:type="spellEnd"/>
            </w:ins>
          </w:p>
        </w:tc>
        <w:tc>
          <w:tcPr>
            <w:tcW w:w="3420" w:type="dxa"/>
          </w:tcPr>
          <w:p w:rsidR="00887290" w:rsidRDefault="00887290" w:rsidP="00887290">
            <w:pPr>
              <w:cnfStyle w:val="000000100000" w:firstRow="0" w:lastRow="0" w:firstColumn="0" w:lastColumn="0" w:oddVBand="0" w:evenVBand="0" w:oddHBand="1" w:evenHBand="0" w:firstRowFirstColumn="0" w:firstRowLastColumn="0" w:lastRowFirstColumn="0" w:lastRowLastColumn="0"/>
              <w:rPr>
                <w:ins w:id="228" w:author="Creager, Kathleen" w:date="2014-01-08T14:45:00Z"/>
              </w:rPr>
            </w:pPr>
            <w:ins w:id="229" w:author="Creager, Kathleen" w:date="2014-01-08T14:45:00Z">
              <w:r>
                <w:t xml:space="preserve">Set to STD_ON when </w:t>
              </w:r>
              <w:proofErr w:type="spellStart"/>
              <w:r>
                <w:t>uDiagECC_</w:t>
              </w:r>
              <w:proofErr w:type="gramStart"/>
              <w:r>
                <w:t>Per</w:t>
              </w:r>
              <w:proofErr w:type="spellEnd"/>
              <w:r>
                <w:t>(</w:t>
              </w:r>
              <w:proofErr w:type="gramEnd"/>
              <w:r>
                <w:t xml:space="preserve">) is called from a trusted task.  Set to STD_OFF when </w:t>
              </w:r>
              <w:proofErr w:type="spellStart"/>
              <w:r>
                <w:t>uDiagECC_</w:t>
              </w:r>
              <w:proofErr w:type="gramStart"/>
              <w:r>
                <w:t>Per</w:t>
              </w:r>
              <w:proofErr w:type="spellEnd"/>
              <w:r>
                <w:t>(</w:t>
              </w:r>
              <w:proofErr w:type="gramEnd"/>
              <w:r>
                <w:t xml:space="preserve">) is called from a non-trusted task. NOTE that when this parameter is set to STD_OFF, the void function </w:t>
              </w:r>
              <w:proofErr w:type="spellStart"/>
              <w:r w:rsidRPr="007266C9">
                <w:t>TWrapS_uDiag</w:t>
              </w:r>
              <w:r>
                <w:t>ECC</w:t>
              </w:r>
              <w:r w:rsidRPr="007266C9">
                <w:t>_</w:t>
              </w:r>
              <w:proofErr w:type="gramStart"/>
              <w:r w:rsidRPr="007266C9">
                <w:t>RednRpdShtdn</w:t>
              </w:r>
              <w:proofErr w:type="spellEnd"/>
              <w:r>
                <w:t>(</w:t>
              </w:r>
              <w:proofErr w:type="gramEnd"/>
              <w:r>
                <w:t>void) must be added as a trusted function.</w:t>
              </w:r>
            </w:ins>
          </w:p>
        </w:tc>
        <w:tc>
          <w:tcPr>
            <w:tcW w:w="1548" w:type="dxa"/>
          </w:tcPr>
          <w:p w:rsidR="00887290" w:rsidRDefault="00887290" w:rsidP="00415D28">
            <w:pPr>
              <w:cnfStyle w:val="000000100000" w:firstRow="0" w:lastRow="0" w:firstColumn="0" w:lastColumn="0" w:oddVBand="0" w:evenVBand="0" w:oddHBand="1" w:evenHBand="0" w:firstRowFirstColumn="0" w:firstRowLastColumn="0" w:lastRowFirstColumn="0" w:lastRowLastColumn="0"/>
              <w:rPr>
                <w:ins w:id="230" w:author="Creager, Kathleen" w:date="2014-01-08T14:45:00Z"/>
              </w:rPr>
            </w:pPr>
            <w:ins w:id="231" w:author="Creager, Kathleen" w:date="2014-01-08T14:45:00Z">
              <w:r>
                <w:t>TMS570_uDiag</w:t>
              </w:r>
            </w:ins>
          </w:p>
        </w:tc>
      </w:tr>
      <w:tr w:rsidR="00BD3B3E" w:rsidDel="00797ECA" w:rsidTr="007266C9">
        <w:trPr>
          <w:trHeight w:val="322"/>
          <w:del w:id="232" w:author="Creager, Kathleen" w:date="2014-01-06T16:17:00Z"/>
        </w:trPr>
        <w:tc>
          <w:tcPr>
            <w:cnfStyle w:val="001000000000" w:firstRow="0" w:lastRow="0" w:firstColumn="1" w:lastColumn="0" w:oddVBand="0" w:evenVBand="0" w:oddHBand="0" w:evenHBand="0" w:firstRowFirstColumn="0" w:firstRowLastColumn="0" w:lastRowFirstColumn="0" w:lastRowLastColumn="0"/>
            <w:tcW w:w="3888" w:type="dxa"/>
          </w:tcPr>
          <w:p w:rsidR="00BD3B3E" w:rsidDel="00797ECA" w:rsidRDefault="00BD3B3E" w:rsidP="00DE03FA">
            <w:pPr>
              <w:rPr>
                <w:del w:id="233" w:author="Creager, Kathleen" w:date="2014-01-06T16:17:00Z"/>
              </w:rPr>
            </w:pPr>
            <w:del w:id="234" w:author="Creager, Kathleen" w:date="2014-01-06T16:17:00Z">
              <w:r w:rsidDel="00797ECA">
                <w:delText>FlsTst\Runtime\FlsTstBlockBgndConfigSet\App\FlsTstBlockSize</w:delText>
              </w:r>
            </w:del>
          </w:p>
        </w:tc>
        <w:tc>
          <w:tcPr>
            <w:tcW w:w="3420" w:type="dxa"/>
          </w:tcPr>
          <w:p w:rsidR="00BD3B3E" w:rsidDel="00797ECA" w:rsidRDefault="00BD3B3E" w:rsidP="0055511B">
            <w:pPr>
              <w:cnfStyle w:val="000000000000" w:firstRow="0" w:lastRow="0" w:firstColumn="0" w:lastColumn="0" w:oddVBand="0" w:evenVBand="0" w:oddHBand="0" w:evenHBand="0" w:firstRowFirstColumn="0" w:firstRowLastColumn="0" w:lastRowFirstColumn="0" w:lastRowLastColumn="0"/>
              <w:rPr>
                <w:del w:id="235" w:author="Creager, Kathleen" w:date="2014-01-06T16:17:00Z"/>
              </w:rPr>
            </w:pPr>
            <w:del w:id="236" w:author="Creager, Kathleen" w:date="2014-01-06T16:17:00Z">
              <w:r w:rsidDel="00797ECA">
                <w:delText xml:space="preserve">Number of bytes in flash test block – NOTE that this number has a max value of </w:delText>
              </w:r>
              <w:r w:rsidRPr="00BD3B3E" w:rsidDel="00797ECA">
                <w:delText>8388600</w:delText>
              </w:r>
              <w:r w:rsidDel="00797ECA">
                <w:delText xml:space="preserve"> in the current version of the uDiag component, and a max value of </w:delText>
              </w:r>
              <w:r w:rsidRPr="00BD3B3E" w:rsidDel="00797ECA">
                <w:delText>524280</w:delText>
              </w:r>
              <w:r w:rsidDel="00797ECA">
                <w:delText xml:space="preserve"> in version FDD32B_TMS570_uDiag_000.21 and previous.  Numbers greater than the </w:delText>
              </w:r>
              <w:r w:rsidDel="00797ECA">
                <w:lastRenderedPageBreak/>
                <w:delText xml:space="preserve">max value will not give an error indication but </w:delText>
              </w:r>
              <w:r w:rsidR="0055511B" w:rsidDel="00797ECA">
                <w:delText xml:space="preserve">will cause </w:delText>
              </w:r>
              <w:r w:rsidDel="00797ECA">
                <w:delText xml:space="preserve">the flash CRC check </w:delText>
              </w:r>
              <w:r w:rsidR="0055511B" w:rsidDel="00797ECA">
                <w:delText xml:space="preserve">to </w:delText>
              </w:r>
              <w:r w:rsidDel="00797ECA">
                <w:delText xml:space="preserve">not </w:delText>
              </w:r>
              <w:r w:rsidR="0055511B" w:rsidDel="00797ECA">
                <w:delText xml:space="preserve">operate </w:delText>
              </w:r>
              <w:r w:rsidDel="00797ECA">
                <w:delText>correctly.</w:delText>
              </w:r>
            </w:del>
          </w:p>
        </w:tc>
        <w:tc>
          <w:tcPr>
            <w:tcW w:w="1548" w:type="dxa"/>
          </w:tcPr>
          <w:p w:rsidR="00BD3B3E" w:rsidDel="00797ECA" w:rsidRDefault="00693E1A" w:rsidP="00DE03FA">
            <w:pPr>
              <w:cnfStyle w:val="000000000000" w:firstRow="0" w:lastRow="0" w:firstColumn="0" w:lastColumn="0" w:oddVBand="0" w:evenVBand="0" w:oddHBand="0" w:evenHBand="0" w:firstRowFirstColumn="0" w:firstRowLastColumn="0" w:lastRowFirstColumn="0" w:lastRowLastColumn="0"/>
              <w:rPr>
                <w:del w:id="237" w:author="Creager, Kathleen" w:date="2014-01-06T16:17:00Z"/>
              </w:rPr>
            </w:pPr>
            <w:del w:id="238" w:author="Creager, Kathleen" w:date="2014-01-06T16:17:00Z">
              <w:r w:rsidDel="00797ECA">
                <w:lastRenderedPageBreak/>
                <w:delText>TMS570_uDiag (FlsTst)</w:delText>
              </w:r>
            </w:del>
          </w:p>
        </w:tc>
      </w:tr>
      <w:bookmarkEnd w:id="222"/>
      <w:bookmarkEnd w:id="223"/>
    </w:tbl>
    <w:p w:rsidR="000D28B1" w:rsidRDefault="000D28B1" w:rsidP="004527BC"/>
    <w:p w:rsidR="006F7ACE" w:rsidRDefault="001A14B2">
      <w:pPr>
        <w:spacing w:after="0"/>
        <w:rPr>
          <w:rFonts w:ascii="Arial" w:hAnsi="Arial"/>
          <w:b/>
          <w:sz w:val="24"/>
        </w:rPr>
      </w:pPr>
      <w:bookmarkStart w:id="239" w:name="_Ref360002523"/>
      <w:r w:rsidRPr="00B12341">
        <w:t xml:space="preserve">*The </w:t>
      </w:r>
      <w:proofErr w:type="spellStart"/>
      <w:r w:rsidRPr="00B12341">
        <w:t>uDiagGladiatorCompatible</w:t>
      </w:r>
      <w:proofErr w:type="spellEnd"/>
      <w:r w:rsidRPr="00B12341">
        <w:t xml:space="preserve"> parameter </w:t>
      </w:r>
      <w:r w:rsidRPr="001A14B2">
        <w:t>selects</w:t>
      </w:r>
      <w:r>
        <w:t xml:space="preserve"> ESM Group 1 Channel 7 (as used on Gladiator) </w:t>
      </w:r>
      <w:proofErr w:type="spellStart"/>
      <w:r>
        <w:t>vs</w:t>
      </w:r>
      <w:proofErr w:type="spellEnd"/>
      <w:r>
        <w:t xml:space="preserve"> Group 1 Channel 34 (as used on Champion) for NHET2 Parity Error.  On programs where code compatibility is required, the Gladiator ESM configuration must be used, because the Champion configuration enables an interrupt that is </w:t>
      </w:r>
      <w:proofErr w:type="gramStart"/>
      <w:r>
        <w:t>Reserved</w:t>
      </w:r>
      <w:proofErr w:type="gramEnd"/>
      <w:r>
        <w:t xml:space="preserve"> for Gladiator.  NOTE that </w:t>
      </w:r>
      <w:r w:rsidR="00994A8C">
        <w:t xml:space="preserve">on Champion parts </w:t>
      </w:r>
      <w:r w:rsidR="00210593">
        <w:t xml:space="preserve">running code </w:t>
      </w:r>
      <w:r w:rsidR="00994A8C">
        <w:t xml:space="preserve">configured as Gladiator-compatible, </w:t>
      </w:r>
      <w:r w:rsidR="00794CC4">
        <w:t xml:space="preserve">an NHET2 </w:t>
      </w:r>
      <w:r w:rsidR="00210593">
        <w:t xml:space="preserve">RAM </w:t>
      </w:r>
      <w:r w:rsidR="00794CC4">
        <w:t xml:space="preserve">Parity Error will trigger </w:t>
      </w:r>
      <w:r w:rsidR="007266C9">
        <w:t xml:space="preserve">only </w:t>
      </w:r>
      <w:r w:rsidR="00794CC4">
        <w:t xml:space="preserve">a Critical Registers Verification </w:t>
      </w:r>
      <w:proofErr w:type="gramStart"/>
      <w:r w:rsidR="00794CC4">
        <w:t xml:space="preserve">Fault </w:t>
      </w:r>
      <w:r w:rsidR="007266C9">
        <w:t>,</w:t>
      </w:r>
      <w:proofErr w:type="gramEnd"/>
      <w:r w:rsidR="007266C9">
        <w:t xml:space="preserve"> with no </w:t>
      </w:r>
      <w:r w:rsidR="00794CC4">
        <w:t>NHET2 RAM Fault diagnostic.</w:t>
      </w:r>
    </w:p>
    <w:p w:rsidR="003F49B4" w:rsidRDefault="00E02D0D" w:rsidP="00B11E95">
      <w:pPr>
        <w:pStyle w:val="Heading3"/>
      </w:pPr>
      <w:bookmarkStart w:id="240" w:name="_Ref360025079"/>
      <w:bookmarkStart w:id="241" w:name="_Toc377027771"/>
      <w:proofErr w:type="spellStart"/>
      <w:r>
        <w:t>DaVinci</w:t>
      </w:r>
      <w:proofErr w:type="spellEnd"/>
      <w:r>
        <w:t xml:space="preserve"> Interrupt Configuration Changes</w:t>
      </w:r>
      <w:bookmarkEnd w:id="239"/>
      <w:bookmarkEnd w:id="240"/>
      <w:bookmarkEnd w:id="241"/>
    </w:p>
    <w:tbl>
      <w:tblPr>
        <w:tblStyle w:val="LightList-Accent11"/>
        <w:tblW w:w="0" w:type="auto"/>
        <w:tblLook w:val="04A0" w:firstRow="1" w:lastRow="0" w:firstColumn="1" w:lastColumn="0" w:noHBand="0" w:noVBand="1"/>
        <w:tblPrChange w:id="242" w:author="Creager, Kathleen" w:date="2014-01-06T16:20:00Z">
          <w:tblPr>
            <w:tblStyle w:val="LightList-Accent11"/>
            <w:tblW w:w="0" w:type="auto"/>
            <w:tblLook w:val="04A0" w:firstRow="1" w:lastRow="0" w:firstColumn="1" w:lastColumn="0" w:noHBand="0" w:noVBand="1"/>
          </w:tblPr>
        </w:tblPrChange>
      </w:tblPr>
      <w:tblGrid>
        <w:gridCol w:w="1550"/>
        <w:gridCol w:w="865"/>
        <w:gridCol w:w="3369"/>
        <w:gridCol w:w="3072"/>
        <w:tblGridChange w:id="243">
          <w:tblGrid>
            <w:gridCol w:w="1550"/>
            <w:gridCol w:w="865"/>
            <w:gridCol w:w="3369"/>
            <w:gridCol w:w="3072"/>
          </w:tblGrid>
        </w:tblGridChange>
      </w:tblGrid>
      <w:tr w:rsidR="003F49B4" w:rsidTr="00CC2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Change w:id="244" w:author="Creager, Kathleen" w:date="2014-01-06T16:20:00Z">
              <w:tcPr>
                <w:tcW w:w="1496" w:type="dxa"/>
              </w:tcPr>
            </w:tcPrChange>
          </w:tcPr>
          <w:p w:rsidR="003F49B4" w:rsidRDefault="003F49B4" w:rsidP="0037248A">
            <w:pPr>
              <w:cnfStyle w:val="101000000000" w:firstRow="1" w:lastRow="0" w:firstColumn="1" w:lastColumn="0" w:oddVBand="0" w:evenVBand="0" w:oddHBand="0" w:evenHBand="0" w:firstRowFirstColumn="0" w:firstRowLastColumn="0" w:lastRowFirstColumn="0" w:lastRowLastColumn="0"/>
            </w:pPr>
            <w:r>
              <w:t>ISR Name</w:t>
            </w:r>
          </w:p>
        </w:tc>
        <w:tc>
          <w:tcPr>
            <w:tcW w:w="865" w:type="dxa"/>
            <w:tcPrChange w:id="245" w:author="Creager, Kathleen" w:date="2014-01-06T16:20:00Z">
              <w:tcPr>
                <w:tcW w:w="869" w:type="dxa"/>
              </w:tcPr>
            </w:tcPrChange>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VIM #</w:t>
            </w:r>
          </w:p>
        </w:tc>
        <w:tc>
          <w:tcPr>
            <w:tcW w:w="3369" w:type="dxa"/>
            <w:tcPrChange w:id="246" w:author="Creager, Kathleen" w:date="2014-01-06T16:20:00Z">
              <w:tcPr>
                <w:tcW w:w="3402" w:type="dxa"/>
              </w:tcPr>
            </w:tcPrChange>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Priority</w:t>
            </w:r>
            <w:r w:rsidR="00813222">
              <w:t xml:space="preserve"> Dependency</w:t>
            </w:r>
          </w:p>
        </w:tc>
        <w:tc>
          <w:tcPr>
            <w:tcW w:w="3072" w:type="dxa"/>
            <w:tcPrChange w:id="247" w:author="Creager, Kathleen" w:date="2014-01-06T16:20:00Z">
              <w:tcPr>
                <w:tcW w:w="3089" w:type="dxa"/>
              </w:tcPr>
            </w:tcPrChange>
          </w:tcPr>
          <w:p w:rsidR="003F49B4" w:rsidRDefault="003F49B4" w:rsidP="0037248A">
            <w:pPr>
              <w:cnfStyle w:val="100000000000" w:firstRow="1" w:lastRow="0" w:firstColumn="0" w:lastColumn="0" w:oddVBand="0" w:evenVBand="0" w:oddHBand="0" w:evenHBand="0" w:firstRowFirstColumn="0" w:firstRowLastColumn="0" w:lastRowFirstColumn="0" w:lastRowLastColumn="0"/>
            </w:pPr>
            <w:r>
              <w:t>Notes</w:t>
            </w:r>
          </w:p>
        </w:tc>
      </w:tr>
      <w:tr w:rsidR="003F49B4" w:rsidTr="00CC2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Change w:id="248" w:author="Creager, Kathleen" w:date="2014-01-06T16:20:00Z">
              <w:tcPr>
                <w:tcW w:w="1496" w:type="dxa"/>
              </w:tcPr>
            </w:tcPrChange>
          </w:tcPr>
          <w:p w:rsidR="003F49B4" w:rsidRPr="00B11E95" w:rsidRDefault="003F49B4" w:rsidP="0037248A">
            <w:pPr>
              <w:cnfStyle w:val="001000100000" w:firstRow="0" w:lastRow="0" w:firstColumn="1" w:lastColumn="0" w:oddVBand="0" w:evenVBand="0" w:oddHBand="1" w:evenHBand="0" w:firstRowFirstColumn="0" w:firstRowLastColumn="0" w:lastRowFirstColumn="0" w:lastRowLastColumn="0"/>
              <w:rPr>
                <w:b w:val="0"/>
              </w:rPr>
            </w:pPr>
            <w:proofErr w:type="spellStart"/>
            <w:r w:rsidRPr="00B11E95">
              <w:rPr>
                <w:b w:val="0"/>
              </w:rPr>
              <w:t>Mcu_FpuIrq</w:t>
            </w:r>
            <w:proofErr w:type="spellEnd"/>
          </w:p>
        </w:tc>
        <w:tc>
          <w:tcPr>
            <w:tcW w:w="865" w:type="dxa"/>
            <w:tcPrChange w:id="249" w:author="Creager, Kathleen" w:date="2014-01-06T16:20:00Z">
              <w:tcPr>
                <w:tcW w:w="869" w:type="dxa"/>
              </w:tcPr>
            </w:tcPrChange>
          </w:tcPr>
          <w:p w:rsidR="003F49B4" w:rsidRDefault="00813222" w:rsidP="0037248A">
            <w:pPr>
              <w:cnfStyle w:val="000000100000" w:firstRow="0" w:lastRow="0" w:firstColumn="0" w:lastColumn="0" w:oddVBand="0" w:evenVBand="0" w:oddHBand="1" w:evenHBand="0" w:firstRowFirstColumn="0" w:firstRowLastColumn="0" w:lastRowFirstColumn="0" w:lastRowLastColumn="0"/>
            </w:pPr>
            <w:r>
              <w:t>47</w:t>
            </w:r>
          </w:p>
        </w:tc>
        <w:tc>
          <w:tcPr>
            <w:tcW w:w="3369" w:type="dxa"/>
            <w:tcPrChange w:id="250" w:author="Creager, Kathleen" w:date="2014-01-06T16:20:00Z">
              <w:tcPr>
                <w:tcW w:w="3402" w:type="dxa"/>
              </w:tcPr>
            </w:tcPrChange>
          </w:tcPr>
          <w:p w:rsidR="003F49B4" w:rsidRDefault="00813222" w:rsidP="0037248A">
            <w:pPr>
              <w:cnfStyle w:val="000000100000" w:firstRow="0" w:lastRow="0" w:firstColumn="0" w:lastColumn="0" w:oddVBand="0" w:evenVBand="0" w:oddHBand="1" w:evenHBand="0" w:firstRowFirstColumn="0" w:firstRowLastColumn="0" w:lastRowFirstColumn="0" w:lastRowLastColumn="0"/>
            </w:pPr>
            <w:r>
              <w:t>higher priority than any other FIQ that uses floating point</w:t>
            </w:r>
          </w:p>
        </w:tc>
        <w:tc>
          <w:tcPr>
            <w:tcW w:w="3072" w:type="dxa"/>
            <w:tcPrChange w:id="251" w:author="Creager, Kathleen" w:date="2014-01-06T16:20:00Z">
              <w:tcPr>
                <w:tcW w:w="3089" w:type="dxa"/>
              </w:tcPr>
            </w:tcPrChange>
          </w:tcPr>
          <w:p w:rsidR="003F49B4" w:rsidRDefault="00813222" w:rsidP="00B711D0">
            <w:pPr>
              <w:cnfStyle w:val="000000100000" w:firstRow="0" w:lastRow="0" w:firstColumn="0" w:lastColumn="0" w:oddVBand="0" w:evenVBand="0" w:oddHBand="1" w:evenHBand="0" w:firstRowFirstColumn="0" w:firstRowLastColumn="0" w:lastRowFirstColumn="0" w:lastRowLastColumn="0"/>
            </w:pPr>
            <w:r>
              <w:t>Must be an FIQ</w:t>
            </w:r>
            <w:r w:rsidR="007E5C8A">
              <w:t xml:space="preserve"> and Category 1</w:t>
            </w:r>
            <w:r w:rsidR="00F67DDB">
              <w:t xml:space="preserve"> when configured, and if FIRQPR0 is included in the runtime register check, its value needs to be changed in the </w:t>
            </w:r>
            <w:proofErr w:type="spellStart"/>
            <w:r w:rsidR="00F67DDB">
              <w:t>RuntimeRegCheck</w:t>
            </w:r>
            <w:proofErr w:type="spellEnd"/>
            <w:r w:rsidR="00F67DDB">
              <w:t xml:space="preserve"> configuration.</w:t>
            </w:r>
            <w:r w:rsidR="00B711D0">
              <w:t xml:space="preserve">  When </w:t>
            </w:r>
            <w:proofErr w:type="spellStart"/>
            <w:r w:rsidR="0019439D">
              <w:t>uDiagEnableFPUDiag</w:t>
            </w:r>
            <w:proofErr w:type="spellEnd"/>
            <w:r w:rsidR="00B711D0">
              <w:t xml:space="preserve"> is set to STD_OFF, the floating point exception diagnostic is disabled </w:t>
            </w:r>
            <w:proofErr w:type="gramStart"/>
            <w:r w:rsidR="00B711D0">
              <w:t>and  the</w:t>
            </w:r>
            <w:proofErr w:type="gramEnd"/>
            <w:r w:rsidR="00B711D0">
              <w:t xml:space="preserve"> interrupt configuration of </w:t>
            </w:r>
            <w:proofErr w:type="spellStart"/>
            <w:r w:rsidR="00B711D0">
              <w:t>Mcu_FpuIrq</w:t>
            </w:r>
            <w:proofErr w:type="spellEnd"/>
            <w:r w:rsidR="00B711D0">
              <w:t xml:space="preserve"> is optional.</w:t>
            </w:r>
          </w:p>
        </w:tc>
      </w:tr>
      <w:tr w:rsidR="009B1E64" w:rsidTr="00CC2674">
        <w:tc>
          <w:tcPr>
            <w:cnfStyle w:val="001000000000" w:firstRow="0" w:lastRow="0" w:firstColumn="1" w:lastColumn="0" w:oddVBand="0" w:evenVBand="0" w:oddHBand="0" w:evenHBand="0" w:firstRowFirstColumn="0" w:firstRowLastColumn="0" w:lastRowFirstColumn="0" w:lastRowLastColumn="0"/>
            <w:tcW w:w="1550" w:type="dxa"/>
            <w:tcPrChange w:id="252" w:author="Creager, Kathleen" w:date="2014-01-06T16:20:00Z">
              <w:tcPr>
                <w:tcW w:w="1496" w:type="dxa"/>
              </w:tcPr>
            </w:tcPrChange>
          </w:tcPr>
          <w:p w:rsidR="009B1E64" w:rsidRPr="00B11E95" w:rsidRDefault="005641A2" w:rsidP="0037248A">
            <w:proofErr w:type="spellStart"/>
            <w:r>
              <w:t>Isr_ESMH</w:t>
            </w:r>
            <w:proofErr w:type="spellEnd"/>
          </w:p>
        </w:tc>
        <w:tc>
          <w:tcPr>
            <w:tcW w:w="865" w:type="dxa"/>
            <w:tcPrChange w:id="253" w:author="Creager, Kathleen" w:date="2014-01-06T16:20:00Z">
              <w:tcPr>
                <w:tcW w:w="869" w:type="dxa"/>
              </w:tcPr>
            </w:tcPrChange>
          </w:tcPr>
          <w:p w:rsidR="009B1E64" w:rsidRDefault="0046766A" w:rsidP="0037248A">
            <w:pPr>
              <w:cnfStyle w:val="000000000000" w:firstRow="0" w:lastRow="0" w:firstColumn="0" w:lastColumn="0" w:oddVBand="0" w:evenVBand="0" w:oddHBand="0" w:evenHBand="0" w:firstRowFirstColumn="0" w:firstRowLastColumn="0" w:lastRowFirstColumn="0" w:lastRowLastColumn="0"/>
            </w:pPr>
            <w:ins w:id="254" w:author="Creager, Kathleen" w:date="2014-01-06T15:36:00Z">
              <w:r>
                <w:t>0</w:t>
              </w:r>
            </w:ins>
          </w:p>
        </w:tc>
        <w:tc>
          <w:tcPr>
            <w:tcW w:w="3369" w:type="dxa"/>
            <w:tcPrChange w:id="255" w:author="Creager, Kathleen" w:date="2014-01-06T16:20:00Z">
              <w:tcPr>
                <w:tcW w:w="3402" w:type="dxa"/>
              </w:tcPr>
            </w:tcPrChange>
          </w:tcPr>
          <w:p w:rsidR="009B1E64" w:rsidRDefault="005641A2" w:rsidP="0037248A">
            <w:pPr>
              <w:cnfStyle w:val="000000000000" w:firstRow="0" w:lastRow="0" w:firstColumn="0" w:lastColumn="0" w:oddVBand="0" w:evenVBand="0" w:oddHBand="0" w:evenHBand="0" w:firstRowFirstColumn="0" w:firstRowLastColumn="0" w:lastRowFirstColumn="0" w:lastRowLastColumn="0"/>
            </w:pPr>
            <w:r>
              <w:t>Highest priority FIQ</w:t>
            </w:r>
          </w:p>
        </w:tc>
        <w:tc>
          <w:tcPr>
            <w:tcW w:w="3072" w:type="dxa"/>
            <w:tcPrChange w:id="256" w:author="Creager, Kathleen" w:date="2014-01-06T16:20:00Z">
              <w:tcPr>
                <w:tcW w:w="3089" w:type="dxa"/>
              </w:tcPr>
            </w:tcPrChange>
          </w:tcPr>
          <w:p w:rsidR="009B1E64" w:rsidRDefault="005641A2" w:rsidP="00B711D0">
            <w:pPr>
              <w:cnfStyle w:val="000000000000" w:firstRow="0" w:lastRow="0" w:firstColumn="0" w:lastColumn="0" w:oddVBand="0" w:evenVBand="0" w:oddHBand="0" w:evenHBand="0" w:firstRowFirstColumn="0" w:firstRowLastColumn="0" w:lastRowFirstColumn="0" w:lastRowLastColumn="0"/>
            </w:pPr>
            <w:r>
              <w:t>Must be FIQ and Category 1</w:t>
            </w:r>
          </w:p>
        </w:tc>
      </w:tr>
      <w:tr w:rsidR="005641A2" w:rsidTr="00CC2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Change w:id="257" w:author="Creager, Kathleen" w:date="2014-01-06T16:20:00Z">
              <w:tcPr>
                <w:tcW w:w="1496" w:type="dxa"/>
              </w:tcPr>
            </w:tcPrChange>
          </w:tcPr>
          <w:p w:rsidR="005641A2" w:rsidRDefault="005641A2" w:rsidP="0037248A">
            <w:pPr>
              <w:cnfStyle w:val="001000100000" w:firstRow="0" w:lastRow="0" w:firstColumn="1" w:lastColumn="0" w:oddVBand="0" w:evenVBand="0" w:oddHBand="1" w:evenHBand="0" w:firstRowFirstColumn="0" w:firstRowLastColumn="0" w:lastRowFirstColumn="0" w:lastRowLastColumn="0"/>
            </w:pPr>
            <w:proofErr w:type="spellStart"/>
            <w:r>
              <w:t>Isr_ESML</w:t>
            </w:r>
            <w:proofErr w:type="spellEnd"/>
          </w:p>
        </w:tc>
        <w:tc>
          <w:tcPr>
            <w:tcW w:w="865" w:type="dxa"/>
            <w:tcPrChange w:id="258" w:author="Creager, Kathleen" w:date="2014-01-06T16:20:00Z">
              <w:tcPr>
                <w:tcW w:w="869" w:type="dxa"/>
              </w:tcPr>
            </w:tcPrChange>
          </w:tcPr>
          <w:p w:rsidR="005641A2" w:rsidRDefault="0046766A" w:rsidP="0037248A">
            <w:pPr>
              <w:cnfStyle w:val="000000100000" w:firstRow="0" w:lastRow="0" w:firstColumn="0" w:lastColumn="0" w:oddVBand="0" w:evenVBand="0" w:oddHBand="1" w:evenHBand="0" w:firstRowFirstColumn="0" w:firstRowLastColumn="0" w:lastRowFirstColumn="0" w:lastRowLastColumn="0"/>
            </w:pPr>
            <w:ins w:id="259" w:author="Creager, Kathleen" w:date="2014-01-06T15:37:00Z">
              <w:r>
                <w:t>20</w:t>
              </w:r>
            </w:ins>
          </w:p>
        </w:tc>
        <w:tc>
          <w:tcPr>
            <w:tcW w:w="3369" w:type="dxa"/>
            <w:tcPrChange w:id="260" w:author="Creager, Kathleen" w:date="2014-01-06T16:20:00Z">
              <w:tcPr>
                <w:tcW w:w="3402" w:type="dxa"/>
              </w:tcPr>
            </w:tcPrChange>
          </w:tcPr>
          <w:p w:rsidR="005641A2" w:rsidRDefault="005641A2" w:rsidP="0037248A">
            <w:pPr>
              <w:cnfStyle w:val="000000100000" w:firstRow="0" w:lastRow="0" w:firstColumn="0" w:lastColumn="0" w:oddVBand="0" w:evenVBand="0" w:oddHBand="1" w:evenHBand="0" w:firstRowFirstColumn="0" w:firstRowLastColumn="0" w:lastRowFirstColumn="0" w:lastRowLastColumn="0"/>
            </w:pPr>
          </w:p>
        </w:tc>
        <w:tc>
          <w:tcPr>
            <w:tcW w:w="3072" w:type="dxa"/>
            <w:tcPrChange w:id="261" w:author="Creager, Kathleen" w:date="2014-01-06T16:20:00Z">
              <w:tcPr>
                <w:tcW w:w="3089" w:type="dxa"/>
              </w:tcPr>
            </w:tcPrChange>
          </w:tcPr>
          <w:p w:rsidR="005641A2" w:rsidRDefault="005641A2" w:rsidP="00B711D0">
            <w:pPr>
              <w:cnfStyle w:val="000000100000" w:firstRow="0" w:lastRow="0" w:firstColumn="0" w:lastColumn="0" w:oddVBand="0" w:evenVBand="0" w:oddHBand="1" w:evenHBand="0" w:firstRowFirstColumn="0" w:firstRowLastColumn="0" w:lastRowFirstColumn="0" w:lastRowLastColumn="0"/>
            </w:pPr>
            <w:r>
              <w:t>Must be IRQ and Category 2</w:t>
            </w:r>
          </w:p>
        </w:tc>
      </w:tr>
      <w:tr w:rsidR="005641A2" w:rsidDel="00CC2674" w:rsidTr="00CC2674">
        <w:trPr>
          <w:del w:id="262" w:author="Creager, Kathleen" w:date="2014-01-06T16:20:00Z"/>
        </w:trPr>
        <w:tc>
          <w:tcPr>
            <w:cnfStyle w:val="001000000000" w:firstRow="0" w:lastRow="0" w:firstColumn="1" w:lastColumn="0" w:oddVBand="0" w:evenVBand="0" w:oddHBand="0" w:evenHBand="0" w:firstRowFirstColumn="0" w:firstRowLastColumn="0" w:lastRowFirstColumn="0" w:lastRowLastColumn="0"/>
            <w:tcW w:w="1550" w:type="dxa"/>
            <w:tcPrChange w:id="263" w:author="Creager, Kathleen" w:date="2014-01-06T16:20:00Z">
              <w:tcPr>
                <w:tcW w:w="1496" w:type="dxa"/>
              </w:tcPr>
            </w:tcPrChange>
          </w:tcPr>
          <w:p w:rsidR="005641A2" w:rsidDel="00CC2674" w:rsidRDefault="005641A2" w:rsidP="0037248A">
            <w:pPr>
              <w:rPr>
                <w:del w:id="264" w:author="Creager, Kathleen" w:date="2014-01-06T16:20:00Z"/>
              </w:rPr>
            </w:pPr>
            <w:del w:id="265" w:author="Creager, Kathleen" w:date="2014-01-06T16:20:00Z">
              <w:r w:rsidDel="00CC2674">
                <w:delText>FlsTst_CrcIRQ</w:delText>
              </w:r>
            </w:del>
          </w:p>
        </w:tc>
        <w:tc>
          <w:tcPr>
            <w:tcW w:w="865" w:type="dxa"/>
            <w:tcPrChange w:id="266" w:author="Creager, Kathleen" w:date="2014-01-06T16:20:00Z">
              <w:tcPr>
                <w:tcW w:w="869" w:type="dxa"/>
              </w:tcPr>
            </w:tcPrChange>
          </w:tcPr>
          <w:p w:rsidR="005641A2" w:rsidDel="00CC2674" w:rsidRDefault="005641A2" w:rsidP="0037248A">
            <w:pPr>
              <w:cnfStyle w:val="000000000000" w:firstRow="0" w:lastRow="0" w:firstColumn="0" w:lastColumn="0" w:oddVBand="0" w:evenVBand="0" w:oddHBand="0" w:evenHBand="0" w:firstRowFirstColumn="0" w:firstRowLastColumn="0" w:lastRowFirstColumn="0" w:lastRowLastColumn="0"/>
              <w:rPr>
                <w:del w:id="267" w:author="Creager, Kathleen" w:date="2014-01-06T16:20:00Z"/>
              </w:rPr>
            </w:pPr>
          </w:p>
        </w:tc>
        <w:tc>
          <w:tcPr>
            <w:tcW w:w="3369" w:type="dxa"/>
            <w:tcPrChange w:id="268" w:author="Creager, Kathleen" w:date="2014-01-06T16:20:00Z">
              <w:tcPr>
                <w:tcW w:w="3402" w:type="dxa"/>
              </w:tcPr>
            </w:tcPrChange>
          </w:tcPr>
          <w:p w:rsidR="005641A2" w:rsidDel="00CC2674" w:rsidRDefault="005641A2" w:rsidP="0037248A">
            <w:pPr>
              <w:cnfStyle w:val="000000000000" w:firstRow="0" w:lastRow="0" w:firstColumn="0" w:lastColumn="0" w:oddVBand="0" w:evenVBand="0" w:oddHBand="0" w:evenHBand="0" w:firstRowFirstColumn="0" w:firstRowLastColumn="0" w:lastRowFirstColumn="0" w:lastRowLastColumn="0"/>
              <w:rPr>
                <w:del w:id="269" w:author="Creager, Kathleen" w:date="2014-01-06T16:20:00Z"/>
              </w:rPr>
            </w:pPr>
          </w:p>
        </w:tc>
        <w:tc>
          <w:tcPr>
            <w:tcW w:w="3072" w:type="dxa"/>
            <w:tcPrChange w:id="270" w:author="Creager, Kathleen" w:date="2014-01-06T16:20:00Z">
              <w:tcPr>
                <w:tcW w:w="3089" w:type="dxa"/>
              </w:tcPr>
            </w:tcPrChange>
          </w:tcPr>
          <w:p w:rsidR="005641A2" w:rsidDel="00CC2674" w:rsidRDefault="005641A2" w:rsidP="00B711D0">
            <w:pPr>
              <w:cnfStyle w:val="000000000000" w:firstRow="0" w:lastRow="0" w:firstColumn="0" w:lastColumn="0" w:oddVBand="0" w:evenVBand="0" w:oddHBand="0" w:evenHBand="0" w:firstRowFirstColumn="0" w:firstRowLastColumn="0" w:lastRowFirstColumn="0" w:lastRowLastColumn="0"/>
              <w:rPr>
                <w:del w:id="271" w:author="Creager, Kathleen" w:date="2014-01-06T16:20:00Z"/>
              </w:rPr>
            </w:pPr>
            <w:del w:id="272" w:author="Creager, Kathleen" w:date="2014-01-06T16:20:00Z">
              <w:r w:rsidDel="00CC2674">
                <w:delText>Must be IRQ and Category 2</w:delText>
              </w:r>
            </w:del>
          </w:p>
        </w:tc>
      </w:tr>
      <w:tr w:rsidR="005641A2" w:rsidTr="00CC2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Change w:id="273" w:author="Creager, Kathleen" w:date="2014-01-06T16:20:00Z">
              <w:tcPr>
                <w:tcW w:w="1496" w:type="dxa"/>
              </w:tcPr>
            </w:tcPrChange>
          </w:tcPr>
          <w:p w:rsidR="005641A2" w:rsidRDefault="005641A2" w:rsidP="0037248A">
            <w:pPr>
              <w:cnfStyle w:val="001000100000" w:firstRow="0" w:lastRow="0" w:firstColumn="1" w:lastColumn="0" w:oddVBand="0" w:evenVBand="0" w:oddHBand="1" w:evenHBand="0" w:firstRowFirstColumn="0" w:firstRowLastColumn="0" w:lastRowFirstColumn="0" w:lastRowLastColumn="0"/>
            </w:pPr>
          </w:p>
        </w:tc>
        <w:tc>
          <w:tcPr>
            <w:tcW w:w="865" w:type="dxa"/>
            <w:tcPrChange w:id="274" w:author="Creager, Kathleen" w:date="2014-01-06T16:20:00Z">
              <w:tcPr>
                <w:tcW w:w="869" w:type="dxa"/>
              </w:tcPr>
            </w:tcPrChange>
          </w:tcPr>
          <w:p w:rsidR="005641A2" w:rsidRDefault="005641A2" w:rsidP="0037248A">
            <w:pPr>
              <w:cnfStyle w:val="000000100000" w:firstRow="0" w:lastRow="0" w:firstColumn="0" w:lastColumn="0" w:oddVBand="0" w:evenVBand="0" w:oddHBand="1" w:evenHBand="0" w:firstRowFirstColumn="0" w:firstRowLastColumn="0" w:lastRowFirstColumn="0" w:lastRowLastColumn="0"/>
            </w:pPr>
          </w:p>
        </w:tc>
        <w:tc>
          <w:tcPr>
            <w:tcW w:w="3369" w:type="dxa"/>
            <w:tcPrChange w:id="275" w:author="Creager, Kathleen" w:date="2014-01-06T16:20:00Z">
              <w:tcPr>
                <w:tcW w:w="3402" w:type="dxa"/>
              </w:tcPr>
            </w:tcPrChange>
          </w:tcPr>
          <w:p w:rsidR="005641A2" w:rsidRDefault="005641A2" w:rsidP="0037248A">
            <w:pPr>
              <w:cnfStyle w:val="000000100000" w:firstRow="0" w:lastRow="0" w:firstColumn="0" w:lastColumn="0" w:oddVBand="0" w:evenVBand="0" w:oddHBand="1" w:evenHBand="0" w:firstRowFirstColumn="0" w:firstRowLastColumn="0" w:lastRowFirstColumn="0" w:lastRowLastColumn="0"/>
            </w:pPr>
          </w:p>
        </w:tc>
        <w:tc>
          <w:tcPr>
            <w:tcW w:w="3072" w:type="dxa"/>
            <w:tcPrChange w:id="276" w:author="Creager, Kathleen" w:date="2014-01-06T16:20:00Z">
              <w:tcPr>
                <w:tcW w:w="3089" w:type="dxa"/>
              </w:tcPr>
            </w:tcPrChange>
          </w:tcPr>
          <w:p w:rsidR="005641A2" w:rsidRDefault="005641A2" w:rsidP="00B711D0">
            <w:pPr>
              <w:cnfStyle w:val="000000100000" w:firstRow="0" w:lastRow="0" w:firstColumn="0" w:lastColumn="0" w:oddVBand="0" w:evenVBand="0" w:oddHBand="1" w:evenHBand="0" w:firstRowFirstColumn="0" w:firstRowLastColumn="0" w:lastRowFirstColumn="0" w:lastRowLastColumn="0"/>
            </w:pPr>
          </w:p>
        </w:tc>
      </w:tr>
    </w:tbl>
    <w:p w:rsidR="00E02D0D" w:rsidRPr="00F122CF" w:rsidRDefault="00E02D0D" w:rsidP="00E02D0D">
      <w:pPr>
        <w:pStyle w:val="Heading3"/>
      </w:pPr>
      <w:bookmarkStart w:id="277" w:name="_Toc377027772"/>
      <w:r>
        <w:t>Manual Configuration Changes</w:t>
      </w:r>
      <w:bookmarkEnd w:id="277"/>
    </w:p>
    <w:tbl>
      <w:tblPr>
        <w:tblStyle w:val="LightList-Accent11"/>
        <w:tblW w:w="0" w:type="auto"/>
        <w:tblLook w:val="04A0" w:firstRow="1" w:lastRow="0" w:firstColumn="1" w:lastColumn="0" w:noHBand="0" w:noVBand="1"/>
      </w:tblPr>
      <w:tblGrid>
        <w:gridCol w:w="3539"/>
        <w:gridCol w:w="4200"/>
        <w:gridCol w:w="1117"/>
      </w:tblGrid>
      <w:tr w:rsidR="00E02D0D" w:rsidTr="00372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sidR="00E02D0D" w:rsidRDefault="00E02D0D" w:rsidP="0037248A">
            <w:r>
              <w:t>Constant</w:t>
            </w:r>
          </w:p>
        </w:tc>
        <w:tc>
          <w:tcPr>
            <w:tcW w:w="4200" w:type="dxa"/>
          </w:tcPr>
          <w:p w:rsidR="00E02D0D" w:rsidRDefault="00E02D0D" w:rsidP="0037248A">
            <w:pPr>
              <w:cnfStyle w:val="100000000000" w:firstRow="1" w:lastRow="0" w:firstColumn="0" w:lastColumn="0" w:oddVBand="0" w:evenVBand="0" w:oddHBand="0" w:evenHBand="0" w:firstRowFirstColumn="0" w:firstRowLastColumn="0" w:lastRowFirstColumn="0" w:lastRowLastColumn="0"/>
            </w:pPr>
            <w:r>
              <w:t>Notes</w:t>
            </w:r>
          </w:p>
        </w:tc>
        <w:tc>
          <w:tcPr>
            <w:tcW w:w="1117" w:type="dxa"/>
          </w:tcPr>
          <w:p w:rsidR="00E02D0D" w:rsidRDefault="00E02D0D" w:rsidP="0037248A">
            <w:pPr>
              <w:cnfStyle w:val="100000000000" w:firstRow="1" w:lastRow="0" w:firstColumn="0" w:lastColumn="0" w:oddVBand="0" w:evenVBand="0" w:oddHBand="0" w:evenHBand="0" w:firstRowFirstColumn="0" w:firstRowLastColumn="0" w:lastRowFirstColumn="0" w:lastRowLastColumn="0"/>
            </w:pPr>
            <w:r>
              <w:t>SWC</w:t>
            </w:r>
          </w:p>
        </w:tc>
      </w:tr>
      <w:tr w:rsidR="00E02D0D" w:rsidTr="0037248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539" w:type="dxa"/>
          </w:tcPr>
          <w:p w:rsidR="00E02D0D" w:rsidRPr="007C4C59" w:rsidRDefault="00E02D0D" w:rsidP="0037248A">
            <w:r>
              <w:t>None</w:t>
            </w:r>
          </w:p>
        </w:tc>
        <w:tc>
          <w:tcPr>
            <w:tcW w:w="4200" w:type="dxa"/>
          </w:tcPr>
          <w:p w:rsidR="00E02D0D" w:rsidRPr="001C67A3" w:rsidRDefault="00E02D0D" w:rsidP="0037248A">
            <w:pPr>
              <w:cnfStyle w:val="000000100000" w:firstRow="0" w:lastRow="0" w:firstColumn="0" w:lastColumn="0" w:oddVBand="0" w:evenVBand="0" w:oddHBand="1" w:evenHBand="0" w:firstRowFirstColumn="0" w:firstRowLastColumn="0" w:lastRowFirstColumn="0" w:lastRowLastColumn="0"/>
            </w:pPr>
          </w:p>
        </w:tc>
        <w:tc>
          <w:tcPr>
            <w:tcW w:w="1117" w:type="dxa"/>
          </w:tcPr>
          <w:p w:rsidR="00E02D0D" w:rsidRDefault="00E02D0D" w:rsidP="0037248A">
            <w:pPr>
              <w:cnfStyle w:val="000000100000" w:firstRow="0" w:lastRow="0" w:firstColumn="0" w:lastColumn="0" w:oddVBand="0" w:evenVBand="0" w:oddHBand="1" w:evenHBand="0" w:firstRowFirstColumn="0" w:firstRowLastColumn="0" w:lastRowFirstColumn="0" w:lastRowLastColumn="0"/>
            </w:pPr>
          </w:p>
        </w:tc>
      </w:tr>
    </w:tbl>
    <w:p w:rsidR="006F7ACE" w:rsidRPr="006F7ACE" w:rsidRDefault="006F7ACE"/>
    <w:p w:rsidR="00C918D1" w:rsidRDefault="0034046E" w:rsidP="00C918D1">
      <w:pPr>
        <w:pStyle w:val="Heading1"/>
      </w:pPr>
      <w:bookmarkStart w:id="278" w:name="_Toc377027773"/>
      <w:r>
        <w:t>Integration</w:t>
      </w:r>
      <w:bookmarkEnd w:id="278"/>
    </w:p>
    <w:p w:rsidR="00701150" w:rsidRDefault="00B82469" w:rsidP="00836AC1">
      <w:pPr>
        <w:pStyle w:val="Heading2"/>
      </w:pPr>
      <w:bookmarkStart w:id="279" w:name="_Toc377027774"/>
      <w:r>
        <w:t xml:space="preserve">Required </w:t>
      </w:r>
      <w:r w:rsidR="00701150">
        <w:t>Global Data</w:t>
      </w:r>
      <w:r>
        <w:t xml:space="preserve"> Inputs</w:t>
      </w:r>
      <w:bookmarkEnd w:id="279"/>
    </w:p>
    <w:p w:rsidR="00E17CA7" w:rsidRDefault="00F15676" w:rsidP="00701150">
      <w:r>
        <w:t>&lt;Mention any global variable that this component requires for other components&gt;</w:t>
      </w:r>
    </w:p>
    <w:p w:rsidR="007104B4" w:rsidRPr="00B11E95" w:rsidRDefault="007104B4" w:rsidP="00701150">
      <w:proofErr w:type="spellStart"/>
      <w:r w:rsidRPr="00B11E95">
        <w:t>ResetCause_Cnt_Enum</w:t>
      </w:r>
      <w:proofErr w:type="spellEnd"/>
    </w:p>
    <w:p w:rsidR="007104B4" w:rsidRDefault="007104B4" w:rsidP="00701150"/>
    <w:p w:rsidR="00B82469" w:rsidRDefault="00B82469" w:rsidP="00B82469">
      <w:pPr>
        <w:pStyle w:val="Heading2"/>
      </w:pPr>
      <w:bookmarkStart w:id="280" w:name="_Toc377027775"/>
      <w:r>
        <w:t>Optional Global Data Inputs</w:t>
      </w:r>
      <w:bookmarkEnd w:id="280"/>
    </w:p>
    <w:p w:rsidR="00B82469" w:rsidRDefault="00B82469" w:rsidP="00B82469">
      <w:r>
        <w:t>&lt;Mention any global variable that this component requires for other components&gt;</w:t>
      </w:r>
    </w:p>
    <w:p w:rsidR="00B82469" w:rsidRDefault="00B82469" w:rsidP="00701150"/>
    <w:p w:rsidR="00836AC1" w:rsidRDefault="00783C14" w:rsidP="00836AC1">
      <w:pPr>
        <w:pStyle w:val="Heading2"/>
      </w:pPr>
      <w:bookmarkStart w:id="281" w:name="_Toc377027776"/>
      <w:r>
        <w:t xml:space="preserve">Specific </w:t>
      </w:r>
      <w:r w:rsidR="00DC10CD">
        <w:t>Include Path</w:t>
      </w:r>
      <w:r>
        <w:t xml:space="preserve"> present</w:t>
      </w:r>
      <w:bookmarkEnd w:id="281"/>
    </w:p>
    <w:p w:rsidR="006F7ACE" w:rsidRDefault="00F15676">
      <w:pPr>
        <w:spacing w:after="0"/>
      </w:pPr>
      <w:r>
        <w:t>&lt;</w:t>
      </w:r>
      <w:r w:rsidR="00783C14">
        <w:t>Yes</w:t>
      </w:r>
      <w:r w:rsidR="00F638B9">
        <w:t>&gt;</w:t>
      </w:r>
    </w:p>
    <w:p w:rsidR="004527BC" w:rsidRDefault="004527BC">
      <w:pPr>
        <w:spacing w:after="0"/>
        <w:rPr>
          <w:rFonts w:ascii="Arial" w:hAnsi="Arial"/>
          <w:b/>
          <w:kern w:val="28"/>
          <w:sz w:val="28"/>
        </w:rPr>
      </w:pPr>
    </w:p>
    <w:p w:rsidR="005C2A99" w:rsidRDefault="005C2A99" w:rsidP="005C2A99">
      <w:pPr>
        <w:pStyle w:val="Heading1"/>
      </w:pPr>
      <w:bookmarkStart w:id="282" w:name="_Ref360002630"/>
      <w:bookmarkStart w:id="283" w:name="_Toc377027777"/>
      <w:r>
        <w:t>Runnable Scheduling</w:t>
      </w:r>
      <w:bookmarkEnd w:id="282"/>
      <w:bookmarkEnd w:id="283"/>
      <w:r w:rsidR="00783C14">
        <w:t xml:space="preserve"> </w:t>
      </w:r>
    </w:p>
    <w:p w:rsidR="005C2A99" w:rsidRDefault="005C2A99" w:rsidP="005C2A99">
      <w:r>
        <w:t>This section specifies the required runnable scheduling.</w:t>
      </w:r>
    </w:p>
    <w:p w:rsidR="00ED15E6" w:rsidRDefault="00ED15E6">
      <w:pPr>
        <w:spacing w:after="0"/>
      </w:pPr>
    </w:p>
    <w:tbl>
      <w:tblPr>
        <w:tblStyle w:val="LightList-Accent11"/>
        <w:tblW w:w="0" w:type="auto"/>
        <w:tblLook w:val="04A0" w:firstRow="1" w:lastRow="0" w:firstColumn="1" w:lastColumn="0" w:noHBand="0" w:noVBand="1"/>
      </w:tblPr>
      <w:tblGrid>
        <w:gridCol w:w="2350"/>
        <w:gridCol w:w="4245"/>
        <w:gridCol w:w="2261"/>
      </w:tblGrid>
      <w:tr w:rsidR="00F638B9" w:rsidTr="005960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F638B9" w:rsidRDefault="00F638B9" w:rsidP="00DD1D40">
            <w:r>
              <w:t>Init</w:t>
            </w:r>
          </w:p>
        </w:tc>
        <w:tc>
          <w:tcPr>
            <w:tcW w:w="4343"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Scheduling Requirements</w:t>
            </w:r>
          </w:p>
        </w:tc>
        <w:tc>
          <w:tcPr>
            <w:tcW w:w="2309" w:type="dxa"/>
          </w:tcPr>
          <w:p w:rsidR="00F638B9" w:rsidRDefault="00F638B9" w:rsidP="00DD1D40">
            <w:pPr>
              <w:cnfStyle w:val="100000000000" w:firstRow="1" w:lastRow="0" w:firstColumn="0" w:lastColumn="0" w:oddVBand="0" w:evenVBand="0" w:oddHBand="0" w:evenHBand="0" w:firstRowFirstColumn="0" w:firstRowLastColumn="0" w:lastRowFirstColumn="0" w:lastRowLastColumn="0"/>
            </w:pPr>
            <w:r>
              <w:t>Trigger</w:t>
            </w:r>
          </w:p>
        </w:tc>
      </w:tr>
      <w:tr w:rsidR="00D75100" w:rsidTr="00596038">
        <w:trPr>
          <w:cnfStyle w:val="000000100000" w:firstRow="0" w:lastRow="0" w:firstColumn="0" w:lastColumn="0" w:oddVBand="0" w:evenVBand="0" w:oddHBand="1" w:evenHBand="0" w:firstRowFirstColumn="0" w:firstRowLastColumn="0" w:lastRowFirstColumn="0" w:lastRowLastColumn="0"/>
          <w:ins w:id="284" w:author="Creager, Kathleen" w:date="2014-01-06T15:29: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D75100" w:rsidP="00F638B9">
            <w:pPr>
              <w:rPr>
                <w:ins w:id="285" w:author="Creager, Kathleen" w:date="2014-01-06T15:29:00Z"/>
              </w:rPr>
            </w:pPr>
            <w:proofErr w:type="spellStart"/>
            <w:ins w:id="286" w:author="Creager, Kathleen" w:date="2014-01-06T15:29:00Z">
              <w:r w:rsidRPr="006A1799">
                <w:t>uDiagCCRM_Init</w:t>
              </w:r>
              <w:proofErr w:type="spellEnd"/>
            </w:ins>
          </w:p>
        </w:tc>
        <w:tc>
          <w:tcPr>
            <w:tcW w:w="4343"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rPr>
                <w:ins w:id="287" w:author="Creager, Kathleen" w:date="2014-01-06T15:29:00Z"/>
              </w:rPr>
            </w:pPr>
            <w:ins w:id="288" w:author="Creager, Kathleen" w:date="2014-01-06T15:29:00Z">
              <w:r>
                <w:t>Before the OS is started</w:t>
              </w:r>
            </w:ins>
          </w:p>
        </w:tc>
        <w:tc>
          <w:tcPr>
            <w:tcW w:w="2309"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rPr>
                <w:ins w:id="289" w:author="Creager, Kathleen" w:date="2014-01-06T15:29:00Z"/>
              </w:rPr>
            </w:pPr>
            <w:ins w:id="290" w:author="Creager, Kathleen" w:date="2014-01-06T15:30:00Z">
              <w:r>
                <w:t>ECU Startup</w:t>
              </w:r>
            </w:ins>
          </w:p>
        </w:tc>
      </w:tr>
      <w:tr w:rsidR="00D75100" w:rsidTr="00596038">
        <w:trPr>
          <w:ins w:id="291" w:author="Creager, Kathleen" w:date="2014-01-06T15:29: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292" w:author="Creager, Kathleen" w:date="2014-01-06T15:29:00Z"/>
              </w:rPr>
            </w:pPr>
            <w:proofErr w:type="spellStart"/>
            <w:ins w:id="293" w:author="Creager, Kathleen" w:date="2014-01-06T15:30:00Z">
              <w:r w:rsidRPr="00875F6A">
                <w:t>uDiagClockMonitor_Init</w:t>
              </w:r>
            </w:ins>
            <w:proofErr w:type="spellEnd"/>
          </w:p>
        </w:tc>
        <w:tc>
          <w:tcPr>
            <w:tcW w:w="4343"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rPr>
                <w:ins w:id="294" w:author="Creager, Kathleen" w:date="2014-01-06T15:29:00Z"/>
              </w:rPr>
            </w:pPr>
            <w:ins w:id="295" w:author="Creager, Kathleen" w:date="2014-01-06T15:30:00Z">
              <w:r>
                <w:t>Before the OS is started</w:t>
              </w:r>
            </w:ins>
          </w:p>
        </w:tc>
        <w:tc>
          <w:tcPr>
            <w:tcW w:w="2309"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rPr>
                <w:ins w:id="296" w:author="Creager, Kathleen" w:date="2014-01-06T15:29:00Z"/>
              </w:rPr>
            </w:pPr>
            <w:ins w:id="297" w:author="Creager, Kathleen" w:date="2014-01-06T15:30:00Z">
              <w:r>
                <w:t>ECU Startup</w:t>
              </w:r>
            </w:ins>
          </w:p>
        </w:tc>
      </w:tr>
      <w:tr w:rsidR="00D75100" w:rsidTr="00596038">
        <w:trPr>
          <w:cnfStyle w:val="000000100000" w:firstRow="0" w:lastRow="0" w:firstColumn="0" w:lastColumn="0" w:oddVBand="0" w:evenVBand="0" w:oddHBand="1" w:evenHBand="0" w:firstRowFirstColumn="0" w:firstRowLastColumn="0" w:lastRowFirstColumn="0" w:lastRowLastColumn="0"/>
          <w:ins w:id="298" w:author="Creager, Kathleen" w:date="2014-01-06T15:29: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299" w:author="Creager, Kathleen" w:date="2014-01-06T15:29:00Z"/>
              </w:rPr>
            </w:pPr>
            <w:proofErr w:type="spellStart"/>
            <w:ins w:id="300" w:author="Creager, Kathleen" w:date="2014-01-06T15:31:00Z">
              <w:r w:rsidRPr="00875F6A">
                <w:t>uDiagECC_Init</w:t>
              </w:r>
            </w:ins>
            <w:proofErr w:type="spellEnd"/>
          </w:p>
        </w:tc>
        <w:tc>
          <w:tcPr>
            <w:tcW w:w="4343"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rPr>
                <w:ins w:id="301" w:author="Creager, Kathleen" w:date="2014-01-06T15:29:00Z"/>
              </w:rPr>
            </w:pPr>
            <w:ins w:id="302" w:author="Creager, Kathleen" w:date="2014-01-06T15:30:00Z">
              <w:r>
                <w:t>Before the OS is started</w:t>
              </w:r>
            </w:ins>
          </w:p>
        </w:tc>
        <w:tc>
          <w:tcPr>
            <w:tcW w:w="2309"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rPr>
                <w:ins w:id="303" w:author="Creager, Kathleen" w:date="2014-01-06T15:29:00Z"/>
              </w:rPr>
            </w:pPr>
            <w:ins w:id="304" w:author="Creager, Kathleen" w:date="2014-01-06T15:30:00Z">
              <w:r>
                <w:t>ECU Startup</w:t>
              </w:r>
            </w:ins>
          </w:p>
        </w:tc>
      </w:tr>
      <w:tr w:rsidR="00D75100" w:rsidTr="00596038">
        <w:trPr>
          <w:ins w:id="305" w:author="Creager, Kathleen" w:date="2014-01-06T15:29: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306" w:author="Creager, Kathleen" w:date="2014-01-06T15:29:00Z"/>
              </w:rPr>
            </w:pPr>
            <w:proofErr w:type="spellStart"/>
            <w:ins w:id="307" w:author="Creager, Kathleen" w:date="2014-01-06T15:31:00Z">
              <w:r w:rsidRPr="00875F6A">
                <w:t>uDiagESM</w:t>
              </w:r>
            </w:ins>
            <w:ins w:id="308" w:author="Creager, Kathleen" w:date="2014-01-06T15:30:00Z">
              <w:r w:rsidR="00D75100" w:rsidRPr="006A1799">
                <w:t>_Init</w:t>
              </w:r>
            </w:ins>
            <w:proofErr w:type="spellEnd"/>
          </w:p>
        </w:tc>
        <w:tc>
          <w:tcPr>
            <w:tcW w:w="4343"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rPr>
                <w:ins w:id="309" w:author="Creager, Kathleen" w:date="2014-01-06T15:29:00Z"/>
              </w:rPr>
            </w:pPr>
            <w:ins w:id="310" w:author="Creager, Kathleen" w:date="2014-01-06T15:30:00Z">
              <w:r>
                <w:t>Before the OS is started</w:t>
              </w:r>
            </w:ins>
          </w:p>
        </w:tc>
        <w:tc>
          <w:tcPr>
            <w:tcW w:w="2309"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rPr>
                <w:ins w:id="311" w:author="Creager, Kathleen" w:date="2014-01-06T15:29:00Z"/>
              </w:rPr>
            </w:pPr>
            <w:ins w:id="312" w:author="Creager, Kathleen" w:date="2014-01-06T15:30:00Z">
              <w:r>
                <w:t>ECU Startup</w:t>
              </w:r>
            </w:ins>
          </w:p>
        </w:tc>
      </w:tr>
      <w:tr w:rsidR="00D75100" w:rsidTr="00596038">
        <w:trPr>
          <w:cnfStyle w:val="000000100000" w:firstRow="0" w:lastRow="0" w:firstColumn="0" w:lastColumn="0" w:oddVBand="0" w:evenVBand="0" w:oddHBand="1" w:evenHBand="0" w:firstRowFirstColumn="0" w:firstRowLastColumn="0" w:lastRowFirstColumn="0" w:lastRowLastColumn="0"/>
          <w:ins w:id="313" w:author="Creager, Kathleen" w:date="2014-01-06T15:29: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314" w:author="Creager, Kathleen" w:date="2014-01-06T15:29:00Z"/>
              </w:rPr>
            </w:pPr>
            <w:proofErr w:type="spellStart"/>
            <w:ins w:id="315" w:author="Creager, Kathleen" w:date="2014-01-06T15:31:00Z">
              <w:r w:rsidRPr="00875F6A">
                <w:t>uDiagIOMM</w:t>
              </w:r>
            </w:ins>
            <w:ins w:id="316" w:author="Creager, Kathleen" w:date="2014-01-06T15:30:00Z">
              <w:r w:rsidR="00D75100" w:rsidRPr="006A1799">
                <w:t>_Init</w:t>
              </w:r>
            </w:ins>
            <w:proofErr w:type="spellEnd"/>
          </w:p>
        </w:tc>
        <w:tc>
          <w:tcPr>
            <w:tcW w:w="4343"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rPr>
                <w:ins w:id="317" w:author="Creager, Kathleen" w:date="2014-01-06T15:29:00Z"/>
              </w:rPr>
            </w:pPr>
            <w:ins w:id="318" w:author="Creager, Kathleen" w:date="2014-01-06T15:30:00Z">
              <w:r>
                <w:t>Before the OS is started</w:t>
              </w:r>
            </w:ins>
          </w:p>
        </w:tc>
        <w:tc>
          <w:tcPr>
            <w:tcW w:w="2309"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rPr>
                <w:ins w:id="319" w:author="Creager, Kathleen" w:date="2014-01-06T15:29:00Z"/>
              </w:rPr>
            </w:pPr>
            <w:ins w:id="320" w:author="Creager, Kathleen" w:date="2014-01-06T15:30:00Z">
              <w:r>
                <w:t>ECU Startup</w:t>
              </w:r>
            </w:ins>
          </w:p>
        </w:tc>
      </w:tr>
      <w:tr w:rsidR="00D75100" w:rsidTr="00596038">
        <w:trPr>
          <w:ins w:id="321" w:author="Creager, Kathleen" w:date="2014-01-06T15:29: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322" w:author="Creager, Kathleen" w:date="2014-01-06T15:29:00Z"/>
              </w:rPr>
            </w:pPr>
            <w:proofErr w:type="spellStart"/>
            <w:ins w:id="323" w:author="Creager, Kathleen" w:date="2014-01-06T15:31:00Z">
              <w:r w:rsidRPr="00875F6A">
                <w:t>uDiagParity</w:t>
              </w:r>
            </w:ins>
            <w:ins w:id="324" w:author="Creager, Kathleen" w:date="2014-01-06T15:30:00Z">
              <w:r w:rsidR="00D75100" w:rsidRPr="006A1799">
                <w:t>_Init</w:t>
              </w:r>
            </w:ins>
            <w:proofErr w:type="spellEnd"/>
          </w:p>
        </w:tc>
        <w:tc>
          <w:tcPr>
            <w:tcW w:w="4343"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rPr>
                <w:ins w:id="325" w:author="Creager, Kathleen" w:date="2014-01-06T15:29:00Z"/>
              </w:rPr>
            </w:pPr>
            <w:ins w:id="326" w:author="Creager, Kathleen" w:date="2014-01-06T15:30:00Z">
              <w:r>
                <w:t>Before the OS is started</w:t>
              </w:r>
            </w:ins>
          </w:p>
        </w:tc>
        <w:tc>
          <w:tcPr>
            <w:tcW w:w="2309"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rPr>
                <w:ins w:id="327" w:author="Creager, Kathleen" w:date="2014-01-06T15:29:00Z"/>
              </w:rPr>
            </w:pPr>
            <w:ins w:id="328" w:author="Creager, Kathleen" w:date="2014-01-06T15:30:00Z">
              <w:r>
                <w:t>ECU Startup</w:t>
              </w:r>
            </w:ins>
          </w:p>
        </w:tc>
      </w:tr>
      <w:tr w:rsidR="00D75100" w:rsidTr="00596038">
        <w:trPr>
          <w:cnfStyle w:val="000000100000" w:firstRow="0" w:lastRow="0" w:firstColumn="0" w:lastColumn="0" w:oddVBand="0" w:evenVBand="0" w:oddHBand="1" w:evenHBand="0" w:firstRowFirstColumn="0" w:firstRowLastColumn="0" w:lastRowFirstColumn="0" w:lastRowLastColumn="0"/>
          <w:ins w:id="329" w:author="Creager, Kathleen" w:date="2014-01-06T15:28: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330" w:author="Creager, Kathleen" w:date="2014-01-06T15:28:00Z"/>
              </w:rPr>
            </w:pPr>
            <w:proofErr w:type="spellStart"/>
            <w:ins w:id="331" w:author="Creager, Kathleen" w:date="2014-01-06T15:31:00Z">
              <w:r w:rsidRPr="00875F6A">
                <w:t>uDiagStaticRegs</w:t>
              </w:r>
            </w:ins>
            <w:ins w:id="332" w:author="Creager, Kathleen" w:date="2014-01-06T15:30:00Z">
              <w:r w:rsidR="00D75100" w:rsidRPr="006A1799">
                <w:t>_Init</w:t>
              </w:r>
            </w:ins>
            <w:proofErr w:type="spellEnd"/>
          </w:p>
        </w:tc>
        <w:tc>
          <w:tcPr>
            <w:tcW w:w="4343"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rPr>
                <w:ins w:id="333" w:author="Creager, Kathleen" w:date="2014-01-06T15:28:00Z"/>
              </w:rPr>
            </w:pPr>
            <w:ins w:id="334" w:author="Creager, Kathleen" w:date="2014-01-06T15:30:00Z">
              <w:r>
                <w:t>Before the OS is started</w:t>
              </w:r>
            </w:ins>
          </w:p>
        </w:tc>
        <w:tc>
          <w:tcPr>
            <w:tcW w:w="2309"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rPr>
                <w:ins w:id="335" w:author="Creager, Kathleen" w:date="2014-01-06T15:28:00Z"/>
              </w:rPr>
            </w:pPr>
            <w:ins w:id="336" w:author="Creager, Kathleen" w:date="2014-01-06T15:30:00Z">
              <w:r>
                <w:t>ECU Startup</w:t>
              </w:r>
            </w:ins>
          </w:p>
        </w:tc>
      </w:tr>
      <w:tr w:rsidR="00D75100" w:rsidTr="00596038">
        <w:trPr>
          <w:ins w:id="337" w:author="Creager, Kathleen" w:date="2014-01-06T15:28:00Z"/>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875F6A" w:rsidP="00F638B9">
            <w:pPr>
              <w:rPr>
                <w:ins w:id="338" w:author="Creager, Kathleen" w:date="2014-01-06T15:28:00Z"/>
              </w:rPr>
            </w:pPr>
            <w:proofErr w:type="spellStart"/>
            <w:ins w:id="339" w:author="Creager, Kathleen" w:date="2014-01-06T15:32:00Z">
              <w:r w:rsidRPr="00875F6A">
                <w:t>uDiagVIM</w:t>
              </w:r>
            </w:ins>
            <w:ins w:id="340" w:author="Creager, Kathleen" w:date="2014-01-06T15:30:00Z">
              <w:r w:rsidR="00D75100" w:rsidRPr="006A1799">
                <w:t>_Init</w:t>
              </w:r>
            </w:ins>
            <w:proofErr w:type="spellEnd"/>
          </w:p>
        </w:tc>
        <w:tc>
          <w:tcPr>
            <w:tcW w:w="4343" w:type="dxa"/>
          </w:tcPr>
          <w:p w:rsidR="00D75100" w:rsidRDefault="00D75100" w:rsidP="00596038">
            <w:pPr>
              <w:cnfStyle w:val="000000000000" w:firstRow="0" w:lastRow="0" w:firstColumn="0" w:lastColumn="0" w:oddVBand="0" w:evenVBand="0" w:oddHBand="0" w:evenHBand="0" w:firstRowFirstColumn="0" w:firstRowLastColumn="0" w:lastRowFirstColumn="0" w:lastRowLastColumn="0"/>
              <w:rPr>
                <w:ins w:id="341" w:author="Creager, Kathleen" w:date="2014-01-06T15:28:00Z"/>
              </w:rPr>
            </w:pPr>
            <w:ins w:id="342" w:author="Creager, Kathleen" w:date="2014-01-06T15:30:00Z">
              <w:r>
                <w:t>Before the OS is started</w:t>
              </w:r>
            </w:ins>
          </w:p>
        </w:tc>
        <w:tc>
          <w:tcPr>
            <w:tcW w:w="2309" w:type="dxa"/>
          </w:tcPr>
          <w:p w:rsidR="00D75100" w:rsidRDefault="00D75100" w:rsidP="00DD1D40">
            <w:pPr>
              <w:cnfStyle w:val="000000000000" w:firstRow="0" w:lastRow="0" w:firstColumn="0" w:lastColumn="0" w:oddVBand="0" w:evenVBand="0" w:oddHBand="0" w:evenHBand="0" w:firstRowFirstColumn="0" w:firstRowLastColumn="0" w:lastRowFirstColumn="0" w:lastRowLastColumn="0"/>
              <w:rPr>
                <w:ins w:id="343" w:author="Creager, Kathleen" w:date="2014-01-06T15:28:00Z"/>
              </w:rPr>
            </w:pPr>
            <w:ins w:id="344" w:author="Creager, Kathleen" w:date="2014-01-06T15:30:00Z">
              <w:r>
                <w:t>ECU Startup</w:t>
              </w:r>
            </w:ins>
          </w:p>
        </w:tc>
      </w:tr>
      <w:tr w:rsidR="00D75100" w:rsidTr="005960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D75100" w:rsidRPr="00B11E95" w:rsidRDefault="00D75100" w:rsidP="00F638B9">
            <w:pPr>
              <w:rPr>
                <w:b w:val="0"/>
              </w:rPr>
            </w:pPr>
            <w:r w:rsidRPr="00B11E95">
              <w:rPr>
                <w:b w:val="0"/>
              </w:rPr>
              <w:t>uDiagFPU_Init1</w:t>
            </w:r>
            <w:ins w:id="345" w:author="Creager, Kathleen" w:date="2014-01-06T15:32:00Z">
              <w:r w:rsidR="00AC7CD7">
                <w:rPr>
                  <w:b w:val="0"/>
                </w:rPr>
                <w:t>*</w:t>
              </w:r>
            </w:ins>
          </w:p>
        </w:tc>
        <w:tc>
          <w:tcPr>
            <w:tcW w:w="4343" w:type="dxa"/>
          </w:tcPr>
          <w:p w:rsidR="00D75100" w:rsidRDefault="00D75100" w:rsidP="00596038">
            <w:pPr>
              <w:cnfStyle w:val="000000100000" w:firstRow="0" w:lastRow="0" w:firstColumn="0" w:lastColumn="0" w:oddVBand="0" w:evenVBand="0" w:oddHBand="1" w:evenHBand="0" w:firstRowFirstColumn="0" w:firstRowLastColumn="0" w:lastRowFirstColumn="0" w:lastRowLastColumn="0"/>
            </w:pPr>
            <w:r>
              <w:t xml:space="preserve"> Before the OS is started</w:t>
            </w:r>
          </w:p>
        </w:tc>
        <w:tc>
          <w:tcPr>
            <w:tcW w:w="2309" w:type="dxa"/>
          </w:tcPr>
          <w:p w:rsidR="00D75100" w:rsidRDefault="00D75100" w:rsidP="00DD1D40">
            <w:pPr>
              <w:cnfStyle w:val="000000100000" w:firstRow="0" w:lastRow="0" w:firstColumn="0" w:lastColumn="0" w:oddVBand="0" w:evenVBand="0" w:oddHBand="1" w:evenHBand="0" w:firstRowFirstColumn="0" w:firstRowLastColumn="0" w:lastRowFirstColumn="0" w:lastRowLastColumn="0"/>
            </w:pPr>
            <w:r>
              <w:t>ECU Startup</w:t>
            </w:r>
          </w:p>
        </w:tc>
      </w:tr>
      <w:tr w:rsidR="00D75100" w:rsidTr="00596038">
        <w:tc>
          <w:tcPr>
            <w:cnfStyle w:val="001000000000" w:firstRow="0" w:lastRow="0" w:firstColumn="1" w:lastColumn="0" w:oddVBand="0" w:evenVBand="0" w:oddHBand="0" w:evenHBand="0" w:firstRowFirstColumn="0" w:firstRowLastColumn="0" w:lastRowFirstColumn="0" w:lastRowLastColumn="0"/>
            <w:tcW w:w="2204" w:type="dxa"/>
          </w:tcPr>
          <w:p w:rsidR="00D75100" w:rsidRPr="0037248A" w:rsidRDefault="00D75100" w:rsidP="00596038">
            <w:pPr>
              <w:rPr>
                <w:b w:val="0"/>
              </w:rPr>
            </w:pPr>
            <w:r w:rsidRPr="0037248A">
              <w:rPr>
                <w:b w:val="0"/>
              </w:rPr>
              <w:t>uDiagFPU_Init</w:t>
            </w:r>
            <w:r>
              <w:rPr>
                <w:b w:val="0"/>
              </w:rPr>
              <w:t>2</w:t>
            </w:r>
            <w:ins w:id="346" w:author="Creager, Kathleen" w:date="2014-01-06T15:32:00Z">
              <w:r w:rsidR="00AC7CD7">
                <w:rPr>
                  <w:b w:val="0"/>
                </w:rPr>
                <w:t>*</w:t>
              </w:r>
            </w:ins>
          </w:p>
        </w:tc>
        <w:tc>
          <w:tcPr>
            <w:tcW w:w="4343" w:type="dxa"/>
          </w:tcPr>
          <w:p w:rsidR="00D75100" w:rsidRDefault="00D75100">
            <w:pPr>
              <w:cnfStyle w:val="000000000000" w:firstRow="0" w:lastRow="0" w:firstColumn="0" w:lastColumn="0" w:oddVBand="0" w:evenVBand="0" w:oddHBand="0" w:evenHBand="0" w:firstRowFirstColumn="0" w:firstRowLastColumn="0" w:lastRowFirstColumn="0" w:lastRowLastColumn="0"/>
            </w:pPr>
            <w:r>
              <w:t xml:space="preserve"> After the OS is started, before any code that uses floating point</w:t>
            </w:r>
          </w:p>
        </w:tc>
        <w:tc>
          <w:tcPr>
            <w:tcW w:w="2309" w:type="dxa"/>
          </w:tcPr>
          <w:p w:rsidR="00D75100" w:rsidRDefault="00D75100" w:rsidP="0037248A">
            <w:pPr>
              <w:cnfStyle w:val="000000000000" w:firstRow="0" w:lastRow="0" w:firstColumn="0" w:lastColumn="0" w:oddVBand="0" w:evenVBand="0" w:oddHBand="0" w:evenHBand="0" w:firstRowFirstColumn="0" w:firstRowLastColumn="0" w:lastRowFirstColumn="0" w:lastRowLastColumn="0"/>
            </w:pPr>
            <w:r>
              <w:t>ECU Startup</w:t>
            </w:r>
          </w:p>
        </w:tc>
      </w:tr>
    </w:tbl>
    <w:p w:rsidR="00F638B9" w:rsidRDefault="00AC7CD7">
      <w:pPr>
        <w:spacing w:after="0"/>
      </w:pPr>
      <w:ins w:id="347" w:author="Creager, Kathleen" w:date="2014-01-06T15:32:00Z">
        <w:r>
          <w:t>*</w:t>
        </w:r>
      </w:ins>
      <w:r w:rsidR="00B711D0">
        <w:t xml:space="preserve">NOTE: When </w:t>
      </w:r>
      <w:proofErr w:type="spellStart"/>
      <w:r w:rsidR="0019439D">
        <w:t>uDiagEnableFPUDiag</w:t>
      </w:r>
      <w:proofErr w:type="spellEnd"/>
      <w:r w:rsidR="00B711D0">
        <w:t xml:space="preserve"> is set to STD_OFF, the floating point exception diagnostic is disabled and the calls to </w:t>
      </w:r>
      <w:r w:rsidR="00B711D0" w:rsidRPr="00B11E95">
        <w:t>uDiagFPU_</w:t>
      </w:r>
      <w:proofErr w:type="gramStart"/>
      <w:r w:rsidR="00B711D0" w:rsidRPr="00B11E95">
        <w:t>Init1</w:t>
      </w:r>
      <w:r w:rsidR="00B711D0">
        <w:t>(</w:t>
      </w:r>
      <w:proofErr w:type="gramEnd"/>
      <w:r w:rsidR="00B711D0">
        <w:t xml:space="preserve">) and </w:t>
      </w:r>
      <w:r w:rsidR="00B711D0" w:rsidRPr="00B11E95">
        <w:t>uDiagFPU_Init</w:t>
      </w:r>
      <w:r w:rsidR="00B711D0">
        <w:t>2() are optional.</w:t>
      </w:r>
    </w:p>
    <w:p w:rsidR="00F50821" w:rsidRDefault="00F50821">
      <w:pPr>
        <w:spacing w:after="0"/>
      </w:pPr>
    </w:p>
    <w:tbl>
      <w:tblPr>
        <w:tblStyle w:val="LightList-Accent11"/>
        <w:tblW w:w="0" w:type="auto"/>
        <w:tblLook w:val="04A0" w:firstRow="1" w:lastRow="0" w:firstColumn="1" w:lastColumn="0" w:noHBand="0" w:noVBand="1"/>
      </w:tblPr>
      <w:tblGrid>
        <w:gridCol w:w="2216"/>
        <w:gridCol w:w="4731"/>
        <w:gridCol w:w="1909"/>
      </w:tblGrid>
      <w:tr w:rsidR="00F50821" w:rsidTr="00F50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50821" w:rsidP="000719D9">
            <w:r>
              <w:t>Runnable</w:t>
            </w:r>
          </w:p>
        </w:tc>
        <w:tc>
          <w:tcPr>
            <w:tcW w:w="4835"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Scheduling Requirements</w:t>
            </w:r>
          </w:p>
        </w:tc>
        <w:tc>
          <w:tcPr>
            <w:tcW w:w="1772" w:type="dxa"/>
          </w:tcPr>
          <w:p w:rsidR="00F50821" w:rsidRDefault="00F50821" w:rsidP="000719D9">
            <w:pPr>
              <w:cnfStyle w:val="100000000000" w:firstRow="1" w:lastRow="0" w:firstColumn="0" w:lastColumn="0" w:oddVBand="0" w:evenVBand="0" w:oddHBand="0" w:evenHBand="0" w:firstRowFirstColumn="0" w:firstRowLastColumn="0" w:lastRowFirstColumn="0" w:lastRowLastColumn="0"/>
            </w:pPr>
            <w:r>
              <w:t>Trigger</w:t>
            </w:r>
          </w:p>
        </w:tc>
      </w:tr>
      <w:tr w:rsidR="00F50821" w:rsidTr="00F50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dxa"/>
          </w:tcPr>
          <w:p w:rsidR="00F50821" w:rsidRDefault="00F638B9" w:rsidP="00F638B9">
            <w:r>
              <w:t>&lt;Runnable name&gt;</w:t>
            </w:r>
          </w:p>
        </w:tc>
        <w:tc>
          <w:tcPr>
            <w:tcW w:w="4835" w:type="dxa"/>
          </w:tcPr>
          <w:p w:rsidR="00F50821" w:rsidRDefault="008A7889" w:rsidP="00AD699E">
            <w:pPr>
              <w:cnfStyle w:val="000000100000" w:firstRow="0" w:lastRow="0" w:firstColumn="0" w:lastColumn="0" w:oddVBand="0" w:evenVBand="0" w:oddHBand="1" w:evenHBand="0" w:firstRowFirstColumn="0" w:firstRowLastColumn="0" w:lastRowFirstColumn="0" w:lastRowLastColumn="0"/>
            </w:pPr>
            <w:r>
              <w:t xml:space="preserve"> None</w:t>
            </w:r>
          </w:p>
        </w:tc>
        <w:tc>
          <w:tcPr>
            <w:tcW w:w="1772" w:type="dxa"/>
          </w:tcPr>
          <w:p w:rsidR="00F50821" w:rsidRDefault="00F638B9" w:rsidP="000719D9">
            <w:pPr>
              <w:cnfStyle w:val="000000100000" w:firstRow="0" w:lastRow="0" w:firstColumn="0" w:lastColumn="0" w:oddVBand="0" w:evenVBand="0" w:oddHBand="1" w:evenHBand="0" w:firstRowFirstColumn="0" w:firstRowLastColumn="0" w:lastRowFirstColumn="0" w:lastRowLastColumn="0"/>
            </w:pPr>
            <w:r>
              <w:t>RTE/ISR(&lt;time&gt;</w:t>
            </w:r>
            <w:r w:rsidR="008A7889">
              <w:t>ms)</w:t>
            </w:r>
          </w:p>
        </w:tc>
      </w:tr>
    </w:tbl>
    <w:p w:rsidR="00ED15E6" w:rsidRDefault="00ED15E6">
      <w:pPr>
        <w:spacing w:after="0"/>
      </w:pPr>
    </w:p>
    <w:p w:rsidR="001D6A7F" w:rsidRDefault="001D6A7F" w:rsidP="00ED15E6">
      <w:pPr>
        <w:spacing w:after="0"/>
        <w:rPr>
          <w:b/>
        </w:rPr>
      </w:pPr>
    </w:p>
    <w:p w:rsidR="006F7ACE" w:rsidRDefault="006F7ACE">
      <w:pPr>
        <w:spacing w:after="0"/>
        <w:rPr>
          <w:rFonts w:ascii="Arial" w:hAnsi="Arial"/>
          <w:b/>
          <w:kern w:val="28"/>
          <w:sz w:val="28"/>
        </w:rPr>
      </w:pPr>
      <w:r>
        <w:br w:type="page"/>
      </w:r>
    </w:p>
    <w:p w:rsidR="005C2A99" w:rsidRDefault="005C2A99" w:rsidP="005C2A99">
      <w:pPr>
        <w:pStyle w:val="Heading1"/>
      </w:pPr>
      <w:bookmarkStart w:id="348" w:name="OLE_LINK16"/>
      <w:bookmarkStart w:id="349" w:name="OLE_LINK17"/>
      <w:bookmarkStart w:id="350" w:name="_Toc377027778"/>
      <w:r>
        <w:lastRenderedPageBreak/>
        <w:t>Memory Mapping</w:t>
      </w:r>
      <w:bookmarkEnd w:id="350"/>
    </w:p>
    <w:p w:rsidR="00F80F31" w:rsidRDefault="00F80F31" w:rsidP="00F80F31">
      <w:pPr>
        <w:pStyle w:val="Heading2"/>
      </w:pPr>
      <w:bookmarkStart w:id="351" w:name="_Toc377027779"/>
      <w:bookmarkEnd w:id="348"/>
      <w:bookmarkEnd w:id="349"/>
      <w:r>
        <w:t>Mapping</w:t>
      </w:r>
      <w:bookmarkEnd w:id="351"/>
    </w:p>
    <w:tbl>
      <w:tblPr>
        <w:tblStyle w:val="LightList-Accent11"/>
        <w:tblW w:w="0" w:type="auto"/>
        <w:tblLook w:val="04A0" w:firstRow="1" w:lastRow="0" w:firstColumn="1" w:lastColumn="0" w:noHBand="0" w:noVBand="1"/>
      </w:tblPr>
      <w:tblGrid>
        <w:gridCol w:w="5767"/>
        <w:gridCol w:w="2463"/>
        <w:gridCol w:w="626"/>
      </w:tblGrid>
      <w:tr w:rsidR="00836AC1" w:rsidTr="0083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836AC1" w:rsidP="006768B8">
            <w:r>
              <w:t>Memory Section</w:t>
            </w:r>
          </w:p>
        </w:tc>
        <w:tc>
          <w:tcPr>
            <w:tcW w:w="2351"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Contents</w:t>
            </w:r>
          </w:p>
        </w:tc>
        <w:tc>
          <w:tcPr>
            <w:tcW w:w="2505" w:type="dxa"/>
          </w:tcPr>
          <w:p w:rsidR="00836AC1" w:rsidRDefault="00836AC1" w:rsidP="006768B8">
            <w:pPr>
              <w:cnfStyle w:val="100000000000" w:firstRow="1" w:lastRow="0" w:firstColumn="0" w:lastColumn="0" w:oddVBand="0" w:evenVBand="0" w:oddHBand="0" w:evenHBand="0" w:firstRowFirstColumn="0" w:firstRowLastColumn="0" w:lastRowFirstColumn="0" w:lastRowLastColumn="0"/>
            </w:pPr>
            <w:r>
              <w:t>Notes</w:t>
            </w:r>
          </w:p>
        </w:tc>
      </w:tr>
      <w:tr w:rsidR="00836AC1" w:rsidTr="00836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0" w:type="dxa"/>
          </w:tcPr>
          <w:p w:rsidR="00836AC1" w:rsidRDefault="00BF231C" w:rsidP="00DE03FA">
            <w:r w:rsidRPr="00B11E95">
              <w:rPr>
                <w:b w:val="0"/>
                <w:bCs w:val="0"/>
              </w:rPr>
              <w:t>UDIAG_START_SEC_VAR_SAVED_UNSPECIFIED</w:t>
            </w:r>
          </w:p>
        </w:tc>
        <w:tc>
          <w:tcPr>
            <w:tcW w:w="2351" w:type="dxa"/>
          </w:tcPr>
          <w:p w:rsidR="00836AC1" w:rsidRDefault="00FD4A2E" w:rsidP="00DE03FA">
            <w:pPr>
              <w:cnfStyle w:val="000000100000" w:firstRow="0" w:lastRow="0" w:firstColumn="0" w:lastColumn="0" w:oddVBand="0" w:evenVBand="0" w:oddHBand="1" w:evenHBand="0" w:firstRowFirstColumn="0" w:firstRowLastColumn="0" w:lastRowFirstColumn="0" w:lastRowLastColumn="0"/>
            </w:pPr>
            <w:r w:rsidRPr="00B11E95">
              <w:t>FPUExceptionAddr_Cnt_D_u32</w:t>
            </w:r>
          </w:p>
        </w:tc>
        <w:tc>
          <w:tcPr>
            <w:tcW w:w="2505" w:type="dxa"/>
          </w:tcPr>
          <w:p w:rsidR="00836AC1" w:rsidRDefault="00FD4A2E" w:rsidP="00FD4A2E">
            <w:pPr>
              <w:cnfStyle w:val="000000100000" w:firstRow="0" w:lastRow="0" w:firstColumn="0" w:lastColumn="0" w:oddVBand="0" w:evenVBand="0" w:oddHBand="1" w:evenHBand="0" w:firstRowFirstColumn="0" w:firstRowLastColumn="0" w:lastRowFirstColumn="0" w:lastRowLastColumn="0"/>
            </w:pPr>
            <w:r>
              <w:t>do not clear on reset</w:t>
            </w:r>
          </w:p>
        </w:tc>
      </w:tr>
      <w:tr w:rsidR="00050365" w:rsidTr="00836AC1">
        <w:tc>
          <w:tcPr>
            <w:cnfStyle w:val="001000000000" w:firstRow="0" w:lastRow="0" w:firstColumn="1" w:lastColumn="0" w:oddVBand="0" w:evenVBand="0" w:oddHBand="0" w:evenHBand="0" w:firstRowFirstColumn="0" w:firstRowLastColumn="0" w:lastRowFirstColumn="0" w:lastRowLastColumn="0"/>
            <w:tcW w:w="4000" w:type="dxa"/>
          </w:tcPr>
          <w:p w:rsidR="00050365" w:rsidRDefault="00CA2BEE" w:rsidP="00DE03FA">
            <w:ins w:id="352" w:author="Creager, Kathleen" w:date="2014-01-07T08:05:00Z">
              <w:r w:rsidRPr="00CA2BEE">
                <w:t>UDIAG_START_SEC_VAR_CLEARED_UNSPECIFIED</w:t>
              </w:r>
            </w:ins>
          </w:p>
        </w:tc>
        <w:tc>
          <w:tcPr>
            <w:tcW w:w="2351"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c>
          <w:tcPr>
            <w:tcW w:w="2505" w:type="dxa"/>
          </w:tcPr>
          <w:p w:rsidR="00050365" w:rsidRDefault="00050365" w:rsidP="00DE03FA">
            <w:pPr>
              <w:cnfStyle w:val="000000000000" w:firstRow="0" w:lastRow="0" w:firstColumn="0" w:lastColumn="0" w:oddVBand="0" w:evenVBand="0" w:oddHBand="0" w:evenHBand="0" w:firstRowFirstColumn="0" w:firstRowLastColumn="0" w:lastRowFirstColumn="0" w:lastRowLastColumn="0"/>
            </w:pPr>
          </w:p>
        </w:tc>
      </w:tr>
      <w:tr w:rsidR="00CA2BEE" w:rsidTr="00836AC1">
        <w:trPr>
          <w:cnfStyle w:val="000000100000" w:firstRow="0" w:lastRow="0" w:firstColumn="0" w:lastColumn="0" w:oddVBand="0" w:evenVBand="0" w:oddHBand="1" w:evenHBand="0" w:firstRowFirstColumn="0" w:firstRowLastColumn="0" w:lastRowFirstColumn="0" w:lastRowLastColumn="0"/>
          <w:ins w:id="353" w:author="Creager, Kathleen" w:date="2014-01-07T08:05:00Z"/>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pPr>
              <w:rPr>
                <w:ins w:id="354" w:author="Creager, Kathleen" w:date="2014-01-07T08:05:00Z"/>
              </w:rPr>
            </w:pPr>
            <w:ins w:id="355" w:author="Creager, Kathleen" w:date="2014-01-07T08:05:00Z">
              <w:r w:rsidRPr="00CA2BEE">
                <w:t>UDIAG_START_SEC_VAR_CLEARED_BOOLEAN</w:t>
              </w:r>
            </w:ins>
          </w:p>
        </w:tc>
        <w:tc>
          <w:tcPr>
            <w:tcW w:w="2351"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rPr>
                <w:ins w:id="356" w:author="Creager, Kathleen" w:date="2014-01-07T08:05:00Z"/>
              </w:rPr>
            </w:pPr>
          </w:p>
        </w:tc>
        <w:tc>
          <w:tcPr>
            <w:tcW w:w="2505"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rPr>
                <w:ins w:id="357" w:author="Creager, Kathleen" w:date="2014-01-07T08:05:00Z"/>
              </w:rPr>
            </w:pPr>
          </w:p>
        </w:tc>
      </w:tr>
      <w:tr w:rsidR="00CA2BEE" w:rsidTr="00836AC1">
        <w:trPr>
          <w:ins w:id="358" w:author="Creager, Kathleen" w:date="2014-01-07T08:05:00Z"/>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pPr>
              <w:rPr>
                <w:ins w:id="359" w:author="Creager, Kathleen" w:date="2014-01-07T08:05:00Z"/>
              </w:rPr>
            </w:pPr>
            <w:ins w:id="360" w:author="Creager, Kathleen" w:date="2014-01-07T08:05:00Z">
              <w:r w:rsidRPr="00CA2BEE">
                <w:t>UDIAG_START_SEC_VAR_CLEARED_16</w:t>
              </w:r>
            </w:ins>
          </w:p>
        </w:tc>
        <w:tc>
          <w:tcPr>
            <w:tcW w:w="2351"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rPr>
                <w:ins w:id="361" w:author="Creager, Kathleen" w:date="2014-01-07T08:05:00Z"/>
              </w:rPr>
            </w:pPr>
          </w:p>
        </w:tc>
        <w:tc>
          <w:tcPr>
            <w:tcW w:w="2505"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rPr>
                <w:ins w:id="362" w:author="Creager, Kathleen" w:date="2014-01-07T08:05:00Z"/>
              </w:rPr>
            </w:pPr>
          </w:p>
        </w:tc>
      </w:tr>
      <w:tr w:rsidR="00CA2BEE" w:rsidTr="00836AC1">
        <w:trPr>
          <w:cnfStyle w:val="000000100000" w:firstRow="0" w:lastRow="0" w:firstColumn="0" w:lastColumn="0" w:oddVBand="0" w:evenVBand="0" w:oddHBand="1" w:evenHBand="0" w:firstRowFirstColumn="0" w:firstRowLastColumn="0" w:lastRowFirstColumn="0" w:lastRowLastColumn="0"/>
          <w:ins w:id="363" w:author="Creager, Kathleen" w:date="2014-01-07T08:05:00Z"/>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pPr>
              <w:rPr>
                <w:ins w:id="364" w:author="Creager, Kathleen" w:date="2014-01-07T08:05:00Z"/>
              </w:rPr>
            </w:pPr>
            <w:ins w:id="365" w:author="Creager, Kathleen" w:date="2014-01-07T08:06:00Z">
              <w:r w:rsidRPr="00CA2BEE">
                <w:t>UDIAG_START_SEC_VAR_CLEARED_32</w:t>
              </w:r>
            </w:ins>
          </w:p>
        </w:tc>
        <w:tc>
          <w:tcPr>
            <w:tcW w:w="2351"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rPr>
                <w:ins w:id="366" w:author="Creager, Kathleen" w:date="2014-01-07T08:05:00Z"/>
              </w:rPr>
            </w:pPr>
          </w:p>
        </w:tc>
        <w:tc>
          <w:tcPr>
            <w:tcW w:w="2505" w:type="dxa"/>
          </w:tcPr>
          <w:p w:rsidR="00CA2BEE" w:rsidRDefault="00CA2BEE" w:rsidP="00DE03FA">
            <w:pPr>
              <w:cnfStyle w:val="000000100000" w:firstRow="0" w:lastRow="0" w:firstColumn="0" w:lastColumn="0" w:oddVBand="0" w:evenVBand="0" w:oddHBand="1" w:evenHBand="0" w:firstRowFirstColumn="0" w:firstRowLastColumn="0" w:lastRowFirstColumn="0" w:lastRowLastColumn="0"/>
              <w:rPr>
                <w:ins w:id="367" w:author="Creager, Kathleen" w:date="2014-01-07T08:05:00Z"/>
              </w:rPr>
            </w:pPr>
          </w:p>
        </w:tc>
      </w:tr>
      <w:tr w:rsidR="00CA2BEE" w:rsidTr="00836AC1">
        <w:trPr>
          <w:ins w:id="368" w:author="Creager, Kathleen" w:date="2014-01-07T08:08:00Z"/>
        </w:trPr>
        <w:tc>
          <w:tcPr>
            <w:cnfStyle w:val="001000000000" w:firstRow="0" w:lastRow="0" w:firstColumn="1" w:lastColumn="0" w:oddVBand="0" w:evenVBand="0" w:oddHBand="0" w:evenHBand="0" w:firstRowFirstColumn="0" w:firstRowLastColumn="0" w:lastRowFirstColumn="0" w:lastRowLastColumn="0"/>
            <w:tcW w:w="4000" w:type="dxa"/>
          </w:tcPr>
          <w:p w:rsidR="00CA2BEE" w:rsidRPr="00CA2BEE" w:rsidRDefault="00CA2BEE" w:rsidP="00DE03FA">
            <w:pPr>
              <w:rPr>
                <w:ins w:id="369" w:author="Creager, Kathleen" w:date="2014-01-07T08:08:00Z"/>
              </w:rPr>
            </w:pPr>
            <w:ins w:id="370" w:author="Creager, Kathleen" w:date="2014-01-07T08:08:00Z">
              <w:r w:rsidRPr="00CA2BEE">
                <w:t>WDGRESETHANDLER_START_SEC_VAR_POWER_ON_CLEARED_8</w:t>
              </w:r>
            </w:ins>
          </w:p>
        </w:tc>
        <w:tc>
          <w:tcPr>
            <w:tcW w:w="2351"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rPr>
                <w:ins w:id="371" w:author="Creager, Kathleen" w:date="2014-01-07T08:08:00Z"/>
              </w:rPr>
            </w:pPr>
          </w:p>
        </w:tc>
        <w:tc>
          <w:tcPr>
            <w:tcW w:w="2505" w:type="dxa"/>
          </w:tcPr>
          <w:p w:rsidR="00CA2BEE" w:rsidRDefault="00CA2BEE" w:rsidP="00DE03FA">
            <w:pPr>
              <w:cnfStyle w:val="000000000000" w:firstRow="0" w:lastRow="0" w:firstColumn="0" w:lastColumn="0" w:oddVBand="0" w:evenVBand="0" w:oddHBand="0" w:evenHBand="0" w:firstRowFirstColumn="0" w:firstRowLastColumn="0" w:lastRowFirstColumn="0" w:lastRowLastColumn="0"/>
              <w:rPr>
                <w:ins w:id="372" w:author="Creager, Kathleen" w:date="2014-01-07T08:08:00Z"/>
              </w:rPr>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373" w:name="_Toc377027780"/>
      <w:r>
        <w:t>Usage</w:t>
      </w:r>
      <w:bookmarkEnd w:id="373"/>
    </w:p>
    <w:tbl>
      <w:tblPr>
        <w:tblStyle w:val="LightList-Accent11"/>
        <w:tblW w:w="0" w:type="auto"/>
        <w:tblLayout w:type="fixed"/>
        <w:tblLook w:val="04A0" w:firstRow="1" w:lastRow="0" w:firstColumn="1" w:lastColumn="0" w:noHBand="0" w:noVBand="1"/>
      </w:tblPr>
      <w:tblGrid>
        <w:gridCol w:w="4878"/>
        <w:gridCol w:w="2070"/>
        <w:gridCol w:w="1908"/>
      </w:tblGrid>
      <w:tr w:rsidR="00F80F31" w:rsidTr="00813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80F31" w:rsidP="00DE03FA">
            <w:r>
              <w:t>Feature</w:t>
            </w:r>
          </w:p>
        </w:tc>
        <w:tc>
          <w:tcPr>
            <w:tcW w:w="2070"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RAM </w:t>
            </w:r>
          </w:p>
        </w:tc>
        <w:tc>
          <w:tcPr>
            <w:tcW w:w="1908" w:type="dxa"/>
          </w:tcPr>
          <w:p w:rsidR="00F80F31" w:rsidRDefault="00F80F31" w:rsidP="00A268FB">
            <w:pPr>
              <w:cnfStyle w:val="100000000000" w:firstRow="1" w:lastRow="0" w:firstColumn="0" w:lastColumn="0" w:oddVBand="0" w:evenVBand="0" w:oddHBand="0" w:evenHBand="0" w:firstRowFirstColumn="0" w:firstRowLastColumn="0" w:lastRowFirstColumn="0" w:lastRowLastColumn="0"/>
            </w:pPr>
            <w:r>
              <w:t xml:space="preserve">ROM </w:t>
            </w:r>
          </w:p>
        </w:tc>
      </w:tr>
      <w:tr w:rsidR="00F80F31" w:rsidTr="00813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8" w:type="dxa"/>
          </w:tcPr>
          <w:p w:rsidR="00F80F31" w:rsidRDefault="00F15676" w:rsidP="00DE03FA">
            <w:r>
              <w:t>&lt;</w:t>
            </w:r>
            <w:proofErr w:type="spellStart"/>
            <w:r>
              <w:t>Memmap</w:t>
            </w:r>
            <w:proofErr w:type="spellEnd"/>
            <w:r>
              <w:t xml:space="preserve"> </w:t>
            </w:r>
            <w:proofErr w:type="spellStart"/>
            <w:r>
              <w:t>usuage</w:t>
            </w:r>
            <w:proofErr w:type="spellEnd"/>
            <w:r>
              <w:t xml:space="preserve"> info&gt;</w:t>
            </w:r>
          </w:p>
        </w:tc>
        <w:tc>
          <w:tcPr>
            <w:tcW w:w="2070"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c>
          <w:tcPr>
            <w:tcW w:w="1908" w:type="dxa"/>
          </w:tcPr>
          <w:p w:rsidR="00F80F31" w:rsidRDefault="00F80F31" w:rsidP="00DE03FA">
            <w:pPr>
              <w:cnfStyle w:val="000000100000" w:firstRow="0" w:lastRow="0" w:firstColumn="0" w:lastColumn="0" w:oddVBand="0" w:evenVBand="0" w:oddHBand="1" w:evenHBand="0" w:firstRowFirstColumn="0" w:firstRowLastColumn="0" w:lastRowFirstColumn="0" w:lastRowLastColumn="0"/>
            </w:pPr>
          </w:p>
        </w:tc>
      </w:tr>
    </w:tbl>
    <w:p w:rsidR="004527BC" w:rsidRDefault="00A268FB" w:rsidP="00A268FB">
      <w:pPr>
        <w:pStyle w:val="Caption"/>
      </w:pPr>
      <w:r>
        <w:t xml:space="preserve">Table </w:t>
      </w:r>
      <w:r w:rsidR="00515922">
        <w:fldChar w:fldCharType="begin"/>
      </w:r>
      <w:r w:rsidR="00282852">
        <w:instrText xml:space="preserve"> SEQ Table \* ARABIC </w:instrText>
      </w:r>
      <w:r w:rsidR="00515922">
        <w:fldChar w:fldCharType="separate"/>
      </w:r>
      <w:r w:rsidR="00797ECA">
        <w:rPr>
          <w:noProof/>
        </w:rPr>
        <w:t>1</w:t>
      </w:r>
      <w:r w:rsidR="00515922">
        <w:fldChar w:fldCharType="end"/>
      </w:r>
      <w:r>
        <w:t>: ARM Cortex R4 Memory Usage</w:t>
      </w:r>
    </w:p>
    <w:p w:rsidR="006524C1" w:rsidRDefault="006524C1" w:rsidP="006524C1">
      <w:pPr>
        <w:pStyle w:val="Heading2"/>
      </w:pPr>
      <w:bookmarkStart w:id="374" w:name="OLE_LINK20"/>
      <w:bookmarkStart w:id="375" w:name="_Toc377027781"/>
      <w:proofErr w:type="spellStart"/>
      <w:r>
        <w:t>NvM</w:t>
      </w:r>
      <w:proofErr w:type="spellEnd"/>
      <w:r>
        <w:t xml:space="preserve"> Blocks</w:t>
      </w:r>
      <w:bookmarkEnd w:id="375"/>
    </w:p>
    <w:tbl>
      <w:tblPr>
        <w:tblStyle w:val="LightList-Accent12"/>
        <w:tblW w:w="0" w:type="auto"/>
        <w:tblLook w:val="04A0" w:firstRow="1" w:lastRow="0" w:firstColumn="1" w:lastColumn="0" w:noHBand="0" w:noVBand="1"/>
      </w:tblPr>
      <w:tblGrid>
        <w:gridCol w:w="8838"/>
      </w:tblGrid>
      <w:tr w:rsidR="006524C1" w:rsidTr="0065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bookmarkEnd w:id="374"/>
          <w:p w:rsidR="006524C1" w:rsidRDefault="006524C1" w:rsidP="006524C1">
            <w:r>
              <w:t>Block Name</w:t>
            </w:r>
          </w:p>
        </w:tc>
      </w:tr>
      <w:tr w:rsidR="006524C1" w:rsidTr="0065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tcPr>
          <w:p w:rsidR="006524C1" w:rsidRDefault="00E02D0D" w:rsidP="006524C1">
            <w:r>
              <w:t>&lt;</w:t>
            </w:r>
            <w:proofErr w:type="spellStart"/>
            <w:r>
              <w:t>NvM</w:t>
            </w:r>
            <w:proofErr w:type="spellEnd"/>
            <w:r>
              <w:t xml:space="preserve"> Block Info&gt;</w:t>
            </w:r>
          </w:p>
        </w:tc>
      </w:tr>
    </w:tbl>
    <w:p w:rsidR="008B2656" w:rsidRDefault="008B2656" w:rsidP="006524C1">
      <w:proofErr w:type="gramStart"/>
      <w:r>
        <w:t>Note :</w:t>
      </w:r>
      <w:proofErr w:type="gramEnd"/>
      <w:r>
        <w:t xml:space="preserve"> Size of the NVM block if configured in developer   </w:t>
      </w:r>
    </w:p>
    <w:p w:rsidR="00EE5444" w:rsidRDefault="00EE5444" w:rsidP="006524C1"/>
    <w:p w:rsidR="00EE5444" w:rsidRDefault="00EE5444" w:rsidP="00EE5444">
      <w:pPr>
        <w:pStyle w:val="Heading1"/>
      </w:pPr>
      <w:bookmarkStart w:id="376" w:name="OLE_LINK18"/>
      <w:bookmarkStart w:id="377" w:name="OLE_LINK19"/>
      <w:bookmarkStart w:id="378" w:name="_Toc377027782"/>
      <w:r>
        <w:t>Compiler Settings</w:t>
      </w:r>
      <w:bookmarkEnd w:id="378"/>
    </w:p>
    <w:bookmarkEnd w:id="376"/>
    <w:bookmarkEnd w:id="377"/>
    <w:p w:rsidR="00EE5444" w:rsidRDefault="00EE5444" w:rsidP="00EE5444">
      <w:pPr>
        <w:pStyle w:val="Heading2"/>
      </w:pPr>
      <w:r w:rsidRPr="00EE5444">
        <w:t xml:space="preserve"> </w:t>
      </w:r>
      <w:bookmarkStart w:id="379" w:name="_Toc377027783"/>
      <w:r>
        <w:t>Preprocessor MACRO</w:t>
      </w:r>
      <w:bookmarkEnd w:id="379"/>
    </w:p>
    <w:p w:rsidR="00EE5444" w:rsidRDefault="00EE5444" w:rsidP="006524C1">
      <w:bookmarkStart w:id="380" w:name="OLE_LINK21"/>
      <w:r>
        <w:t>&lt;Define all the preprocessor Macros needed and conditions when needed&gt;.</w:t>
      </w:r>
    </w:p>
    <w:p w:rsidR="00EE5444" w:rsidRDefault="00EE5444" w:rsidP="00EE5444">
      <w:pPr>
        <w:pStyle w:val="Heading2"/>
      </w:pPr>
      <w:bookmarkStart w:id="381" w:name="_Toc377027784"/>
      <w:bookmarkEnd w:id="380"/>
      <w:r>
        <w:t>Optimization Settings</w:t>
      </w:r>
      <w:bookmarkEnd w:id="381"/>
    </w:p>
    <w:p w:rsidR="00EE5444" w:rsidDel="005A0510" w:rsidRDefault="0003389C" w:rsidP="00EE5444">
      <w:pPr>
        <w:rPr>
          <w:del w:id="382" w:author="Creager, Kathleen" w:date="2014-01-09T10:46:00Z"/>
        </w:rPr>
      </w:pPr>
      <w:del w:id="383" w:author="Creager, Kathleen" w:date="2014-01-09T10:46:00Z">
        <w:r w:rsidDel="005A0510">
          <w:delText xml:space="preserve">The uDiag </w:delText>
        </w:r>
        <w:r w:rsidR="007266C9" w:rsidDel="005A0510">
          <w:delText xml:space="preserve">c source </w:delText>
        </w:r>
        <w:r w:rsidDel="005A0510">
          <w:delText xml:space="preserve">files </w:delText>
        </w:r>
        <w:r w:rsidR="007266C9" w:rsidDel="005A0510">
          <w:delText xml:space="preserve">should </w:delText>
        </w:r>
        <w:r w:rsidDel="005A0510">
          <w:delText>be compiled with the “no-inlining” option turned OFF – i.e. uncheck the “Ignore inline keyword” option in the CCS Properties/Build/ARM Compiler/Advanced Options/Language Options screen.</w:delText>
        </w:r>
        <w:r w:rsidR="007266C9" w:rsidDel="005A0510">
          <w:delText xml:space="preserve"> This can be done at the project level to affect all .c files in the project, or for each individual c file in TMS570_uDiag.</w:delText>
        </w:r>
      </w:del>
    </w:p>
    <w:p w:rsidR="00EE5444" w:rsidRDefault="00EE5444" w:rsidP="00EE5444">
      <w:pPr>
        <w:pStyle w:val="Heading2"/>
        <w:numPr>
          <w:ilvl w:val="0"/>
          <w:numId w:val="0"/>
        </w:numPr>
      </w:pPr>
    </w:p>
    <w:p w:rsidR="004527BC" w:rsidRDefault="004A781C" w:rsidP="006524C1">
      <w:r>
        <w:br w:type="page"/>
      </w:r>
    </w:p>
    <w:p w:rsidR="004A781C" w:rsidRDefault="004A781C" w:rsidP="004527BC">
      <w:pPr>
        <w:pStyle w:val="Heading1"/>
      </w:pPr>
      <w:bookmarkStart w:id="384" w:name="_Toc377027785"/>
      <w:r>
        <w:lastRenderedPageBreak/>
        <w:t>Revision Control Log</w:t>
      </w:r>
      <w:bookmarkEnd w:id="384"/>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5311"/>
        <w:gridCol w:w="1080"/>
        <w:gridCol w:w="1710"/>
      </w:tblGrid>
      <w:tr w:rsidR="004527BC" w:rsidTr="00B11E95">
        <w:tc>
          <w:tcPr>
            <w:tcW w:w="647" w:type="dxa"/>
          </w:tcPr>
          <w:p w:rsidR="004527BC" w:rsidRDefault="004527BC">
            <w:pPr>
              <w:spacing w:before="60"/>
              <w:rPr>
                <w:rFonts w:ascii="Arial" w:hAnsi="Arial" w:cs="Arial"/>
                <w:b/>
                <w:bCs/>
                <w:sz w:val="16"/>
              </w:rPr>
            </w:pPr>
            <w:r>
              <w:rPr>
                <w:rFonts w:ascii="Arial" w:hAnsi="Arial" w:cs="Arial"/>
                <w:b/>
                <w:bCs/>
                <w:sz w:val="16"/>
              </w:rPr>
              <w:t>Rev #</w:t>
            </w:r>
          </w:p>
        </w:tc>
        <w:tc>
          <w:tcPr>
            <w:tcW w:w="5311" w:type="dxa"/>
          </w:tcPr>
          <w:p w:rsidR="004527BC" w:rsidRDefault="004527BC">
            <w:pPr>
              <w:spacing w:before="60"/>
              <w:rPr>
                <w:rFonts w:ascii="Arial" w:hAnsi="Arial" w:cs="Arial"/>
                <w:b/>
                <w:bCs/>
                <w:sz w:val="16"/>
              </w:rPr>
            </w:pPr>
            <w:r>
              <w:rPr>
                <w:rFonts w:ascii="Arial" w:hAnsi="Arial" w:cs="Arial"/>
                <w:b/>
                <w:bCs/>
                <w:sz w:val="16"/>
              </w:rPr>
              <w:t>Change Description</w:t>
            </w:r>
          </w:p>
        </w:tc>
        <w:tc>
          <w:tcPr>
            <w:tcW w:w="1080" w:type="dxa"/>
          </w:tcPr>
          <w:p w:rsidR="004527BC" w:rsidRDefault="004527BC">
            <w:pPr>
              <w:spacing w:before="60"/>
              <w:rPr>
                <w:rFonts w:ascii="Arial" w:hAnsi="Arial" w:cs="Arial"/>
                <w:b/>
                <w:bCs/>
                <w:sz w:val="16"/>
              </w:rPr>
            </w:pPr>
            <w:r>
              <w:rPr>
                <w:rFonts w:ascii="Arial" w:hAnsi="Arial" w:cs="Arial"/>
                <w:b/>
                <w:bCs/>
                <w:sz w:val="16"/>
              </w:rPr>
              <w:t xml:space="preserve">Date </w:t>
            </w:r>
          </w:p>
        </w:tc>
        <w:tc>
          <w:tcPr>
            <w:tcW w:w="1710" w:type="dxa"/>
          </w:tcPr>
          <w:p w:rsidR="004527BC" w:rsidRDefault="004527BC" w:rsidP="004527BC">
            <w:pPr>
              <w:spacing w:before="60"/>
              <w:rPr>
                <w:rFonts w:ascii="Arial" w:hAnsi="Arial" w:cs="Arial"/>
                <w:b/>
                <w:bCs/>
                <w:sz w:val="16"/>
              </w:rPr>
            </w:pPr>
            <w:r>
              <w:rPr>
                <w:rFonts w:ascii="Arial" w:hAnsi="Arial" w:cs="Arial"/>
                <w:b/>
                <w:bCs/>
                <w:sz w:val="16"/>
              </w:rPr>
              <w:t>Author</w:t>
            </w:r>
          </w:p>
        </w:tc>
      </w:tr>
      <w:tr w:rsidR="004527BC" w:rsidTr="00B11E95">
        <w:tc>
          <w:tcPr>
            <w:tcW w:w="647" w:type="dxa"/>
          </w:tcPr>
          <w:p w:rsidR="004527BC" w:rsidRDefault="004527BC">
            <w:pPr>
              <w:spacing w:before="60"/>
              <w:rPr>
                <w:rFonts w:ascii="Arial" w:hAnsi="Arial" w:cs="Arial"/>
                <w:sz w:val="16"/>
              </w:rPr>
            </w:pPr>
            <w:r>
              <w:rPr>
                <w:rFonts w:ascii="Arial" w:hAnsi="Arial" w:cs="Arial"/>
                <w:sz w:val="16"/>
              </w:rPr>
              <w:t>1</w:t>
            </w:r>
          </w:p>
        </w:tc>
        <w:tc>
          <w:tcPr>
            <w:tcW w:w="5311" w:type="dxa"/>
          </w:tcPr>
          <w:p w:rsidR="004527BC" w:rsidRDefault="004527BC">
            <w:pPr>
              <w:spacing w:before="60"/>
              <w:rPr>
                <w:rFonts w:ascii="Arial" w:hAnsi="Arial" w:cs="Arial"/>
                <w:sz w:val="16"/>
              </w:rPr>
            </w:pPr>
            <w:r>
              <w:rPr>
                <w:rFonts w:ascii="Arial" w:hAnsi="Arial" w:cs="Arial"/>
                <w:sz w:val="16"/>
              </w:rPr>
              <w:t>Initial version</w:t>
            </w:r>
            <w:r w:rsidR="001B20FC">
              <w:rPr>
                <w:rFonts w:ascii="Arial" w:hAnsi="Arial" w:cs="Arial"/>
                <w:sz w:val="16"/>
              </w:rPr>
              <w:t xml:space="preserve"> – includes information for </w:t>
            </w:r>
            <w:proofErr w:type="spellStart"/>
            <w:r w:rsidR="001B20FC">
              <w:rPr>
                <w:rFonts w:ascii="Arial" w:hAnsi="Arial" w:cs="Arial"/>
                <w:sz w:val="16"/>
              </w:rPr>
              <w:t>Cd_uDiagFPU</w:t>
            </w:r>
            <w:proofErr w:type="spellEnd"/>
            <w:r w:rsidR="001B20FC">
              <w:rPr>
                <w:rFonts w:ascii="Arial" w:hAnsi="Arial" w:cs="Arial"/>
                <w:sz w:val="16"/>
              </w:rPr>
              <w:t xml:space="preserve"> and </w:t>
            </w:r>
            <w:proofErr w:type="spellStart"/>
            <w:r w:rsidR="001B20FC">
              <w:rPr>
                <w:rFonts w:ascii="Arial" w:hAnsi="Arial" w:cs="Arial"/>
                <w:sz w:val="16"/>
              </w:rPr>
              <w:t>Cd_uDiagUtility</w:t>
            </w:r>
            <w:proofErr w:type="spellEnd"/>
            <w:r w:rsidR="001B20FC">
              <w:rPr>
                <w:rFonts w:ascii="Arial" w:hAnsi="Arial" w:cs="Arial"/>
                <w:sz w:val="16"/>
              </w:rPr>
              <w:t xml:space="preserve"> only</w:t>
            </w:r>
          </w:p>
        </w:tc>
        <w:tc>
          <w:tcPr>
            <w:tcW w:w="1080" w:type="dxa"/>
          </w:tcPr>
          <w:p w:rsidR="004527BC" w:rsidRDefault="00B01697" w:rsidP="00EE5444">
            <w:pPr>
              <w:spacing w:before="60"/>
              <w:rPr>
                <w:rFonts w:ascii="Arial" w:hAnsi="Arial" w:cs="Arial"/>
                <w:sz w:val="16"/>
              </w:rPr>
            </w:pPr>
            <w:r>
              <w:rPr>
                <w:rFonts w:ascii="Arial" w:hAnsi="Arial" w:cs="Arial"/>
                <w:sz w:val="16"/>
              </w:rPr>
              <w:t>6-Jun-2013</w:t>
            </w:r>
          </w:p>
        </w:tc>
        <w:tc>
          <w:tcPr>
            <w:tcW w:w="1710" w:type="dxa"/>
          </w:tcPr>
          <w:p w:rsidR="004527BC" w:rsidRDefault="00B01697">
            <w:pPr>
              <w:spacing w:before="60"/>
              <w:rPr>
                <w:rFonts w:ascii="Arial" w:hAnsi="Arial" w:cs="Arial"/>
                <w:sz w:val="16"/>
              </w:rPr>
            </w:pPr>
            <w:r>
              <w:rPr>
                <w:rFonts w:ascii="Arial" w:hAnsi="Arial" w:cs="Arial"/>
                <w:sz w:val="16"/>
              </w:rPr>
              <w:t xml:space="preserve">Kathleen </w:t>
            </w:r>
            <w:proofErr w:type="spellStart"/>
            <w:r>
              <w:rPr>
                <w:rFonts w:ascii="Arial" w:hAnsi="Arial" w:cs="Arial"/>
                <w:sz w:val="16"/>
              </w:rPr>
              <w:t>Creager</w:t>
            </w:r>
            <w:proofErr w:type="spellEnd"/>
          </w:p>
        </w:tc>
      </w:tr>
      <w:tr w:rsidR="00222A98" w:rsidTr="00B11E95">
        <w:tc>
          <w:tcPr>
            <w:tcW w:w="647" w:type="dxa"/>
          </w:tcPr>
          <w:p w:rsidR="00222A98" w:rsidRDefault="00222A98">
            <w:pPr>
              <w:spacing w:before="60"/>
              <w:rPr>
                <w:rFonts w:ascii="Arial" w:hAnsi="Arial" w:cs="Arial"/>
                <w:sz w:val="16"/>
              </w:rPr>
            </w:pPr>
            <w:r>
              <w:rPr>
                <w:rFonts w:ascii="Arial" w:hAnsi="Arial" w:cs="Arial"/>
                <w:sz w:val="16"/>
              </w:rPr>
              <w:t>2</w:t>
            </w:r>
          </w:p>
        </w:tc>
        <w:tc>
          <w:tcPr>
            <w:tcW w:w="5311" w:type="dxa"/>
          </w:tcPr>
          <w:p w:rsidR="00222A98" w:rsidRDefault="00222A98">
            <w:pPr>
              <w:spacing w:before="60"/>
              <w:rPr>
                <w:rFonts w:ascii="Arial" w:hAnsi="Arial" w:cs="Arial"/>
                <w:sz w:val="16"/>
              </w:rPr>
            </w:pPr>
            <w:r>
              <w:rPr>
                <w:rFonts w:ascii="Arial" w:hAnsi="Arial" w:cs="Arial"/>
                <w:sz w:val="16"/>
              </w:rPr>
              <w:t xml:space="preserve">Added </w:t>
            </w:r>
            <w:proofErr w:type="spellStart"/>
            <w:r w:rsidR="006F7ACE">
              <w:rPr>
                <w:rFonts w:ascii="Arial" w:hAnsi="Arial" w:cs="Arial"/>
                <w:sz w:val="16"/>
              </w:rPr>
              <w:t>uDiagGeneral</w:t>
            </w:r>
            <w:proofErr w:type="spellEnd"/>
            <w:r w:rsidR="006F7ACE">
              <w:rPr>
                <w:rFonts w:ascii="Arial" w:hAnsi="Arial" w:cs="Arial"/>
                <w:sz w:val="16"/>
              </w:rPr>
              <w:t>\</w:t>
            </w:r>
            <w:proofErr w:type="spellStart"/>
            <w:r w:rsidR="006F7ACE">
              <w:rPr>
                <w:rFonts w:ascii="Arial" w:hAnsi="Arial" w:cs="Arial"/>
                <w:sz w:val="16"/>
              </w:rPr>
              <w:t>uDiagEnableFPUDiag</w:t>
            </w:r>
            <w:proofErr w:type="spellEnd"/>
            <w:r w:rsidR="006F7ACE">
              <w:rPr>
                <w:rFonts w:ascii="Arial" w:hAnsi="Arial" w:cs="Arial"/>
                <w:sz w:val="16"/>
              </w:rPr>
              <w:t xml:space="preserve"> to configuration parameters, and related notes, for enabling/disabling</w:t>
            </w:r>
            <w:r>
              <w:rPr>
                <w:rFonts w:ascii="Arial" w:hAnsi="Arial" w:cs="Arial"/>
                <w:sz w:val="16"/>
              </w:rPr>
              <w:t xml:space="preserve"> floating point exception diagnostic.</w:t>
            </w:r>
            <w:r w:rsidR="009B5B0C">
              <w:rPr>
                <w:rFonts w:ascii="Arial" w:hAnsi="Arial" w:cs="Arial"/>
                <w:sz w:val="16"/>
              </w:rPr>
              <w:t xml:space="preserve"> Added “Category 1” </w:t>
            </w:r>
            <w:r w:rsidR="00793203">
              <w:rPr>
                <w:rFonts w:ascii="Arial" w:hAnsi="Arial" w:cs="Arial"/>
                <w:sz w:val="16"/>
              </w:rPr>
              <w:t xml:space="preserve">and mention of Runtime Register Check </w:t>
            </w:r>
            <w:r w:rsidR="009B5B0C">
              <w:rPr>
                <w:rFonts w:ascii="Arial" w:hAnsi="Arial" w:cs="Arial"/>
                <w:sz w:val="16"/>
              </w:rPr>
              <w:t xml:space="preserve">to notes on configuring </w:t>
            </w:r>
            <w:proofErr w:type="spellStart"/>
            <w:r w:rsidR="009B5B0C">
              <w:rPr>
                <w:rFonts w:ascii="Arial" w:hAnsi="Arial" w:cs="Arial"/>
                <w:sz w:val="16"/>
              </w:rPr>
              <w:t>Mcu_FpuIrq</w:t>
            </w:r>
            <w:proofErr w:type="spellEnd"/>
            <w:r w:rsidR="009B5B0C">
              <w:rPr>
                <w:rFonts w:ascii="Arial" w:hAnsi="Arial" w:cs="Arial"/>
                <w:sz w:val="16"/>
              </w:rPr>
              <w:t>.</w:t>
            </w:r>
            <w:r w:rsidR="006F7ACE">
              <w:rPr>
                <w:rFonts w:ascii="Arial" w:hAnsi="Arial" w:cs="Arial"/>
                <w:sz w:val="16"/>
              </w:rPr>
              <w:t xml:space="preserve"> </w:t>
            </w:r>
            <w:r w:rsidR="00793203">
              <w:rPr>
                <w:rFonts w:ascii="Arial" w:hAnsi="Arial" w:cs="Arial"/>
                <w:sz w:val="16"/>
              </w:rPr>
              <w:t xml:space="preserve">Added </w:t>
            </w:r>
            <w:proofErr w:type="spellStart"/>
            <w:r w:rsidR="00793203">
              <w:rPr>
                <w:rFonts w:ascii="Arial" w:hAnsi="Arial" w:cs="Arial"/>
                <w:sz w:val="16"/>
              </w:rPr>
              <w:t>OsOSFIQHandler</w:t>
            </w:r>
            <w:proofErr w:type="spellEnd"/>
            <w:r w:rsidR="00793203">
              <w:rPr>
                <w:rFonts w:ascii="Arial" w:hAnsi="Arial" w:cs="Arial"/>
                <w:sz w:val="16"/>
              </w:rPr>
              <w:t xml:space="preserve"> configuration parameter.  Clarified scheduling requirements on uDiagFPU_</w:t>
            </w:r>
            <w:proofErr w:type="gramStart"/>
            <w:r w:rsidR="00793203">
              <w:rPr>
                <w:rFonts w:ascii="Arial" w:hAnsi="Arial" w:cs="Arial"/>
                <w:sz w:val="16"/>
              </w:rPr>
              <w:t>Init2(</w:t>
            </w:r>
            <w:proofErr w:type="gramEnd"/>
            <w:r w:rsidR="00793203">
              <w:rPr>
                <w:rFonts w:ascii="Arial" w:hAnsi="Arial" w:cs="Arial"/>
                <w:sz w:val="16"/>
              </w:rPr>
              <w:t>).</w:t>
            </w:r>
          </w:p>
        </w:tc>
        <w:tc>
          <w:tcPr>
            <w:tcW w:w="1080" w:type="dxa"/>
          </w:tcPr>
          <w:p w:rsidR="00222A98" w:rsidRDefault="00222A98" w:rsidP="00EE5444">
            <w:pPr>
              <w:spacing w:before="60"/>
              <w:rPr>
                <w:rFonts w:ascii="Arial" w:hAnsi="Arial" w:cs="Arial"/>
                <w:sz w:val="16"/>
              </w:rPr>
            </w:pPr>
            <w:r>
              <w:rPr>
                <w:rFonts w:ascii="Arial" w:hAnsi="Arial" w:cs="Arial"/>
                <w:sz w:val="16"/>
              </w:rPr>
              <w:t>26-Jun-13</w:t>
            </w:r>
          </w:p>
        </w:tc>
        <w:tc>
          <w:tcPr>
            <w:tcW w:w="1710" w:type="dxa"/>
          </w:tcPr>
          <w:p w:rsidR="00222A98" w:rsidRDefault="00222A98">
            <w:pPr>
              <w:spacing w:before="60"/>
              <w:rPr>
                <w:rFonts w:ascii="Arial" w:hAnsi="Arial" w:cs="Arial"/>
                <w:sz w:val="16"/>
              </w:rPr>
            </w:pPr>
            <w:r>
              <w:rPr>
                <w:rFonts w:ascii="Arial" w:hAnsi="Arial" w:cs="Arial"/>
                <w:sz w:val="16"/>
              </w:rPr>
              <w:t>KMC</w:t>
            </w:r>
          </w:p>
        </w:tc>
      </w:tr>
      <w:tr w:rsidR="00AE23C8" w:rsidTr="00B11E95">
        <w:tc>
          <w:tcPr>
            <w:tcW w:w="647" w:type="dxa"/>
          </w:tcPr>
          <w:p w:rsidR="00AE23C8" w:rsidRDefault="00AE23C8">
            <w:pPr>
              <w:spacing w:before="60"/>
              <w:rPr>
                <w:rFonts w:ascii="Arial" w:hAnsi="Arial" w:cs="Arial"/>
                <w:sz w:val="16"/>
              </w:rPr>
            </w:pPr>
            <w:r>
              <w:rPr>
                <w:rFonts w:ascii="Arial" w:hAnsi="Arial" w:cs="Arial"/>
                <w:sz w:val="16"/>
              </w:rPr>
              <w:t>3</w:t>
            </w:r>
          </w:p>
        </w:tc>
        <w:tc>
          <w:tcPr>
            <w:tcW w:w="5311" w:type="dxa"/>
          </w:tcPr>
          <w:p w:rsidR="00AE23C8" w:rsidRDefault="00AE23C8" w:rsidP="00693E1A">
            <w:pPr>
              <w:spacing w:before="60"/>
              <w:rPr>
                <w:rFonts w:ascii="Arial" w:hAnsi="Arial" w:cs="Arial"/>
                <w:sz w:val="16"/>
              </w:rPr>
            </w:pPr>
            <w:r>
              <w:rPr>
                <w:rFonts w:ascii="Arial" w:hAnsi="Arial" w:cs="Arial"/>
                <w:sz w:val="16"/>
              </w:rPr>
              <w:t xml:space="preserve">Added information on parameters </w:t>
            </w:r>
            <w:proofErr w:type="spellStart"/>
            <w:r>
              <w:rPr>
                <w:rFonts w:ascii="Arial" w:hAnsi="Arial" w:cs="Arial"/>
                <w:sz w:val="16"/>
              </w:rPr>
              <w:t>uDiagGladiatorCompatible</w:t>
            </w:r>
            <w:proofErr w:type="spellEnd"/>
            <w:r>
              <w:rPr>
                <w:rFonts w:ascii="Arial" w:hAnsi="Arial" w:cs="Arial"/>
                <w:sz w:val="16"/>
              </w:rPr>
              <w:t xml:space="preserve"> and </w:t>
            </w:r>
            <w:proofErr w:type="spellStart"/>
            <w:r>
              <w:rPr>
                <w:rFonts w:ascii="Arial" w:hAnsi="Arial" w:cs="Arial"/>
                <w:sz w:val="16"/>
              </w:rPr>
              <w:t>uDiagVIMPerTrusted</w:t>
            </w:r>
            <w:proofErr w:type="gramStart"/>
            <w:r>
              <w:rPr>
                <w:rFonts w:ascii="Arial" w:hAnsi="Arial" w:cs="Arial"/>
                <w:sz w:val="16"/>
              </w:rPr>
              <w:t>,</w:t>
            </w:r>
            <w:r w:rsidR="00693E1A">
              <w:rPr>
                <w:rFonts w:ascii="Arial" w:hAnsi="Arial" w:cs="Arial"/>
                <w:sz w:val="16"/>
              </w:rPr>
              <w:t>FlsTstBlockSize</w:t>
            </w:r>
            <w:proofErr w:type="spellEnd"/>
            <w:proofErr w:type="gramEnd"/>
            <w:r w:rsidR="00693E1A">
              <w:rPr>
                <w:rFonts w:ascii="Arial" w:hAnsi="Arial" w:cs="Arial"/>
                <w:sz w:val="16"/>
              </w:rPr>
              <w:t xml:space="preserve">, </w:t>
            </w:r>
            <w:r>
              <w:rPr>
                <w:rFonts w:ascii="Arial" w:hAnsi="Arial" w:cs="Arial"/>
                <w:sz w:val="16"/>
              </w:rPr>
              <w:t xml:space="preserve"> interrupt routines, and optimization settings as needed for c</w:t>
            </w:r>
            <w:bookmarkStart w:id="385" w:name="_GoBack"/>
            <w:bookmarkEnd w:id="385"/>
            <w:r>
              <w:rPr>
                <w:rFonts w:ascii="Arial" w:hAnsi="Arial" w:cs="Arial"/>
                <w:sz w:val="16"/>
              </w:rPr>
              <w:t>hanges made  to fix anomalies 5403, 5801, 5491, 5809, and 5810.  NOTE that this integration manual is not complete; it includes only information related to changes made to the component</w:t>
            </w:r>
            <w:r w:rsidR="00E04DC4">
              <w:rPr>
                <w:rFonts w:ascii="Arial" w:hAnsi="Arial" w:cs="Arial"/>
                <w:sz w:val="16"/>
              </w:rPr>
              <w:t xml:space="preserve"> beginning in June 2013</w:t>
            </w:r>
            <w:proofErr w:type="gramStart"/>
            <w:r w:rsidR="00E04DC4">
              <w:rPr>
                <w:rFonts w:ascii="Arial" w:hAnsi="Arial" w:cs="Arial"/>
                <w:sz w:val="16"/>
              </w:rPr>
              <w:t>.</w:t>
            </w:r>
            <w:r>
              <w:rPr>
                <w:rFonts w:ascii="Arial" w:hAnsi="Arial" w:cs="Arial"/>
                <w:sz w:val="16"/>
              </w:rPr>
              <w:t>.</w:t>
            </w:r>
            <w:proofErr w:type="gramEnd"/>
          </w:p>
        </w:tc>
        <w:tc>
          <w:tcPr>
            <w:tcW w:w="1080" w:type="dxa"/>
          </w:tcPr>
          <w:p w:rsidR="00AE23C8" w:rsidRDefault="00AE23C8" w:rsidP="00EE5444">
            <w:pPr>
              <w:spacing w:before="60"/>
              <w:rPr>
                <w:rFonts w:ascii="Arial" w:hAnsi="Arial" w:cs="Arial"/>
                <w:sz w:val="16"/>
              </w:rPr>
            </w:pPr>
            <w:r>
              <w:rPr>
                <w:rFonts w:ascii="Arial" w:hAnsi="Arial" w:cs="Arial"/>
                <w:sz w:val="16"/>
              </w:rPr>
              <w:t>16-Oct-13</w:t>
            </w:r>
          </w:p>
        </w:tc>
        <w:tc>
          <w:tcPr>
            <w:tcW w:w="1710" w:type="dxa"/>
          </w:tcPr>
          <w:p w:rsidR="00AE23C8" w:rsidRDefault="00AE23C8">
            <w:pPr>
              <w:spacing w:before="60"/>
              <w:rPr>
                <w:rFonts w:ascii="Arial" w:hAnsi="Arial" w:cs="Arial"/>
                <w:sz w:val="16"/>
              </w:rPr>
            </w:pPr>
            <w:r>
              <w:rPr>
                <w:rFonts w:ascii="Arial" w:hAnsi="Arial" w:cs="Arial"/>
                <w:sz w:val="16"/>
              </w:rPr>
              <w:t>KMC</w:t>
            </w:r>
          </w:p>
        </w:tc>
      </w:tr>
      <w:tr w:rsidR="00FE4966" w:rsidTr="00B11E95">
        <w:trPr>
          <w:ins w:id="386" w:author="Creager, Kathleen" w:date="2014-01-07T08:12:00Z"/>
        </w:trPr>
        <w:tc>
          <w:tcPr>
            <w:tcW w:w="647" w:type="dxa"/>
          </w:tcPr>
          <w:p w:rsidR="00FE4966" w:rsidRDefault="00FE4966">
            <w:pPr>
              <w:spacing w:before="60"/>
              <w:rPr>
                <w:ins w:id="387" w:author="Creager, Kathleen" w:date="2014-01-07T08:12:00Z"/>
                <w:rFonts w:ascii="Arial" w:hAnsi="Arial" w:cs="Arial"/>
                <w:sz w:val="16"/>
              </w:rPr>
            </w:pPr>
            <w:ins w:id="388" w:author="Creager, Kathleen" w:date="2014-01-07T08:12:00Z">
              <w:r>
                <w:rPr>
                  <w:rFonts w:ascii="Arial" w:hAnsi="Arial" w:cs="Arial"/>
                  <w:sz w:val="16"/>
                </w:rPr>
                <w:t>4</w:t>
              </w:r>
            </w:ins>
          </w:p>
        </w:tc>
        <w:tc>
          <w:tcPr>
            <w:tcW w:w="5311" w:type="dxa"/>
          </w:tcPr>
          <w:p w:rsidR="00FE4966" w:rsidRDefault="00FE4966" w:rsidP="00FE4966">
            <w:pPr>
              <w:spacing w:before="60"/>
              <w:rPr>
                <w:ins w:id="389" w:author="Creager, Kathleen" w:date="2014-01-07T08:12:00Z"/>
                <w:rFonts w:ascii="Arial" w:hAnsi="Arial" w:cs="Arial"/>
                <w:sz w:val="16"/>
              </w:rPr>
            </w:pPr>
            <w:ins w:id="390" w:author="Creager, Kathleen" w:date="2014-01-07T08:12:00Z">
              <w:r>
                <w:rPr>
                  <w:rFonts w:ascii="Arial" w:hAnsi="Arial" w:cs="Arial"/>
                  <w:sz w:val="16"/>
                </w:rPr>
                <w:t xml:space="preserve">Updated for change to call </w:t>
              </w:r>
              <w:proofErr w:type="spellStart"/>
              <w:r>
                <w:rPr>
                  <w:rFonts w:ascii="Arial" w:hAnsi="Arial" w:cs="Arial"/>
                  <w:sz w:val="16"/>
                </w:rPr>
                <w:t>init</w:t>
              </w:r>
              <w:proofErr w:type="spellEnd"/>
              <w:r>
                <w:rPr>
                  <w:rFonts w:ascii="Arial" w:hAnsi="Arial" w:cs="Arial"/>
                  <w:sz w:val="16"/>
                </w:rPr>
                <w:t xml:space="preserve"> functions </w:t>
              </w:r>
              <w:r w:rsidR="00BF013B">
                <w:rPr>
                  <w:rFonts w:ascii="Arial" w:hAnsi="Arial" w:cs="Arial"/>
                  <w:sz w:val="16"/>
                </w:rPr>
                <w:t xml:space="preserve">from </w:t>
              </w:r>
              <w:proofErr w:type="spellStart"/>
              <w:r w:rsidR="00BF013B">
                <w:rPr>
                  <w:rFonts w:ascii="Arial" w:hAnsi="Arial" w:cs="Arial"/>
                  <w:sz w:val="16"/>
                </w:rPr>
                <w:t>EcuStartup</w:t>
              </w:r>
              <w:proofErr w:type="spellEnd"/>
              <w:r w:rsidR="00BF013B">
                <w:rPr>
                  <w:rFonts w:ascii="Arial" w:hAnsi="Arial" w:cs="Arial"/>
                  <w:sz w:val="16"/>
                </w:rPr>
                <w:t xml:space="preserve"> instead of as </w:t>
              </w:r>
            </w:ins>
            <w:ins w:id="391" w:author="Creager, Kathleen" w:date="2014-01-09T10:52:00Z">
              <w:r w:rsidR="00BF013B">
                <w:rPr>
                  <w:rFonts w:ascii="Arial" w:hAnsi="Arial" w:cs="Arial"/>
                  <w:sz w:val="16"/>
                </w:rPr>
                <w:t>RT</w:t>
              </w:r>
            </w:ins>
            <w:ins w:id="392" w:author="Creager, Kathleen" w:date="2014-01-07T08:12:00Z">
              <w:r>
                <w:rPr>
                  <w:rFonts w:ascii="Arial" w:hAnsi="Arial" w:cs="Arial"/>
                  <w:sz w:val="16"/>
                </w:rPr>
                <w:t xml:space="preserve">E </w:t>
              </w:r>
              <w:proofErr w:type="spellStart"/>
              <w:r>
                <w:rPr>
                  <w:rFonts w:ascii="Arial" w:hAnsi="Arial" w:cs="Arial"/>
                  <w:sz w:val="16"/>
                </w:rPr>
                <w:t>init</w:t>
              </w:r>
              <w:proofErr w:type="spellEnd"/>
              <w:r>
                <w:rPr>
                  <w:rFonts w:ascii="Arial" w:hAnsi="Arial" w:cs="Arial"/>
                  <w:sz w:val="16"/>
                </w:rPr>
                <w:t xml:space="preserve"> functions</w:t>
              </w:r>
            </w:ins>
            <w:ins w:id="393" w:author="Creager, Kathleen" w:date="2014-01-07T08:14:00Z">
              <w:r>
                <w:rPr>
                  <w:rFonts w:ascii="Arial" w:hAnsi="Arial" w:cs="Arial"/>
                  <w:sz w:val="16"/>
                </w:rPr>
                <w:t>, and r</w:t>
              </w:r>
            </w:ins>
            <w:ins w:id="394" w:author="Creager, Kathleen" w:date="2014-01-07T08:13:00Z">
              <w:r>
                <w:rPr>
                  <w:rFonts w:ascii="Arial" w:hAnsi="Arial" w:cs="Arial"/>
                  <w:sz w:val="16"/>
                </w:rPr>
                <w:t xml:space="preserve">emoved unneeded instructions about </w:t>
              </w:r>
              <w:proofErr w:type="spellStart"/>
              <w:r>
                <w:rPr>
                  <w:rFonts w:ascii="Arial" w:hAnsi="Arial" w:cs="Arial"/>
                  <w:sz w:val="16"/>
                </w:rPr>
                <w:t>inlining</w:t>
              </w:r>
              <w:proofErr w:type="spellEnd"/>
              <w:r>
                <w:rPr>
                  <w:rFonts w:ascii="Arial" w:hAnsi="Arial" w:cs="Arial"/>
                  <w:sz w:val="16"/>
                </w:rPr>
                <w:t xml:space="preserve"> compiler directive</w:t>
              </w:r>
            </w:ins>
            <w:ins w:id="395" w:author="Creager, Kathleen" w:date="2014-01-07T08:14:00Z">
              <w:r>
                <w:rPr>
                  <w:rFonts w:ascii="Arial" w:hAnsi="Arial" w:cs="Arial"/>
                  <w:sz w:val="16"/>
                </w:rPr>
                <w:t>, b</w:t>
              </w:r>
            </w:ins>
            <w:ins w:id="396" w:author="Creager, Kathleen" w:date="2014-01-07T08:13:00Z">
              <w:r>
                <w:rPr>
                  <w:rFonts w:ascii="Arial" w:hAnsi="Arial" w:cs="Arial"/>
                  <w:sz w:val="16"/>
                </w:rPr>
                <w:t xml:space="preserve">oth </w:t>
              </w:r>
            </w:ins>
            <w:ins w:id="397" w:author="Creager, Kathleen" w:date="2014-01-07T08:14:00Z">
              <w:r>
                <w:rPr>
                  <w:rFonts w:ascii="Arial" w:hAnsi="Arial" w:cs="Arial"/>
                  <w:sz w:val="16"/>
                </w:rPr>
                <w:t xml:space="preserve">changes </w:t>
              </w:r>
            </w:ins>
            <w:ins w:id="398" w:author="Creager, Kathleen" w:date="2014-01-07T08:13:00Z">
              <w:r>
                <w:rPr>
                  <w:rFonts w:ascii="Arial" w:hAnsi="Arial" w:cs="Arial"/>
                  <w:sz w:val="16"/>
                </w:rPr>
                <w:t xml:space="preserve">per CR11158. </w:t>
              </w:r>
            </w:ins>
            <w:ins w:id="399" w:author="Creager, Kathleen" w:date="2014-01-09T10:52:00Z">
              <w:r w:rsidR="00BF013B">
                <w:rPr>
                  <w:rFonts w:ascii="Arial" w:hAnsi="Arial" w:cs="Arial"/>
                  <w:sz w:val="16"/>
                </w:rPr>
                <w:t xml:space="preserve">Added dependency and note regarding </w:t>
              </w:r>
            </w:ins>
            <w:proofErr w:type="spellStart"/>
            <w:proofErr w:type="gramStart"/>
            <w:ins w:id="400" w:author="Creager, Kathleen" w:date="2014-01-09T10:53:00Z">
              <w:r w:rsidR="00BF013B" w:rsidRPr="00BF013B">
                <w:rPr>
                  <w:rFonts w:ascii="Arial" w:hAnsi="Arial" w:cs="Arial"/>
                  <w:sz w:val="16"/>
                  <w:rPrChange w:id="401" w:author="Creager, Kathleen" w:date="2014-01-09T10:53:00Z">
                    <w:rPr/>
                  </w:rPrChange>
                </w:rPr>
                <w:t>EnableESMLInterrupt</w:t>
              </w:r>
              <w:proofErr w:type="spellEnd"/>
              <w:r w:rsidR="00BF013B" w:rsidRPr="00BF013B">
                <w:rPr>
                  <w:rFonts w:ascii="Arial" w:hAnsi="Arial" w:cs="Arial"/>
                  <w:sz w:val="16"/>
                  <w:rPrChange w:id="402" w:author="Creager, Kathleen" w:date="2014-01-09T10:53:00Z">
                    <w:rPr/>
                  </w:rPrChange>
                </w:rPr>
                <w:t>(</w:t>
              </w:r>
              <w:proofErr w:type="gramEnd"/>
              <w:r w:rsidR="00BF013B" w:rsidRPr="00BF013B">
                <w:rPr>
                  <w:rFonts w:ascii="Arial" w:hAnsi="Arial" w:cs="Arial"/>
                  <w:sz w:val="16"/>
                  <w:rPrChange w:id="403" w:author="Creager, Kathleen" w:date="2014-01-09T10:53:00Z">
                    <w:rPr/>
                  </w:rPrChange>
                </w:rPr>
                <w:t xml:space="preserve">) </w:t>
              </w:r>
              <w:r w:rsidR="00BF013B" w:rsidRPr="00BF013B">
                <w:rPr>
                  <w:rFonts w:ascii="Arial" w:hAnsi="Arial" w:cs="Arial"/>
                  <w:sz w:val="16"/>
                  <w:rPrChange w:id="404" w:author="Creager, Kathleen" w:date="2014-01-09T10:53:00Z">
                    <w:rPr/>
                  </w:rPrChange>
                </w:rPr>
                <w:t xml:space="preserve"> per CR 11157. </w:t>
              </w:r>
            </w:ins>
            <w:ins w:id="405" w:author="Creager, Kathleen" w:date="2014-01-07T08:12:00Z">
              <w:r>
                <w:rPr>
                  <w:rFonts w:ascii="Arial" w:hAnsi="Arial" w:cs="Arial"/>
                  <w:sz w:val="16"/>
                </w:rPr>
                <w:t xml:space="preserve">Other </w:t>
              </w:r>
              <w:proofErr w:type="spellStart"/>
              <w:r>
                <w:rPr>
                  <w:rFonts w:ascii="Arial" w:hAnsi="Arial" w:cs="Arial"/>
                  <w:sz w:val="16"/>
                </w:rPr>
                <w:t>misc</w:t>
              </w:r>
              <w:proofErr w:type="spellEnd"/>
              <w:r>
                <w:rPr>
                  <w:rFonts w:ascii="Arial" w:hAnsi="Arial" w:cs="Arial"/>
                  <w:sz w:val="16"/>
                </w:rPr>
                <w:t xml:space="preserve"> cleanup.</w:t>
              </w:r>
            </w:ins>
          </w:p>
        </w:tc>
        <w:tc>
          <w:tcPr>
            <w:tcW w:w="1080" w:type="dxa"/>
          </w:tcPr>
          <w:p w:rsidR="00FE4966" w:rsidRDefault="00FE4966" w:rsidP="00EE5444">
            <w:pPr>
              <w:spacing w:before="60"/>
              <w:rPr>
                <w:ins w:id="406" w:author="Creager, Kathleen" w:date="2014-01-07T08:12:00Z"/>
                <w:rFonts w:ascii="Arial" w:hAnsi="Arial" w:cs="Arial"/>
                <w:sz w:val="16"/>
              </w:rPr>
            </w:pPr>
            <w:ins w:id="407" w:author="Creager, Kathleen" w:date="2014-01-07T08:14:00Z">
              <w:r>
                <w:rPr>
                  <w:rFonts w:ascii="Arial" w:hAnsi="Arial" w:cs="Arial"/>
                  <w:sz w:val="16"/>
                </w:rPr>
                <w:t>06-Jan-14</w:t>
              </w:r>
            </w:ins>
          </w:p>
        </w:tc>
        <w:tc>
          <w:tcPr>
            <w:tcW w:w="1710" w:type="dxa"/>
          </w:tcPr>
          <w:p w:rsidR="00FE4966" w:rsidRDefault="00FE4966">
            <w:pPr>
              <w:spacing w:before="60"/>
              <w:rPr>
                <w:ins w:id="408" w:author="Creager, Kathleen" w:date="2014-01-07T08:12:00Z"/>
                <w:rFonts w:ascii="Arial" w:hAnsi="Arial" w:cs="Arial"/>
                <w:sz w:val="16"/>
              </w:rPr>
            </w:pPr>
            <w:ins w:id="409" w:author="Creager, Kathleen" w:date="2014-01-07T08:14:00Z">
              <w:r>
                <w:rPr>
                  <w:rFonts w:ascii="Arial" w:hAnsi="Arial" w:cs="Arial"/>
                  <w:sz w:val="16"/>
                </w:rPr>
                <w:t>KMC</w:t>
              </w:r>
            </w:ins>
          </w:p>
        </w:tc>
      </w:tr>
    </w:tbl>
    <w:p w:rsidR="00107819" w:rsidRDefault="00107819"/>
    <w:p w:rsidR="009E65F9" w:rsidRDefault="009E65F9"/>
    <w:p w:rsidR="009E65F9" w:rsidRDefault="009E65F9" w:rsidP="00F63B02"/>
    <w:sectPr w:rsidR="009E65F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2B4" w:rsidRDefault="009972B4">
      <w:r>
        <w:separator/>
      </w:r>
    </w:p>
  </w:endnote>
  <w:endnote w:type="continuationSeparator" w:id="0">
    <w:p w:rsidR="009972B4" w:rsidRDefault="00997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pPr>
      <w:pStyle w:val="Footer"/>
    </w:pPr>
    <w:r>
      <w:rPr>
        <w:snapToGrid w:val="0"/>
      </w:rPr>
      <w:tab/>
    </w:r>
    <w:r w:rsidR="009972B4">
      <w:fldChar w:fldCharType="begin"/>
    </w:r>
    <w:r w:rsidR="009972B4">
      <w:instrText xml:space="preserve"> DOCPROPERTY "Company"  \* MERGEFORMAT </w:instrText>
    </w:r>
    <w:r w:rsidR="009972B4">
      <w:fldChar w:fldCharType="separate"/>
    </w:r>
    <w:ins w:id="414" w:author="Creager, Kathleen" w:date="2014-01-06T16:14:00Z">
      <w:r w:rsidR="00797ECA" w:rsidRPr="00797ECA">
        <w:rPr>
          <w:rFonts w:ascii="Times" w:hAnsi="Times"/>
          <w:caps/>
          <w:snapToGrid w:val="0"/>
          <w:rPrChange w:id="415" w:author="Creager, Kathleen" w:date="2014-01-06T16:14:00Z">
            <w:rPr/>
          </w:rPrChange>
        </w:rPr>
        <w:t>Nexteer</w:t>
      </w:r>
    </w:ins>
    <w:del w:id="416" w:author="Creager, Kathleen" w:date="2014-01-06T16:14:00Z">
      <w:r w:rsidR="00C01EDF" w:rsidRPr="004E67C7" w:rsidDel="00797ECA">
        <w:rPr>
          <w:rFonts w:ascii="Times" w:hAnsi="Times"/>
          <w:caps/>
          <w:snapToGrid w:val="0"/>
        </w:rPr>
        <w:delText>Nexteer</w:delText>
      </w:r>
    </w:del>
    <w:r w:rsidR="009972B4">
      <w:rPr>
        <w:rFonts w:ascii="Times" w:hAnsi="Times"/>
        <w:caps/>
        <w:snapToGrid w:val="0"/>
      </w:rPr>
      <w:fldChar w:fldCharType="end"/>
    </w:r>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2B4" w:rsidRDefault="009972B4">
      <w:r>
        <w:separator/>
      </w:r>
    </w:p>
  </w:footnote>
  <w:footnote w:type="continuationSeparator" w:id="0">
    <w:p w:rsidR="009972B4" w:rsidRDefault="00997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3FA" w:rsidRDefault="00DE03FA"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DE03FA">
      <w:trPr>
        <w:cantSplit/>
      </w:trPr>
      <w:tc>
        <w:tcPr>
          <w:tcW w:w="990" w:type="dxa"/>
        </w:tcPr>
        <w:p w:rsidR="00DE03FA" w:rsidRDefault="00DE03FA">
          <w:pPr>
            <w:pStyle w:val="Header"/>
          </w:pPr>
          <w:r>
            <w:t>Title:</w:t>
          </w:r>
        </w:p>
      </w:tc>
      <w:tc>
        <w:tcPr>
          <w:tcW w:w="5400" w:type="dxa"/>
          <w:gridSpan w:val="3"/>
          <w:vMerge w:val="restart"/>
        </w:tcPr>
        <w:p w:rsidR="00DE03FA" w:rsidRDefault="00FD6B76">
          <w:pPr>
            <w:pStyle w:val="Header"/>
          </w:pPr>
          <w:proofErr w:type="spellStart"/>
          <w:r>
            <w:t>Cd_uDiag</w:t>
          </w:r>
          <w:proofErr w:type="spellEnd"/>
        </w:p>
        <w:p w:rsidR="00DE03FA" w:rsidRDefault="009972B4"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797ECA">
            <w:t>Gen II+ EPS EA3</w:t>
          </w:r>
          <w:r>
            <w:fldChar w:fldCharType="end"/>
          </w:r>
          <w:r w:rsidR="00DE03FA">
            <w:tab/>
          </w:r>
        </w:p>
      </w:tc>
      <w:tc>
        <w:tcPr>
          <w:tcW w:w="1170" w:type="dxa"/>
        </w:tcPr>
        <w:p w:rsidR="00DE03FA" w:rsidRDefault="00DE03FA" w:rsidP="00793203">
          <w:pPr>
            <w:pStyle w:val="Header"/>
          </w:pPr>
          <w:r>
            <w:t>Revision</w:t>
          </w:r>
          <w:proofErr w:type="gramStart"/>
          <w:r w:rsidR="00FD6B76">
            <w:t>:.</w:t>
          </w:r>
          <w:proofErr w:type="gramEnd"/>
        </w:p>
      </w:tc>
      <w:tc>
        <w:tcPr>
          <w:tcW w:w="1350" w:type="dxa"/>
        </w:tcPr>
        <w:p w:rsidR="00DE03FA" w:rsidRDefault="001A14B2">
          <w:pPr>
            <w:pStyle w:val="Header"/>
          </w:pPr>
          <w:del w:id="410" w:author="Creager, Kathleen" w:date="2014-01-06T15:24:00Z">
            <w:r w:rsidDel="00D75100">
              <w:delText>3</w:delText>
            </w:r>
          </w:del>
          <w:ins w:id="411" w:author="Creager, Kathleen" w:date="2014-01-06T15:24:00Z">
            <w:r w:rsidR="00D75100">
              <w:t>4</w:t>
            </w:r>
          </w:ins>
          <w:r w:rsidR="00793203">
            <w:t>.0</w:t>
          </w:r>
        </w:p>
      </w:tc>
    </w:tr>
    <w:tr w:rsidR="00DE03FA">
      <w:trPr>
        <w:cantSplit/>
      </w:trPr>
      <w:tc>
        <w:tcPr>
          <w:tcW w:w="990" w:type="dxa"/>
        </w:tcPr>
        <w:p w:rsidR="00DE03FA" w:rsidRDefault="00DE03FA">
          <w:pPr>
            <w:pStyle w:val="Header"/>
          </w:pPr>
          <w:r>
            <w:t xml:space="preserve">Product:     </w:t>
          </w:r>
        </w:p>
      </w:tc>
      <w:tc>
        <w:tcPr>
          <w:tcW w:w="5400" w:type="dxa"/>
          <w:gridSpan w:val="3"/>
          <w:vMerge/>
        </w:tcPr>
        <w:p w:rsidR="00DE03FA" w:rsidRDefault="00DE03FA">
          <w:pPr>
            <w:pStyle w:val="Header"/>
            <w:jc w:val="center"/>
          </w:pPr>
        </w:p>
      </w:tc>
      <w:tc>
        <w:tcPr>
          <w:tcW w:w="1170" w:type="dxa"/>
        </w:tcPr>
        <w:p w:rsidR="00DE03FA" w:rsidRDefault="00DE03FA">
          <w:pPr>
            <w:pStyle w:val="Header"/>
          </w:pPr>
          <w:r>
            <w:t>Rev. Date:</w:t>
          </w:r>
        </w:p>
      </w:tc>
      <w:tc>
        <w:tcPr>
          <w:tcW w:w="1350" w:type="dxa"/>
        </w:tcPr>
        <w:p w:rsidR="00FD6B76" w:rsidRDefault="001A14B2">
          <w:pPr>
            <w:pStyle w:val="Header"/>
          </w:pPr>
          <w:del w:id="412" w:author="Creager, Kathleen" w:date="2014-01-06T15:24:00Z">
            <w:r w:rsidDel="00D75100">
              <w:delText>15-Oct</w:delText>
            </w:r>
            <w:r w:rsidR="00FD6B76" w:rsidDel="00D75100">
              <w:delText>-2013</w:delText>
            </w:r>
          </w:del>
          <w:ins w:id="413" w:author="Creager, Kathleen" w:date="2014-01-06T15:24:00Z">
            <w:r w:rsidR="00D75100">
              <w:t>06-Jan-2014</w:t>
            </w:r>
          </w:ins>
        </w:p>
      </w:tc>
    </w:tr>
    <w:tr w:rsidR="00DE03FA">
      <w:trPr>
        <w:cantSplit/>
      </w:trPr>
      <w:tc>
        <w:tcPr>
          <w:tcW w:w="990" w:type="dxa"/>
        </w:tcPr>
        <w:p w:rsidR="00DE03FA" w:rsidRDefault="00DE03FA">
          <w:pPr>
            <w:pStyle w:val="Header"/>
          </w:pPr>
          <w:r>
            <w:t>Group:</w:t>
          </w:r>
        </w:p>
      </w:tc>
      <w:tc>
        <w:tcPr>
          <w:tcW w:w="1530" w:type="dxa"/>
        </w:tcPr>
        <w:p w:rsidR="00DE03FA" w:rsidRDefault="00DE03FA">
          <w:pPr>
            <w:pStyle w:val="Header"/>
          </w:pPr>
          <w:r>
            <w:t>ESG</w:t>
          </w:r>
        </w:p>
      </w:tc>
      <w:tc>
        <w:tcPr>
          <w:tcW w:w="1260" w:type="dxa"/>
        </w:tcPr>
        <w:p w:rsidR="00DE03FA" w:rsidRDefault="00DE03FA">
          <w:pPr>
            <w:pStyle w:val="Header"/>
          </w:pPr>
          <w:r>
            <w:t>Originator:</w:t>
          </w:r>
        </w:p>
      </w:tc>
      <w:tc>
        <w:tcPr>
          <w:tcW w:w="2610" w:type="dxa"/>
        </w:tcPr>
        <w:p w:rsidR="00DE03FA" w:rsidRDefault="00FD6B76">
          <w:pPr>
            <w:pStyle w:val="Header"/>
          </w:pPr>
          <w:r>
            <w:t xml:space="preserve">Kathleen </w:t>
          </w:r>
          <w:proofErr w:type="spellStart"/>
          <w:r>
            <w:t>Creager</w:t>
          </w:r>
          <w:proofErr w:type="spellEnd"/>
        </w:p>
      </w:tc>
      <w:tc>
        <w:tcPr>
          <w:tcW w:w="1170" w:type="dxa"/>
        </w:tcPr>
        <w:p w:rsidR="00DE03FA" w:rsidRDefault="00DE03FA">
          <w:pPr>
            <w:pStyle w:val="Header"/>
          </w:pPr>
          <w:r>
            <w:t>Page:</w:t>
          </w:r>
        </w:p>
      </w:tc>
      <w:tc>
        <w:tcPr>
          <w:tcW w:w="1350" w:type="dxa"/>
        </w:tcPr>
        <w:p w:rsidR="00DE03FA" w:rsidRDefault="00515922">
          <w:pPr>
            <w:pStyle w:val="Header"/>
          </w:pPr>
          <w:r>
            <w:rPr>
              <w:rStyle w:val="PageNumber"/>
            </w:rPr>
            <w:fldChar w:fldCharType="begin"/>
          </w:r>
          <w:r w:rsidR="00DE03FA">
            <w:rPr>
              <w:rStyle w:val="PageNumber"/>
            </w:rPr>
            <w:instrText xml:space="preserve"> PAGE </w:instrText>
          </w:r>
          <w:r>
            <w:rPr>
              <w:rStyle w:val="PageNumber"/>
            </w:rPr>
            <w:fldChar w:fldCharType="separate"/>
          </w:r>
          <w:r w:rsidR="00BF013B">
            <w:rPr>
              <w:rStyle w:val="PageNumber"/>
              <w:noProof/>
            </w:rPr>
            <w:t>10</w:t>
          </w:r>
          <w:r>
            <w:rPr>
              <w:rStyle w:val="PageNumber"/>
            </w:rPr>
            <w:fldChar w:fldCharType="end"/>
          </w:r>
          <w:r w:rsidR="00DE03FA">
            <w:rPr>
              <w:rStyle w:val="PageNumber"/>
            </w:rPr>
            <w:t xml:space="preserve"> of </w:t>
          </w:r>
          <w:r>
            <w:rPr>
              <w:rStyle w:val="PageNumber"/>
            </w:rPr>
            <w:fldChar w:fldCharType="begin"/>
          </w:r>
          <w:r w:rsidR="00DE03FA">
            <w:rPr>
              <w:rStyle w:val="PageNumber"/>
            </w:rPr>
            <w:instrText xml:space="preserve"> NUMPAGES </w:instrText>
          </w:r>
          <w:r>
            <w:rPr>
              <w:rStyle w:val="PageNumber"/>
            </w:rPr>
            <w:fldChar w:fldCharType="separate"/>
          </w:r>
          <w:r w:rsidR="00BF013B">
            <w:rPr>
              <w:rStyle w:val="PageNumber"/>
              <w:noProof/>
            </w:rPr>
            <w:t>10</w:t>
          </w:r>
          <w:r>
            <w:rPr>
              <w:rStyle w:val="PageNumber"/>
            </w:rPr>
            <w:fldChar w:fldCharType="end"/>
          </w:r>
        </w:p>
      </w:tc>
    </w:tr>
  </w:tbl>
  <w:p w:rsidR="00DE03FA" w:rsidRDefault="00DE03F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925715"/>
    <w:multiLevelType w:val="hybridMultilevel"/>
    <w:tmpl w:val="1F78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04561"/>
    <w:multiLevelType w:val="hybridMultilevel"/>
    <w:tmpl w:val="966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3">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4">
    <w:nsid w:val="4AD814CE"/>
    <w:multiLevelType w:val="hybridMultilevel"/>
    <w:tmpl w:val="186A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7B394E"/>
    <w:multiLevelType w:val="hybridMultilevel"/>
    <w:tmpl w:val="5212E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484EFE"/>
    <w:multiLevelType w:val="hybridMultilevel"/>
    <w:tmpl w:val="3DA6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304DB6"/>
    <w:multiLevelType w:val="hybridMultilevel"/>
    <w:tmpl w:val="45121902"/>
    <w:lvl w:ilvl="0" w:tplc="C6507A1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22">
    <w:nsid w:val="78F777E5"/>
    <w:multiLevelType w:val="hybridMultilevel"/>
    <w:tmpl w:val="A28A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975107"/>
    <w:multiLevelType w:val="multilevel"/>
    <w:tmpl w:val="8654D8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3"/>
  </w:num>
  <w:num w:numId="2">
    <w:abstractNumId w:val="21"/>
  </w:num>
  <w:num w:numId="3">
    <w:abstractNumId w:val="12"/>
  </w:num>
  <w:num w:numId="4">
    <w:abstractNumId w:val="0"/>
  </w:num>
  <w:num w:numId="5">
    <w:abstractNumId w:val="10"/>
  </w:num>
  <w:num w:numId="6">
    <w:abstractNumId w:val="3"/>
  </w:num>
  <w:num w:numId="7">
    <w:abstractNumId w:val="6"/>
  </w:num>
  <w:num w:numId="8">
    <w:abstractNumId w:val="7"/>
  </w:num>
  <w:num w:numId="9">
    <w:abstractNumId w:val="18"/>
  </w:num>
  <w:num w:numId="10">
    <w:abstractNumId w:val="15"/>
  </w:num>
  <w:num w:numId="11">
    <w:abstractNumId w:val="2"/>
  </w:num>
  <w:num w:numId="12">
    <w:abstractNumId w:val="13"/>
  </w:num>
  <w:num w:numId="13">
    <w:abstractNumId w:val="1"/>
  </w:num>
  <w:num w:numId="14">
    <w:abstractNumId w:val="16"/>
  </w:num>
  <w:num w:numId="15">
    <w:abstractNumId w:val="9"/>
  </w:num>
  <w:num w:numId="16">
    <w:abstractNumId w:val="11"/>
  </w:num>
  <w:num w:numId="17">
    <w:abstractNumId w:val="8"/>
  </w:num>
  <w:num w:numId="18">
    <w:abstractNumId w:val="14"/>
  </w:num>
  <w:num w:numId="19">
    <w:abstractNumId w:val="17"/>
  </w:num>
  <w:num w:numId="20">
    <w:abstractNumId w:val="4"/>
  </w:num>
  <w:num w:numId="21">
    <w:abstractNumId w:val="5"/>
  </w:num>
  <w:num w:numId="22">
    <w:abstractNumId w:val="22"/>
  </w:num>
  <w:num w:numId="23">
    <w:abstractNumId w:val="19"/>
  </w:num>
  <w:num w:numId="24">
    <w:abstractNumId w:val="20"/>
  </w:num>
  <w:num w:numId="25">
    <w:abstractNumId w:val="2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9"/>
    <w:rsid w:val="00002748"/>
    <w:rsid w:val="00016211"/>
    <w:rsid w:val="0003389C"/>
    <w:rsid w:val="00035442"/>
    <w:rsid w:val="00036AF7"/>
    <w:rsid w:val="00050365"/>
    <w:rsid w:val="00060E9E"/>
    <w:rsid w:val="00072C76"/>
    <w:rsid w:val="000A78A4"/>
    <w:rsid w:val="000B7B76"/>
    <w:rsid w:val="000C2C6D"/>
    <w:rsid w:val="000D28B1"/>
    <w:rsid w:val="000D4039"/>
    <w:rsid w:val="000E1C0D"/>
    <w:rsid w:val="00101096"/>
    <w:rsid w:val="00107819"/>
    <w:rsid w:val="00154889"/>
    <w:rsid w:val="00162F98"/>
    <w:rsid w:val="001719F7"/>
    <w:rsid w:val="00173656"/>
    <w:rsid w:val="00192534"/>
    <w:rsid w:val="0019439D"/>
    <w:rsid w:val="001A0806"/>
    <w:rsid w:val="001A14B2"/>
    <w:rsid w:val="001A2509"/>
    <w:rsid w:val="001A574F"/>
    <w:rsid w:val="001B20FC"/>
    <w:rsid w:val="001B60DF"/>
    <w:rsid w:val="001C67A3"/>
    <w:rsid w:val="001D6A7F"/>
    <w:rsid w:val="001E1979"/>
    <w:rsid w:val="001E28D1"/>
    <w:rsid w:val="001E475E"/>
    <w:rsid w:val="001F09B2"/>
    <w:rsid w:val="001F4E5E"/>
    <w:rsid w:val="001F7009"/>
    <w:rsid w:val="00200C82"/>
    <w:rsid w:val="0020722A"/>
    <w:rsid w:val="00210593"/>
    <w:rsid w:val="00222A98"/>
    <w:rsid w:val="00251AC0"/>
    <w:rsid w:val="00264E9B"/>
    <w:rsid w:val="002651B5"/>
    <w:rsid w:val="00266DF5"/>
    <w:rsid w:val="00274532"/>
    <w:rsid w:val="00275B51"/>
    <w:rsid w:val="00282852"/>
    <w:rsid w:val="00285CB3"/>
    <w:rsid w:val="00295CD1"/>
    <w:rsid w:val="00297784"/>
    <w:rsid w:val="002B792F"/>
    <w:rsid w:val="002B7B9F"/>
    <w:rsid w:val="002C03D8"/>
    <w:rsid w:val="00315335"/>
    <w:rsid w:val="0034046E"/>
    <w:rsid w:val="00347B0F"/>
    <w:rsid w:val="00353877"/>
    <w:rsid w:val="0036233B"/>
    <w:rsid w:val="0036693A"/>
    <w:rsid w:val="0037668F"/>
    <w:rsid w:val="003C4D3F"/>
    <w:rsid w:val="003D7910"/>
    <w:rsid w:val="003F49B4"/>
    <w:rsid w:val="003F5475"/>
    <w:rsid w:val="00416335"/>
    <w:rsid w:val="004527BC"/>
    <w:rsid w:val="0046766A"/>
    <w:rsid w:val="00477FF8"/>
    <w:rsid w:val="004825AF"/>
    <w:rsid w:val="004A30FB"/>
    <w:rsid w:val="004A781C"/>
    <w:rsid w:val="004E67C7"/>
    <w:rsid w:val="004F5328"/>
    <w:rsid w:val="00510747"/>
    <w:rsid w:val="00510DCD"/>
    <w:rsid w:val="00515922"/>
    <w:rsid w:val="005361A2"/>
    <w:rsid w:val="00546E14"/>
    <w:rsid w:val="00553AD1"/>
    <w:rsid w:val="0055511B"/>
    <w:rsid w:val="00556D14"/>
    <w:rsid w:val="00560F21"/>
    <w:rsid w:val="00560FA0"/>
    <w:rsid w:val="005641A2"/>
    <w:rsid w:val="00567517"/>
    <w:rsid w:val="00590D11"/>
    <w:rsid w:val="0059107C"/>
    <w:rsid w:val="00596038"/>
    <w:rsid w:val="005A0510"/>
    <w:rsid w:val="005B1C26"/>
    <w:rsid w:val="005C1100"/>
    <w:rsid w:val="005C2A99"/>
    <w:rsid w:val="005C2C1C"/>
    <w:rsid w:val="005C7476"/>
    <w:rsid w:val="005D4D7D"/>
    <w:rsid w:val="005D5FE4"/>
    <w:rsid w:val="005F51CC"/>
    <w:rsid w:val="00600F43"/>
    <w:rsid w:val="0060597A"/>
    <w:rsid w:val="00606119"/>
    <w:rsid w:val="00616853"/>
    <w:rsid w:val="00617992"/>
    <w:rsid w:val="00626A38"/>
    <w:rsid w:val="00641974"/>
    <w:rsid w:val="00651481"/>
    <w:rsid w:val="006524C1"/>
    <w:rsid w:val="006549E5"/>
    <w:rsid w:val="00674ADF"/>
    <w:rsid w:val="006768B8"/>
    <w:rsid w:val="00683DCF"/>
    <w:rsid w:val="00693E1A"/>
    <w:rsid w:val="006C4A52"/>
    <w:rsid w:val="006D151B"/>
    <w:rsid w:val="006D33CC"/>
    <w:rsid w:val="006D358E"/>
    <w:rsid w:val="006D676A"/>
    <w:rsid w:val="006E3AE5"/>
    <w:rsid w:val="006E428F"/>
    <w:rsid w:val="006F01A3"/>
    <w:rsid w:val="006F7ACE"/>
    <w:rsid w:val="00701150"/>
    <w:rsid w:val="00706174"/>
    <w:rsid w:val="00707AA7"/>
    <w:rsid w:val="007104B4"/>
    <w:rsid w:val="00714874"/>
    <w:rsid w:val="007151C5"/>
    <w:rsid w:val="007266C9"/>
    <w:rsid w:val="00731BE2"/>
    <w:rsid w:val="00732C30"/>
    <w:rsid w:val="00757049"/>
    <w:rsid w:val="0076047D"/>
    <w:rsid w:val="00783C14"/>
    <w:rsid w:val="00793203"/>
    <w:rsid w:val="00794CC4"/>
    <w:rsid w:val="00797ECA"/>
    <w:rsid w:val="007A37A6"/>
    <w:rsid w:val="007A69AC"/>
    <w:rsid w:val="007B76C3"/>
    <w:rsid w:val="007C4C59"/>
    <w:rsid w:val="007D72DE"/>
    <w:rsid w:val="007E5C8A"/>
    <w:rsid w:val="007F0489"/>
    <w:rsid w:val="008050CA"/>
    <w:rsid w:val="0081314C"/>
    <w:rsid w:val="00813222"/>
    <w:rsid w:val="008242F0"/>
    <w:rsid w:val="00836AC1"/>
    <w:rsid w:val="00841B2A"/>
    <w:rsid w:val="008510F0"/>
    <w:rsid w:val="008535B2"/>
    <w:rsid w:val="00853710"/>
    <w:rsid w:val="008609CE"/>
    <w:rsid w:val="00875F6A"/>
    <w:rsid w:val="00883552"/>
    <w:rsid w:val="00887290"/>
    <w:rsid w:val="0089391E"/>
    <w:rsid w:val="008A7889"/>
    <w:rsid w:val="008B2656"/>
    <w:rsid w:val="008B3E94"/>
    <w:rsid w:val="008C5D9C"/>
    <w:rsid w:val="008C65EB"/>
    <w:rsid w:val="008C6C35"/>
    <w:rsid w:val="008D2035"/>
    <w:rsid w:val="008E2475"/>
    <w:rsid w:val="008F38FB"/>
    <w:rsid w:val="008F6DBB"/>
    <w:rsid w:val="00904D84"/>
    <w:rsid w:val="00916B39"/>
    <w:rsid w:val="0092194D"/>
    <w:rsid w:val="00922010"/>
    <w:rsid w:val="00930D6B"/>
    <w:rsid w:val="00937013"/>
    <w:rsid w:val="00941CFE"/>
    <w:rsid w:val="00942F40"/>
    <w:rsid w:val="00955F6A"/>
    <w:rsid w:val="00957470"/>
    <w:rsid w:val="00987833"/>
    <w:rsid w:val="00994A8C"/>
    <w:rsid w:val="009972B4"/>
    <w:rsid w:val="009B1E64"/>
    <w:rsid w:val="009B20B2"/>
    <w:rsid w:val="009B5B0C"/>
    <w:rsid w:val="009B6AE6"/>
    <w:rsid w:val="009C1FC9"/>
    <w:rsid w:val="009D2221"/>
    <w:rsid w:val="009E1617"/>
    <w:rsid w:val="009E65F9"/>
    <w:rsid w:val="00A03FE3"/>
    <w:rsid w:val="00A126B2"/>
    <w:rsid w:val="00A17EB8"/>
    <w:rsid w:val="00A250FF"/>
    <w:rsid w:val="00A268FB"/>
    <w:rsid w:val="00A40CFD"/>
    <w:rsid w:val="00A672EE"/>
    <w:rsid w:val="00A67644"/>
    <w:rsid w:val="00A700CF"/>
    <w:rsid w:val="00A82D30"/>
    <w:rsid w:val="00A86E8E"/>
    <w:rsid w:val="00A90D3D"/>
    <w:rsid w:val="00AC7CD7"/>
    <w:rsid w:val="00AD699E"/>
    <w:rsid w:val="00AD731B"/>
    <w:rsid w:val="00AE23C8"/>
    <w:rsid w:val="00AE4F56"/>
    <w:rsid w:val="00AF0E90"/>
    <w:rsid w:val="00AF3F7D"/>
    <w:rsid w:val="00B01697"/>
    <w:rsid w:val="00B11E95"/>
    <w:rsid w:val="00B12341"/>
    <w:rsid w:val="00B21FBF"/>
    <w:rsid w:val="00B27D95"/>
    <w:rsid w:val="00B3002E"/>
    <w:rsid w:val="00B54697"/>
    <w:rsid w:val="00B5594D"/>
    <w:rsid w:val="00B57FE6"/>
    <w:rsid w:val="00B611C5"/>
    <w:rsid w:val="00B70668"/>
    <w:rsid w:val="00B711D0"/>
    <w:rsid w:val="00B725C1"/>
    <w:rsid w:val="00B82469"/>
    <w:rsid w:val="00B86D6A"/>
    <w:rsid w:val="00BC47D2"/>
    <w:rsid w:val="00BD008B"/>
    <w:rsid w:val="00BD15D2"/>
    <w:rsid w:val="00BD3B3E"/>
    <w:rsid w:val="00BD3DFF"/>
    <w:rsid w:val="00BE0AEC"/>
    <w:rsid w:val="00BE75C6"/>
    <w:rsid w:val="00BF013B"/>
    <w:rsid w:val="00BF231C"/>
    <w:rsid w:val="00BF364D"/>
    <w:rsid w:val="00C01EDF"/>
    <w:rsid w:val="00C219AA"/>
    <w:rsid w:val="00C31D71"/>
    <w:rsid w:val="00C321D4"/>
    <w:rsid w:val="00C35BD3"/>
    <w:rsid w:val="00C36EC8"/>
    <w:rsid w:val="00C40540"/>
    <w:rsid w:val="00C512F1"/>
    <w:rsid w:val="00C5239A"/>
    <w:rsid w:val="00C72FFA"/>
    <w:rsid w:val="00C85C84"/>
    <w:rsid w:val="00C918D1"/>
    <w:rsid w:val="00CA2BEE"/>
    <w:rsid w:val="00CA3406"/>
    <w:rsid w:val="00CC05FD"/>
    <w:rsid w:val="00CC2674"/>
    <w:rsid w:val="00CE642A"/>
    <w:rsid w:val="00D032B3"/>
    <w:rsid w:val="00D174F8"/>
    <w:rsid w:val="00D2378A"/>
    <w:rsid w:val="00D56DC0"/>
    <w:rsid w:val="00D65A4D"/>
    <w:rsid w:val="00D70AF3"/>
    <w:rsid w:val="00D73EE5"/>
    <w:rsid w:val="00D75100"/>
    <w:rsid w:val="00D76462"/>
    <w:rsid w:val="00D81D7C"/>
    <w:rsid w:val="00D86173"/>
    <w:rsid w:val="00D94BDD"/>
    <w:rsid w:val="00D9560D"/>
    <w:rsid w:val="00DC10CD"/>
    <w:rsid w:val="00DC7E08"/>
    <w:rsid w:val="00DD6CAA"/>
    <w:rsid w:val="00DE03FA"/>
    <w:rsid w:val="00DE4889"/>
    <w:rsid w:val="00E02D0D"/>
    <w:rsid w:val="00E04DC4"/>
    <w:rsid w:val="00E17CA7"/>
    <w:rsid w:val="00E35057"/>
    <w:rsid w:val="00E509F1"/>
    <w:rsid w:val="00E5472B"/>
    <w:rsid w:val="00E5482D"/>
    <w:rsid w:val="00E55A60"/>
    <w:rsid w:val="00E57C42"/>
    <w:rsid w:val="00E65911"/>
    <w:rsid w:val="00E706BE"/>
    <w:rsid w:val="00E76D9B"/>
    <w:rsid w:val="00E91ADF"/>
    <w:rsid w:val="00EA783D"/>
    <w:rsid w:val="00EB4F99"/>
    <w:rsid w:val="00ED15E6"/>
    <w:rsid w:val="00EE5444"/>
    <w:rsid w:val="00F122CF"/>
    <w:rsid w:val="00F15676"/>
    <w:rsid w:val="00F50821"/>
    <w:rsid w:val="00F5090D"/>
    <w:rsid w:val="00F638B9"/>
    <w:rsid w:val="00F63B02"/>
    <w:rsid w:val="00F648ED"/>
    <w:rsid w:val="00F64CF7"/>
    <w:rsid w:val="00F67DDB"/>
    <w:rsid w:val="00F80F31"/>
    <w:rsid w:val="00F82E8E"/>
    <w:rsid w:val="00F957FA"/>
    <w:rsid w:val="00FB2942"/>
    <w:rsid w:val="00FB432D"/>
    <w:rsid w:val="00FD4A2E"/>
    <w:rsid w:val="00FD6B76"/>
    <w:rsid w:val="00FE4966"/>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444"/>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qFormat/>
    <w:rsid w:val="00853710"/>
    <w:pPr>
      <w:tabs>
        <w:tab w:val="left" w:pos="880"/>
        <w:tab w:val="right" w:leader="dot" w:pos="8640"/>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semiHidden/>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qFormat/>
    <w:rsid w:val="00D9560D"/>
    <w:pPr>
      <w:spacing w:after="100"/>
    </w:pPr>
  </w:style>
  <w:style w:type="paragraph" w:styleId="TOC3">
    <w:name w:val="toc 3"/>
    <w:basedOn w:val="Normal"/>
    <w:next w:val="Normal"/>
    <w:autoRedefine/>
    <w:uiPriority w:val="39"/>
    <w:unhideWhenUsed/>
    <w:qFormat/>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character" w:styleId="CommentReference">
    <w:name w:val="annotation reference"/>
    <w:basedOn w:val="DefaultParagraphFont"/>
    <w:uiPriority w:val="99"/>
    <w:semiHidden/>
    <w:unhideWhenUsed/>
    <w:rsid w:val="00701150"/>
    <w:rPr>
      <w:sz w:val="16"/>
      <w:szCs w:val="16"/>
    </w:rPr>
  </w:style>
  <w:style w:type="paragraph" w:styleId="CommentText">
    <w:name w:val="annotation text"/>
    <w:basedOn w:val="Normal"/>
    <w:link w:val="CommentTextChar"/>
    <w:uiPriority w:val="99"/>
    <w:semiHidden/>
    <w:unhideWhenUsed/>
    <w:rsid w:val="00701150"/>
  </w:style>
  <w:style w:type="character" w:customStyle="1" w:styleId="CommentTextChar">
    <w:name w:val="Comment Text Char"/>
    <w:basedOn w:val="DefaultParagraphFont"/>
    <w:link w:val="CommentText"/>
    <w:uiPriority w:val="99"/>
    <w:semiHidden/>
    <w:rsid w:val="00701150"/>
  </w:style>
  <w:style w:type="paragraph" w:styleId="CommentSubject">
    <w:name w:val="annotation subject"/>
    <w:basedOn w:val="CommentText"/>
    <w:next w:val="CommentText"/>
    <w:link w:val="CommentSubjectChar"/>
    <w:uiPriority w:val="99"/>
    <w:semiHidden/>
    <w:unhideWhenUsed/>
    <w:rsid w:val="00701150"/>
    <w:rPr>
      <w:b/>
      <w:bCs/>
    </w:rPr>
  </w:style>
  <w:style w:type="character" w:customStyle="1" w:styleId="CommentSubjectChar">
    <w:name w:val="Comment Subject Char"/>
    <w:basedOn w:val="CommentTextChar"/>
    <w:link w:val="CommentSubject"/>
    <w:uiPriority w:val="99"/>
    <w:semiHidden/>
    <w:rsid w:val="00701150"/>
    <w:rPr>
      <w:b/>
      <w:bCs/>
    </w:rPr>
  </w:style>
  <w:style w:type="paragraph" w:styleId="Revision">
    <w:name w:val="Revision"/>
    <w:hidden/>
    <w:uiPriority w:val="99"/>
    <w:semiHidden/>
    <w:rsid w:val="00701150"/>
  </w:style>
  <w:style w:type="paragraph" w:styleId="Subtitle">
    <w:name w:val="Subtitle"/>
    <w:basedOn w:val="Normal"/>
    <w:next w:val="Normal"/>
    <w:link w:val="SubtitleChar"/>
    <w:uiPriority w:val="11"/>
    <w:qFormat/>
    <w:rsid w:val="00B706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0668"/>
    <w:rPr>
      <w:rFonts w:asciiTheme="majorHAnsi" w:eastAsiaTheme="majorEastAsia" w:hAnsiTheme="majorHAnsi" w:cstheme="majorBidi"/>
      <w:i/>
      <w:iCs/>
      <w:color w:val="4F81BD" w:themeColor="accent1"/>
      <w:spacing w:val="15"/>
      <w:sz w:val="24"/>
      <w:szCs w:val="24"/>
    </w:rPr>
  </w:style>
  <w:style w:type="table" w:customStyle="1" w:styleId="LightList-Accent12">
    <w:name w:val="Light List - Accent 12"/>
    <w:basedOn w:val="TableNormal"/>
    <w:uiPriority w:val="61"/>
    <w:rsid w:val="006524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EE5444"/>
    <w:rPr>
      <w:rFonts w:ascii="Arial" w:hAnsi="Arial"/>
      <w:b/>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3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4DD0F-070F-4D31-A501-2B2C9F5A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1866</TotalTime>
  <Pages>10</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11929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lastModifiedBy>Creager, Kathleen</cp:lastModifiedBy>
  <cp:revision>42</cp:revision>
  <cp:lastPrinted>2013-06-26T17:43:00Z</cp:lastPrinted>
  <dcterms:created xsi:type="dcterms:W3CDTF">2013-06-06T17:14:00Z</dcterms:created>
  <dcterms:modified xsi:type="dcterms:W3CDTF">2014-01-09T15:53:00Z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ePWM</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ePWM</vt:lpwstr>
  </property>
  <property fmtid="{D5CDD505-2E9C-101B-9397-08002B2CF9AE}" pid="6" name="Product Line">
    <vt:lpwstr>Gen II+ EPS EA3</vt:lpwstr>
  </property>
</Properties>
</file>