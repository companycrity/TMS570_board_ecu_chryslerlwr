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771908">
      <w:pPr>
        <w:pStyle w:val="Heading1"/>
        <w:numPr>
          <w:ilvl w:val="0"/>
          <w:numId w:val="0"/>
        </w:numPr>
      </w:pPr>
      <w:r>
        <w:t xml:space="preserve">Module </w:t>
      </w:r>
      <w:r w:rsidR="004A781C">
        <w:t xml:space="preserve">-- </w:t>
      </w:r>
      <w:r w:rsidR="00FD4FA1">
        <w:t>ADC</w:t>
      </w:r>
    </w:p>
    <w:p w:rsidR="004A781C" w:rsidRDefault="004A781C">
      <w:pPr>
        <w:pStyle w:val="Heading1"/>
      </w:pPr>
      <w:r>
        <w:t>High-Level Description</w:t>
      </w:r>
    </w:p>
    <w:p w:rsidR="004A781C" w:rsidRDefault="00FD4FA1" w:rsidP="00317B88">
      <w:r>
        <w:t>The ADC module shall control sampling and conversion of voltages from the hardware layer into digital signals</w:t>
      </w:r>
      <w:r w:rsidR="00771908">
        <w:t>.</w:t>
      </w:r>
      <w:r w:rsidR="00317B88">
        <w:t xml:space="preserve"> The ADC Register definition has been captured from the TMS570LS31x/21x 16/32-Bit RISC Flash Microcontroller Technical Reference Manual (SPNU499 – September 2011).</w:t>
      </w:r>
    </w:p>
    <w:p w:rsidR="00C33BEF" w:rsidRPr="00C33BEF" w:rsidRDefault="004A781C" w:rsidP="00C33BEF">
      <w:pPr>
        <w:pStyle w:val="Heading1"/>
      </w:pPr>
      <w:r>
        <w:t>Figures</w:t>
      </w:r>
    </w:p>
    <w:p w:rsidR="004A781C" w:rsidRDefault="00C33BEF">
      <w:pPr>
        <w:pStyle w:val="Heading2"/>
      </w:pPr>
      <w:r>
        <w:t>Component Diagram</w:t>
      </w: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9030B7">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AB2ABA" w:rsidP="00771908">
            <w:pPr>
              <w:spacing w:before="100" w:beforeAutospacing="1" w:after="100" w:afterAutospacing="1"/>
              <w:rPr>
                <w:rFonts w:ascii="Arial" w:hAnsi="Arial" w:cs="Arial"/>
                <w:sz w:val="16"/>
                <w:szCs w:val="16"/>
              </w:rPr>
            </w:pPr>
            <w:r>
              <w:rPr>
                <w:rFonts w:ascii="Arial" w:hAnsi="Arial" w:cs="Arial"/>
                <w:color w:val="000000"/>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950E55" w:rsidP="00F957FA">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Adc_GroupType</w:t>
            </w:r>
            <w:proofErr w:type="spellEnd"/>
          </w:p>
        </w:tc>
        <w:tc>
          <w:tcPr>
            <w:tcW w:w="2160"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uint8</w:t>
            </w:r>
          </w:p>
        </w:tc>
        <w:tc>
          <w:tcPr>
            <w:tcW w:w="992"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3C4D3F" w:rsidRPr="00950E55" w:rsidRDefault="00950E55" w:rsidP="00F957FA">
            <w:pPr>
              <w:spacing w:before="60"/>
              <w:rPr>
                <w:rFonts w:ascii="Arial" w:hAnsi="Arial" w:cs="Arial"/>
                <w:color w:val="000000" w:themeColor="text1"/>
                <w:sz w:val="16"/>
                <w:szCs w:val="16"/>
              </w:rPr>
            </w:pPr>
            <w:r w:rsidRPr="00950E55">
              <w:rPr>
                <w:rFonts w:ascii="Arial" w:hAnsi="Arial" w:cs="Arial"/>
                <w:color w:val="000000" w:themeColor="text1"/>
                <w:sz w:val="16"/>
                <w:szCs w:val="16"/>
              </w:rPr>
              <w:t>2</w:t>
            </w:r>
          </w:p>
        </w:tc>
      </w:tr>
      <w:tr w:rsidR="004B63F2" w:rsidTr="00F957FA">
        <w:tc>
          <w:tcPr>
            <w:tcW w:w="3348" w:type="dxa"/>
          </w:tcPr>
          <w:p w:rsidR="004B63F2" w:rsidRPr="004B63F2" w:rsidRDefault="004B63F2" w:rsidP="00F957FA">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Adc_GroupConfigDataType</w:t>
            </w:r>
            <w:proofErr w:type="spellEnd"/>
          </w:p>
        </w:tc>
        <w:tc>
          <w:tcPr>
            <w:tcW w:w="2160" w:type="dxa"/>
          </w:tcPr>
          <w:p w:rsidR="00F11222" w:rsidRDefault="00924625" w:rsidP="00950E55">
            <w:pPr>
              <w:autoSpaceDE w:val="0"/>
              <w:autoSpaceDN w:val="0"/>
              <w:adjustRightInd w:val="0"/>
              <w:spacing w:after="0"/>
              <w:rPr>
                <w:rFonts w:ascii="Arial" w:hAnsi="Arial" w:cs="Arial"/>
                <w:color w:val="000000" w:themeColor="text1"/>
                <w:sz w:val="16"/>
                <w:szCs w:val="16"/>
              </w:rPr>
            </w:pPr>
            <w:r>
              <w:rPr>
                <w:rFonts w:ascii="Arial" w:hAnsi="Arial" w:cs="Arial"/>
                <w:color w:val="000000" w:themeColor="text1"/>
                <w:sz w:val="16"/>
                <w:szCs w:val="16"/>
              </w:rPr>
              <w:t xml:space="preserve">uint8   </w:t>
            </w:r>
            <w:proofErr w:type="spellStart"/>
            <w:r>
              <w:rPr>
                <w:rFonts w:ascii="Arial" w:hAnsi="Arial" w:cs="Arial"/>
                <w:color w:val="000000" w:themeColor="text1"/>
                <w:sz w:val="16"/>
                <w:szCs w:val="16"/>
              </w:rPr>
              <w:t>NumOfChannels</w:t>
            </w:r>
            <w:proofErr w:type="spellEnd"/>
            <w:r w:rsidR="00F11222">
              <w:rPr>
                <w:rFonts w:ascii="Arial" w:hAnsi="Arial" w:cs="Arial"/>
                <w:color w:val="000000" w:themeColor="text1"/>
                <w:sz w:val="16"/>
                <w:szCs w:val="16"/>
              </w:rPr>
              <w:t>,</w:t>
            </w:r>
          </w:p>
          <w:p w:rsidR="004B63F2" w:rsidRDefault="004B63F2" w:rsidP="00950E55">
            <w:pPr>
              <w:autoSpaceDE w:val="0"/>
              <w:autoSpaceDN w:val="0"/>
              <w:adjustRightInd w:val="0"/>
              <w:spacing w:after="0"/>
              <w:rPr>
                <w:rFonts w:ascii="Arial" w:hAnsi="Arial" w:cs="Arial"/>
                <w:color w:val="000000" w:themeColor="text1"/>
                <w:sz w:val="16"/>
                <w:szCs w:val="16"/>
              </w:rPr>
            </w:pPr>
            <w:r>
              <w:rPr>
                <w:rFonts w:ascii="Arial" w:hAnsi="Arial" w:cs="Arial"/>
                <w:color w:val="000000" w:themeColor="text1"/>
                <w:sz w:val="16"/>
                <w:szCs w:val="16"/>
              </w:rPr>
              <w:t xml:space="preserve">uint32 </w:t>
            </w:r>
            <w:proofErr w:type="spellStart"/>
            <w:r>
              <w:rPr>
                <w:rFonts w:ascii="Arial" w:hAnsi="Arial" w:cs="Arial"/>
                <w:color w:val="000000" w:themeColor="text1"/>
                <w:sz w:val="16"/>
                <w:szCs w:val="16"/>
              </w:rPr>
              <w:t>ChannelSelect</w:t>
            </w:r>
            <w:proofErr w:type="spellEnd"/>
            <w:r>
              <w:rPr>
                <w:rFonts w:ascii="Arial" w:hAnsi="Arial" w:cs="Arial"/>
                <w:color w:val="000000" w:themeColor="text1"/>
                <w:sz w:val="16"/>
                <w:szCs w:val="16"/>
              </w:rPr>
              <w:t>,</w:t>
            </w:r>
          </w:p>
          <w:p w:rsidR="00924625" w:rsidRDefault="0083269B" w:rsidP="00950E55">
            <w:pPr>
              <w:autoSpaceDE w:val="0"/>
              <w:autoSpaceDN w:val="0"/>
              <w:adjustRightInd w:val="0"/>
              <w:spacing w:after="0"/>
              <w:rPr>
                <w:rFonts w:ascii="Arial" w:hAnsi="Arial" w:cs="Arial"/>
                <w:color w:val="000000" w:themeColor="text1"/>
                <w:sz w:val="16"/>
                <w:szCs w:val="16"/>
              </w:rPr>
            </w:pPr>
            <w:r w:rsidRPr="0083269B">
              <w:rPr>
                <w:rFonts w:ascii="Arial" w:hAnsi="Arial" w:cs="Arial"/>
                <w:color w:val="000000" w:themeColor="text1"/>
                <w:sz w:val="16"/>
                <w:szCs w:val="16"/>
              </w:rPr>
              <w:t xml:space="preserve">uint32* </w:t>
            </w:r>
            <w:proofErr w:type="spellStart"/>
            <w:r w:rsidRPr="0083269B">
              <w:rPr>
                <w:rFonts w:ascii="Arial" w:hAnsi="Arial" w:cs="Arial"/>
                <w:color w:val="000000" w:themeColor="text1"/>
                <w:sz w:val="16"/>
                <w:szCs w:val="16"/>
              </w:rPr>
              <w:t>ResultBuf</w:t>
            </w:r>
            <w:proofErr w:type="spellEnd"/>
          </w:p>
          <w:p w:rsidR="004B63F2" w:rsidRPr="004B63F2" w:rsidRDefault="004B63F2" w:rsidP="00950E55">
            <w:pPr>
              <w:autoSpaceDE w:val="0"/>
              <w:autoSpaceDN w:val="0"/>
              <w:adjustRightInd w:val="0"/>
              <w:spacing w:after="0"/>
              <w:rPr>
                <w:rFonts w:ascii="Arial" w:hAnsi="Arial" w:cs="Arial"/>
                <w:color w:val="000000" w:themeColor="text1"/>
                <w:sz w:val="16"/>
                <w:szCs w:val="16"/>
              </w:rPr>
            </w:pPr>
          </w:p>
        </w:tc>
        <w:tc>
          <w:tcPr>
            <w:tcW w:w="1440" w:type="dxa"/>
          </w:tcPr>
          <w:p w:rsidR="004B63F2" w:rsidRDefault="004B63F2" w:rsidP="00F957FA">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struct</w:t>
            </w:r>
            <w:proofErr w:type="spellEnd"/>
          </w:p>
        </w:tc>
        <w:tc>
          <w:tcPr>
            <w:tcW w:w="992" w:type="dxa"/>
          </w:tcPr>
          <w:p w:rsidR="004B63F2" w:rsidRPr="004B63F2" w:rsidRDefault="004B63F2" w:rsidP="00F957FA">
            <w:pPr>
              <w:spacing w:before="60"/>
              <w:rPr>
                <w:rFonts w:ascii="Arial" w:hAnsi="Arial" w:cs="Arial"/>
                <w:color w:val="000000" w:themeColor="text1"/>
                <w:sz w:val="16"/>
                <w:szCs w:val="16"/>
              </w:rPr>
            </w:pPr>
            <w:r>
              <w:rPr>
                <w:rFonts w:ascii="Arial" w:hAnsi="Arial" w:cs="Arial"/>
                <w:color w:val="000000" w:themeColor="text1"/>
                <w:sz w:val="16"/>
                <w:szCs w:val="16"/>
              </w:rPr>
              <w:t>FULL</w:t>
            </w:r>
          </w:p>
        </w:tc>
        <w:tc>
          <w:tcPr>
            <w:tcW w:w="993" w:type="dxa"/>
          </w:tcPr>
          <w:p w:rsidR="004B63F2" w:rsidRPr="004B63F2" w:rsidRDefault="004B63F2" w:rsidP="00F957FA">
            <w:pPr>
              <w:spacing w:before="60"/>
              <w:rPr>
                <w:rFonts w:ascii="Arial" w:hAnsi="Arial" w:cs="Arial"/>
                <w:color w:val="000000" w:themeColor="text1"/>
                <w:sz w:val="16"/>
                <w:szCs w:val="16"/>
              </w:rPr>
            </w:pPr>
            <w:r>
              <w:rPr>
                <w:rFonts w:ascii="Arial" w:hAnsi="Arial" w:cs="Arial"/>
                <w:color w:val="000000" w:themeColor="text1"/>
                <w:sz w:val="16"/>
                <w:szCs w:val="16"/>
              </w:rPr>
              <w:t>FULL</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Adc_StatusType</w:t>
            </w:r>
            <w:proofErr w:type="spellEnd"/>
          </w:p>
        </w:tc>
        <w:tc>
          <w:tcPr>
            <w:tcW w:w="2160" w:type="dxa"/>
          </w:tcPr>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ADC_IDLE,</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ADC_BUSY,</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ADC_COMPLETED,</w:t>
            </w:r>
          </w:p>
          <w:p w:rsidR="004B63F2" w:rsidRPr="004B63F2" w:rsidRDefault="004B63F2" w:rsidP="0003226F">
            <w:pPr>
              <w:autoSpaceDE w:val="0"/>
              <w:autoSpaceDN w:val="0"/>
              <w:adjustRightInd w:val="0"/>
              <w:spacing w:after="0"/>
              <w:rPr>
                <w:rFonts w:ascii="Arial" w:hAnsi="Arial" w:cs="Arial"/>
                <w:color w:val="000000" w:themeColor="text1"/>
                <w:sz w:val="16"/>
                <w:szCs w:val="16"/>
              </w:rPr>
            </w:pPr>
            <w:r w:rsidRPr="004B63F2">
              <w:rPr>
                <w:rFonts w:ascii="Arial" w:hAnsi="Arial" w:cs="Arial"/>
                <w:iCs/>
                <w:color w:val="000000" w:themeColor="text1"/>
                <w:sz w:val="16"/>
                <w:szCs w:val="16"/>
              </w:rPr>
              <w:t>ADC_STREAM_COMPLETED</w:t>
            </w:r>
          </w:p>
        </w:tc>
        <w:tc>
          <w:tcPr>
            <w:tcW w:w="1440" w:type="dxa"/>
          </w:tcPr>
          <w:p w:rsidR="004B63F2" w:rsidRPr="00950E55" w:rsidRDefault="004B63F2"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enum</w:t>
            </w:r>
            <w:proofErr w:type="spellEnd"/>
          </w:p>
        </w:tc>
        <w:tc>
          <w:tcPr>
            <w:tcW w:w="992"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3</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Adc_ValueGroupType</w:t>
            </w:r>
            <w:proofErr w:type="spellEnd"/>
          </w:p>
        </w:tc>
        <w:tc>
          <w:tcPr>
            <w:tcW w:w="216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uint16</w:t>
            </w:r>
          </w:p>
        </w:tc>
        <w:tc>
          <w:tcPr>
            <w:tcW w:w="992"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0</w:t>
            </w:r>
          </w:p>
        </w:tc>
        <w:tc>
          <w:tcPr>
            <w:tcW w:w="993"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4095</w:t>
            </w:r>
          </w:p>
        </w:tc>
      </w:tr>
      <w:tr w:rsidR="004B63F2" w:rsidTr="0003226F">
        <w:tc>
          <w:tcPr>
            <w:tcW w:w="3348" w:type="dxa"/>
          </w:tcPr>
          <w:p w:rsidR="004B63F2" w:rsidRPr="00950E55" w:rsidRDefault="004B63F2" w:rsidP="0003226F">
            <w:pPr>
              <w:spacing w:before="60"/>
              <w:rPr>
                <w:rFonts w:ascii="Arial" w:hAnsi="Arial" w:cs="Arial"/>
                <w:color w:val="000000" w:themeColor="text1"/>
                <w:sz w:val="16"/>
                <w:szCs w:val="16"/>
              </w:rPr>
            </w:pPr>
            <w:proofErr w:type="spellStart"/>
            <w:r w:rsidRPr="00950E55">
              <w:rPr>
                <w:rFonts w:ascii="Arial" w:hAnsi="Arial" w:cs="Arial"/>
                <w:color w:val="000000" w:themeColor="text1"/>
                <w:sz w:val="16"/>
                <w:szCs w:val="16"/>
              </w:rPr>
              <w:t>Adc_ValueGroupType</w:t>
            </w:r>
            <w:proofErr w:type="spellEnd"/>
          </w:p>
        </w:tc>
        <w:tc>
          <w:tcPr>
            <w:tcW w:w="216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N/A</w:t>
            </w:r>
          </w:p>
        </w:tc>
        <w:tc>
          <w:tcPr>
            <w:tcW w:w="1440" w:type="dxa"/>
          </w:tcPr>
          <w:p w:rsidR="004B63F2" w:rsidRPr="00950E55" w:rsidRDefault="004B63F2" w:rsidP="0003226F">
            <w:pPr>
              <w:spacing w:before="60"/>
              <w:rPr>
                <w:rFonts w:ascii="Arial" w:hAnsi="Arial" w:cs="Arial"/>
                <w:color w:val="000000" w:themeColor="text1"/>
                <w:sz w:val="16"/>
                <w:szCs w:val="16"/>
              </w:rPr>
            </w:pPr>
            <w:r w:rsidRPr="00950E55">
              <w:rPr>
                <w:rFonts w:ascii="Arial" w:hAnsi="Arial" w:cs="Arial"/>
                <w:color w:val="000000" w:themeColor="text1"/>
                <w:sz w:val="16"/>
                <w:szCs w:val="16"/>
              </w:rPr>
              <w:t>uint16</w:t>
            </w:r>
            <w:r>
              <w:rPr>
                <w:rFonts w:ascii="Arial" w:hAnsi="Arial" w:cs="Arial"/>
                <w:color w:val="000000" w:themeColor="text1"/>
                <w:sz w:val="16"/>
                <w:szCs w:val="16"/>
              </w:rPr>
              <w:t>*</w:t>
            </w:r>
          </w:p>
        </w:tc>
        <w:tc>
          <w:tcPr>
            <w:tcW w:w="992" w:type="dxa"/>
          </w:tcPr>
          <w:p w:rsidR="004B63F2" w:rsidRPr="00950E55" w:rsidRDefault="004B63F2" w:rsidP="0003226F">
            <w:pPr>
              <w:spacing w:before="60"/>
              <w:rPr>
                <w:rFonts w:ascii="Arial" w:hAnsi="Arial" w:cs="Arial"/>
                <w:color w:val="000000" w:themeColor="text1"/>
                <w:sz w:val="16"/>
                <w:szCs w:val="16"/>
              </w:rPr>
            </w:pPr>
            <w:r>
              <w:rPr>
                <w:rFonts w:ascii="Arial" w:hAnsi="Arial" w:cs="Arial"/>
                <w:color w:val="000000" w:themeColor="text1"/>
                <w:sz w:val="16"/>
                <w:szCs w:val="16"/>
              </w:rPr>
              <w:t>FULL</w:t>
            </w:r>
          </w:p>
        </w:tc>
        <w:tc>
          <w:tcPr>
            <w:tcW w:w="993" w:type="dxa"/>
          </w:tcPr>
          <w:p w:rsidR="004B63F2" w:rsidRPr="00950E55" w:rsidRDefault="004B63F2" w:rsidP="0003226F">
            <w:pPr>
              <w:spacing w:before="60"/>
              <w:rPr>
                <w:rFonts w:ascii="Arial" w:hAnsi="Arial" w:cs="Arial"/>
                <w:color w:val="000000" w:themeColor="text1"/>
                <w:sz w:val="16"/>
                <w:szCs w:val="16"/>
              </w:rPr>
            </w:pPr>
            <w:r>
              <w:rPr>
                <w:rFonts w:ascii="Arial" w:hAnsi="Arial" w:cs="Arial"/>
                <w:color w:val="000000" w:themeColor="text1"/>
                <w:sz w:val="16"/>
                <w:szCs w:val="16"/>
              </w:rPr>
              <w:t>FULL</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F"/>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744441" w:rsidP="00C02331">
            <w:pPr>
              <w:spacing w:before="100" w:beforeAutospacing="1" w:after="100" w:afterAutospacing="1"/>
              <w:rPr>
                <w:rFonts w:ascii="Arial" w:hAnsi="Arial" w:cs="Arial"/>
                <w:sz w:val="16"/>
                <w:szCs w:val="16"/>
              </w:rPr>
            </w:pPr>
            <w:r w:rsidRPr="00744441">
              <w:rPr>
                <w:rFonts w:ascii="Arial" w:hAnsi="Arial" w:cs="Arial"/>
                <w:sz w:val="16"/>
                <w:szCs w:val="16"/>
              </w:rPr>
              <w:t>k_VbattOVTransIntConfig_Cnt_u32</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D_NUMOFGROUPS_CNT_U8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3</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7F4694" w:rsidP="00F957FA">
            <w:pPr>
              <w:spacing w:before="60"/>
              <w:rPr>
                <w:rFonts w:ascii="Arial" w:hAnsi="Arial" w:cs="Arial"/>
                <w:color w:val="000000" w:themeColor="text1"/>
                <w:sz w:val="16"/>
                <w:szCs w:val="16"/>
              </w:rPr>
            </w:pPr>
            <w:r>
              <w:rPr>
                <w:rFonts w:ascii="Arial" w:hAnsi="Arial" w:cs="Arial"/>
                <w:color w:val="000000" w:themeColor="text1"/>
                <w:sz w:val="16"/>
                <w:szCs w:val="16"/>
              </w:rPr>
              <w:t>D_</w:t>
            </w:r>
            <w:r w:rsidR="004B63F2" w:rsidRPr="004B63F2">
              <w:rPr>
                <w:rFonts w:ascii="Arial" w:hAnsi="Arial" w:cs="Arial"/>
                <w:color w:val="000000" w:themeColor="text1"/>
                <w:sz w:val="16"/>
                <w:szCs w:val="16"/>
              </w:rPr>
              <w:t>GROUP</w:t>
            </w:r>
            <w:r>
              <w:rPr>
                <w:rFonts w:ascii="Arial" w:hAnsi="Arial" w:cs="Arial"/>
                <w:color w:val="000000" w:themeColor="text1"/>
                <w:sz w:val="16"/>
                <w:szCs w:val="16"/>
              </w:rPr>
              <w:t>EV</w:t>
            </w:r>
            <w:r w:rsidR="004B63F2" w:rsidRPr="004B63F2">
              <w:rPr>
                <w:rFonts w:ascii="Arial" w:hAnsi="Arial" w:cs="Arial"/>
                <w:color w:val="000000" w:themeColor="text1"/>
                <w:sz w:val="16"/>
                <w:szCs w:val="16"/>
              </w:rPr>
              <w:t>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0</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D_GROUP1_CNT_U8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D_GROUP2_CNT_U8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2</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D_NUMOFADCCALREADS_CNT_U8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4B63F2">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8</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D_NTCPARMBIT0_CNT_U8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C25F1E" w:rsidP="00F957FA">
            <w:pPr>
              <w:spacing w:before="60"/>
              <w:rPr>
                <w:rFonts w:ascii="Arial" w:hAnsi="Arial" w:cs="Arial"/>
                <w:sz w:val="16"/>
              </w:rPr>
            </w:pPr>
            <w:r>
              <w:rPr>
                <w:rFonts w:ascii="Arial" w:hAnsi="Arial" w:cs="Arial"/>
                <w:sz w:val="16"/>
              </w:rPr>
              <w:t>1</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D_NTCPARMBIT1_CNT_U8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2</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D_NTCPARMBIT2_CNT_U8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4</w:t>
            </w:r>
          </w:p>
        </w:tc>
      </w:tr>
      <w:tr w:rsidR="00744441" w:rsidTr="00C02331">
        <w:tc>
          <w:tcPr>
            <w:tcW w:w="3528" w:type="dxa"/>
            <w:tcBorders>
              <w:top w:val="single" w:sz="6" w:space="0" w:color="auto"/>
              <w:left w:val="single" w:sz="6" w:space="0" w:color="auto"/>
              <w:bottom w:val="single" w:sz="6" w:space="0" w:color="auto"/>
              <w:right w:val="single" w:sz="6" w:space="0" w:color="auto"/>
            </w:tcBorders>
          </w:tcPr>
          <w:p w:rsidR="00744441" w:rsidRPr="004B63F2" w:rsidRDefault="00744441" w:rsidP="00F957FA">
            <w:pPr>
              <w:spacing w:before="60"/>
              <w:rPr>
                <w:rFonts w:ascii="Arial" w:hAnsi="Arial" w:cs="Arial"/>
                <w:color w:val="000000" w:themeColor="text1"/>
                <w:sz w:val="16"/>
                <w:szCs w:val="16"/>
              </w:rPr>
            </w:pPr>
            <w:r w:rsidRPr="00744441">
              <w:rPr>
                <w:rFonts w:ascii="Arial" w:hAnsi="Arial" w:cs="Arial"/>
                <w:color w:val="000000" w:themeColor="text1"/>
                <w:sz w:val="16"/>
                <w:szCs w:val="16"/>
              </w:rPr>
              <w:t>D_ADC1RSLTBASEADR_CNT_U32</w:t>
            </w:r>
          </w:p>
        </w:tc>
        <w:tc>
          <w:tcPr>
            <w:tcW w:w="204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sidRPr="00744441">
              <w:rPr>
                <w:rFonts w:ascii="Arial" w:hAnsi="Arial" w:cs="Arial"/>
                <w:sz w:val="16"/>
              </w:rPr>
              <w:t>0xFF3E0000U</w:t>
            </w:r>
          </w:p>
        </w:tc>
      </w:tr>
      <w:tr w:rsidR="00744441" w:rsidTr="00C02331">
        <w:tc>
          <w:tcPr>
            <w:tcW w:w="3528" w:type="dxa"/>
            <w:tcBorders>
              <w:top w:val="single" w:sz="6" w:space="0" w:color="auto"/>
              <w:left w:val="single" w:sz="6" w:space="0" w:color="auto"/>
              <w:bottom w:val="single" w:sz="6" w:space="0" w:color="auto"/>
              <w:right w:val="single" w:sz="6" w:space="0" w:color="auto"/>
            </w:tcBorders>
          </w:tcPr>
          <w:p w:rsidR="00744441" w:rsidRPr="00744441" w:rsidRDefault="00744441" w:rsidP="00F957FA">
            <w:pPr>
              <w:spacing w:before="60"/>
              <w:rPr>
                <w:rFonts w:ascii="Arial" w:hAnsi="Arial" w:cs="Arial"/>
                <w:color w:val="000000" w:themeColor="text1"/>
                <w:sz w:val="16"/>
                <w:szCs w:val="16"/>
              </w:rPr>
            </w:pPr>
            <w:r w:rsidRPr="00744441">
              <w:rPr>
                <w:rFonts w:ascii="Arial" w:hAnsi="Arial" w:cs="Arial"/>
                <w:color w:val="000000" w:themeColor="text1"/>
                <w:sz w:val="16"/>
                <w:szCs w:val="16"/>
              </w:rPr>
              <w:t>D_ADC1NUMRSLTBUF_CNT_U08</w:t>
            </w:r>
          </w:p>
        </w:tc>
        <w:tc>
          <w:tcPr>
            <w:tcW w:w="204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744441" w:rsidRDefault="00744441" w:rsidP="00F957FA">
            <w:pPr>
              <w:spacing w:before="60"/>
              <w:rPr>
                <w:rFonts w:ascii="Arial" w:hAnsi="Arial" w:cs="Arial"/>
                <w:sz w:val="16"/>
              </w:rPr>
            </w:pPr>
            <w:r>
              <w:rPr>
                <w:rFonts w:ascii="Arial" w:hAnsi="Arial" w:cs="Arial"/>
                <w:sz w:val="16"/>
              </w:rPr>
              <w:t>64</w:t>
            </w:r>
          </w:p>
        </w:tc>
      </w:tr>
      <w:tr w:rsidR="006D2CA4" w:rsidTr="00C02331">
        <w:trPr>
          <w:ins w:id="0" w:author="nzt9hv" w:date="2013-04-26T10:04:00Z"/>
        </w:trPr>
        <w:tc>
          <w:tcPr>
            <w:tcW w:w="3528" w:type="dxa"/>
            <w:tcBorders>
              <w:top w:val="single" w:sz="6" w:space="0" w:color="auto"/>
              <w:left w:val="single" w:sz="6" w:space="0" w:color="auto"/>
              <w:bottom w:val="single" w:sz="6" w:space="0" w:color="auto"/>
              <w:right w:val="single" w:sz="6" w:space="0" w:color="auto"/>
            </w:tcBorders>
          </w:tcPr>
          <w:p w:rsidR="006D2CA4" w:rsidRPr="00744441" w:rsidRDefault="006D2CA4" w:rsidP="00F957FA">
            <w:pPr>
              <w:spacing w:before="60"/>
              <w:rPr>
                <w:ins w:id="1" w:author="nzt9hv" w:date="2013-04-26T10:04:00Z"/>
                <w:rFonts w:ascii="Arial" w:hAnsi="Arial" w:cs="Arial"/>
                <w:color w:val="000000" w:themeColor="text1"/>
                <w:sz w:val="16"/>
                <w:szCs w:val="16"/>
              </w:rPr>
            </w:pPr>
            <w:ins w:id="2" w:author="nzt9hv" w:date="2013-04-26T10:05:00Z">
              <w:r w:rsidRPr="006D2CA4">
                <w:rPr>
                  <w:rFonts w:ascii="Arial" w:hAnsi="Arial" w:cs="Arial"/>
                  <w:color w:val="000000" w:themeColor="text1"/>
                  <w:sz w:val="16"/>
                  <w:szCs w:val="16"/>
                </w:rPr>
                <w:t>D_ADC1CURRENTMODE_ULS_LGC</w:t>
              </w:r>
            </w:ins>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ins w:id="3" w:author="nzt9hv" w:date="2013-04-26T10:04:00Z"/>
                <w:rFonts w:ascii="Arial" w:hAnsi="Arial" w:cs="Arial"/>
                <w:sz w:val="16"/>
              </w:rPr>
            </w:pPr>
            <w:ins w:id="4" w:author="nzt9hv" w:date="2013-04-26T10:05: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ins w:id="5" w:author="nzt9hv" w:date="2013-04-26T10:04:00Z"/>
                <w:rFonts w:ascii="Arial" w:hAnsi="Arial" w:cs="Arial"/>
                <w:sz w:val="16"/>
              </w:rPr>
            </w:pPr>
            <w:ins w:id="6" w:author="nzt9hv" w:date="2013-04-26T10:05:00Z">
              <w:r>
                <w:rPr>
                  <w:rFonts w:ascii="Arial" w:hAnsi="Arial" w:cs="Arial"/>
                  <w:sz w:val="16"/>
                </w:rPr>
                <w:t>BOOLEAN</w:t>
              </w:r>
            </w:ins>
          </w:p>
        </w:tc>
        <w:tc>
          <w:tcPr>
            <w:tcW w:w="1680" w:type="dxa"/>
            <w:tcBorders>
              <w:top w:val="single" w:sz="6" w:space="0" w:color="auto"/>
              <w:left w:val="single" w:sz="6" w:space="0" w:color="auto"/>
              <w:bottom w:val="single" w:sz="6" w:space="0" w:color="auto"/>
              <w:right w:val="single" w:sz="6" w:space="0" w:color="auto"/>
            </w:tcBorders>
          </w:tcPr>
          <w:p w:rsidR="006D2CA4" w:rsidRDefault="003654F0" w:rsidP="00F957FA">
            <w:pPr>
              <w:spacing w:before="60"/>
              <w:rPr>
                <w:ins w:id="7" w:author="nzt9hv" w:date="2013-04-26T10:05:00Z"/>
                <w:rFonts w:ascii="Arial" w:hAnsi="Arial" w:cs="Arial"/>
                <w:sz w:val="16"/>
              </w:rPr>
            </w:pPr>
            <w:ins w:id="8" w:author="nzt9hv" w:date="2013-04-26T10:05: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9" w:author="nzt9hv" w:date="2013-04-26T10:04:00Z"/>
                <w:rFonts w:ascii="Arial" w:hAnsi="Arial" w:cs="Arial"/>
                <w:sz w:val="16"/>
              </w:rPr>
            </w:pPr>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744441"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D_ADC1MAGINTMASK1_CNT_U16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0/0</w:t>
            </w:r>
            <w:ins w:id="10" w:author="nzt9hv" w:date="2013-04-26T10:06:00Z">
              <w:r w:rsidR="003654F0">
                <w:rPr>
                  <w:rFonts w:ascii="Arial" w:hAnsi="Arial" w:cs="Arial"/>
                  <w:sz w:val="16"/>
                </w:rPr>
                <w:t>*</w:t>
              </w:r>
            </w:ins>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D_ADC1MAGINTASET_CNT_U16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1/0</w:t>
            </w:r>
            <w:ins w:id="11" w:author="nzt9hv" w:date="2013-04-26T10:06:00Z">
              <w:r w:rsidR="003654F0">
                <w:rPr>
                  <w:rFonts w:ascii="Arial" w:hAnsi="Arial" w:cs="Arial"/>
                  <w:sz w:val="16"/>
                </w:rPr>
                <w:t>*</w:t>
              </w:r>
            </w:ins>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D_ADC1MAGINTCR1_CNT_U32</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6D2CA4">
              <w:rPr>
                <w:rFonts w:ascii="Arial" w:hAnsi="Arial" w:cs="Arial"/>
                <w:sz w:val="16"/>
              </w:rPr>
              <w:t>k_VbattOVTransIntConfig_Cnt_u32</w:t>
            </w:r>
            <w:r>
              <w:rPr>
                <w:rFonts w:ascii="Arial" w:hAnsi="Arial" w:cs="Arial"/>
                <w:sz w:val="16"/>
              </w:rPr>
              <w:t>/ 0</w:t>
            </w:r>
            <w:ins w:id="12" w:author="nzt9hv" w:date="2013-04-26T10:07:00Z">
              <w:r w:rsidR="003654F0">
                <w:rPr>
                  <w:rFonts w:ascii="Arial" w:hAnsi="Arial" w:cs="Arial"/>
                  <w:sz w:val="16"/>
                </w:rPr>
                <w:t>*</w:t>
              </w:r>
            </w:ins>
          </w:p>
        </w:tc>
      </w:tr>
      <w:tr w:rsidR="006D2CA4" w:rsidTr="00C02331">
        <w:tc>
          <w:tcPr>
            <w:tcW w:w="3528" w:type="dxa"/>
            <w:tcBorders>
              <w:top w:val="single" w:sz="6" w:space="0" w:color="auto"/>
              <w:left w:val="single" w:sz="6" w:space="0" w:color="auto"/>
              <w:bottom w:val="single" w:sz="6" w:space="0" w:color="auto"/>
              <w:right w:val="single" w:sz="6" w:space="0" w:color="auto"/>
            </w:tcBorders>
          </w:tcPr>
          <w:p w:rsidR="006D2CA4" w:rsidRPr="006D2CA4" w:rsidRDefault="006D2CA4" w:rsidP="00F957FA">
            <w:pPr>
              <w:spacing w:before="60"/>
              <w:rPr>
                <w:rFonts w:ascii="Arial" w:hAnsi="Arial" w:cs="Arial"/>
                <w:color w:val="000000" w:themeColor="text1"/>
                <w:sz w:val="16"/>
                <w:szCs w:val="16"/>
              </w:rPr>
            </w:pPr>
            <w:r w:rsidRPr="006D2CA4">
              <w:rPr>
                <w:rFonts w:ascii="Arial" w:hAnsi="Arial" w:cs="Arial"/>
                <w:color w:val="000000" w:themeColor="text1"/>
                <w:sz w:val="16"/>
                <w:szCs w:val="16"/>
              </w:rPr>
              <w:t>D_ADC1THRINTENACLR_CNT_U16</w:t>
            </w:r>
          </w:p>
        </w:tc>
        <w:tc>
          <w:tcPr>
            <w:tcW w:w="204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E54AD4">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sidRPr="00C8586C">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D2CA4" w:rsidRDefault="006D2CA4" w:rsidP="00F957FA">
            <w:pPr>
              <w:spacing w:before="60"/>
              <w:rPr>
                <w:rFonts w:ascii="Arial" w:hAnsi="Arial" w:cs="Arial"/>
                <w:sz w:val="16"/>
              </w:rPr>
            </w:pPr>
            <w:r>
              <w:rPr>
                <w:rFonts w:ascii="Arial" w:hAnsi="Arial" w:cs="Arial"/>
                <w:sz w:val="16"/>
              </w:rPr>
              <w:t>6/7</w:t>
            </w:r>
            <w:ins w:id="13" w:author="nzt9hv" w:date="2013-04-26T10:07:00Z">
              <w:r w:rsidR="003654F0">
                <w:rPr>
                  <w:rFonts w:ascii="Arial" w:hAnsi="Arial" w:cs="Arial"/>
                  <w:sz w:val="16"/>
                </w:rPr>
                <w:t>*</w:t>
              </w:r>
            </w:ins>
          </w:p>
        </w:tc>
      </w:tr>
      <w:tr w:rsidR="003654F0" w:rsidTr="00C02331">
        <w:trPr>
          <w:ins w:id="14" w:author="nzt9hv" w:date="2013-04-26T10:08:00Z"/>
        </w:trPr>
        <w:tc>
          <w:tcPr>
            <w:tcW w:w="3528" w:type="dxa"/>
            <w:tcBorders>
              <w:top w:val="single" w:sz="6" w:space="0" w:color="auto"/>
              <w:left w:val="single" w:sz="6" w:space="0" w:color="auto"/>
              <w:bottom w:val="single" w:sz="6" w:space="0" w:color="auto"/>
              <w:right w:val="single" w:sz="6" w:space="0" w:color="auto"/>
            </w:tcBorders>
          </w:tcPr>
          <w:p w:rsidR="003654F0" w:rsidRPr="006D2CA4" w:rsidRDefault="003654F0" w:rsidP="00F957FA">
            <w:pPr>
              <w:spacing w:before="60"/>
              <w:rPr>
                <w:ins w:id="15" w:author="nzt9hv" w:date="2013-04-26T10:08:00Z"/>
                <w:rFonts w:ascii="Arial" w:hAnsi="Arial" w:cs="Arial"/>
                <w:color w:val="000000" w:themeColor="text1"/>
                <w:sz w:val="16"/>
                <w:szCs w:val="16"/>
              </w:rPr>
            </w:pPr>
            <w:ins w:id="16" w:author="nzt9hv" w:date="2013-04-26T10:08:00Z">
              <w:r w:rsidRPr="003654F0">
                <w:rPr>
                  <w:rFonts w:ascii="Arial" w:hAnsi="Arial" w:cs="Arial"/>
                  <w:color w:val="000000" w:themeColor="text1"/>
                  <w:sz w:val="16"/>
                  <w:szCs w:val="16"/>
                </w:rPr>
                <w:t>D_ADC1EVTBUFSZ_CNT_U08</w:t>
              </w:r>
            </w:ins>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ins w:id="17" w:author="nzt9hv" w:date="2013-04-26T10:08:00Z"/>
                <w:rFonts w:ascii="Arial" w:hAnsi="Arial" w:cs="Arial"/>
                <w:sz w:val="16"/>
              </w:rPr>
            </w:pPr>
            <w:ins w:id="18" w:author="nzt9hv" w:date="2013-04-26T10:39: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ins w:id="19" w:author="nzt9hv" w:date="2013-04-26T10:08:00Z"/>
                <w:rFonts w:ascii="Arial" w:hAnsi="Arial" w:cs="Arial"/>
                <w:sz w:val="16"/>
              </w:rPr>
            </w:pPr>
            <w:ins w:id="20" w:author="nzt9hv" w:date="2013-04-26T10:39:00Z">
              <w:r w:rsidRPr="00C8586C">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ins w:id="21" w:author="nzt9hv" w:date="2013-04-26T10:39:00Z"/>
                <w:rFonts w:ascii="Arial" w:hAnsi="Arial" w:cs="Arial"/>
                <w:sz w:val="16"/>
              </w:rPr>
            </w:pPr>
            <w:ins w:id="22" w:author="nzt9hv" w:date="2013-04-26T10:39: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23" w:author="nzt9hv" w:date="2013-04-26T10:08:00Z"/>
                <w:rFonts w:ascii="Arial" w:hAnsi="Arial" w:cs="Arial"/>
                <w:sz w:val="16"/>
              </w:rPr>
            </w:pPr>
          </w:p>
        </w:tc>
      </w:tr>
      <w:tr w:rsidR="003654F0" w:rsidTr="00C02331">
        <w:trPr>
          <w:ins w:id="24" w:author="nzt9hv" w:date="2013-04-26T10:08:00Z"/>
        </w:trPr>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ins w:id="25" w:author="nzt9hv" w:date="2013-04-26T10:08:00Z"/>
                <w:rFonts w:ascii="Arial" w:hAnsi="Arial" w:cs="Arial"/>
                <w:color w:val="000000" w:themeColor="text1"/>
                <w:sz w:val="16"/>
                <w:szCs w:val="16"/>
              </w:rPr>
            </w:pPr>
            <w:ins w:id="26" w:author="nzt9hv" w:date="2013-04-26T10:08:00Z">
              <w:r w:rsidRPr="003654F0">
                <w:rPr>
                  <w:rFonts w:ascii="Arial" w:hAnsi="Arial" w:cs="Arial"/>
                  <w:color w:val="000000" w:themeColor="text1"/>
                  <w:sz w:val="16"/>
                  <w:szCs w:val="16"/>
                </w:rPr>
                <w:lastRenderedPageBreak/>
                <w:t>D_ADC1G1BUFSZ_CNT_U08</w:t>
              </w:r>
            </w:ins>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ins w:id="27" w:author="nzt9hv" w:date="2013-04-26T10:08:00Z"/>
                <w:rFonts w:ascii="Arial" w:hAnsi="Arial" w:cs="Arial"/>
                <w:sz w:val="16"/>
              </w:rPr>
            </w:pPr>
            <w:ins w:id="28" w:author="nzt9hv" w:date="2013-04-26T10:39: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ins w:id="29" w:author="nzt9hv" w:date="2013-04-26T10:08:00Z"/>
                <w:rFonts w:ascii="Arial" w:hAnsi="Arial" w:cs="Arial"/>
                <w:sz w:val="16"/>
              </w:rPr>
            </w:pPr>
            <w:ins w:id="30" w:author="nzt9hv" w:date="2013-04-26T10:39:00Z">
              <w:r w:rsidRPr="00C8586C">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ins w:id="31" w:author="nzt9hv" w:date="2013-04-26T10:39:00Z"/>
                <w:rFonts w:ascii="Arial" w:hAnsi="Arial" w:cs="Arial"/>
                <w:sz w:val="16"/>
              </w:rPr>
            </w:pPr>
            <w:ins w:id="32" w:author="nzt9hv" w:date="2013-04-26T10:39: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33" w:author="nzt9hv" w:date="2013-04-26T10:08:00Z"/>
                <w:rFonts w:ascii="Arial" w:hAnsi="Arial" w:cs="Arial"/>
                <w:sz w:val="16"/>
              </w:rPr>
            </w:pPr>
          </w:p>
        </w:tc>
      </w:tr>
      <w:tr w:rsidR="003654F0" w:rsidTr="00C02331">
        <w:trPr>
          <w:ins w:id="34" w:author="nzt9hv" w:date="2013-04-26T10:08:00Z"/>
        </w:trPr>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ins w:id="35" w:author="nzt9hv" w:date="2013-04-26T10:08:00Z"/>
                <w:rFonts w:ascii="Arial" w:hAnsi="Arial" w:cs="Arial"/>
                <w:color w:val="000000" w:themeColor="text1"/>
                <w:sz w:val="16"/>
                <w:szCs w:val="16"/>
              </w:rPr>
            </w:pPr>
            <w:ins w:id="36" w:author="nzt9hv" w:date="2013-04-26T10:08:00Z">
              <w:r w:rsidRPr="003654F0">
                <w:rPr>
                  <w:rFonts w:ascii="Arial" w:hAnsi="Arial" w:cs="Arial"/>
                  <w:color w:val="000000" w:themeColor="text1"/>
                  <w:sz w:val="16"/>
                  <w:szCs w:val="16"/>
                </w:rPr>
                <w:t>D_ADC1G2BUFSZ_CNT_U08</w:t>
              </w:r>
            </w:ins>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ins w:id="37" w:author="nzt9hv" w:date="2013-04-26T10:08:00Z"/>
                <w:rFonts w:ascii="Arial" w:hAnsi="Arial" w:cs="Arial"/>
                <w:sz w:val="16"/>
              </w:rPr>
            </w:pPr>
            <w:ins w:id="38" w:author="nzt9hv" w:date="2013-04-26T10:39: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ins w:id="39" w:author="nzt9hv" w:date="2013-04-26T10:08:00Z"/>
                <w:rFonts w:ascii="Arial" w:hAnsi="Arial" w:cs="Arial"/>
                <w:sz w:val="16"/>
              </w:rPr>
            </w:pPr>
            <w:ins w:id="40" w:author="nzt9hv" w:date="2013-04-26T10:39:00Z">
              <w:r w:rsidRPr="00C8586C">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ins w:id="41" w:author="nzt9hv" w:date="2013-04-26T10:39:00Z"/>
                <w:rFonts w:ascii="Arial" w:hAnsi="Arial" w:cs="Arial"/>
                <w:sz w:val="16"/>
              </w:rPr>
            </w:pPr>
            <w:ins w:id="42" w:author="nzt9hv" w:date="2013-04-26T10:39: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43" w:author="nzt9hv" w:date="2013-04-26T10:08:00Z"/>
                <w:rFonts w:ascii="Arial" w:hAnsi="Arial" w:cs="Arial"/>
                <w:sz w:val="16"/>
              </w:rPr>
            </w:pPr>
          </w:p>
        </w:tc>
      </w:tr>
      <w:tr w:rsidR="003654F0" w:rsidTr="00C02331">
        <w:trPr>
          <w:ins w:id="44" w:author="nzt9hv" w:date="2013-04-26T10:08:00Z"/>
        </w:trPr>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ins w:id="45" w:author="nzt9hv" w:date="2013-04-26T10:08:00Z"/>
                <w:rFonts w:ascii="Arial" w:hAnsi="Arial" w:cs="Arial"/>
                <w:color w:val="000000" w:themeColor="text1"/>
                <w:sz w:val="16"/>
                <w:szCs w:val="16"/>
              </w:rPr>
            </w:pPr>
            <w:ins w:id="46" w:author="nzt9hv" w:date="2013-04-26T10:09:00Z">
              <w:r w:rsidRPr="003654F0">
                <w:rPr>
                  <w:rFonts w:ascii="Arial" w:hAnsi="Arial" w:cs="Arial"/>
                  <w:color w:val="000000" w:themeColor="text1"/>
                  <w:sz w:val="16"/>
                  <w:szCs w:val="16"/>
                </w:rPr>
                <w:t>D_GROUPEND_CNT_U32</w:t>
              </w:r>
            </w:ins>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ins w:id="47" w:author="nzt9hv" w:date="2013-04-26T10:08:00Z"/>
                <w:rFonts w:ascii="Arial" w:hAnsi="Arial" w:cs="Arial"/>
                <w:sz w:val="16"/>
              </w:rPr>
            </w:pPr>
            <w:ins w:id="48" w:author="nzt9hv" w:date="2013-04-26T10:39: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ins w:id="49" w:author="nzt9hv" w:date="2013-04-26T10:08:00Z"/>
                <w:rFonts w:ascii="Arial" w:hAnsi="Arial" w:cs="Arial"/>
                <w:sz w:val="16"/>
              </w:rPr>
            </w:pPr>
            <w:ins w:id="50" w:author="nzt9hv" w:date="2013-04-26T10:39:00Z">
              <w:r w:rsidRPr="00C8586C">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ins w:id="51" w:author="nzt9hv" w:date="2013-04-26T10:39:00Z"/>
                <w:rFonts w:ascii="Arial" w:hAnsi="Arial" w:cs="Arial"/>
                <w:sz w:val="16"/>
              </w:rPr>
            </w:pPr>
            <w:ins w:id="52" w:author="nzt9hv" w:date="2013-04-26T10:39: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53" w:author="nzt9hv" w:date="2013-04-26T10:08:00Z"/>
                <w:rFonts w:ascii="Arial" w:hAnsi="Arial" w:cs="Arial"/>
                <w:sz w:val="16"/>
              </w:rPr>
            </w:pPr>
          </w:p>
        </w:tc>
      </w:tr>
      <w:tr w:rsidR="003654F0" w:rsidTr="00C02331">
        <w:trPr>
          <w:ins w:id="54" w:author="nzt9hv" w:date="2013-04-26T10:10:00Z"/>
        </w:trPr>
        <w:tc>
          <w:tcPr>
            <w:tcW w:w="3528" w:type="dxa"/>
            <w:tcBorders>
              <w:top w:val="single" w:sz="6" w:space="0" w:color="auto"/>
              <w:left w:val="single" w:sz="6" w:space="0" w:color="auto"/>
              <w:bottom w:val="single" w:sz="6" w:space="0" w:color="auto"/>
              <w:right w:val="single" w:sz="6" w:space="0" w:color="auto"/>
            </w:tcBorders>
          </w:tcPr>
          <w:p w:rsidR="003654F0" w:rsidRPr="003654F0" w:rsidRDefault="003654F0" w:rsidP="00F957FA">
            <w:pPr>
              <w:spacing w:before="60"/>
              <w:rPr>
                <w:ins w:id="55" w:author="nzt9hv" w:date="2013-04-26T10:10:00Z"/>
                <w:rFonts w:ascii="Arial" w:hAnsi="Arial" w:cs="Arial"/>
                <w:color w:val="000000" w:themeColor="text1"/>
                <w:sz w:val="16"/>
                <w:szCs w:val="16"/>
              </w:rPr>
            </w:pPr>
            <w:ins w:id="56" w:author="nzt9hv" w:date="2013-04-26T10:10:00Z">
              <w:r w:rsidRPr="003654F0">
                <w:rPr>
                  <w:rFonts w:ascii="Arial" w:hAnsi="Arial" w:cs="Arial"/>
                  <w:color w:val="000000" w:themeColor="text1"/>
                  <w:sz w:val="16"/>
                  <w:szCs w:val="16"/>
                </w:rPr>
                <w:t>D_GROUPBUSY_CNT_U32</w:t>
              </w:r>
            </w:ins>
          </w:p>
        </w:tc>
        <w:tc>
          <w:tcPr>
            <w:tcW w:w="2040" w:type="dxa"/>
            <w:tcBorders>
              <w:top w:val="single" w:sz="6" w:space="0" w:color="auto"/>
              <w:left w:val="single" w:sz="6" w:space="0" w:color="auto"/>
              <w:bottom w:val="single" w:sz="6" w:space="0" w:color="auto"/>
              <w:right w:val="single" w:sz="6" w:space="0" w:color="auto"/>
            </w:tcBorders>
          </w:tcPr>
          <w:p w:rsidR="003654F0" w:rsidRPr="00E54AD4" w:rsidRDefault="003654F0" w:rsidP="00F957FA">
            <w:pPr>
              <w:spacing w:before="60"/>
              <w:rPr>
                <w:ins w:id="57" w:author="nzt9hv" w:date="2013-04-26T10:10:00Z"/>
                <w:rFonts w:ascii="Arial" w:hAnsi="Arial" w:cs="Arial"/>
                <w:sz w:val="16"/>
              </w:rPr>
            </w:pPr>
            <w:ins w:id="58" w:author="nzt9hv" w:date="2013-04-26T10:39: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3654F0" w:rsidRPr="00C8586C" w:rsidRDefault="003654F0" w:rsidP="00F957FA">
            <w:pPr>
              <w:spacing w:before="60"/>
              <w:rPr>
                <w:ins w:id="59" w:author="nzt9hv" w:date="2013-04-26T10:10:00Z"/>
                <w:rFonts w:ascii="Arial" w:hAnsi="Arial" w:cs="Arial"/>
                <w:sz w:val="16"/>
              </w:rPr>
            </w:pPr>
            <w:ins w:id="60" w:author="nzt9hv" w:date="2013-04-26T10:39:00Z">
              <w:r w:rsidRPr="00C8586C">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3654F0" w:rsidRDefault="003654F0" w:rsidP="003654F0">
            <w:pPr>
              <w:spacing w:before="60"/>
              <w:rPr>
                <w:ins w:id="61" w:author="nzt9hv" w:date="2013-04-26T10:39:00Z"/>
                <w:rFonts w:ascii="Arial" w:hAnsi="Arial" w:cs="Arial"/>
                <w:sz w:val="16"/>
              </w:rPr>
            </w:pPr>
            <w:ins w:id="62" w:author="nzt9hv" w:date="2013-04-26T10:39:00Z">
              <w:r>
                <w:rPr>
                  <w:rFonts w:ascii="Arial" w:hAnsi="Arial" w:cs="Arial"/>
                  <w:sz w:val="16"/>
                </w:rPr>
                <w:t xml:space="preserve">Generated in </w:t>
              </w:r>
              <w:proofErr w:type="spellStart"/>
              <w:r>
                <w:rPr>
                  <w:rFonts w:ascii="Arial" w:hAnsi="Arial" w:cs="Arial"/>
                  <w:sz w:val="16"/>
                </w:rPr>
                <w:t>Adc_Cfg.h</w:t>
              </w:r>
              <w:proofErr w:type="spellEnd"/>
              <w:r>
                <w:rPr>
                  <w:rFonts w:ascii="Arial" w:hAnsi="Arial" w:cs="Arial"/>
                  <w:sz w:val="16"/>
                </w:rPr>
                <w:t>.</w:t>
              </w:r>
            </w:ins>
          </w:p>
          <w:p w:rsidR="003654F0" w:rsidRDefault="003654F0" w:rsidP="00F957FA">
            <w:pPr>
              <w:spacing w:before="60"/>
              <w:rPr>
                <w:ins w:id="63" w:author="nzt9hv" w:date="2013-04-26T10:10:00Z"/>
                <w:rFonts w:ascii="Arial" w:hAnsi="Arial" w:cs="Arial"/>
                <w:sz w:val="16"/>
              </w:rPr>
            </w:pPr>
          </w:p>
        </w:tc>
      </w:tr>
    </w:tbl>
    <w:p w:rsidR="00DE4889" w:rsidRDefault="003654F0" w:rsidP="00DE4889">
      <w:pPr>
        <w:pStyle w:val="Heading4"/>
        <w:numPr>
          <w:ilvl w:val="0"/>
          <w:numId w:val="0"/>
        </w:numPr>
        <w:ind w:left="864" w:hanging="864"/>
      </w:pPr>
      <w:ins w:id="64" w:author="nzt9hv" w:date="2013-04-26T10:07:00Z">
        <w:r w:rsidRPr="006D2CA4">
          <w:rPr>
            <w:rFonts w:cs="Arial"/>
            <w:color w:val="000000" w:themeColor="text1"/>
            <w:sz w:val="16"/>
            <w:szCs w:val="16"/>
          </w:rPr>
          <w:t>D_ADC1CURRENTMODE_ULS_LGC</w:t>
        </w:r>
        <w:r>
          <w:rPr>
            <w:rFonts w:cs="Arial"/>
            <w:color w:val="000000" w:themeColor="text1"/>
            <w:sz w:val="16"/>
            <w:szCs w:val="16"/>
          </w:rPr>
          <w:t xml:space="preserve"> if True value 1 is selected to proceed. If not value 2 will be used,</w:t>
        </w:r>
      </w:ins>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5022"/>
      </w:tblGrid>
      <w:tr w:rsidR="004A781C" w:rsidTr="004B63F2">
        <w:trPr>
          <w:jc w:val="center"/>
        </w:trPr>
        <w:tc>
          <w:tcPr>
            <w:tcW w:w="5022"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B5E48" w:rsidTr="004B63F2">
        <w:trPr>
          <w:jc w:val="center"/>
        </w:trPr>
        <w:tc>
          <w:tcPr>
            <w:tcW w:w="5022" w:type="dxa"/>
            <w:tcBorders>
              <w:top w:val="nil"/>
              <w:left w:val="single" w:sz="6" w:space="0" w:color="auto"/>
              <w:bottom w:val="single" w:sz="6" w:space="0" w:color="auto"/>
              <w:right w:val="single" w:sz="6" w:space="0" w:color="auto"/>
            </w:tcBorders>
          </w:tcPr>
          <w:p w:rsidR="007B5E48" w:rsidRPr="004B63F2" w:rsidRDefault="00F66005">
            <w:pPr>
              <w:spacing w:before="60"/>
              <w:rPr>
                <w:rFonts w:ascii="Arial" w:hAnsi="Arial" w:cs="Arial"/>
                <w:sz w:val="16"/>
                <w:szCs w:val="16"/>
              </w:rPr>
            </w:pPr>
            <w:r>
              <w:rPr>
                <w:rFonts w:ascii="Arial" w:hAnsi="Arial" w:cs="Arial"/>
                <w:color w:val="000000"/>
                <w:sz w:val="16"/>
                <w:szCs w:val="16"/>
              </w:rPr>
              <w:t>T</w:t>
            </w:r>
            <w:r w:rsidR="004B63F2" w:rsidRPr="004B63F2">
              <w:rPr>
                <w:rFonts w:ascii="Arial" w:hAnsi="Arial" w:cs="Arial"/>
                <w:color w:val="000000"/>
                <w:sz w:val="16"/>
                <w:szCs w:val="16"/>
              </w:rPr>
              <w:t>_Adc1GroupConfigData_Cnt_Str[D_NUMOFGROUPS_CNT_U8]</w:t>
            </w:r>
          </w:p>
        </w:tc>
      </w:tr>
      <w:tr w:rsidR="007B5E48" w:rsidRPr="00924625" w:rsidTr="004B63F2">
        <w:trPr>
          <w:jc w:val="center"/>
        </w:trPr>
        <w:tc>
          <w:tcPr>
            <w:tcW w:w="5022" w:type="dxa"/>
            <w:tcBorders>
              <w:top w:val="nil"/>
              <w:left w:val="single" w:sz="6" w:space="0" w:color="auto"/>
              <w:bottom w:val="single" w:sz="6" w:space="0" w:color="auto"/>
              <w:right w:val="single" w:sz="6" w:space="0" w:color="auto"/>
            </w:tcBorders>
          </w:tcPr>
          <w:p w:rsidR="007B5E48" w:rsidRPr="00924625" w:rsidRDefault="007B5E48">
            <w:pPr>
              <w:spacing w:before="60"/>
              <w:rPr>
                <w:rFonts w:ascii="Arial" w:hAnsi="Arial" w:cs="Arial"/>
                <w:color w:val="000000" w:themeColor="text1"/>
                <w:sz w:val="16"/>
                <w:szCs w:val="16"/>
                <w:lang w:val="fr-FR"/>
              </w:rPr>
            </w:pPr>
          </w:p>
        </w:tc>
      </w:tr>
    </w:tbl>
    <w:p w:rsidR="004A781C" w:rsidRPr="00924625" w:rsidRDefault="004A781C">
      <w:pPr>
        <w:rPr>
          <w:lang w:val="fr-FR"/>
        </w:rPr>
      </w:pP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r>
        <w:br w:type="page"/>
      </w:r>
    </w:p>
    <w:p w:rsidR="001B60DF" w:rsidRDefault="001B60DF" w:rsidP="001B60DF">
      <w:pPr>
        <w:pStyle w:val="Heading2"/>
      </w:pPr>
      <w:r>
        <w:lastRenderedPageBreak/>
        <w:t xml:space="preserve">Global Functions/Macros Defined by this </w:t>
      </w:r>
      <w:r w:rsidR="00674ADF">
        <w:t>Module</w:t>
      </w:r>
    </w:p>
    <w:p w:rsidR="00C25F1E" w:rsidRDefault="00C25F1E" w:rsidP="000D5268">
      <w:pPr>
        <w:spacing w:after="0"/>
        <w:rPr>
          <w:color w:val="000000" w:themeColor="text1"/>
        </w:rPr>
      </w:pPr>
    </w:p>
    <w:p w:rsidR="000D5268" w:rsidRDefault="007E5452" w:rsidP="000D5268">
      <w:pPr>
        <w:pStyle w:val="Heading3"/>
      </w:pPr>
      <w:r>
        <w:t>ADC Init</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4"/>
        <w:gridCol w:w="3696"/>
        <w:gridCol w:w="1462"/>
        <w:gridCol w:w="597"/>
        <w:gridCol w:w="599"/>
        <w:gridCol w:w="600"/>
      </w:tblGrid>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Function Name</w:t>
            </w:r>
          </w:p>
        </w:tc>
        <w:tc>
          <w:tcPr>
            <w:tcW w:w="3696" w:type="dxa"/>
          </w:tcPr>
          <w:p w:rsidR="000D5268" w:rsidRDefault="000D5268" w:rsidP="0003226F">
            <w:pPr>
              <w:spacing w:before="60"/>
              <w:rPr>
                <w:rFonts w:ascii="Arial" w:hAnsi="Arial" w:cs="Arial"/>
                <w:sz w:val="16"/>
              </w:rPr>
            </w:pPr>
            <w:proofErr w:type="spellStart"/>
            <w:r>
              <w:rPr>
                <w:rFonts w:ascii="Arial" w:hAnsi="Arial" w:cs="Arial"/>
                <w:sz w:val="16"/>
              </w:rPr>
              <w:t>Adc_</w:t>
            </w:r>
            <w:r w:rsidR="00AB2ABA">
              <w:rPr>
                <w:rFonts w:ascii="Arial" w:hAnsi="Arial" w:cs="Arial"/>
                <w:sz w:val="16"/>
              </w:rPr>
              <w:t>I</w:t>
            </w:r>
            <w:r>
              <w:rPr>
                <w:rFonts w:ascii="Arial" w:hAnsi="Arial" w:cs="Arial"/>
                <w:sz w:val="16"/>
              </w:rPr>
              <w:t>nit</w:t>
            </w:r>
            <w:r w:rsidR="00AB2ABA">
              <w:rPr>
                <w:rFonts w:ascii="Arial" w:hAnsi="Arial" w:cs="Arial"/>
                <w:sz w:val="16"/>
              </w:rPr>
              <w:t>_FixedCfg</w:t>
            </w:r>
            <w:proofErr w:type="spellEnd"/>
          </w:p>
          <w:p w:rsidR="00AB2ABA" w:rsidRDefault="00AB2ABA" w:rsidP="0003226F">
            <w:pPr>
              <w:spacing w:before="60"/>
              <w:rPr>
                <w:rFonts w:ascii="Arial" w:hAnsi="Arial" w:cs="Arial"/>
                <w:sz w:val="16"/>
              </w:rPr>
            </w:pPr>
            <w:r>
              <w:rPr>
                <w:rFonts w:ascii="Arial" w:hAnsi="Arial" w:cs="Arial"/>
                <w:sz w:val="16"/>
              </w:rPr>
              <w:t xml:space="preserve">( macro aliased is </w:t>
            </w:r>
            <w:proofErr w:type="spellStart"/>
            <w:r>
              <w:rPr>
                <w:rFonts w:ascii="Arial" w:hAnsi="Arial" w:cs="Arial"/>
                <w:sz w:val="16"/>
              </w:rPr>
              <w:t>Adc_Init</w:t>
            </w:r>
            <w:proofErr w:type="spellEnd"/>
            <w:r>
              <w:rPr>
                <w:rFonts w:ascii="Arial" w:hAnsi="Arial" w:cs="Arial"/>
                <w:sz w:val="16"/>
              </w:rPr>
              <w:t>(x) )</w:t>
            </w:r>
          </w:p>
        </w:tc>
        <w:tc>
          <w:tcPr>
            <w:tcW w:w="1462"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Type</w:t>
            </w:r>
          </w:p>
        </w:tc>
        <w:tc>
          <w:tcPr>
            <w:tcW w:w="597"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Min</w:t>
            </w:r>
          </w:p>
        </w:tc>
        <w:tc>
          <w:tcPr>
            <w:tcW w:w="599" w:type="dxa"/>
            <w:shd w:val="pct30" w:color="FFFF00" w:fill="auto"/>
          </w:tcPr>
          <w:p w:rsidR="000D5268" w:rsidRDefault="000D5268" w:rsidP="0003226F">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0D5268" w:rsidRDefault="000D5268"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 xml:space="preserve">Arguments Passed </w:t>
            </w:r>
          </w:p>
        </w:tc>
        <w:tc>
          <w:tcPr>
            <w:tcW w:w="3696" w:type="dxa"/>
          </w:tcPr>
          <w:p w:rsidR="000D5268" w:rsidRPr="000D5268" w:rsidRDefault="00AB2ABA" w:rsidP="0003226F">
            <w:pPr>
              <w:spacing w:before="60"/>
              <w:rPr>
                <w:rFonts w:ascii="Arial" w:hAnsi="Arial" w:cs="Arial"/>
                <w:color w:val="000000" w:themeColor="text1"/>
                <w:sz w:val="16"/>
                <w:szCs w:val="16"/>
              </w:rPr>
            </w:pPr>
            <w:r>
              <w:rPr>
                <w:rFonts w:ascii="Arial" w:hAnsi="Arial" w:cs="Arial"/>
                <w:sz w:val="16"/>
              </w:rPr>
              <w:t>None</w:t>
            </w:r>
          </w:p>
        </w:tc>
        <w:tc>
          <w:tcPr>
            <w:tcW w:w="1462" w:type="dxa"/>
          </w:tcPr>
          <w:p w:rsidR="000D5268" w:rsidRDefault="00AB2ABA" w:rsidP="0003226F">
            <w:pPr>
              <w:spacing w:before="60"/>
              <w:rPr>
                <w:rFonts w:ascii="Arial" w:hAnsi="Arial" w:cs="Arial"/>
                <w:sz w:val="16"/>
              </w:rPr>
            </w:pPr>
            <w:r>
              <w:rPr>
                <w:rFonts w:ascii="Arial" w:hAnsi="Arial" w:cs="Arial"/>
                <w:sz w:val="16"/>
              </w:rPr>
              <w:t>N/A</w:t>
            </w:r>
          </w:p>
        </w:tc>
        <w:tc>
          <w:tcPr>
            <w:tcW w:w="597" w:type="dxa"/>
          </w:tcPr>
          <w:p w:rsidR="000D5268" w:rsidRDefault="000D5268" w:rsidP="0003226F">
            <w:pPr>
              <w:spacing w:before="60"/>
              <w:rPr>
                <w:rFonts w:ascii="Arial" w:hAnsi="Arial" w:cs="Arial"/>
                <w:sz w:val="16"/>
              </w:rPr>
            </w:pPr>
            <w:r>
              <w:rPr>
                <w:rFonts w:ascii="Arial" w:hAnsi="Arial" w:cs="Arial"/>
                <w:sz w:val="16"/>
              </w:rPr>
              <w:t>N/A</w:t>
            </w:r>
          </w:p>
        </w:tc>
        <w:tc>
          <w:tcPr>
            <w:tcW w:w="599" w:type="dxa"/>
          </w:tcPr>
          <w:p w:rsidR="000D5268" w:rsidRDefault="000D5268" w:rsidP="0003226F">
            <w:pPr>
              <w:spacing w:before="60"/>
              <w:rPr>
                <w:rFonts w:ascii="Arial" w:hAnsi="Arial" w:cs="Arial"/>
                <w:sz w:val="16"/>
              </w:rPr>
            </w:pPr>
            <w:r>
              <w:rPr>
                <w:rFonts w:ascii="Arial" w:hAnsi="Arial" w:cs="Arial"/>
                <w:sz w:val="16"/>
              </w:rPr>
              <w:t>N/A</w:t>
            </w:r>
          </w:p>
        </w:tc>
        <w:tc>
          <w:tcPr>
            <w:tcW w:w="600" w:type="dxa"/>
            <w:shd w:val="pct15" w:color="auto" w:fill="auto"/>
          </w:tcPr>
          <w:p w:rsidR="000D5268" w:rsidRDefault="000D5268" w:rsidP="0003226F">
            <w:pPr>
              <w:spacing w:before="60"/>
              <w:rPr>
                <w:rFonts w:ascii="Arial" w:hAnsi="Arial" w:cs="Arial"/>
                <w:sz w:val="16"/>
              </w:rPr>
            </w:pPr>
          </w:p>
        </w:tc>
      </w:tr>
      <w:tr w:rsidR="000D5268" w:rsidTr="007E5452">
        <w:tc>
          <w:tcPr>
            <w:tcW w:w="1984" w:type="dxa"/>
          </w:tcPr>
          <w:p w:rsidR="000D5268" w:rsidRDefault="000D5268" w:rsidP="0003226F">
            <w:pPr>
              <w:spacing w:before="60"/>
              <w:rPr>
                <w:rFonts w:ascii="Arial" w:hAnsi="Arial" w:cs="Arial"/>
                <w:b/>
                <w:bCs/>
                <w:sz w:val="16"/>
              </w:rPr>
            </w:pPr>
            <w:r>
              <w:rPr>
                <w:rFonts w:ascii="Arial" w:hAnsi="Arial" w:cs="Arial"/>
                <w:b/>
                <w:bCs/>
                <w:sz w:val="16"/>
              </w:rPr>
              <w:t>Return Value</w:t>
            </w:r>
          </w:p>
        </w:tc>
        <w:tc>
          <w:tcPr>
            <w:tcW w:w="3696" w:type="dxa"/>
          </w:tcPr>
          <w:p w:rsidR="000D5268" w:rsidRDefault="000D5268" w:rsidP="0003226F">
            <w:pPr>
              <w:spacing w:before="60"/>
              <w:rPr>
                <w:rFonts w:ascii="Arial" w:hAnsi="Arial" w:cs="Arial"/>
                <w:sz w:val="16"/>
              </w:rPr>
            </w:pPr>
            <w:r>
              <w:rPr>
                <w:rFonts w:ascii="Arial" w:hAnsi="Arial" w:cs="Arial"/>
                <w:sz w:val="16"/>
              </w:rPr>
              <w:t>N/A</w:t>
            </w:r>
          </w:p>
        </w:tc>
        <w:tc>
          <w:tcPr>
            <w:tcW w:w="1462" w:type="dxa"/>
          </w:tcPr>
          <w:p w:rsidR="000D5268" w:rsidRDefault="000D5268" w:rsidP="0003226F">
            <w:pPr>
              <w:spacing w:before="60"/>
              <w:rPr>
                <w:rFonts w:ascii="Arial" w:hAnsi="Arial" w:cs="Arial"/>
                <w:sz w:val="16"/>
              </w:rPr>
            </w:pPr>
          </w:p>
        </w:tc>
        <w:tc>
          <w:tcPr>
            <w:tcW w:w="597" w:type="dxa"/>
          </w:tcPr>
          <w:p w:rsidR="000D5268" w:rsidRDefault="000D5268" w:rsidP="0003226F">
            <w:pPr>
              <w:spacing w:before="60"/>
              <w:rPr>
                <w:rFonts w:ascii="Arial" w:hAnsi="Arial" w:cs="Arial"/>
                <w:sz w:val="16"/>
              </w:rPr>
            </w:pPr>
          </w:p>
        </w:tc>
        <w:tc>
          <w:tcPr>
            <w:tcW w:w="599" w:type="dxa"/>
          </w:tcPr>
          <w:p w:rsidR="000D5268" w:rsidRDefault="000D5268" w:rsidP="0003226F">
            <w:pPr>
              <w:spacing w:before="60"/>
              <w:rPr>
                <w:rFonts w:ascii="Arial" w:hAnsi="Arial" w:cs="Arial"/>
                <w:sz w:val="16"/>
              </w:rPr>
            </w:pPr>
          </w:p>
        </w:tc>
        <w:tc>
          <w:tcPr>
            <w:tcW w:w="600" w:type="dxa"/>
          </w:tcPr>
          <w:p w:rsidR="000D5268" w:rsidRDefault="000D5268" w:rsidP="0003226F">
            <w:pPr>
              <w:spacing w:before="60"/>
              <w:rPr>
                <w:rFonts w:ascii="Arial" w:hAnsi="Arial" w:cs="Arial"/>
                <w:sz w:val="16"/>
              </w:rPr>
            </w:pPr>
          </w:p>
        </w:tc>
      </w:tr>
    </w:tbl>
    <w:p w:rsidR="007E5452" w:rsidRDefault="007E5452" w:rsidP="007E5452">
      <w:r>
        <w:t>This function is used to initialize each of the ADC1 Groups (Event, Group1, and Group2).</w:t>
      </w:r>
    </w:p>
    <w:p w:rsidR="000D5268" w:rsidRDefault="000D5268" w:rsidP="000D5268">
      <w:pPr>
        <w:pStyle w:val="Heading4"/>
      </w:pPr>
      <w:r>
        <w:t>Initialize Module Internal Variables</w:t>
      </w:r>
    </w:p>
    <w:p w:rsidR="000D5268" w:rsidRPr="00857C24" w:rsidRDefault="00AB2ABA" w:rsidP="000D5268">
      <w:pPr>
        <w:rPr>
          <w:color w:val="000000" w:themeColor="text1"/>
        </w:rPr>
      </w:pPr>
      <w:r>
        <w:rPr>
          <w:color w:val="000000" w:themeColor="text1"/>
        </w:rPr>
        <w:t>None</w:t>
      </w:r>
    </w:p>
    <w:p w:rsidR="000D5268" w:rsidRPr="000D5268" w:rsidRDefault="000D5268" w:rsidP="000D5268"/>
    <w:p w:rsidR="000D5268" w:rsidRDefault="000D5268" w:rsidP="000D5268">
      <w:pPr>
        <w:pStyle w:val="Heading4"/>
      </w:pPr>
      <w:r>
        <w:t>Register Configuration</w:t>
      </w:r>
    </w:p>
    <w:p w:rsidR="000D5268" w:rsidRPr="00480B54" w:rsidRDefault="004F1E44" w:rsidP="00480B54">
      <w:pPr>
        <w:jc w:val="center"/>
      </w:pPr>
      <w:r>
        <w:object w:dxaOrig="4285" w:dyaOrig="12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2pt;height:338.1pt" o:ole="">
            <v:imagedata r:id="rId8" o:title=""/>
          </v:shape>
          <o:OLEObject Type="Embed" ProgID="Visio.Drawing.11" ShapeID="_x0000_i1027" DrawAspect="Content" ObjectID="_1428478226" r:id="rId9"/>
        </w:object>
      </w:r>
    </w:p>
    <w:p w:rsidR="00480B54" w:rsidRDefault="00480B54">
      <w:pPr>
        <w:spacing w:after="0"/>
        <w:rPr>
          <w:rFonts w:ascii="Arial" w:hAnsi="Arial"/>
          <w:b/>
          <w:sz w:val="24"/>
        </w:rPr>
      </w:pPr>
      <w:r>
        <w:br w:type="page"/>
      </w:r>
    </w:p>
    <w:p w:rsidR="007E5452" w:rsidRDefault="007E5452" w:rsidP="007E5452">
      <w:pPr>
        <w:pStyle w:val="Heading3"/>
      </w:pPr>
      <w:r>
        <w:lastRenderedPageBreak/>
        <w:t>Setup Result Buffer</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Function Name</w:t>
            </w:r>
          </w:p>
        </w:tc>
        <w:tc>
          <w:tcPr>
            <w:tcW w:w="3309" w:type="dxa"/>
          </w:tcPr>
          <w:p w:rsidR="007E5452" w:rsidRDefault="007E5452" w:rsidP="007E5452">
            <w:pPr>
              <w:spacing w:before="60"/>
              <w:rPr>
                <w:rFonts w:ascii="Arial" w:hAnsi="Arial" w:cs="Arial"/>
                <w:sz w:val="16"/>
              </w:rPr>
            </w:pPr>
            <w:proofErr w:type="spellStart"/>
            <w:r>
              <w:rPr>
                <w:rFonts w:ascii="Arial" w:hAnsi="Arial" w:cs="Arial"/>
                <w:sz w:val="16"/>
              </w:rPr>
              <w:t>Adc_SetupResultBuffer</w:t>
            </w:r>
            <w:proofErr w:type="spellEnd"/>
          </w:p>
        </w:tc>
        <w:tc>
          <w:tcPr>
            <w:tcW w:w="2040"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7E5452" w:rsidRDefault="007E5452"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7E5452" w:rsidRDefault="007E5452"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7E5452" w:rsidRPr="000D5268" w:rsidRDefault="007E5452"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7E5452" w:rsidRDefault="007E5452" w:rsidP="007E5452">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7E5452" w:rsidRDefault="007E5452" w:rsidP="0003226F">
            <w:pPr>
              <w:spacing w:before="60"/>
              <w:rPr>
                <w:rFonts w:ascii="Arial" w:hAnsi="Arial" w:cs="Arial"/>
                <w:sz w:val="16"/>
              </w:rPr>
            </w:pPr>
            <w:r>
              <w:rPr>
                <w:rFonts w:ascii="Arial" w:hAnsi="Arial" w:cs="Arial"/>
                <w:sz w:val="16"/>
              </w:rPr>
              <w:t>0</w:t>
            </w:r>
          </w:p>
        </w:tc>
        <w:tc>
          <w:tcPr>
            <w:tcW w:w="608" w:type="dxa"/>
          </w:tcPr>
          <w:p w:rsidR="007E5452" w:rsidRDefault="007E5452" w:rsidP="0003226F">
            <w:pPr>
              <w:spacing w:before="60"/>
              <w:rPr>
                <w:rFonts w:ascii="Arial" w:hAnsi="Arial" w:cs="Arial"/>
                <w:sz w:val="16"/>
              </w:rPr>
            </w:pPr>
            <w:r>
              <w:rPr>
                <w:rFonts w:ascii="Arial" w:hAnsi="Arial" w:cs="Arial"/>
                <w:sz w:val="16"/>
              </w:rPr>
              <w:t>2</w:t>
            </w:r>
          </w:p>
        </w:tc>
        <w:tc>
          <w:tcPr>
            <w:tcW w:w="586" w:type="dxa"/>
            <w:shd w:val="pct15" w:color="auto" w:fill="auto"/>
          </w:tcPr>
          <w:p w:rsidR="007E5452" w:rsidRDefault="007E5452" w:rsidP="0003226F">
            <w:pPr>
              <w:spacing w:before="60"/>
              <w:rPr>
                <w:rFonts w:ascii="Arial" w:hAnsi="Arial" w:cs="Arial"/>
                <w:sz w:val="16"/>
              </w:rPr>
            </w:pPr>
          </w:p>
        </w:tc>
      </w:tr>
      <w:tr w:rsidR="007E5452" w:rsidTr="007E5452">
        <w:tc>
          <w:tcPr>
            <w:tcW w:w="1787" w:type="dxa"/>
          </w:tcPr>
          <w:p w:rsidR="007E5452" w:rsidRDefault="007E5452" w:rsidP="0003226F">
            <w:pPr>
              <w:spacing w:before="60"/>
              <w:rPr>
                <w:rFonts w:ascii="Arial" w:hAnsi="Arial" w:cs="Arial"/>
                <w:b/>
                <w:bCs/>
                <w:sz w:val="16"/>
              </w:rPr>
            </w:pPr>
          </w:p>
        </w:tc>
        <w:tc>
          <w:tcPr>
            <w:tcW w:w="3309" w:type="dxa"/>
          </w:tcPr>
          <w:p w:rsidR="007E5452" w:rsidRPr="000D5268" w:rsidRDefault="007E5452"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DataBufferPtr</w:t>
            </w:r>
            <w:proofErr w:type="spellEnd"/>
          </w:p>
        </w:tc>
        <w:tc>
          <w:tcPr>
            <w:tcW w:w="2040" w:type="dxa"/>
          </w:tcPr>
          <w:p w:rsidR="007E5452" w:rsidRDefault="007E5452" w:rsidP="007E5452">
            <w:pPr>
              <w:spacing w:before="60"/>
              <w:rPr>
                <w:rFonts w:ascii="Arial" w:hAnsi="Arial" w:cs="Arial"/>
                <w:sz w:val="16"/>
              </w:rPr>
            </w:pPr>
            <w:proofErr w:type="spellStart"/>
            <w:r>
              <w:rPr>
                <w:rFonts w:ascii="Arial" w:hAnsi="Arial" w:cs="Arial"/>
                <w:sz w:val="16"/>
              </w:rPr>
              <w:t>Adc_ValueGroupRefType</w:t>
            </w:r>
            <w:proofErr w:type="spellEnd"/>
          </w:p>
        </w:tc>
        <w:tc>
          <w:tcPr>
            <w:tcW w:w="608" w:type="dxa"/>
          </w:tcPr>
          <w:p w:rsidR="007E5452" w:rsidRDefault="007E5452" w:rsidP="0003226F">
            <w:pPr>
              <w:spacing w:before="60"/>
              <w:rPr>
                <w:rFonts w:ascii="Arial" w:hAnsi="Arial" w:cs="Arial"/>
                <w:sz w:val="16"/>
              </w:rPr>
            </w:pPr>
            <w:r>
              <w:rPr>
                <w:rFonts w:ascii="Arial" w:hAnsi="Arial" w:cs="Arial"/>
                <w:sz w:val="16"/>
              </w:rPr>
              <w:t>FULL</w:t>
            </w:r>
          </w:p>
        </w:tc>
        <w:tc>
          <w:tcPr>
            <w:tcW w:w="608" w:type="dxa"/>
          </w:tcPr>
          <w:p w:rsidR="007E5452" w:rsidRDefault="007E5452" w:rsidP="0003226F">
            <w:pPr>
              <w:spacing w:before="60"/>
              <w:rPr>
                <w:rFonts w:ascii="Arial" w:hAnsi="Arial" w:cs="Arial"/>
                <w:sz w:val="16"/>
              </w:rPr>
            </w:pPr>
            <w:r>
              <w:rPr>
                <w:rFonts w:ascii="Arial" w:hAnsi="Arial" w:cs="Arial"/>
                <w:sz w:val="16"/>
              </w:rPr>
              <w:t>FULL</w:t>
            </w:r>
          </w:p>
        </w:tc>
        <w:tc>
          <w:tcPr>
            <w:tcW w:w="586" w:type="dxa"/>
            <w:shd w:val="pct15" w:color="auto" w:fill="auto"/>
          </w:tcPr>
          <w:p w:rsidR="007E5452" w:rsidRDefault="007E5452" w:rsidP="0003226F">
            <w:pPr>
              <w:spacing w:before="60"/>
              <w:rPr>
                <w:rFonts w:ascii="Arial" w:hAnsi="Arial" w:cs="Arial"/>
                <w:sz w:val="16"/>
              </w:rPr>
            </w:pPr>
          </w:p>
        </w:tc>
      </w:tr>
      <w:tr w:rsidR="007E5452" w:rsidTr="007E5452">
        <w:tc>
          <w:tcPr>
            <w:tcW w:w="1787" w:type="dxa"/>
          </w:tcPr>
          <w:p w:rsidR="007E5452" w:rsidRDefault="007E5452" w:rsidP="0003226F">
            <w:pPr>
              <w:spacing w:before="60"/>
              <w:rPr>
                <w:rFonts w:ascii="Arial" w:hAnsi="Arial" w:cs="Arial"/>
                <w:b/>
                <w:bCs/>
                <w:sz w:val="16"/>
              </w:rPr>
            </w:pPr>
            <w:r>
              <w:rPr>
                <w:rFonts w:ascii="Arial" w:hAnsi="Arial" w:cs="Arial"/>
                <w:b/>
                <w:bCs/>
                <w:sz w:val="16"/>
              </w:rPr>
              <w:t>Return Value</w:t>
            </w:r>
          </w:p>
        </w:tc>
        <w:tc>
          <w:tcPr>
            <w:tcW w:w="3309" w:type="dxa"/>
          </w:tcPr>
          <w:p w:rsidR="007E5452" w:rsidRDefault="007E5452" w:rsidP="0003226F">
            <w:pPr>
              <w:spacing w:before="60"/>
              <w:rPr>
                <w:rFonts w:ascii="Arial" w:hAnsi="Arial" w:cs="Arial"/>
                <w:sz w:val="16"/>
              </w:rPr>
            </w:pPr>
            <w:r>
              <w:rPr>
                <w:rFonts w:ascii="Arial" w:hAnsi="Arial" w:cs="Arial"/>
                <w:sz w:val="16"/>
              </w:rPr>
              <w:t>N/A</w:t>
            </w:r>
          </w:p>
        </w:tc>
        <w:tc>
          <w:tcPr>
            <w:tcW w:w="2040" w:type="dxa"/>
          </w:tcPr>
          <w:p w:rsidR="007E5452" w:rsidRDefault="007E5452" w:rsidP="0003226F">
            <w:pPr>
              <w:spacing w:before="60"/>
              <w:rPr>
                <w:rFonts w:ascii="Arial" w:hAnsi="Arial" w:cs="Arial"/>
                <w:sz w:val="16"/>
              </w:rPr>
            </w:pPr>
            <w:proofErr w:type="spellStart"/>
            <w:r>
              <w:rPr>
                <w:rFonts w:ascii="Arial" w:hAnsi="Arial" w:cs="Arial"/>
                <w:sz w:val="16"/>
              </w:rPr>
              <w:t>Std_ReturnType</w:t>
            </w:r>
            <w:proofErr w:type="spellEnd"/>
          </w:p>
        </w:tc>
        <w:tc>
          <w:tcPr>
            <w:tcW w:w="608" w:type="dxa"/>
          </w:tcPr>
          <w:p w:rsidR="007E5452" w:rsidRDefault="00480B54" w:rsidP="0003226F">
            <w:pPr>
              <w:spacing w:before="60"/>
              <w:rPr>
                <w:rFonts w:ascii="Arial" w:hAnsi="Arial" w:cs="Arial"/>
                <w:sz w:val="16"/>
              </w:rPr>
            </w:pPr>
            <w:r>
              <w:rPr>
                <w:rFonts w:ascii="Arial" w:hAnsi="Arial" w:cs="Arial"/>
                <w:sz w:val="16"/>
              </w:rPr>
              <w:t>0</w:t>
            </w:r>
          </w:p>
        </w:tc>
        <w:tc>
          <w:tcPr>
            <w:tcW w:w="608" w:type="dxa"/>
          </w:tcPr>
          <w:p w:rsidR="007E5452" w:rsidRDefault="00480B54" w:rsidP="0003226F">
            <w:pPr>
              <w:spacing w:before="60"/>
              <w:rPr>
                <w:rFonts w:ascii="Arial" w:hAnsi="Arial" w:cs="Arial"/>
                <w:sz w:val="16"/>
              </w:rPr>
            </w:pPr>
            <w:r>
              <w:rPr>
                <w:rFonts w:ascii="Arial" w:hAnsi="Arial" w:cs="Arial"/>
                <w:sz w:val="16"/>
              </w:rPr>
              <w:t>0</w:t>
            </w:r>
          </w:p>
        </w:tc>
        <w:tc>
          <w:tcPr>
            <w:tcW w:w="586" w:type="dxa"/>
          </w:tcPr>
          <w:p w:rsidR="007E5452" w:rsidRDefault="00480B54" w:rsidP="0003226F">
            <w:pPr>
              <w:spacing w:before="60"/>
              <w:rPr>
                <w:rFonts w:ascii="Arial" w:hAnsi="Arial" w:cs="Arial"/>
                <w:sz w:val="16"/>
              </w:rPr>
            </w:pPr>
            <w:r>
              <w:rPr>
                <w:rFonts w:ascii="Arial" w:hAnsi="Arial" w:cs="Arial"/>
                <w:sz w:val="16"/>
              </w:rPr>
              <w:t>0</w:t>
            </w:r>
          </w:p>
        </w:tc>
      </w:tr>
    </w:tbl>
    <w:p w:rsidR="00C86D67" w:rsidRDefault="007E5452" w:rsidP="00C86D67">
      <w:pPr>
        <w:rPr>
          <w:color w:val="000000" w:themeColor="text1"/>
        </w:rPr>
      </w:pPr>
      <w:r w:rsidRPr="007E5452">
        <w:rPr>
          <w:color w:val="000000" w:themeColor="text1"/>
        </w:rPr>
        <w:t xml:space="preserve">This function is the </w:t>
      </w:r>
      <w:proofErr w:type="spellStart"/>
      <w:proofErr w:type="gramStart"/>
      <w:r w:rsidRPr="007E5452">
        <w:rPr>
          <w:color w:val="000000" w:themeColor="text1"/>
        </w:rPr>
        <w:t>Adc</w:t>
      </w:r>
      <w:proofErr w:type="spellEnd"/>
      <w:proofErr w:type="gramEnd"/>
      <w:r w:rsidRPr="007E5452">
        <w:rPr>
          <w:color w:val="000000" w:themeColor="text1"/>
        </w:rPr>
        <w:t xml:space="preserve"> group result buffer setup service. It is responsible for setting up the result buffer pointer of the group.</w:t>
      </w:r>
    </w:p>
    <w:p w:rsidR="00C86D67" w:rsidRDefault="00C86D67" w:rsidP="00C86D67">
      <w:pPr>
        <w:rPr>
          <w:color w:val="000000" w:themeColor="text1"/>
        </w:rPr>
      </w:pPr>
      <w:r w:rsidRPr="00C86D67">
        <w:rPr>
          <w:color w:val="000000" w:themeColor="text1"/>
        </w:rPr>
        <w:t xml:space="preserve">This </w:t>
      </w:r>
      <w:proofErr w:type="spellStart"/>
      <w:proofErr w:type="gramStart"/>
      <w:r w:rsidRPr="00C86D67">
        <w:rPr>
          <w:color w:val="000000" w:themeColor="text1"/>
        </w:rPr>
        <w:t>Api</w:t>
      </w:r>
      <w:proofErr w:type="spellEnd"/>
      <w:proofErr w:type="gramEnd"/>
      <w:r w:rsidRPr="00C86D67">
        <w:rPr>
          <w:color w:val="000000" w:themeColor="text1"/>
        </w:rPr>
        <w:t xml:space="preserve"> is provided to support for the standard Autosar API, however the design of this driver does not</w:t>
      </w:r>
      <w:r>
        <w:rPr>
          <w:color w:val="000000" w:themeColor="text1"/>
        </w:rPr>
        <w:t xml:space="preserve"> </w:t>
      </w:r>
      <w:r w:rsidRPr="00C86D67">
        <w:rPr>
          <w:color w:val="000000" w:themeColor="text1"/>
        </w:rPr>
        <w:t xml:space="preserve">buffer an intermediate copy of the results and therefore does not require a result buffer.  The hardware provides a sufficient </w:t>
      </w:r>
      <w:proofErr w:type="spellStart"/>
      <w:proofErr w:type="gramStart"/>
      <w:r w:rsidRPr="00C86D67">
        <w:rPr>
          <w:color w:val="000000" w:themeColor="text1"/>
        </w:rPr>
        <w:t>Adc</w:t>
      </w:r>
      <w:proofErr w:type="spellEnd"/>
      <w:proofErr w:type="gramEnd"/>
      <w:r w:rsidRPr="00C86D67">
        <w:rPr>
          <w:color w:val="000000" w:themeColor="text1"/>
        </w:rPr>
        <w:t xml:space="preserve"> results buffer.</w:t>
      </w:r>
    </w:p>
    <w:p w:rsidR="00C86D67" w:rsidRPr="007E5452" w:rsidRDefault="00C86D67" w:rsidP="00C86D67">
      <w:pPr>
        <w:rPr>
          <w:color w:val="000000" w:themeColor="text1"/>
        </w:rPr>
      </w:pPr>
      <w:r w:rsidRPr="00C86D67">
        <w:rPr>
          <w:color w:val="000000" w:themeColor="text1"/>
        </w:rPr>
        <w:t xml:space="preserve"> For optimization purposes, this function could be defined as a macro.</w:t>
      </w:r>
    </w:p>
    <w:p w:rsidR="007E5452" w:rsidRDefault="00480B54" w:rsidP="007E5452">
      <w:pPr>
        <w:pStyle w:val="Heading4"/>
      </w:pPr>
      <w:r>
        <w:t>Setup Group’s Result Buffer</w:t>
      </w:r>
    </w:p>
    <w:p w:rsidR="00480B54" w:rsidRPr="00480B54" w:rsidRDefault="00AB2ABA" w:rsidP="00480B54">
      <w:pPr>
        <w:autoSpaceDE w:val="0"/>
        <w:autoSpaceDN w:val="0"/>
        <w:adjustRightInd w:val="0"/>
        <w:spacing w:after="0"/>
      </w:pPr>
      <w:proofErr w:type="gramStart"/>
      <w:r>
        <w:rPr>
          <w:color w:val="000000"/>
        </w:rPr>
        <w:t>return</w:t>
      </w:r>
      <w:proofErr w:type="gramEnd"/>
      <w:r>
        <w:rPr>
          <w:color w:val="000000"/>
        </w:rPr>
        <w:t xml:space="preserve"> E_OK</w:t>
      </w: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pPr>
        <w:spacing w:after="0"/>
        <w:rPr>
          <w:rFonts w:ascii="Arial" w:hAnsi="Arial"/>
          <w:b/>
          <w:sz w:val="24"/>
        </w:rPr>
      </w:pPr>
      <w:r>
        <w:br w:type="page"/>
      </w:r>
    </w:p>
    <w:p w:rsidR="00480B54" w:rsidRDefault="00480B54" w:rsidP="00480B54">
      <w:pPr>
        <w:pStyle w:val="Heading3"/>
      </w:pPr>
      <w:r>
        <w:lastRenderedPageBreak/>
        <w:t>Start Group Conversion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proofErr w:type="spellStart"/>
            <w:r>
              <w:rPr>
                <w:rFonts w:ascii="Arial" w:hAnsi="Arial" w:cs="Arial"/>
                <w:sz w:val="16"/>
              </w:rPr>
              <w:t>Adc_StartGroupConversion</w:t>
            </w:r>
            <w:proofErr w:type="spellEnd"/>
          </w:p>
        </w:tc>
        <w:tc>
          <w:tcPr>
            <w:tcW w:w="2040"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480B54"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p>
        </w:tc>
        <w:tc>
          <w:tcPr>
            <w:tcW w:w="3309" w:type="dxa"/>
          </w:tcPr>
          <w:p w:rsidR="00480B54" w:rsidRPr="000D5268" w:rsidRDefault="00480B54" w:rsidP="0003226F">
            <w:pPr>
              <w:spacing w:before="60"/>
              <w:rPr>
                <w:rFonts w:ascii="Arial" w:hAnsi="Arial" w:cs="Arial"/>
                <w:color w:val="000000" w:themeColor="text1"/>
                <w:sz w:val="16"/>
                <w:szCs w:val="16"/>
              </w:rPr>
            </w:pPr>
            <w:proofErr w:type="spellStart"/>
            <w:r>
              <w:rPr>
                <w:rFonts w:ascii="Arial" w:hAnsi="Arial" w:cs="Arial"/>
                <w:color w:val="000000" w:themeColor="text1"/>
                <w:sz w:val="16"/>
                <w:szCs w:val="16"/>
              </w:rPr>
              <w:t>DataBufferPtr</w:t>
            </w:r>
            <w:proofErr w:type="spellEnd"/>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Adc_ValueGroupRefType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FULL</w:t>
            </w:r>
          </w:p>
        </w:tc>
        <w:tc>
          <w:tcPr>
            <w:tcW w:w="608" w:type="dxa"/>
          </w:tcPr>
          <w:p w:rsidR="00480B54" w:rsidRDefault="00480B54" w:rsidP="0003226F">
            <w:pPr>
              <w:spacing w:before="60"/>
              <w:rPr>
                <w:rFonts w:ascii="Arial" w:hAnsi="Arial" w:cs="Arial"/>
                <w:sz w:val="16"/>
              </w:rPr>
            </w:pPr>
            <w:r>
              <w:rPr>
                <w:rFonts w:ascii="Arial" w:hAnsi="Arial" w:cs="Arial"/>
                <w:sz w:val="16"/>
              </w:rPr>
              <w:t>FULL</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Return Value</w:t>
            </w:r>
          </w:p>
        </w:tc>
        <w:tc>
          <w:tcPr>
            <w:tcW w:w="3309" w:type="dxa"/>
          </w:tcPr>
          <w:p w:rsidR="00480B54" w:rsidRDefault="00480B54" w:rsidP="0003226F">
            <w:pPr>
              <w:spacing w:before="60"/>
              <w:rPr>
                <w:rFonts w:ascii="Arial" w:hAnsi="Arial" w:cs="Arial"/>
                <w:sz w:val="16"/>
              </w:rPr>
            </w:pPr>
            <w:r>
              <w:rPr>
                <w:rFonts w:ascii="Arial" w:hAnsi="Arial" w:cs="Arial"/>
                <w:sz w:val="16"/>
              </w:rPr>
              <w:t>N/A</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Std_ReturnType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586" w:type="dxa"/>
          </w:tcPr>
          <w:p w:rsidR="00480B54" w:rsidRDefault="00480B54" w:rsidP="0003226F">
            <w:pPr>
              <w:spacing w:before="60"/>
              <w:rPr>
                <w:rFonts w:ascii="Arial" w:hAnsi="Arial" w:cs="Arial"/>
                <w:sz w:val="16"/>
              </w:rPr>
            </w:pPr>
            <w:r>
              <w:rPr>
                <w:rFonts w:ascii="Arial" w:hAnsi="Arial" w:cs="Arial"/>
                <w:sz w:val="16"/>
              </w:rPr>
              <w:t>0</w:t>
            </w:r>
          </w:p>
        </w:tc>
      </w:tr>
    </w:tbl>
    <w:p w:rsidR="00480B54" w:rsidRDefault="00480B54" w:rsidP="00480B54">
      <w:pPr>
        <w:rPr>
          <w:color w:val="000000" w:themeColor="text1"/>
        </w:rPr>
      </w:pPr>
      <w:r w:rsidRPr="00480B54">
        <w:rPr>
          <w:color w:val="000000" w:themeColor="text1"/>
        </w:rPr>
        <w:t xml:space="preserve">This function starts a software triggered conversion of all channels of the requested </w:t>
      </w:r>
      <w:proofErr w:type="spellStart"/>
      <w:proofErr w:type="gramStart"/>
      <w:r w:rsidRPr="00480B54">
        <w:rPr>
          <w:color w:val="000000" w:themeColor="text1"/>
        </w:rPr>
        <w:t>Adc</w:t>
      </w:r>
      <w:proofErr w:type="spellEnd"/>
      <w:proofErr w:type="gramEnd"/>
      <w:r w:rsidRPr="00480B54">
        <w:rPr>
          <w:color w:val="000000" w:themeColor="text1"/>
        </w:rPr>
        <w:t xml:space="preserve"> channel group.</w:t>
      </w:r>
    </w:p>
    <w:p w:rsidR="00960889" w:rsidRPr="00480B54" w:rsidRDefault="00960889" w:rsidP="00480B54">
      <w:pPr>
        <w:rPr>
          <w:color w:val="000000" w:themeColor="text1"/>
        </w:rPr>
      </w:pPr>
      <w:r>
        <w:rPr>
          <w:color w:val="000000" w:themeColor="text1"/>
        </w:rPr>
        <w:t>In</w:t>
      </w:r>
      <w:r w:rsidR="00381BB8">
        <w:rPr>
          <w:color w:val="000000" w:themeColor="text1"/>
        </w:rPr>
        <w:t xml:space="preserve"> </w:t>
      </w:r>
      <w:r>
        <w:rPr>
          <w:color w:val="000000" w:themeColor="text1"/>
        </w:rPr>
        <w:t xml:space="preserve">order to provide optimized execution </w:t>
      </w:r>
      <w:r w:rsidR="00381BB8">
        <w:rPr>
          <w:color w:val="000000" w:themeColor="text1"/>
        </w:rPr>
        <w:t xml:space="preserve">of this single line function, this API should be </w:t>
      </w:r>
      <w:r>
        <w:rPr>
          <w:color w:val="000000" w:themeColor="text1"/>
        </w:rPr>
        <w:t>defined as a ma</w:t>
      </w:r>
      <w:r w:rsidR="00381BB8">
        <w:rPr>
          <w:color w:val="000000" w:themeColor="text1"/>
        </w:rPr>
        <w:t>cro, however, due to timing it is at the moment defined as a function.</w:t>
      </w:r>
      <w:r>
        <w:rPr>
          <w:color w:val="000000" w:themeColor="text1"/>
        </w:rPr>
        <w:t xml:space="preserve">  The need for minimal runtime is driven by a Nexteer use case which executes this in the context of the </w:t>
      </w:r>
      <w:proofErr w:type="spellStart"/>
      <w:r>
        <w:rPr>
          <w:color w:val="000000" w:themeColor="text1"/>
        </w:rPr>
        <w:t>MtrCtrl</w:t>
      </w:r>
      <w:proofErr w:type="spellEnd"/>
      <w:r>
        <w:rPr>
          <w:color w:val="000000" w:themeColor="text1"/>
        </w:rPr>
        <w:t xml:space="preserve"> ISR in some EPS systems.</w:t>
      </w:r>
    </w:p>
    <w:p w:rsidR="00480B54" w:rsidRDefault="00480B54" w:rsidP="00480B54">
      <w:pPr>
        <w:pStyle w:val="Heading4"/>
      </w:pPr>
      <w:r>
        <w:t>Select Channels to Convert</w:t>
      </w:r>
    </w:p>
    <w:p w:rsidR="00480B54" w:rsidRPr="00480B54" w:rsidRDefault="00924625" w:rsidP="00480B54">
      <w:pPr>
        <w:autoSpaceDE w:val="0"/>
        <w:autoSpaceDN w:val="0"/>
        <w:adjustRightInd w:val="0"/>
        <w:spacing w:after="0"/>
      </w:pPr>
      <w:r w:rsidRPr="00924625">
        <w:rPr>
          <w:color w:val="000000"/>
        </w:rPr>
        <w:t>adcREG1-&gt;</w:t>
      </w:r>
      <w:proofErr w:type="spellStart"/>
      <w:proofErr w:type="gramStart"/>
      <w:r w:rsidRPr="00924625">
        <w:rPr>
          <w:color w:val="000000"/>
        </w:rPr>
        <w:t>GxSEL</w:t>
      </w:r>
      <w:proofErr w:type="spellEnd"/>
      <w:r w:rsidRPr="00924625">
        <w:rPr>
          <w:color w:val="000000"/>
        </w:rPr>
        <w:t>[</w:t>
      </w:r>
      <w:proofErr w:type="gramEnd"/>
      <w:r w:rsidRPr="00924625">
        <w:rPr>
          <w:color w:val="000000"/>
        </w:rPr>
        <w:t>Group]</w:t>
      </w:r>
      <w:r w:rsidR="00480B54" w:rsidRPr="00480B54">
        <w:rPr>
          <w:color w:val="000000"/>
        </w:rPr>
        <w:t xml:space="preserve"> = </w:t>
      </w:r>
      <w:r w:rsidR="00F66005">
        <w:rPr>
          <w:color w:val="000000"/>
        </w:rPr>
        <w:t>T</w:t>
      </w:r>
      <w:r w:rsidR="00480B54" w:rsidRPr="00480B54">
        <w:rPr>
          <w:color w:val="000000"/>
        </w:rPr>
        <w:t>_Adc1GroupConfigData_Cnt_Str[Group].</w:t>
      </w:r>
      <w:proofErr w:type="spellStart"/>
      <w:r w:rsidR="00480B54" w:rsidRPr="00480B54">
        <w:rPr>
          <w:color w:val="000000"/>
        </w:rPr>
        <w:t>ChannelSelect</w:t>
      </w:r>
      <w:proofErr w:type="spellEnd"/>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pPr>
        <w:spacing w:after="0"/>
        <w:rPr>
          <w:rFonts w:ascii="Arial" w:hAnsi="Arial"/>
          <w:b/>
          <w:sz w:val="24"/>
        </w:rPr>
      </w:pPr>
      <w:r>
        <w:br w:type="page"/>
      </w:r>
    </w:p>
    <w:p w:rsidR="00480B54" w:rsidRDefault="00480B54" w:rsidP="00480B54">
      <w:pPr>
        <w:pStyle w:val="Heading3"/>
      </w:pPr>
      <w:r>
        <w:lastRenderedPageBreak/>
        <w:t>Get Group Status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proofErr w:type="spellStart"/>
            <w:r>
              <w:rPr>
                <w:rFonts w:ascii="Arial" w:hAnsi="Arial" w:cs="Arial"/>
                <w:sz w:val="16"/>
              </w:rPr>
              <w:t>Adc_GetGroupStatus</w:t>
            </w:r>
            <w:proofErr w:type="spellEnd"/>
          </w:p>
        </w:tc>
        <w:tc>
          <w:tcPr>
            <w:tcW w:w="2040"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480B54"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03226F">
            <w:pPr>
              <w:spacing w:before="60"/>
              <w:rPr>
                <w:rFonts w:ascii="Arial" w:hAnsi="Arial" w:cs="Arial"/>
                <w:sz w:val="16"/>
              </w:rPr>
            </w:pPr>
          </w:p>
        </w:tc>
      </w:tr>
      <w:tr w:rsidR="00480B54" w:rsidTr="0003226F">
        <w:tc>
          <w:tcPr>
            <w:tcW w:w="1787" w:type="dxa"/>
          </w:tcPr>
          <w:p w:rsidR="00480B54" w:rsidRDefault="00480B54" w:rsidP="0003226F">
            <w:pPr>
              <w:spacing w:before="60"/>
              <w:rPr>
                <w:rFonts w:ascii="Arial" w:hAnsi="Arial" w:cs="Arial"/>
                <w:b/>
                <w:bCs/>
                <w:sz w:val="16"/>
              </w:rPr>
            </w:pPr>
            <w:r>
              <w:rPr>
                <w:rFonts w:ascii="Arial" w:hAnsi="Arial" w:cs="Arial"/>
                <w:b/>
                <w:bCs/>
                <w:sz w:val="16"/>
              </w:rPr>
              <w:t>Return Value</w:t>
            </w:r>
          </w:p>
        </w:tc>
        <w:tc>
          <w:tcPr>
            <w:tcW w:w="3309" w:type="dxa"/>
          </w:tcPr>
          <w:p w:rsidR="00480B54" w:rsidRPr="00480B54" w:rsidRDefault="00480B54" w:rsidP="0003226F">
            <w:pPr>
              <w:spacing w:before="60"/>
              <w:rPr>
                <w:rFonts w:ascii="Arial" w:hAnsi="Arial" w:cs="Arial"/>
                <w:color w:val="000000"/>
                <w:sz w:val="16"/>
                <w:szCs w:val="16"/>
              </w:rPr>
            </w:pPr>
            <w:proofErr w:type="spellStart"/>
            <w:r w:rsidRPr="00480B54">
              <w:rPr>
                <w:rFonts w:ascii="Arial" w:hAnsi="Arial" w:cs="Arial"/>
                <w:color w:val="000000"/>
                <w:sz w:val="16"/>
                <w:szCs w:val="16"/>
              </w:rPr>
              <w:t>ReturnVal_Cnt_T_Enum</w:t>
            </w:r>
            <w:proofErr w:type="spellEnd"/>
          </w:p>
        </w:tc>
        <w:tc>
          <w:tcPr>
            <w:tcW w:w="2040" w:type="dxa"/>
          </w:tcPr>
          <w:p w:rsidR="00480B54" w:rsidRDefault="00480B54" w:rsidP="0003226F">
            <w:pPr>
              <w:spacing w:before="60"/>
              <w:rPr>
                <w:rFonts w:ascii="Arial" w:hAnsi="Arial" w:cs="Arial"/>
                <w:sz w:val="16"/>
              </w:rPr>
            </w:pPr>
            <w:proofErr w:type="spellStart"/>
            <w:r>
              <w:rPr>
                <w:rFonts w:ascii="Arial" w:hAnsi="Arial" w:cs="Arial"/>
                <w:sz w:val="16"/>
              </w:rPr>
              <w:t>Adc_StatusType</w:t>
            </w:r>
            <w:proofErr w:type="spellEnd"/>
          </w:p>
        </w:tc>
        <w:tc>
          <w:tcPr>
            <w:tcW w:w="608" w:type="dxa"/>
          </w:tcPr>
          <w:p w:rsidR="00480B54" w:rsidRDefault="00480B54" w:rsidP="0003226F">
            <w:pPr>
              <w:spacing w:before="60"/>
              <w:rPr>
                <w:rFonts w:ascii="Arial" w:hAnsi="Arial" w:cs="Arial"/>
                <w:sz w:val="16"/>
              </w:rPr>
            </w:pPr>
            <w:r>
              <w:rPr>
                <w:rFonts w:ascii="Arial" w:hAnsi="Arial" w:cs="Arial"/>
                <w:sz w:val="16"/>
              </w:rPr>
              <w:t>0</w:t>
            </w:r>
          </w:p>
        </w:tc>
        <w:tc>
          <w:tcPr>
            <w:tcW w:w="608" w:type="dxa"/>
          </w:tcPr>
          <w:p w:rsidR="00480B54" w:rsidRDefault="00480B54" w:rsidP="0003226F">
            <w:pPr>
              <w:spacing w:before="60"/>
              <w:rPr>
                <w:rFonts w:ascii="Arial" w:hAnsi="Arial" w:cs="Arial"/>
                <w:sz w:val="16"/>
              </w:rPr>
            </w:pPr>
            <w:r>
              <w:rPr>
                <w:rFonts w:ascii="Arial" w:hAnsi="Arial" w:cs="Arial"/>
                <w:sz w:val="16"/>
              </w:rPr>
              <w:t>3</w:t>
            </w:r>
          </w:p>
        </w:tc>
        <w:tc>
          <w:tcPr>
            <w:tcW w:w="586" w:type="dxa"/>
          </w:tcPr>
          <w:p w:rsidR="00480B54" w:rsidRDefault="00480B54" w:rsidP="0003226F">
            <w:pPr>
              <w:spacing w:before="60"/>
              <w:rPr>
                <w:rFonts w:ascii="Arial" w:hAnsi="Arial" w:cs="Arial"/>
                <w:sz w:val="16"/>
              </w:rPr>
            </w:pPr>
            <w:r>
              <w:rPr>
                <w:rFonts w:ascii="Arial" w:hAnsi="Arial" w:cs="Arial"/>
                <w:sz w:val="16"/>
              </w:rPr>
              <w:t>0</w:t>
            </w:r>
          </w:p>
        </w:tc>
      </w:tr>
    </w:tbl>
    <w:p w:rsidR="00480B54" w:rsidRPr="00480B54" w:rsidRDefault="00480B54" w:rsidP="00480B54">
      <w:pPr>
        <w:rPr>
          <w:color w:val="000000" w:themeColor="text1"/>
        </w:rPr>
      </w:pPr>
      <w:proofErr w:type="gramStart"/>
      <w:r w:rsidRPr="00480B54">
        <w:rPr>
          <w:color w:val="000000" w:themeColor="text1"/>
        </w:rPr>
        <w:t>Returns the conversion status of the requested ADC1 channel group.</w:t>
      </w:r>
      <w:proofErr w:type="gramEnd"/>
    </w:p>
    <w:p w:rsidR="00480B54" w:rsidRDefault="00480B54" w:rsidP="00480B54">
      <w:pPr>
        <w:pStyle w:val="Heading4"/>
      </w:pPr>
      <w:r>
        <w:t>Get Status</w:t>
      </w:r>
    </w:p>
    <w:p w:rsidR="00480B54" w:rsidRDefault="00924625" w:rsidP="00480B54">
      <w:pPr>
        <w:spacing w:after="0"/>
        <w:ind w:left="360"/>
        <w:rPr>
          <w:color w:val="000000" w:themeColor="text1"/>
        </w:rPr>
      </w:pPr>
      <w:r>
        <w:object w:dxaOrig="6267" w:dyaOrig="5046">
          <v:shape id="_x0000_i1025" type="#_x0000_t75" style="width:313.65pt;height:252.3pt" o:ole="">
            <v:imagedata r:id="rId10" o:title=""/>
          </v:shape>
          <o:OLEObject Type="Embed" ProgID="Visio.Drawing.11" ShapeID="_x0000_i1025" DrawAspect="Content" ObjectID="_1428478227" r:id="rId11"/>
        </w:object>
      </w:r>
    </w:p>
    <w:p w:rsidR="00AA0009" w:rsidRDefault="00AA0009" w:rsidP="000D5268">
      <w:pPr>
        <w:spacing w:after="0"/>
        <w:ind w:left="360"/>
        <w:rPr>
          <w:color w:val="000000" w:themeColor="text1"/>
        </w:rPr>
      </w:pPr>
    </w:p>
    <w:p w:rsidR="00AA0009" w:rsidRDefault="00AA0009" w:rsidP="000D5268">
      <w:pPr>
        <w:spacing w:after="0"/>
        <w:ind w:left="360"/>
        <w:rPr>
          <w:color w:val="000000" w:themeColor="text1"/>
        </w:rPr>
      </w:pPr>
    </w:p>
    <w:p w:rsidR="002A745B" w:rsidRDefault="002A745B">
      <w:pPr>
        <w:spacing w:after="0"/>
        <w:rPr>
          <w:rFonts w:ascii="Arial" w:hAnsi="Arial"/>
          <w:b/>
          <w:sz w:val="24"/>
        </w:rPr>
      </w:pPr>
      <w:r>
        <w:br w:type="page"/>
      </w:r>
    </w:p>
    <w:p w:rsidR="002A745B" w:rsidRDefault="002A745B" w:rsidP="002A745B">
      <w:pPr>
        <w:pStyle w:val="Heading3"/>
      </w:pPr>
      <w:r>
        <w:lastRenderedPageBreak/>
        <w:t>Read Group Conversions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7"/>
        <w:gridCol w:w="3309"/>
        <w:gridCol w:w="2040"/>
        <w:gridCol w:w="608"/>
        <w:gridCol w:w="608"/>
        <w:gridCol w:w="586"/>
      </w:tblGrid>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Function Name</w:t>
            </w:r>
          </w:p>
        </w:tc>
        <w:tc>
          <w:tcPr>
            <w:tcW w:w="3309" w:type="dxa"/>
          </w:tcPr>
          <w:p w:rsidR="002A745B" w:rsidRDefault="002A745B" w:rsidP="002A745B">
            <w:pPr>
              <w:spacing w:before="60"/>
              <w:rPr>
                <w:rFonts w:ascii="Arial" w:hAnsi="Arial" w:cs="Arial"/>
                <w:sz w:val="16"/>
              </w:rPr>
            </w:pPr>
            <w:proofErr w:type="spellStart"/>
            <w:r>
              <w:rPr>
                <w:rFonts w:ascii="Arial" w:hAnsi="Arial" w:cs="Arial"/>
                <w:sz w:val="16"/>
              </w:rPr>
              <w:t>Adc_ReadGroup</w:t>
            </w:r>
            <w:proofErr w:type="spellEnd"/>
          </w:p>
        </w:tc>
        <w:tc>
          <w:tcPr>
            <w:tcW w:w="2040"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2A745B" w:rsidRDefault="002A745B"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2A745B" w:rsidRDefault="002A745B"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2A745B" w:rsidRPr="000D5268" w:rsidRDefault="002A745B" w:rsidP="0003226F">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2A745B" w:rsidRDefault="002A745B" w:rsidP="0003226F">
            <w:pPr>
              <w:spacing w:before="60"/>
              <w:rPr>
                <w:rFonts w:ascii="Arial" w:hAnsi="Arial" w:cs="Arial"/>
                <w:sz w:val="16"/>
              </w:rPr>
            </w:pPr>
            <w:proofErr w:type="spellStart"/>
            <w:r>
              <w:rPr>
                <w:rFonts w:ascii="Arial" w:hAnsi="Arial" w:cs="Arial"/>
                <w:sz w:val="16"/>
              </w:rPr>
              <w:t>Adc_GroupType</w:t>
            </w:r>
            <w:proofErr w:type="spellEnd"/>
          </w:p>
        </w:tc>
        <w:tc>
          <w:tcPr>
            <w:tcW w:w="608" w:type="dxa"/>
          </w:tcPr>
          <w:p w:rsidR="002A745B" w:rsidRDefault="002A745B" w:rsidP="0003226F">
            <w:pPr>
              <w:spacing w:before="60"/>
              <w:rPr>
                <w:rFonts w:ascii="Arial" w:hAnsi="Arial" w:cs="Arial"/>
                <w:sz w:val="16"/>
              </w:rPr>
            </w:pPr>
            <w:r>
              <w:rPr>
                <w:rFonts w:ascii="Arial" w:hAnsi="Arial" w:cs="Arial"/>
                <w:sz w:val="16"/>
              </w:rPr>
              <w:t>0</w:t>
            </w:r>
          </w:p>
        </w:tc>
        <w:tc>
          <w:tcPr>
            <w:tcW w:w="608" w:type="dxa"/>
          </w:tcPr>
          <w:p w:rsidR="002A745B" w:rsidRDefault="002A745B" w:rsidP="0003226F">
            <w:pPr>
              <w:spacing w:before="60"/>
              <w:rPr>
                <w:rFonts w:ascii="Arial" w:hAnsi="Arial" w:cs="Arial"/>
                <w:sz w:val="16"/>
              </w:rPr>
            </w:pPr>
            <w:r>
              <w:rPr>
                <w:rFonts w:ascii="Arial" w:hAnsi="Arial" w:cs="Arial"/>
                <w:sz w:val="16"/>
              </w:rPr>
              <w:t>2</w:t>
            </w:r>
          </w:p>
        </w:tc>
        <w:tc>
          <w:tcPr>
            <w:tcW w:w="586" w:type="dxa"/>
            <w:shd w:val="pct15" w:color="auto" w:fill="auto"/>
          </w:tcPr>
          <w:p w:rsidR="002A745B" w:rsidRDefault="002A745B" w:rsidP="0003226F">
            <w:pPr>
              <w:spacing w:before="60"/>
              <w:rPr>
                <w:rFonts w:ascii="Arial" w:hAnsi="Arial" w:cs="Arial"/>
                <w:sz w:val="16"/>
              </w:rPr>
            </w:pPr>
          </w:p>
        </w:tc>
      </w:tr>
      <w:tr w:rsidR="002A745B" w:rsidTr="0003226F">
        <w:tc>
          <w:tcPr>
            <w:tcW w:w="1787" w:type="dxa"/>
          </w:tcPr>
          <w:p w:rsidR="002A745B" w:rsidRDefault="002A745B" w:rsidP="0003226F">
            <w:pPr>
              <w:spacing w:before="60"/>
              <w:rPr>
                <w:rFonts w:ascii="Arial" w:hAnsi="Arial" w:cs="Arial"/>
                <w:b/>
                <w:bCs/>
                <w:sz w:val="16"/>
              </w:rPr>
            </w:pPr>
            <w:r>
              <w:rPr>
                <w:rFonts w:ascii="Arial" w:hAnsi="Arial" w:cs="Arial"/>
                <w:b/>
                <w:bCs/>
                <w:sz w:val="16"/>
              </w:rPr>
              <w:t>Return Value</w:t>
            </w:r>
          </w:p>
        </w:tc>
        <w:tc>
          <w:tcPr>
            <w:tcW w:w="3309" w:type="dxa"/>
          </w:tcPr>
          <w:p w:rsidR="002A745B" w:rsidRPr="00480B54" w:rsidRDefault="002A745B" w:rsidP="0003226F">
            <w:pPr>
              <w:spacing w:before="60"/>
              <w:rPr>
                <w:rFonts w:ascii="Arial" w:hAnsi="Arial" w:cs="Arial"/>
                <w:color w:val="000000"/>
                <w:sz w:val="16"/>
                <w:szCs w:val="16"/>
              </w:rPr>
            </w:pPr>
            <w:proofErr w:type="spellStart"/>
            <w:r w:rsidRPr="00480B54">
              <w:rPr>
                <w:rFonts w:ascii="Arial" w:hAnsi="Arial" w:cs="Arial"/>
                <w:color w:val="000000"/>
                <w:sz w:val="16"/>
                <w:szCs w:val="16"/>
              </w:rPr>
              <w:t>ReturnVal_Cnt_T_Enum</w:t>
            </w:r>
            <w:proofErr w:type="spellEnd"/>
          </w:p>
        </w:tc>
        <w:tc>
          <w:tcPr>
            <w:tcW w:w="2040" w:type="dxa"/>
          </w:tcPr>
          <w:p w:rsidR="002A745B" w:rsidRDefault="002A745B" w:rsidP="0003226F">
            <w:pPr>
              <w:spacing w:before="60"/>
              <w:rPr>
                <w:rFonts w:ascii="Arial" w:hAnsi="Arial" w:cs="Arial"/>
                <w:sz w:val="16"/>
              </w:rPr>
            </w:pPr>
            <w:proofErr w:type="spellStart"/>
            <w:r>
              <w:rPr>
                <w:rFonts w:ascii="Arial" w:hAnsi="Arial" w:cs="Arial"/>
                <w:sz w:val="16"/>
              </w:rPr>
              <w:t>Adc_StatusType</w:t>
            </w:r>
            <w:proofErr w:type="spellEnd"/>
          </w:p>
        </w:tc>
        <w:tc>
          <w:tcPr>
            <w:tcW w:w="608" w:type="dxa"/>
          </w:tcPr>
          <w:p w:rsidR="002A745B" w:rsidRDefault="002A745B" w:rsidP="0003226F">
            <w:pPr>
              <w:spacing w:before="60"/>
              <w:rPr>
                <w:rFonts w:ascii="Arial" w:hAnsi="Arial" w:cs="Arial"/>
                <w:sz w:val="16"/>
              </w:rPr>
            </w:pPr>
            <w:r>
              <w:rPr>
                <w:rFonts w:ascii="Arial" w:hAnsi="Arial" w:cs="Arial"/>
                <w:sz w:val="16"/>
              </w:rPr>
              <w:t>0</w:t>
            </w:r>
          </w:p>
        </w:tc>
        <w:tc>
          <w:tcPr>
            <w:tcW w:w="608" w:type="dxa"/>
          </w:tcPr>
          <w:p w:rsidR="002A745B" w:rsidRDefault="002A745B" w:rsidP="0003226F">
            <w:pPr>
              <w:spacing w:before="60"/>
              <w:rPr>
                <w:rFonts w:ascii="Arial" w:hAnsi="Arial" w:cs="Arial"/>
                <w:sz w:val="16"/>
              </w:rPr>
            </w:pPr>
            <w:r>
              <w:rPr>
                <w:rFonts w:ascii="Arial" w:hAnsi="Arial" w:cs="Arial"/>
                <w:sz w:val="16"/>
              </w:rPr>
              <w:t>3</w:t>
            </w:r>
          </w:p>
        </w:tc>
        <w:tc>
          <w:tcPr>
            <w:tcW w:w="586" w:type="dxa"/>
          </w:tcPr>
          <w:p w:rsidR="002A745B" w:rsidRDefault="002A745B" w:rsidP="0003226F">
            <w:pPr>
              <w:spacing w:before="60"/>
              <w:rPr>
                <w:rFonts w:ascii="Arial" w:hAnsi="Arial" w:cs="Arial"/>
                <w:sz w:val="16"/>
              </w:rPr>
            </w:pPr>
            <w:r>
              <w:rPr>
                <w:rFonts w:ascii="Arial" w:hAnsi="Arial" w:cs="Arial"/>
                <w:sz w:val="16"/>
              </w:rPr>
              <w:t>0</w:t>
            </w:r>
          </w:p>
        </w:tc>
      </w:tr>
    </w:tbl>
    <w:p w:rsidR="002A745B" w:rsidRPr="002A745B" w:rsidRDefault="002A745B" w:rsidP="002A745B">
      <w:pPr>
        <w:autoSpaceDE w:val="0"/>
        <w:autoSpaceDN w:val="0"/>
        <w:adjustRightInd w:val="0"/>
        <w:spacing w:after="0"/>
        <w:rPr>
          <w:color w:val="000000" w:themeColor="text1"/>
        </w:rPr>
      </w:pPr>
      <w:r w:rsidRPr="002A745B">
        <w:rPr>
          <w:color w:val="000000" w:themeColor="text1"/>
        </w:rPr>
        <w:t>Reads the group conversion result of the last completed conversion round of the requested group and</w:t>
      </w:r>
    </w:p>
    <w:p w:rsidR="002A745B" w:rsidRDefault="002A745B" w:rsidP="002A745B">
      <w:pPr>
        <w:autoSpaceDE w:val="0"/>
        <w:autoSpaceDN w:val="0"/>
        <w:adjustRightInd w:val="0"/>
        <w:spacing w:after="0"/>
        <w:rPr>
          <w:color w:val="000000" w:themeColor="text1"/>
        </w:rPr>
      </w:pPr>
      <w:proofErr w:type="gramStart"/>
      <w:r w:rsidRPr="002A745B">
        <w:rPr>
          <w:color w:val="000000" w:themeColor="text1"/>
        </w:rPr>
        <w:t>stores</w:t>
      </w:r>
      <w:proofErr w:type="gramEnd"/>
      <w:r w:rsidRPr="002A745B">
        <w:rPr>
          <w:color w:val="000000" w:themeColor="text1"/>
        </w:rPr>
        <w:t xml:space="preserve"> the channel values starting at the </w:t>
      </w:r>
      <w:proofErr w:type="spellStart"/>
      <w:r w:rsidRPr="002A745B">
        <w:rPr>
          <w:color w:val="000000" w:themeColor="text1"/>
        </w:rPr>
        <w:t>DataBufferPtr</w:t>
      </w:r>
      <w:proofErr w:type="spellEnd"/>
      <w:r w:rsidRPr="002A745B">
        <w:rPr>
          <w:color w:val="000000" w:themeColor="text1"/>
        </w:rPr>
        <w:t xml:space="preserve"> address. The group channel values are stored in</w:t>
      </w:r>
      <w:r>
        <w:rPr>
          <w:color w:val="000000" w:themeColor="text1"/>
        </w:rPr>
        <w:t xml:space="preserve"> </w:t>
      </w:r>
      <w:r w:rsidRPr="002A745B">
        <w:rPr>
          <w:color w:val="000000" w:themeColor="text1"/>
        </w:rPr>
        <w:t>ascending channel number order (in contrast to the storage layout of the result buffer if streaming</w:t>
      </w:r>
      <w:r>
        <w:rPr>
          <w:color w:val="000000" w:themeColor="text1"/>
        </w:rPr>
        <w:t xml:space="preserve"> </w:t>
      </w:r>
      <w:r w:rsidRPr="002A745B">
        <w:rPr>
          <w:color w:val="000000" w:themeColor="text1"/>
        </w:rPr>
        <w:t>access is configured).</w:t>
      </w:r>
    </w:p>
    <w:p w:rsidR="00B14069" w:rsidRDefault="00B14069" w:rsidP="002A745B">
      <w:pPr>
        <w:autoSpaceDE w:val="0"/>
        <w:autoSpaceDN w:val="0"/>
        <w:adjustRightInd w:val="0"/>
        <w:spacing w:after="0"/>
        <w:rPr>
          <w:color w:val="000000" w:themeColor="text1"/>
        </w:rPr>
      </w:pPr>
    </w:p>
    <w:p w:rsidR="00B14069" w:rsidRPr="002A745B" w:rsidRDefault="00B14069" w:rsidP="002A745B">
      <w:pPr>
        <w:autoSpaceDE w:val="0"/>
        <w:autoSpaceDN w:val="0"/>
        <w:adjustRightInd w:val="0"/>
        <w:spacing w:after="0"/>
        <w:rPr>
          <w:color w:val="000000" w:themeColor="text1"/>
        </w:rPr>
      </w:pPr>
      <w:r>
        <w:rPr>
          <w:color w:val="000000" w:themeColor="text1"/>
        </w:rPr>
        <w:t xml:space="preserve">Per the design direction in FDD33, direct ADC result buffer </w:t>
      </w:r>
      <w:proofErr w:type="spellStart"/>
      <w:r>
        <w:rPr>
          <w:color w:val="000000" w:themeColor="text1"/>
        </w:rPr>
        <w:t>acces</w:t>
      </w:r>
      <w:proofErr w:type="spellEnd"/>
      <w:r>
        <w:rPr>
          <w:color w:val="000000" w:themeColor="text1"/>
        </w:rPr>
        <w:t xml:space="preserve"> is used instead of using the hardware FIFO access register.</w:t>
      </w:r>
    </w:p>
    <w:p w:rsidR="002A745B" w:rsidRDefault="00FF4775" w:rsidP="002A745B">
      <w:pPr>
        <w:pStyle w:val="Heading4"/>
      </w:pPr>
      <w:r>
        <w:t>Read Group</w:t>
      </w:r>
    </w:p>
    <w:p w:rsidR="002A745B" w:rsidRDefault="00924625" w:rsidP="002A745B">
      <w:pPr>
        <w:spacing w:after="0"/>
        <w:ind w:left="360"/>
        <w:rPr>
          <w:color w:val="000000" w:themeColor="text1"/>
        </w:rPr>
      </w:pPr>
      <w:r>
        <w:object w:dxaOrig="8164" w:dyaOrig="4919">
          <v:shape id="_x0000_i1026" type="#_x0000_t75" style="width:408.85pt;height:246.05pt" o:ole="">
            <v:imagedata r:id="rId12" o:title=""/>
          </v:shape>
          <o:OLEObject Type="Embed" ProgID="Visio.Drawing.11" ShapeID="_x0000_i1026" DrawAspect="Content" ObjectID="_1428478228" r:id="rId13"/>
        </w:object>
      </w:r>
    </w:p>
    <w:p w:rsidR="002A745B" w:rsidRDefault="002A745B" w:rsidP="002A745B">
      <w:pPr>
        <w:spacing w:after="0"/>
        <w:ind w:left="360"/>
        <w:rPr>
          <w:color w:val="000000" w:themeColor="text1"/>
        </w:rPr>
      </w:pPr>
    </w:p>
    <w:p w:rsidR="002A745B" w:rsidRDefault="002A745B" w:rsidP="002A745B">
      <w:pPr>
        <w:spacing w:after="0"/>
        <w:ind w:left="360"/>
        <w:rPr>
          <w:color w:val="000000" w:themeColor="text1"/>
        </w:rPr>
      </w:pPr>
    </w:p>
    <w:p w:rsidR="005C5E1C" w:rsidRDefault="005C5E1C">
      <w:pPr>
        <w:spacing w:after="0"/>
        <w:rPr>
          <w:rFonts w:ascii="Arial" w:hAnsi="Arial"/>
          <w:b/>
          <w:sz w:val="24"/>
        </w:rPr>
      </w:pPr>
      <w:r>
        <w:br w:type="page"/>
      </w:r>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7D0B97" w:rsidRDefault="007D0B9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65" w:name="OLE_LINK21"/>
      <w:bookmarkStart w:id="66"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65"/>
    <w:bookmarkEnd w:id="66"/>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8311AD">
      <w:proofErr w:type="spellStart"/>
      <w:r w:rsidRPr="008311AD">
        <w:rPr>
          <w:color w:val="000000" w:themeColor="text1"/>
        </w:rPr>
        <w:t>Adc_Init</w:t>
      </w:r>
      <w:proofErr w:type="spellEnd"/>
      <w:r>
        <w:t xml:space="preserve"> should be called after </w:t>
      </w:r>
      <w:proofErr w:type="spellStart"/>
      <w:r>
        <w:t>SystemTime_Init</w:t>
      </w:r>
      <w:proofErr w:type="spellEnd"/>
      <w:r>
        <w:t xml:space="preserve"> due to the use of </w:t>
      </w:r>
      <w:proofErr w:type="gramStart"/>
      <w:r>
        <w:t xml:space="preserve">the </w:t>
      </w:r>
      <w:proofErr w:type="spellStart"/>
      <w:r>
        <w:t>uS</w:t>
      </w:r>
      <w:proofErr w:type="spellEnd"/>
      <w:proofErr w:type="gramEnd"/>
      <w:r>
        <w:t xml:space="preserve"> System Time</w:t>
      </w:r>
      <w:r w:rsidR="005D4169">
        <w:t>.</w:t>
      </w:r>
    </w:p>
    <w:p w:rsidR="008311AD" w:rsidRDefault="008311AD">
      <w:proofErr w:type="spellStart"/>
      <w:r>
        <w:t>Adc_Init</w:t>
      </w:r>
      <w:proofErr w:type="spellEnd"/>
      <w:r>
        <w:t xml:space="preserve"> should be called prior to </w:t>
      </w:r>
      <w:proofErr w:type="spellStart"/>
      <w:r w:rsidRPr="008311AD">
        <w:rPr>
          <w:bCs/>
          <w:color w:val="000000" w:themeColor="text1"/>
        </w:rPr>
        <w:t>IoHwAb_Init</w:t>
      </w:r>
      <w:proofErr w:type="spellEnd"/>
      <w:r>
        <w:rPr>
          <w:bCs/>
          <w:color w:val="000000" w:themeColor="text1"/>
        </w:rPr>
        <w:t xml:space="preserve"> to ensure registers are configured prior to triggering initial conversions.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8311AD" w:rsidP="00F957FA">
            <w:pPr>
              <w:spacing w:before="60"/>
              <w:rPr>
                <w:rFonts w:ascii="Arial" w:hAnsi="Arial" w:cs="Arial"/>
                <w:color w:val="000000" w:themeColor="text1"/>
                <w:sz w:val="16"/>
                <w:szCs w:val="16"/>
              </w:rPr>
            </w:pPr>
            <w:bookmarkStart w:id="67" w:name="_Hlk320782540"/>
            <w:bookmarkStart w:id="68" w:name="_Hlk320782653"/>
            <w:proofErr w:type="spellStart"/>
            <w:r w:rsidRPr="008311AD">
              <w:rPr>
                <w:rFonts w:ascii="Arial" w:hAnsi="Arial" w:cs="Arial"/>
                <w:color w:val="000000" w:themeColor="text1"/>
                <w:sz w:val="16"/>
                <w:szCs w:val="16"/>
              </w:rPr>
              <w:t>Adc_Init</w:t>
            </w:r>
            <w:proofErr w:type="spellEnd"/>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311AD"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311AD" w:rsidP="008311AD">
            <w:pPr>
              <w:spacing w:before="60"/>
              <w:rPr>
                <w:rFonts w:ascii="Arial" w:hAnsi="Arial" w:cs="Arial"/>
                <w:sz w:val="16"/>
                <w:szCs w:val="16"/>
              </w:rPr>
            </w:pPr>
            <w:r>
              <w:rPr>
                <w:rFonts w:ascii="Arial" w:hAnsi="Arial" w:cs="Arial"/>
                <w:sz w:val="16"/>
                <w:szCs w:val="16"/>
              </w:rPr>
              <w:t>STARTUP</w:t>
            </w:r>
          </w:p>
        </w:tc>
      </w:tr>
      <w:bookmarkEnd w:id="67"/>
      <w:bookmarkEnd w:id="68"/>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69"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69"/>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Adc_Init</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Adc_SetupResultBuffer</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Adc_StartGroupConversion</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Adc_ReadGroup</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proofErr w:type="spellStart"/>
            <w:r w:rsidRPr="007F4694">
              <w:rPr>
                <w:rFonts w:ascii="Arial" w:hAnsi="Arial" w:cs="Arial"/>
                <w:color w:val="000000"/>
                <w:sz w:val="16"/>
                <w:szCs w:val="16"/>
              </w:rPr>
              <w:t>Adc_GetGroupStatus</w:t>
            </w:r>
            <w:proofErr w:type="spellEnd"/>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ADC_START_SEC_CODE</w:t>
            </w:r>
          </w:p>
        </w:tc>
      </w:tr>
      <w:tr w:rsidR="008311AD" w:rsidTr="00BF364D">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8D67E0">
            <w:pPr>
              <w:spacing w:before="60"/>
              <w:rPr>
                <w:rFonts w:ascii="Arial" w:hAnsi="Arial" w:cs="Arial"/>
                <w:color w:val="000000"/>
                <w:sz w:val="16"/>
                <w:szCs w:val="16"/>
              </w:rPr>
            </w:pPr>
            <w:proofErr w:type="spellStart"/>
            <w:r w:rsidRPr="007F4694">
              <w:rPr>
                <w:rFonts w:ascii="Arial" w:hAnsi="Arial" w:cs="Arial"/>
                <w:bCs/>
                <w:color w:val="000000"/>
                <w:sz w:val="16"/>
                <w:szCs w:val="16"/>
              </w:rPr>
              <w:t>ADCOffsetCalibration</w:t>
            </w:r>
            <w:proofErr w:type="spellEnd"/>
          </w:p>
        </w:tc>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7F4694">
            <w:pPr>
              <w:spacing w:before="60"/>
              <w:jc w:val="center"/>
              <w:rPr>
                <w:rFonts w:ascii="Arial" w:hAnsi="Arial" w:cs="Arial"/>
                <w:color w:val="000000" w:themeColor="text1"/>
                <w:sz w:val="16"/>
                <w:szCs w:val="16"/>
              </w:rPr>
            </w:pPr>
            <w:r w:rsidRPr="007F4694">
              <w:rPr>
                <w:rFonts w:ascii="Arial" w:hAnsi="Arial" w:cs="Arial"/>
                <w:color w:val="000000" w:themeColor="text1"/>
                <w:sz w:val="16"/>
                <w:szCs w:val="16"/>
              </w:rPr>
              <w:t>ADC_START_SEC_CODE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4A781C">
            <w:pPr>
              <w:spacing w:before="60"/>
              <w:rPr>
                <w:rFonts w:ascii="Arial" w:hAnsi="Arial" w:cs="Arial"/>
                <w:color w:val="000000" w:themeColor="text1"/>
                <w:sz w:val="16"/>
                <w:szCs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 xml:space="preserve">Initial </w:t>
            </w:r>
            <w:r w:rsidR="00761779">
              <w:rPr>
                <w:rFonts w:ascii="Arial" w:hAnsi="Arial" w:cs="Arial"/>
                <w:sz w:val="16"/>
              </w:rPr>
              <w:t>version based on FDD 33C rev 006</w:t>
            </w:r>
          </w:p>
        </w:tc>
        <w:tc>
          <w:tcPr>
            <w:tcW w:w="1170" w:type="dxa"/>
          </w:tcPr>
          <w:p w:rsidR="004A781C" w:rsidRDefault="005D4169" w:rsidP="007F4694">
            <w:pPr>
              <w:spacing w:before="60"/>
              <w:rPr>
                <w:rFonts w:ascii="Arial" w:hAnsi="Arial" w:cs="Arial"/>
                <w:sz w:val="16"/>
              </w:rPr>
            </w:pPr>
            <w:r>
              <w:rPr>
                <w:rFonts w:ascii="Arial" w:hAnsi="Arial" w:cs="Arial"/>
                <w:sz w:val="16"/>
              </w:rPr>
              <w:t>0</w:t>
            </w:r>
            <w:r w:rsidR="007F4694">
              <w:rPr>
                <w:rFonts w:ascii="Arial" w:hAnsi="Arial" w:cs="Arial"/>
                <w:sz w:val="16"/>
              </w:rPr>
              <w:t>5Nov</w:t>
            </w:r>
            <w:r>
              <w:rPr>
                <w:rFonts w:ascii="Arial" w:hAnsi="Arial" w:cs="Arial"/>
                <w:sz w:val="16"/>
              </w:rPr>
              <w:t>1</w:t>
            </w:r>
            <w:r w:rsidR="007F4694">
              <w:rPr>
                <w:rFonts w:ascii="Arial" w:hAnsi="Arial" w:cs="Arial"/>
                <w:sz w:val="16"/>
              </w:rPr>
              <w:t>2</w:t>
            </w:r>
          </w:p>
        </w:tc>
        <w:tc>
          <w:tcPr>
            <w:tcW w:w="1105" w:type="dxa"/>
          </w:tcPr>
          <w:p w:rsidR="004A781C" w:rsidRDefault="005D4169" w:rsidP="007F4694">
            <w:pPr>
              <w:spacing w:before="60"/>
              <w:rPr>
                <w:rFonts w:ascii="Arial" w:hAnsi="Arial" w:cs="Arial"/>
                <w:sz w:val="16"/>
              </w:rPr>
            </w:pPr>
            <w:r>
              <w:rPr>
                <w:rFonts w:ascii="Arial" w:hAnsi="Arial" w:cs="Arial"/>
                <w:sz w:val="16"/>
              </w:rPr>
              <w:t>L</w:t>
            </w:r>
            <w:r w:rsidR="007F4694">
              <w:rPr>
                <w:rFonts w:ascii="Arial" w:hAnsi="Arial" w:cs="Arial"/>
                <w:sz w:val="16"/>
              </w:rPr>
              <w:t>N</w:t>
            </w:r>
          </w:p>
        </w:tc>
      </w:tr>
      <w:tr w:rsidR="00F66005" w:rsidTr="0003226F">
        <w:tc>
          <w:tcPr>
            <w:tcW w:w="616" w:type="dxa"/>
          </w:tcPr>
          <w:p w:rsidR="00F66005" w:rsidRDefault="00F66005" w:rsidP="0003226F">
            <w:pPr>
              <w:spacing w:before="60"/>
              <w:rPr>
                <w:rFonts w:ascii="Arial" w:hAnsi="Arial" w:cs="Arial"/>
                <w:sz w:val="16"/>
              </w:rPr>
            </w:pPr>
            <w:r>
              <w:rPr>
                <w:rFonts w:ascii="Arial" w:hAnsi="Arial" w:cs="Arial"/>
                <w:sz w:val="16"/>
              </w:rPr>
              <w:t>2</w:t>
            </w:r>
          </w:p>
        </w:tc>
        <w:tc>
          <w:tcPr>
            <w:tcW w:w="662" w:type="dxa"/>
          </w:tcPr>
          <w:p w:rsidR="00F66005" w:rsidRDefault="00F66005" w:rsidP="0003226F">
            <w:pPr>
              <w:spacing w:before="60"/>
              <w:rPr>
                <w:rFonts w:ascii="Arial" w:hAnsi="Arial" w:cs="Arial"/>
                <w:sz w:val="16"/>
              </w:rPr>
            </w:pPr>
            <w:r>
              <w:rPr>
                <w:rFonts w:ascii="Arial" w:hAnsi="Arial" w:cs="Arial"/>
                <w:sz w:val="16"/>
              </w:rPr>
              <w:t>2</w:t>
            </w:r>
          </w:p>
        </w:tc>
        <w:tc>
          <w:tcPr>
            <w:tcW w:w="6120" w:type="dxa"/>
          </w:tcPr>
          <w:p w:rsidR="00F66005" w:rsidRDefault="00F66005" w:rsidP="0003226F">
            <w:pPr>
              <w:spacing w:before="60"/>
              <w:rPr>
                <w:rFonts w:ascii="Arial" w:hAnsi="Arial" w:cs="Arial"/>
                <w:sz w:val="16"/>
              </w:rPr>
            </w:pPr>
            <w:r>
              <w:rPr>
                <w:rFonts w:ascii="Arial" w:hAnsi="Arial" w:cs="Arial"/>
                <w:sz w:val="16"/>
              </w:rPr>
              <w:t xml:space="preserve">Constant </w:t>
            </w:r>
            <w:proofErr w:type="spellStart"/>
            <w:r>
              <w:rPr>
                <w:rFonts w:ascii="Arial" w:hAnsi="Arial" w:cs="Arial"/>
                <w:sz w:val="16"/>
              </w:rPr>
              <w:t>confiuguration</w:t>
            </w:r>
            <w:proofErr w:type="spellEnd"/>
            <w:r>
              <w:rPr>
                <w:rFonts w:ascii="Arial" w:hAnsi="Arial" w:cs="Arial"/>
                <w:sz w:val="16"/>
              </w:rPr>
              <w:t xml:space="preserve"> tables renamed to start with “T_”</w:t>
            </w:r>
          </w:p>
          <w:p w:rsidR="00924625" w:rsidRDefault="00924625" w:rsidP="0003226F">
            <w:pPr>
              <w:spacing w:before="60"/>
              <w:rPr>
                <w:rFonts w:ascii="Arial" w:hAnsi="Arial" w:cs="Arial"/>
                <w:sz w:val="16"/>
              </w:rPr>
            </w:pPr>
            <w:proofErr w:type="spellStart"/>
            <w:r>
              <w:rPr>
                <w:rFonts w:ascii="Arial" w:hAnsi="Arial" w:cs="Arial"/>
                <w:sz w:val="16"/>
              </w:rPr>
              <w:t>Rewored</w:t>
            </w:r>
            <w:proofErr w:type="spellEnd"/>
            <w:r>
              <w:rPr>
                <w:rFonts w:ascii="Arial" w:hAnsi="Arial" w:cs="Arial"/>
                <w:sz w:val="16"/>
              </w:rPr>
              <w:t xml:space="preserve"> </w:t>
            </w:r>
            <w:proofErr w:type="spellStart"/>
            <w:r>
              <w:rPr>
                <w:rFonts w:ascii="Arial" w:hAnsi="Arial" w:cs="Arial"/>
                <w:sz w:val="16"/>
              </w:rPr>
              <w:t>Adc_ReadGroup</w:t>
            </w:r>
            <w:proofErr w:type="spellEnd"/>
            <w:r>
              <w:rPr>
                <w:rFonts w:ascii="Arial" w:hAnsi="Arial" w:cs="Arial"/>
                <w:sz w:val="16"/>
              </w:rPr>
              <w:t xml:space="preserve"> to provide direct fixed memory access as required in the FDD</w:t>
            </w:r>
          </w:p>
        </w:tc>
        <w:tc>
          <w:tcPr>
            <w:tcW w:w="1170" w:type="dxa"/>
          </w:tcPr>
          <w:p w:rsidR="00F66005" w:rsidRDefault="00F66005" w:rsidP="0003226F">
            <w:pPr>
              <w:spacing w:before="60"/>
              <w:rPr>
                <w:rFonts w:ascii="Arial" w:hAnsi="Arial" w:cs="Arial"/>
                <w:sz w:val="16"/>
              </w:rPr>
            </w:pPr>
            <w:r>
              <w:rPr>
                <w:rFonts w:ascii="Arial" w:hAnsi="Arial" w:cs="Arial"/>
                <w:sz w:val="16"/>
              </w:rPr>
              <w:t>15Jan13</w:t>
            </w:r>
          </w:p>
        </w:tc>
        <w:tc>
          <w:tcPr>
            <w:tcW w:w="1105" w:type="dxa"/>
          </w:tcPr>
          <w:p w:rsidR="00F66005" w:rsidRDefault="00F66005" w:rsidP="0003226F">
            <w:pPr>
              <w:spacing w:before="60"/>
              <w:rPr>
                <w:rFonts w:ascii="Arial" w:hAnsi="Arial" w:cs="Arial"/>
                <w:sz w:val="16"/>
              </w:rPr>
            </w:pPr>
            <w:r>
              <w:rPr>
                <w:rFonts w:ascii="Arial" w:hAnsi="Arial" w:cs="Arial"/>
                <w:sz w:val="16"/>
              </w:rPr>
              <w:t>JJW</w:t>
            </w:r>
          </w:p>
        </w:tc>
      </w:tr>
      <w:tr w:rsidR="005A1EE6" w:rsidTr="0003226F">
        <w:tc>
          <w:tcPr>
            <w:tcW w:w="616" w:type="dxa"/>
          </w:tcPr>
          <w:p w:rsidR="005A1EE6" w:rsidRDefault="005A1EE6" w:rsidP="0003226F">
            <w:pPr>
              <w:spacing w:before="60"/>
              <w:rPr>
                <w:rFonts w:ascii="Arial" w:hAnsi="Arial" w:cs="Arial"/>
                <w:sz w:val="16"/>
              </w:rPr>
            </w:pPr>
            <w:r>
              <w:rPr>
                <w:rFonts w:ascii="Arial" w:hAnsi="Arial" w:cs="Arial"/>
                <w:sz w:val="16"/>
              </w:rPr>
              <w:t>3</w:t>
            </w:r>
          </w:p>
        </w:tc>
        <w:tc>
          <w:tcPr>
            <w:tcW w:w="662" w:type="dxa"/>
          </w:tcPr>
          <w:p w:rsidR="005A1EE6" w:rsidRDefault="005A1EE6" w:rsidP="0003226F">
            <w:pPr>
              <w:spacing w:before="60"/>
              <w:rPr>
                <w:rFonts w:ascii="Arial" w:hAnsi="Arial" w:cs="Arial"/>
                <w:sz w:val="16"/>
              </w:rPr>
            </w:pPr>
            <w:r>
              <w:rPr>
                <w:rFonts w:ascii="Arial" w:hAnsi="Arial" w:cs="Arial"/>
                <w:sz w:val="16"/>
              </w:rPr>
              <w:t xml:space="preserve">3 </w:t>
            </w:r>
          </w:p>
        </w:tc>
        <w:tc>
          <w:tcPr>
            <w:tcW w:w="6120" w:type="dxa"/>
          </w:tcPr>
          <w:p w:rsidR="005A1EE6" w:rsidRDefault="005A1EE6" w:rsidP="005A1EE6">
            <w:pPr>
              <w:spacing w:before="60"/>
              <w:rPr>
                <w:rFonts w:ascii="Arial" w:hAnsi="Arial" w:cs="Arial"/>
                <w:sz w:val="16"/>
              </w:rPr>
            </w:pPr>
            <w:r>
              <w:rPr>
                <w:rFonts w:ascii="Arial" w:hAnsi="Arial" w:cs="Arial"/>
                <w:sz w:val="16"/>
              </w:rPr>
              <w:t>Updated  FDD 33C rev 007 and FDD33E rev2</w:t>
            </w:r>
          </w:p>
        </w:tc>
        <w:tc>
          <w:tcPr>
            <w:tcW w:w="1170" w:type="dxa"/>
          </w:tcPr>
          <w:p w:rsidR="005A1EE6" w:rsidRDefault="005A1EE6" w:rsidP="0003226F">
            <w:pPr>
              <w:spacing w:before="60"/>
              <w:rPr>
                <w:rFonts w:ascii="Arial" w:hAnsi="Arial" w:cs="Arial"/>
                <w:sz w:val="16"/>
              </w:rPr>
            </w:pPr>
            <w:r>
              <w:rPr>
                <w:rFonts w:ascii="Arial" w:hAnsi="Arial" w:cs="Arial"/>
                <w:sz w:val="16"/>
              </w:rPr>
              <w:t>25-April-13</w:t>
            </w:r>
          </w:p>
        </w:tc>
        <w:tc>
          <w:tcPr>
            <w:tcW w:w="1105" w:type="dxa"/>
          </w:tcPr>
          <w:p w:rsidR="005A1EE6" w:rsidRDefault="005A1EE6" w:rsidP="0003226F">
            <w:pPr>
              <w:spacing w:before="60"/>
              <w:rPr>
                <w:rFonts w:ascii="Arial" w:hAnsi="Arial" w:cs="Arial"/>
                <w:sz w:val="16"/>
              </w:rPr>
            </w:pPr>
            <w:proofErr w:type="spellStart"/>
            <w:r>
              <w:rPr>
                <w:rFonts w:ascii="Arial" w:hAnsi="Arial" w:cs="Arial"/>
                <w:sz w:val="16"/>
              </w:rPr>
              <w:t>Selva</w:t>
            </w:r>
            <w:proofErr w:type="spellEnd"/>
          </w:p>
        </w:tc>
      </w:tr>
    </w:tbl>
    <w:p w:rsidR="00107819" w:rsidRDefault="00107819"/>
    <w:sectPr w:rsidR="00107819" w:rsidSect="00937013">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444" w:rsidRDefault="00E77444">
      <w:r>
        <w:separator/>
      </w:r>
    </w:p>
  </w:endnote>
  <w:endnote w:type="continuationSeparator" w:id="0">
    <w:p w:rsidR="00E77444" w:rsidRDefault="00E774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F0" w:rsidRDefault="003654F0">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444" w:rsidRDefault="00E77444">
      <w:r>
        <w:separator/>
      </w:r>
    </w:p>
  </w:footnote>
  <w:footnote w:type="continuationSeparator" w:id="0">
    <w:p w:rsidR="00E77444" w:rsidRDefault="00E774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4F0" w:rsidRDefault="003654F0">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3654F0">
      <w:trPr>
        <w:cantSplit/>
      </w:trPr>
      <w:tc>
        <w:tcPr>
          <w:tcW w:w="990" w:type="dxa"/>
        </w:tcPr>
        <w:p w:rsidR="003654F0" w:rsidRDefault="003654F0">
          <w:pPr>
            <w:pStyle w:val="Header"/>
          </w:pPr>
          <w:r>
            <w:t>Title:</w:t>
          </w:r>
        </w:p>
      </w:tc>
      <w:tc>
        <w:tcPr>
          <w:tcW w:w="5400" w:type="dxa"/>
          <w:gridSpan w:val="3"/>
          <w:vMerge w:val="restart"/>
        </w:tcPr>
        <w:p w:rsidR="003654F0" w:rsidRDefault="003654F0">
          <w:pPr>
            <w:pStyle w:val="Header"/>
          </w:pPr>
          <w:r>
            <w:t>ADC</w:t>
          </w:r>
        </w:p>
        <w:p w:rsidR="003654F0" w:rsidRDefault="003654F0"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3654F0" w:rsidRDefault="003654F0">
          <w:pPr>
            <w:pStyle w:val="Header"/>
          </w:pPr>
          <w:r>
            <w:t>Revision:</w:t>
          </w:r>
        </w:p>
      </w:tc>
      <w:tc>
        <w:tcPr>
          <w:tcW w:w="1350" w:type="dxa"/>
        </w:tcPr>
        <w:p w:rsidR="003654F0" w:rsidRDefault="003654F0" w:rsidP="00CC4828">
          <w:pPr>
            <w:pStyle w:val="Header"/>
          </w:pPr>
          <w:r>
            <w:t>3</w:t>
          </w:r>
        </w:p>
      </w:tc>
    </w:tr>
    <w:tr w:rsidR="003654F0">
      <w:trPr>
        <w:cantSplit/>
      </w:trPr>
      <w:tc>
        <w:tcPr>
          <w:tcW w:w="990" w:type="dxa"/>
        </w:tcPr>
        <w:p w:rsidR="003654F0" w:rsidRDefault="003654F0">
          <w:pPr>
            <w:pStyle w:val="Header"/>
          </w:pPr>
          <w:r>
            <w:t xml:space="preserve">Product:     </w:t>
          </w:r>
        </w:p>
      </w:tc>
      <w:tc>
        <w:tcPr>
          <w:tcW w:w="5400" w:type="dxa"/>
          <w:gridSpan w:val="3"/>
          <w:vMerge/>
        </w:tcPr>
        <w:p w:rsidR="003654F0" w:rsidRDefault="003654F0">
          <w:pPr>
            <w:pStyle w:val="Header"/>
            <w:jc w:val="center"/>
          </w:pPr>
        </w:p>
      </w:tc>
      <w:tc>
        <w:tcPr>
          <w:tcW w:w="1170" w:type="dxa"/>
        </w:tcPr>
        <w:p w:rsidR="003654F0" w:rsidRDefault="003654F0">
          <w:pPr>
            <w:pStyle w:val="Header"/>
          </w:pPr>
          <w:r>
            <w:t>Rev. Date:</w:t>
          </w:r>
        </w:p>
      </w:tc>
      <w:tc>
        <w:tcPr>
          <w:tcW w:w="1350" w:type="dxa"/>
        </w:tcPr>
        <w:p w:rsidR="003654F0" w:rsidRDefault="003654F0" w:rsidP="006C3A35">
          <w:pPr>
            <w:pStyle w:val="Header"/>
          </w:pPr>
          <w:del w:id="70" w:author="nzt9hv" w:date="2013-04-26T10:04:00Z">
            <w:r w:rsidDel="006D2CA4">
              <w:delText xml:space="preserve">16 </w:delText>
            </w:r>
          </w:del>
          <w:ins w:id="71" w:author="nzt9hv" w:date="2013-04-26T10:04:00Z">
            <w:r>
              <w:t xml:space="preserve">26 </w:t>
            </w:r>
          </w:ins>
          <w:r>
            <w:t>April13</w:t>
          </w:r>
        </w:p>
      </w:tc>
    </w:tr>
    <w:tr w:rsidR="003654F0">
      <w:trPr>
        <w:cantSplit/>
      </w:trPr>
      <w:tc>
        <w:tcPr>
          <w:tcW w:w="990" w:type="dxa"/>
        </w:tcPr>
        <w:p w:rsidR="003654F0" w:rsidRDefault="003654F0">
          <w:pPr>
            <w:pStyle w:val="Header"/>
          </w:pPr>
          <w:r>
            <w:t>Group:</w:t>
          </w:r>
        </w:p>
      </w:tc>
      <w:tc>
        <w:tcPr>
          <w:tcW w:w="1530" w:type="dxa"/>
        </w:tcPr>
        <w:p w:rsidR="003654F0" w:rsidRDefault="003654F0">
          <w:pPr>
            <w:pStyle w:val="Header"/>
          </w:pPr>
          <w:r>
            <w:t>ESG</w:t>
          </w:r>
        </w:p>
      </w:tc>
      <w:tc>
        <w:tcPr>
          <w:tcW w:w="1260" w:type="dxa"/>
        </w:tcPr>
        <w:p w:rsidR="003654F0" w:rsidRDefault="003654F0">
          <w:pPr>
            <w:pStyle w:val="Header"/>
          </w:pPr>
          <w:r>
            <w:t>Originator:</w:t>
          </w:r>
        </w:p>
      </w:tc>
      <w:tc>
        <w:tcPr>
          <w:tcW w:w="2610" w:type="dxa"/>
        </w:tcPr>
        <w:p w:rsidR="003654F0" w:rsidRDefault="003654F0" w:rsidP="001E6C0F">
          <w:pPr>
            <w:pStyle w:val="Header"/>
          </w:pPr>
          <w:proofErr w:type="spellStart"/>
          <w:r>
            <w:t>Selva</w:t>
          </w:r>
          <w:proofErr w:type="spellEnd"/>
          <w:r>
            <w:t xml:space="preserve"> </w:t>
          </w:r>
          <w:proofErr w:type="spellStart"/>
          <w:r>
            <w:t>Sengottaiyan</w:t>
          </w:r>
          <w:proofErr w:type="spellEnd"/>
        </w:p>
      </w:tc>
      <w:tc>
        <w:tcPr>
          <w:tcW w:w="1170" w:type="dxa"/>
        </w:tcPr>
        <w:p w:rsidR="003654F0" w:rsidRDefault="003654F0">
          <w:pPr>
            <w:pStyle w:val="Header"/>
          </w:pPr>
          <w:r>
            <w:t>Page:</w:t>
          </w:r>
        </w:p>
      </w:tc>
      <w:tc>
        <w:tcPr>
          <w:tcW w:w="1350" w:type="dxa"/>
        </w:tcPr>
        <w:p w:rsidR="003654F0" w:rsidRDefault="003654F0">
          <w:pPr>
            <w:pStyle w:val="Header"/>
          </w:pPr>
          <w:r>
            <w:rPr>
              <w:rStyle w:val="PageNumber"/>
            </w:rPr>
            <w:fldChar w:fldCharType="begin"/>
          </w:r>
          <w:r>
            <w:rPr>
              <w:rStyle w:val="PageNumber"/>
            </w:rPr>
            <w:instrText xml:space="preserve"> PAGE </w:instrText>
          </w:r>
          <w:r>
            <w:rPr>
              <w:rStyle w:val="PageNumber"/>
            </w:rPr>
            <w:fldChar w:fldCharType="separate"/>
          </w:r>
          <w:r w:rsidR="004F1E44">
            <w:rPr>
              <w:rStyle w:val="PageNumber"/>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F1E44">
            <w:rPr>
              <w:rStyle w:val="PageNumber"/>
            </w:rPr>
            <w:t>17</w:t>
          </w:r>
          <w:r>
            <w:rPr>
              <w:rStyle w:val="PageNumber"/>
            </w:rPr>
            <w:fldChar w:fldCharType="end"/>
          </w:r>
        </w:p>
      </w:tc>
    </w:tr>
  </w:tbl>
  <w:p w:rsidR="003654F0" w:rsidRDefault="003654F0">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10DF5"/>
    <w:rsid w:val="00010DF5"/>
    <w:rsid w:val="0001320A"/>
    <w:rsid w:val="000202B9"/>
    <w:rsid w:val="0002054B"/>
    <w:rsid w:val="0003226F"/>
    <w:rsid w:val="000457A2"/>
    <w:rsid w:val="00052D5F"/>
    <w:rsid w:val="00057B22"/>
    <w:rsid w:val="0006602A"/>
    <w:rsid w:val="00067B71"/>
    <w:rsid w:val="000712D0"/>
    <w:rsid w:val="00077569"/>
    <w:rsid w:val="0008048C"/>
    <w:rsid w:val="00095593"/>
    <w:rsid w:val="000B0D16"/>
    <w:rsid w:val="000B26A4"/>
    <w:rsid w:val="000C29A9"/>
    <w:rsid w:val="000D5268"/>
    <w:rsid w:val="000E71D1"/>
    <w:rsid w:val="00107819"/>
    <w:rsid w:val="00112BDD"/>
    <w:rsid w:val="00117B6E"/>
    <w:rsid w:val="00121F8F"/>
    <w:rsid w:val="001741EF"/>
    <w:rsid w:val="00176061"/>
    <w:rsid w:val="00196328"/>
    <w:rsid w:val="001A574F"/>
    <w:rsid w:val="001B0360"/>
    <w:rsid w:val="001B2C40"/>
    <w:rsid w:val="001B5D90"/>
    <w:rsid w:val="001B60DF"/>
    <w:rsid w:val="001D138E"/>
    <w:rsid w:val="001D5FFA"/>
    <w:rsid w:val="001E6C0F"/>
    <w:rsid w:val="001F09B2"/>
    <w:rsid w:val="0020722A"/>
    <w:rsid w:val="002239C0"/>
    <w:rsid w:val="00245493"/>
    <w:rsid w:val="00251AC0"/>
    <w:rsid w:val="002736D8"/>
    <w:rsid w:val="0029517B"/>
    <w:rsid w:val="002A745B"/>
    <w:rsid w:val="002C03D8"/>
    <w:rsid w:val="00313B7B"/>
    <w:rsid w:val="00315335"/>
    <w:rsid w:val="00317B88"/>
    <w:rsid w:val="00346102"/>
    <w:rsid w:val="003654F0"/>
    <w:rsid w:val="00381BB8"/>
    <w:rsid w:val="003C4D3F"/>
    <w:rsid w:val="003D23FB"/>
    <w:rsid w:val="003F225A"/>
    <w:rsid w:val="00406581"/>
    <w:rsid w:val="00407553"/>
    <w:rsid w:val="004131E3"/>
    <w:rsid w:val="00424C28"/>
    <w:rsid w:val="004274FF"/>
    <w:rsid w:val="00443F4C"/>
    <w:rsid w:val="00460F0B"/>
    <w:rsid w:val="00480B54"/>
    <w:rsid w:val="00487EFA"/>
    <w:rsid w:val="004A76C2"/>
    <w:rsid w:val="004A781C"/>
    <w:rsid w:val="004B63F2"/>
    <w:rsid w:val="004F1E44"/>
    <w:rsid w:val="004F4AC1"/>
    <w:rsid w:val="00532E3D"/>
    <w:rsid w:val="0053457A"/>
    <w:rsid w:val="00544F73"/>
    <w:rsid w:val="0055014B"/>
    <w:rsid w:val="005A1EE6"/>
    <w:rsid w:val="005C1400"/>
    <w:rsid w:val="005C18CD"/>
    <w:rsid w:val="005C2E10"/>
    <w:rsid w:val="005C5E1C"/>
    <w:rsid w:val="005D4169"/>
    <w:rsid w:val="005D5FE4"/>
    <w:rsid w:val="005E269A"/>
    <w:rsid w:val="005F5F52"/>
    <w:rsid w:val="00616281"/>
    <w:rsid w:val="00616853"/>
    <w:rsid w:val="00650AB5"/>
    <w:rsid w:val="00656AFA"/>
    <w:rsid w:val="00674ADF"/>
    <w:rsid w:val="006840D1"/>
    <w:rsid w:val="006903F5"/>
    <w:rsid w:val="00694F81"/>
    <w:rsid w:val="006C3A35"/>
    <w:rsid w:val="006D1ADF"/>
    <w:rsid w:val="006D2CA4"/>
    <w:rsid w:val="006D33CC"/>
    <w:rsid w:val="006F01A3"/>
    <w:rsid w:val="006F5428"/>
    <w:rsid w:val="00705E76"/>
    <w:rsid w:val="00706174"/>
    <w:rsid w:val="00716440"/>
    <w:rsid w:val="00743FFB"/>
    <w:rsid w:val="00744364"/>
    <w:rsid w:val="00744441"/>
    <w:rsid w:val="00752A0C"/>
    <w:rsid w:val="0076070A"/>
    <w:rsid w:val="00761779"/>
    <w:rsid w:val="007717AC"/>
    <w:rsid w:val="00771908"/>
    <w:rsid w:val="00791704"/>
    <w:rsid w:val="0079242D"/>
    <w:rsid w:val="007A69AC"/>
    <w:rsid w:val="007B37E8"/>
    <w:rsid w:val="007B5E48"/>
    <w:rsid w:val="007B7C8C"/>
    <w:rsid w:val="007C0D70"/>
    <w:rsid w:val="007D0B97"/>
    <w:rsid w:val="007E5452"/>
    <w:rsid w:val="007E573F"/>
    <w:rsid w:val="007E5C81"/>
    <w:rsid w:val="007E7414"/>
    <w:rsid w:val="007F4694"/>
    <w:rsid w:val="00800BF5"/>
    <w:rsid w:val="0081452F"/>
    <w:rsid w:val="00814A52"/>
    <w:rsid w:val="008242F0"/>
    <w:rsid w:val="008311AD"/>
    <w:rsid w:val="00831256"/>
    <w:rsid w:val="0083269B"/>
    <w:rsid w:val="00841188"/>
    <w:rsid w:val="00846B92"/>
    <w:rsid w:val="008535B2"/>
    <w:rsid w:val="00857C24"/>
    <w:rsid w:val="008A4E1A"/>
    <w:rsid w:val="008A5F7B"/>
    <w:rsid w:val="008A6637"/>
    <w:rsid w:val="008B20C0"/>
    <w:rsid w:val="008B3E94"/>
    <w:rsid w:val="008C7C22"/>
    <w:rsid w:val="008D3323"/>
    <w:rsid w:val="008D67E0"/>
    <w:rsid w:val="008E68D9"/>
    <w:rsid w:val="008F6DBB"/>
    <w:rsid w:val="009030B7"/>
    <w:rsid w:val="009079A8"/>
    <w:rsid w:val="00922C0C"/>
    <w:rsid w:val="00924625"/>
    <w:rsid w:val="00930373"/>
    <w:rsid w:val="00937013"/>
    <w:rsid w:val="00950E55"/>
    <w:rsid w:val="00955F6A"/>
    <w:rsid w:val="00957470"/>
    <w:rsid w:val="009602B8"/>
    <w:rsid w:val="00960889"/>
    <w:rsid w:val="00975BBC"/>
    <w:rsid w:val="00981CA5"/>
    <w:rsid w:val="00997DBC"/>
    <w:rsid w:val="009A0CAE"/>
    <w:rsid w:val="009A729C"/>
    <w:rsid w:val="009B20B2"/>
    <w:rsid w:val="009C7910"/>
    <w:rsid w:val="009C796D"/>
    <w:rsid w:val="009C7A4B"/>
    <w:rsid w:val="009F1FD5"/>
    <w:rsid w:val="00A0589D"/>
    <w:rsid w:val="00A13A91"/>
    <w:rsid w:val="00A30A62"/>
    <w:rsid w:val="00A3345B"/>
    <w:rsid w:val="00A44054"/>
    <w:rsid w:val="00A46B11"/>
    <w:rsid w:val="00A53F5F"/>
    <w:rsid w:val="00A549F1"/>
    <w:rsid w:val="00A65B25"/>
    <w:rsid w:val="00A6753B"/>
    <w:rsid w:val="00A8746D"/>
    <w:rsid w:val="00A9369A"/>
    <w:rsid w:val="00AA0009"/>
    <w:rsid w:val="00AB2ABA"/>
    <w:rsid w:val="00AB43E4"/>
    <w:rsid w:val="00AB68AC"/>
    <w:rsid w:val="00AD158B"/>
    <w:rsid w:val="00AD731B"/>
    <w:rsid w:val="00AE140E"/>
    <w:rsid w:val="00AF149A"/>
    <w:rsid w:val="00B01580"/>
    <w:rsid w:val="00B07EBA"/>
    <w:rsid w:val="00B14069"/>
    <w:rsid w:val="00B54697"/>
    <w:rsid w:val="00B70741"/>
    <w:rsid w:val="00BA2971"/>
    <w:rsid w:val="00BC57AD"/>
    <w:rsid w:val="00BD008B"/>
    <w:rsid w:val="00BD10E5"/>
    <w:rsid w:val="00BD15D2"/>
    <w:rsid w:val="00BD3DFF"/>
    <w:rsid w:val="00BE1815"/>
    <w:rsid w:val="00BF364D"/>
    <w:rsid w:val="00C02331"/>
    <w:rsid w:val="00C12639"/>
    <w:rsid w:val="00C25F1E"/>
    <w:rsid w:val="00C33BEF"/>
    <w:rsid w:val="00C34AC2"/>
    <w:rsid w:val="00C34B8A"/>
    <w:rsid w:val="00C35BD3"/>
    <w:rsid w:val="00C3791A"/>
    <w:rsid w:val="00C72FFA"/>
    <w:rsid w:val="00C86D67"/>
    <w:rsid w:val="00CA7483"/>
    <w:rsid w:val="00CB4BB1"/>
    <w:rsid w:val="00CC4828"/>
    <w:rsid w:val="00CE2063"/>
    <w:rsid w:val="00CF00B6"/>
    <w:rsid w:val="00D138A4"/>
    <w:rsid w:val="00D16134"/>
    <w:rsid w:val="00D174BD"/>
    <w:rsid w:val="00D174EF"/>
    <w:rsid w:val="00D17556"/>
    <w:rsid w:val="00D319C8"/>
    <w:rsid w:val="00D32252"/>
    <w:rsid w:val="00D45B33"/>
    <w:rsid w:val="00D70D20"/>
    <w:rsid w:val="00D774B3"/>
    <w:rsid w:val="00D81C03"/>
    <w:rsid w:val="00D94BDD"/>
    <w:rsid w:val="00D95228"/>
    <w:rsid w:val="00DA3A24"/>
    <w:rsid w:val="00DC5665"/>
    <w:rsid w:val="00DC7E08"/>
    <w:rsid w:val="00DE4889"/>
    <w:rsid w:val="00DF0C65"/>
    <w:rsid w:val="00DF2D4C"/>
    <w:rsid w:val="00DF379F"/>
    <w:rsid w:val="00DF3947"/>
    <w:rsid w:val="00E05823"/>
    <w:rsid w:val="00E20979"/>
    <w:rsid w:val="00E51D5E"/>
    <w:rsid w:val="00E5472B"/>
    <w:rsid w:val="00E57C42"/>
    <w:rsid w:val="00E77444"/>
    <w:rsid w:val="00EA16B7"/>
    <w:rsid w:val="00EB6B80"/>
    <w:rsid w:val="00EC07C8"/>
    <w:rsid w:val="00EC1A2C"/>
    <w:rsid w:val="00F029E1"/>
    <w:rsid w:val="00F11222"/>
    <w:rsid w:val="00F16DAD"/>
    <w:rsid w:val="00F349B3"/>
    <w:rsid w:val="00F35B83"/>
    <w:rsid w:val="00F44C6B"/>
    <w:rsid w:val="00F64433"/>
    <w:rsid w:val="00F648ED"/>
    <w:rsid w:val="00F66005"/>
    <w:rsid w:val="00F82E8E"/>
    <w:rsid w:val="00F957FA"/>
    <w:rsid w:val="00FB2942"/>
    <w:rsid w:val="00FB432D"/>
    <w:rsid w:val="00FB67B2"/>
    <w:rsid w:val="00FD4FA1"/>
    <w:rsid w:val="00FF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webSettings.xml><?xml version="1.0" encoding="utf-8"?>
<w:webSettings xmlns:r="http://schemas.openxmlformats.org/officeDocument/2006/relationships" xmlns:w="http://schemas.openxmlformats.org/wordprocessingml/2006/main">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45A84-63C8-4356-A8C9-EC299812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1730</TotalTime>
  <Pages>17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8193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nzt9hv</cp:lastModifiedBy>
  <cp:revision>33</cp:revision>
  <cp:lastPrinted>2011-03-21T13:34:00Z</cp:lastPrinted>
  <dcterms:created xsi:type="dcterms:W3CDTF">2012-09-15T14:41:00Z</dcterms:created>
  <dcterms:modified xsi:type="dcterms:W3CDTF">2013-04-26T14:41:00Z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Active Pull Compensation</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