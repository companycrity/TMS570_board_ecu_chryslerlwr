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AA4ED9">
      <w:pPr>
        <w:pStyle w:val="Heading1"/>
        <w:numPr>
          <w:ilvl w:val="0"/>
          <w:numId w:val="0"/>
        </w:numPr>
      </w:pPr>
      <w:r>
        <w:t>points</w:t>
      </w:r>
      <w:r w:rsidR="004A781C">
        <w:t xml:space="preserve">Module  -- </w:t>
      </w:r>
      <w:fldSimple w:instr=" DOCPROPERTY &quot;Document Title&quot;  \* MERGEFORMAT ">
        <w:r w:rsidR="00563A38">
          <w:t>WIR Input Qualification</w:t>
        </w:r>
      </w:fldSimple>
    </w:p>
    <w:p w:rsidR="004A781C" w:rsidRDefault="004A781C">
      <w:pPr>
        <w:pStyle w:val="Heading1"/>
      </w:pPr>
      <w:r>
        <w:t>High-Level Description</w:t>
      </w:r>
    </w:p>
    <w:p w:rsidR="004A781C" w:rsidRDefault="003910CC">
      <w:r>
        <w:t>This module is responsible for performing the qualification of the Wheel Speed inputs to the Wheel Imbalance Rejection algorithm.</w:t>
      </w:r>
    </w:p>
    <w:p w:rsidR="004A781C" w:rsidRDefault="004A781C">
      <w:pPr>
        <w:pStyle w:val="Heading1"/>
      </w:pPr>
      <w:r>
        <w:t>Figures</w:t>
      </w:r>
    </w:p>
    <w:p w:rsidR="00002654" w:rsidRPr="00002654" w:rsidRDefault="00CD44C7" w:rsidP="00CD44C7">
      <w:pPr>
        <w:jc w:val="center"/>
      </w:pPr>
      <w:r>
        <w:rPr>
          <w:noProof/>
        </w:rPr>
        <w:drawing>
          <wp:inline distT="0" distB="0" distL="0" distR="0">
            <wp:extent cx="3238500" cy="2514600"/>
            <wp:effectExtent l="19050" t="0" r="0" b="0"/>
            <wp:docPr id="1" name="Picture 0" descr="WIRInputQu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InputQual.tif"/>
                    <pic:cNvPicPr/>
                  </pic:nvPicPr>
                  <pic:blipFill>
                    <a:blip r:embed="rId7" cstate="print"/>
                    <a:stretch>
                      <a:fillRect/>
                    </a:stretch>
                  </pic:blipFill>
                  <pic:spPr>
                    <a:xfrm>
                      <a:off x="0" y="0"/>
                      <a:ext cx="3238500" cy="2514600"/>
                    </a:xfrm>
                    <a:prstGeom prst="rect">
                      <a:avLst/>
                    </a:prstGeom>
                  </pic:spPr>
                </pic:pic>
              </a:graphicData>
            </a:graphic>
          </wp:inline>
        </w:drawing>
      </w:r>
    </w:p>
    <w:p w:rsidR="004A781C" w:rsidRDefault="004A781C">
      <w:pPr>
        <w:pStyle w:val="Heading2"/>
      </w:pPr>
      <w:r>
        <w:t>Diagram – Function Data Sharing</w:t>
      </w:r>
    </w:p>
    <w:p w:rsidR="004A781C" w:rsidRDefault="004A781C">
      <w:r>
        <w:t>This diagram shows all data that is shared between functions within the module.</w:t>
      </w:r>
    </w:p>
    <w:p w:rsidR="00002654" w:rsidRDefault="00002654">
      <w:r>
        <w:t>No Shared Data</w:t>
      </w:r>
    </w:p>
    <w:p w:rsidR="004A781C" w:rsidRDefault="004A781C">
      <w:pPr>
        <w:pStyle w:val="Heading3"/>
      </w:pPr>
      <w:r>
        <w:t>Diagram – Function (Name)</w:t>
      </w:r>
    </w:p>
    <w:p w:rsidR="004A781C" w:rsidRDefault="004A781C">
      <w:r>
        <w:t>This diagram describes the functional characteristics and data flow of a given function.</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8D4BEB" w:rsidP="006D33CC">
            <w:pPr>
              <w:spacing w:before="100" w:beforeAutospacing="1" w:after="100" w:afterAutospacing="1"/>
              <w:rPr>
                <w:rFonts w:ascii="Arial" w:hAnsi="Arial" w:cs="Arial"/>
              </w:rPr>
            </w:pPr>
            <w:r>
              <w:t xml:space="preserve"> </w:t>
            </w:r>
            <w:r w:rsidR="006D33CC"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SrlComLWhlSpdVld_Cnt_lgc</w:t>
            </w:r>
          </w:p>
        </w:tc>
        <w:tc>
          <w:tcPr>
            <w:tcW w:w="4455" w:type="dxa"/>
            <w:vAlign w:val="center"/>
          </w:tcPr>
          <w:p w:rsidR="006D33CC" w:rsidRPr="004B5BE2"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QualWhlFreqL_Hz_f32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SrlComRWhlSpdVld_Cnt_lgc</w:t>
            </w:r>
          </w:p>
        </w:tc>
        <w:tc>
          <w:tcPr>
            <w:tcW w:w="4455" w:type="dxa"/>
            <w:vAlign w:val="center"/>
          </w:tcPr>
          <w:p w:rsidR="006D33CC"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QualWhlFreqR_Hz_f32</w:t>
            </w:r>
          </w:p>
        </w:tc>
      </w:tr>
      <w:tr w:rsidR="001D281A"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1D281A" w:rsidRPr="001D281A"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SrlComLWhlSpd_Hz_f32</w:t>
            </w:r>
          </w:p>
        </w:tc>
        <w:tc>
          <w:tcPr>
            <w:tcW w:w="4455" w:type="dxa"/>
            <w:vAlign w:val="center"/>
          </w:tcPr>
          <w:p w:rsidR="001D281A" w:rsidRDefault="0092024A" w:rsidP="00F957FA">
            <w:pPr>
              <w:spacing w:before="100" w:beforeAutospacing="1" w:after="100" w:afterAutospacing="1"/>
              <w:rPr>
                <w:rFonts w:ascii="Arial" w:hAnsi="Arial" w:cs="Arial"/>
                <w:sz w:val="16"/>
                <w:szCs w:val="16"/>
              </w:rPr>
            </w:pPr>
            <w:r w:rsidRPr="0092024A">
              <w:rPr>
                <w:rFonts w:ascii="Arial" w:hAnsi="Arial" w:cs="Arial"/>
                <w:sz w:val="16"/>
                <w:szCs w:val="16"/>
              </w:rPr>
              <w:t>WhlFreqQualified_Cnt_lgc</w:t>
            </w:r>
          </w:p>
        </w:tc>
      </w:tr>
      <w:tr w:rsidR="001D281A"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1D281A" w:rsidRPr="001D281A" w:rsidRDefault="001D281A" w:rsidP="00F957FA">
            <w:pPr>
              <w:spacing w:before="100" w:beforeAutospacing="1" w:after="100" w:afterAutospacing="1"/>
              <w:rPr>
                <w:rFonts w:ascii="Arial" w:hAnsi="Arial" w:cs="Arial"/>
                <w:sz w:val="16"/>
                <w:szCs w:val="16"/>
              </w:rPr>
            </w:pPr>
            <w:r w:rsidRPr="001D281A">
              <w:rPr>
                <w:rFonts w:ascii="Arial" w:hAnsi="Arial" w:cs="Arial"/>
                <w:sz w:val="16"/>
                <w:szCs w:val="16"/>
              </w:rPr>
              <w:t>SrlComRWhlSpd_Hz_f32</w:t>
            </w:r>
          </w:p>
        </w:tc>
        <w:tc>
          <w:tcPr>
            <w:tcW w:w="4455" w:type="dxa"/>
            <w:vAlign w:val="center"/>
          </w:tcPr>
          <w:p w:rsidR="001D281A" w:rsidRDefault="001D281A"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92024A" w:rsidP="00F957FA">
            <w:pPr>
              <w:spacing w:before="60"/>
              <w:rPr>
                <w:rFonts w:ascii="Arial" w:hAnsi="Arial" w:cs="Arial"/>
                <w:sz w:val="16"/>
              </w:rPr>
            </w:pPr>
            <w:r w:rsidRPr="0092024A">
              <w:rPr>
                <w:rFonts w:ascii="Arial" w:hAnsi="Arial" w:cs="Arial"/>
                <w:sz w:val="16"/>
              </w:rPr>
              <w:t>PrevQualWhlSpdLeft_Hz_M_f32</w:t>
            </w:r>
          </w:p>
        </w:tc>
        <w:tc>
          <w:tcPr>
            <w:tcW w:w="1440"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40</w:t>
            </w:r>
          </w:p>
        </w:tc>
        <w:tc>
          <w:tcPr>
            <w:tcW w:w="2250"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sidRPr="00612EEF">
              <w:rPr>
                <w:rFonts w:ascii="Arial" w:hAnsi="Arial" w:cs="Arial"/>
                <w:sz w:val="16"/>
              </w:rPr>
              <w:t>CLEARED_32</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92024A" w:rsidP="00F957FA">
            <w:pPr>
              <w:spacing w:before="60"/>
              <w:rPr>
                <w:rFonts w:ascii="Arial" w:hAnsi="Arial" w:cs="Arial"/>
                <w:sz w:val="16"/>
              </w:rPr>
            </w:pPr>
            <w:r w:rsidRPr="0092024A">
              <w:rPr>
                <w:rFonts w:ascii="Arial" w:hAnsi="Arial" w:cs="Arial"/>
                <w:sz w:val="16"/>
              </w:rPr>
              <w:t>PrevQualWhlSpdRight_Hz_M_f32</w:t>
            </w:r>
          </w:p>
        </w:tc>
        <w:tc>
          <w:tcPr>
            <w:tcW w:w="1440"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sidRPr="00612EEF">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Pr>
                <w:rFonts w:ascii="Arial" w:hAnsi="Arial" w:cs="Arial"/>
                <w:sz w:val="16"/>
              </w:rPr>
              <w:t>40</w:t>
            </w:r>
          </w:p>
        </w:tc>
        <w:tc>
          <w:tcPr>
            <w:tcW w:w="2250" w:type="dxa"/>
            <w:tcBorders>
              <w:top w:val="single" w:sz="6" w:space="0" w:color="auto"/>
              <w:left w:val="single" w:sz="6" w:space="0" w:color="auto"/>
              <w:bottom w:val="single" w:sz="6" w:space="0" w:color="auto"/>
              <w:right w:val="single" w:sz="6" w:space="0" w:color="auto"/>
            </w:tcBorders>
          </w:tcPr>
          <w:p w:rsidR="00BD008B" w:rsidRDefault="00612EEF" w:rsidP="00F957FA">
            <w:pPr>
              <w:spacing w:before="60"/>
              <w:rPr>
                <w:rFonts w:ascii="Arial" w:hAnsi="Arial" w:cs="Arial"/>
                <w:sz w:val="16"/>
              </w:rPr>
            </w:pPr>
            <w:r w:rsidRPr="00612EEF">
              <w:rPr>
                <w:rFonts w:ascii="Arial" w:hAnsi="Arial" w:cs="Arial"/>
                <w:sz w:val="16"/>
              </w:rPr>
              <w:t>CLEARED_32</w:t>
            </w:r>
          </w:p>
        </w:tc>
      </w:tr>
      <w:tr w:rsidR="0092024A" w:rsidTr="00F957FA">
        <w:tc>
          <w:tcPr>
            <w:tcW w:w="2808" w:type="dxa"/>
            <w:tcBorders>
              <w:top w:val="single" w:sz="6" w:space="0" w:color="auto"/>
              <w:left w:val="single" w:sz="6" w:space="0" w:color="auto"/>
              <w:bottom w:val="single" w:sz="6" w:space="0" w:color="auto"/>
              <w:right w:val="single" w:sz="6" w:space="0" w:color="auto"/>
            </w:tcBorders>
          </w:tcPr>
          <w:p w:rsidR="0092024A" w:rsidRPr="0092024A" w:rsidRDefault="0092024A" w:rsidP="00F957FA">
            <w:pPr>
              <w:spacing w:before="60"/>
              <w:rPr>
                <w:rFonts w:ascii="Arial" w:hAnsi="Arial" w:cs="Arial"/>
                <w:sz w:val="16"/>
              </w:rPr>
            </w:pPr>
            <w:r w:rsidRPr="0092024A">
              <w:rPr>
                <w:rFonts w:ascii="Arial" w:hAnsi="Arial" w:cs="Arial"/>
                <w:sz w:val="16"/>
              </w:rPr>
              <w:t>QualLevelLeft_Cnt_M_u16</w:t>
            </w:r>
          </w:p>
        </w:tc>
        <w:tc>
          <w:tcPr>
            <w:tcW w:w="144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10</w:t>
            </w:r>
          </w:p>
        </w:tc>
        <w:tc>
          <w:tcPr>
            <w:tcW w:w="225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sidRPr="00612EEF">
              <w:rPr>
                <w:rFonts w:ascii="Arial" w:hAnsi="Arial" w:cs="Arial"/>
                <w:sz w:val="16"/>
              </w:rPr>
              <w:t>CLEARED_16</w:t>
            </w:r>
          </w:p>
        </w:tc>
      </w:tr>
      <w:tr w:rsidR="0092024A" w:rsidTr="00F957FA">
        <w:tc>
          <w:tcPr>
            <w:tcW w:w="2808" w:type="dxa"/>
            <w:tcBorders>
              <w:top w:val="single" w:sz="6" w:space="0" w:color="auto"/>
              <w:left w:val="single" w:sz="6" w:space="0" w:color="auto"/>
              <w:bottom w:val="single" w:sz="6" w:space="0" w:color="auto"/>
              <w:right w:val="single" w:sz="6" w:space="0" w:color="auto"/>
            </w:tcBorders>
          </w:tcPr>
          <w:p w:rsidR="0092024A" w:rsidRPr="0092024A" w:rsidRDefault="0092024A" w:rsidP="00F957FA">
            <w:pPr>
              <w:spacing w:before="60"/>
              <w:rPr>
                <w:rFonts w:ascii="Arial" w:hAnsi="Arial" w:cs="Arial"/>
                <w:sz w:val="16"/>
              </w:rPr>
            </w:pPr>
            <w:r w:rsidRPr="0092024A">
              <w:rPr>
                <w:rFonts w:ascii="Arial" w:hAnsi="Arial" w:cs="Arial"/>
                <w:sz w:val="16"/>
              </w:rPr>
              <w:t>QualLevelRight_Cnt_M_u16</w:t>
            </w:r>
          </w:p>
        </w:tc>
        <w:tc>
          <w:tcPr>
            <w:tcW w:w="144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10</w:t>
            </w:r>
          </w:p>
        </w:tc>
        <w:tc>
          <w:tcPr>
            <w:tcW w:w="225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sidRPr="00612EEF">
              <w:rPr>
                <w:rFonts w:ascii="Arial" w:hAnsi="Arial" w:cs="Arial"/>
                <w:sz w:val="16"/>
              </w:rPr>
              <w:t>CLEARED_16</w:t>
            </w:r>
          </w:p>
        </w:tc>
      </w:tr>
      <w:tr w:rsidR="0092024A" w:rsidTr="00F957FA">
        <w:tc>
          <w:tcPr>
            <w:tcW w:w="2808" w:type="dxa"/>
            <w:tcBorders>
              <w:top w:val="single" w:sz="6" w:space="0" w:color="auto"/>
              <w:left w:val="single" w:sz="6" w:space="0" w:color="auto"/>
              <w:bottom w:val="single" w:sz="6" w:space="0" w:color="auto"/>
              <w:right w:val="single" w:sz="6" w:space="0" w:color="auto"/>
            </w:tcBorders>
          </w:tcPr>
          <w:p w:rsidR="0092024A" w:rsidRPr="0092024A" w:rsidRDefault="0092024A" w:rsidP="00F957FA">
            <w:pPr>
              <w:spacing w:before="60"/>
              <w:rPr>
                <w:rFonts w:ascii="Arial" w:hAnsi="Arial" w:cs="Arial"/>
                <w:sz w:val="16"/>
              </w:rPr>
            </w:pPr>
            <w:r w:rsidRPr="0092024A">
              <w:rPr>
                <w:rFonts w:ascii="Arial" w:hAnsi="Arial" w:cs="Arial"/>
                <w:sz w:val="16"/>
              </w:rPr>
              <w:t>QualErrAccLeft_Cnt_M_u16</w:t>
            </w:r>
          </w:p>
        </w:tc>
        <w:tc>
          <w:tcPr>
            <w:tcW w:w="144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sidRPr="00612EEF">
              <w:rPr>
                <w:rFonts w:ascii="Arial" w:hAnsi="Arial" w:cs="Arial"/>
                <w:sz w:val="16"/>
              </w:rPr>
              <w:t>CLEARED_16</w:t>
            </w:r>
          </w:p>
        </w:tc>
      </w:tr>
      <w:tr w:rsidR="0092024A" w:rsidTr="00F957FA">
        <w:tc>
          <w:tcPr>
            <w:tcW w:w="2808" w:type="dxa"/>
            <w:tcBorders>
              <w:top w:val="single" w:sz="6" w:space="0" w:color="auto"/>
              <w:left w:val="single" w:sz="6" w:space="0" w:color="auto"/>
              <w:bottom w:val="single" w:sz="6" w:space="0" w:color="auto"/>
              <w:right w:val="single" w:sz="6" w:space="0" w:color="auto"/>
            </w:tcBorders>
          </w:tcPr>
          <w:p w:rsidR="0092024A" w:rsidRPr="0092024A" w:rsidRDefault="0092024A" w:rsidP="00F957FA">
            <w:pPr>
              <w:spacing w:before="60"/>
              <w:rPr>
                <w:rFonts w:ascii="Arial" w:hAnsi="Arial" w:cs="Arial"/>
                <w:sz w:val="16"/>
              </w:rPr>
            </w:pPr>
            <w:r w:rsidRPr="0092024A">
              <w:rPr>
                <w:rFonts w:ascii="Arial" w:hAnsi="Arial" w:cs="Arial"/>
                <w:sz w:val="16"/>
              </w:rPr>
              <w:t>QualErrAccRight_Cnt_M_u16</w:t>
            </w:r>
          </w:p>
        </w:tc>
        <w:tc>
          <w:tcPr>
            <w:tcW w:w="144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92024A" w:rsidRDefault="00612EEF" w:rsidP="00F957FA">
            <w:pPr>
              <w:spacing w:before="60"/>
              <w:rPr>
                <w:rFonts w:ascii="Arial" w:hAnsi="Arial" w:cs="Arial"/>
                <w:sz w:val="16"/>
              </w:rPr>
            </w:pPr>
            <w:r w:rsidRPr="00612EEF">
              <w:rPr>
                <w:rFonts w:ascii="Arial" w:hAnsi="Arial" w:cs="Arial"/>
                <w:sz w:val="16"/>
              </w:rPr>
              <w:t>CLEARED_16</w:t>
            </w: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92024A"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92024A">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92024A">
            <w:pPr>
              <w:spacing w:before="60"/>
              <w:rPr>
                <w:rFonts w:ascii="Arial" w:hAnsi="Arial" w:cs="Arial"/>
                <w:sz w:val="16"/>
              </w:rPr>
            </w:pPr>
            <w:r w:rsidRPr="0092024A">
              <w:rPr>
                <w:rFonts w:ascii="Arial" w:hAnsi="Arial" w:cs="Arial"/>
                <w:sz w:val="16"/>
              </w:rPr>
              <w:t>k_WhlSpdQPStep_Cnt_u16</w:t>
            </w:r>
          </w:p>
        </w:tc>
      </w:tr>
      <w:tr w:rsidR="004A781C"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92024A">
            <w:pPr>
              <w:spacing w:before="60"/>
              <w:rPr>
                <w:rFonts w:ascii="Arial" w:hAnsi="Arial" w:cs="Arial"/>
                <w:sz w:val="16"/>
              </w:rPr>
            </w:pPr>
            <w:r w:rsidRPr="0092024A">
              <w:rPr>
                <w:rFonts w:ascii="Arial" w:hAnsi="Arial" w:cs="Arial"/>
                <w:sz w:val="16"/>
              </w:rPr>
              <w:t>k_WhlSpdQLimit_Cnt_u16</w:t>
            </w:r>
          </w:p>
        </w:tc>
      </w:tr>
      <w:tr w:rsidR="0092024A"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92024A" w:rsidRPr="0092024A" w:rsidRDefault="0092024A">
            <w:pPr>
              <w:spacing w:before="60"/>
              <w:rPr>
                <w:rFonts w:ascii="Arial" w:hAnsi="Arial" w:cs="Arial"/>
                <w:sz w:val="16"/>
              </w:rPr>
            </w:pPr>
            <w:r w:rsidRPr="0092024A">
              <w:rPr>
                <w:rFonts w:ascii="Arial" w:hAnsi="Arial" w:cs="Arial"/>
                <w:sz w:val="16"/>
              </w:rPr>
              <w:t>k_WhlSpdQNStep_Cnt_u16</w:t>
            </w:r>
          </w:p>
        </w:tc>
      </w:tr>
      <w:tr w:rsidR="0092024A"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92024A" w:rsidRPr="0092024A" w:rsidRDefault="0092024A">
            <w:pPr>
              <w:spacing w:before="60"/>
              <w:rPr>
                <w:rFonts w:ascii="Arial" w:hAnsi="Arial" w:cs="Arial"/>
                <w:sz w:val="16"/>
              </w:rPr>
            </w:pPr>
            <w:r w:rsidRPr="0092024A">
              <w:rPr>
                <w:rFonts w:ascii="Arial" w:hAnsi="Arial" w:cs="Arial"/>
                <w:sz w:val="16"/>
              </w:rPr>
              <w:t>t_FreqScaleTblX_Hz_u7p9</w:t>
            </w:r>
          </w:p>
        </w:tc>
      </w:tr>
      <w:tr w:rsidR="0092024A" w:rsidTr="0092024A">
        <w:trPr>
          <w:jc w:val="center"/>
        </w:trPr>
        <w:tc>
          <w:tcPr>
            <w:tcW w:w="4608" w:type="dxa"/>
            <w:tcBorders>
              <w:top w:val="single" w:sz="4" w:space="0" w:color="auto"/>
              <w:left w:val="single" w:sz="4" w:space="0" w:color="auto"/>
              <w:bottom w:val="single" w:sz="4" w:space="0" w:color="auto"/>
              <w:right w:val="single" w:sz="4" w:space="0" w:color="auto"/>
            </w:tcBorders>
          </w:tcPr>
          <w:p w:rsidR="0092024A" w:rsidRPr="0092024A" w:rsidRDefault="0092024A">
            <w:pPr>
              <w:spacing w:before="60"/>
              <w:rPr>
                <w:rFonts w:ascii="Arial" w:hAnsi="Arial" w:cs="Arial"/>
                <w:sz w:val="16"/>
              </w:rPr>
            </w:pPr>
            <w:r w:rsidRPr="0092024A">
              <w:rPr>
                <w:rFonts w:ascii="Arial" w:hAnsi="Arial" w:cs="Arial"/>
                <w:sz w:val="16"/>
              </w:rPr>
              <w:t>k_WhlSpdQualDiag_Cnt_Str</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sidRPr="00323C29">
              <w:rPr>
                <w:rFonts w:ascii="Arial" w:hAnsi="Arial" w:cs="Arial"/>
                <w:sz w:val="16"/>
              </w:rPr>
              <w:t>D_WHLSPDMIN_HZ_F32</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0</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sidRPr="00323C29">
              <w:rPr>
                <w:rFonts w:ascii="Arial" w:hAnsi="Arial" w:cs="Arial"/>
                <w:sz w:val="16"/>
              </w:rPr>
              <w:t>D_WHLSPDMAX_HZ_F32</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sidRPr="00323C29">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DE4889" w:rsidRDefault="00323C29" w:rsidP="00F957FA">
            <w:pPr>
              <w:spacing w:before="60"/>
              <w:rPr>
                <w:rFonts w:ascii="Arial" w:hAnsi="Arial" w:cs="Arial"/>
                <w:sz w:val="16"/>
              </w:rPr>
            </w:pPr>
            <w:r>
              <w:rPr>
                <w:rFonts w:ascii="Arial" w:hAnsi="Arial" w:cs="Arial"/>
                <w:sz w:val="16"/>
              </w:rPr>
              <w:t>40</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D144A" w:rsidP="008B3E94">
      <w:pPr>
        <w:numPr>
          <w:ilvl w:val="0"/>
          <w:numId w:val="5"/>
        </w:numPr>
        <w:spacing w:after="0"/>
      </w:pPr>
      <w:r w:rsidRPr="008D144A">
        <w:t>Limit_m</w:t>
      </w:r>
    </w:p>
    <w:p w:rsidR="005D5FE4" w:rsidRDefault="008D144A" w:rsidP="008B3E94">
      <w:pPr>
        <w:numPr>
          <w:ilvl w:val="0"/>
          <w:numId w:val="5"/>
        </w:numPr>
        <w:spacing w:after="0"/>
      </w:pPr>
      <w:r w:rsidRPr="008D144A">
        <w:t>Min_m</w:t>
      </w:r>
    </w:p>
    <w:p w:rsidR="008D144A" w:rsidRDefault="008D144A" w:rsidP="008B3E94">
      <w:pPr>
        <w:numPr>
          <w:ilvl w:val="0"/>
          <w:numId w:val="5"/>
        </w:numPr>
        <w:spacing w:after="0"/>
      </w:pPr>
      <w:r w:rsidRPr="008D144A">
        <w:t>FPM_FloatToFixed_m</w:t>
      </w:r>
    </w:p>
    <w:p w:rsidR="008D144A" w:rsidRDefault="008D144A" w:rsidP="008B3E94">
      <w:pPr>
        <w:numPr>
          <w:ilvl w:val="0"/>
          <w:numId w:val="5"/>
        </w:numPr>
        <w:spacing w:after="0"/>
      </w:pPr>
      <w:r w:rsidRPr="008D144A">
        <w:t>DiagPStep_m</w:t>
      </w:r>
    </w:p>
    <w:p w:rsidR="008D144A" w:rsidRDefault="008D144A" w:rsidP="008B3E94">
      <w:pPr>
        <w:numPr>
          <w:ilvl w:val="0"/>
          <w:numId w:val="5"/>
        </w:numPr>
        <w:spacing w:after="0"/>
      </w:pPr>
      <w:r w:rsidRPr="008D144A">
        <w:t>DiagNStep_m</w:t>
      </w:r>
    </w:p>
    <w:p w:rsidR="008D144A" w:rsidRDefault="008D144A" w:rsidP="008B3E94">
      <w:pPr>
        <w:numPr>
          <w:ilvl w:val="0"/>
          <w:numId w:val="5"/>
        </w:numPr>
        <w:spacing w:after="0"/>
      </w:pPr>
      <w:r w:rsidRPr="008D144A">
        <w:t>DiagFailed_m</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8D144A" w:rsidP="00F957FA">
            <w:pPr>
              <w:spacing w:before="60"/>
              <w:rPr>
                <w:rFonts w:ascii="Arial" w:hAnsi="Arial" w:cs="Arial"/>
                <w:sz w:val="16"/>
              </w:rPr>
            </w:pPr>
            <w:r>
              <w:rPr>
                <w:rFonts w:ascii="Arial" w:hAnsi="Arial" w:cs="Arial"/>
                <w:sz w:val="16"/>
              </w:rPr>
              <w:t>None</w:t>
            </w: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1B60DF" w:rsidP="001B60DF">
      <w:pPr>
        <w:spacing w:after="0"/>
      </w:pPr>
      <w:r>
        <w:t>(Place flowchart/design for local function)</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F2456C" w:rsidP="008B3E94">
      <w:pPr>
        <w:pStyle w:val="Heading3"/>
      </w:pPr>
      <w:r>
        <w:t>Qualify Wheel Speed</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0"/>
        <w:gridCol w:w="3790"/>
        <w:gridCol w:w="1140"/>
        <w:gridCol w:w="723"/>
        <w:gridCol w:w="652"/>
        <w:gridCol w:w="603"/>
      </w:tblGrid>
      <w:tr w:rsidR="00F957FA" w:rsidTr="00F2456C">
        <w:tc>
          <w:tcPr>
            <w:tcW w:w="2030"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790" w:type="dxa"/>
          </w:tcPr>
          <w:p w:rsidR="00F957FA" w:rsidRDefault="00782B19" w:rsidP="00F957FA">
            <w:pPr>
              <w:spacing w:before="60"/>
              <w:rPr>
                <w:rFonts w:ascii="Arial" w:hAnsi="Arial" w:cs="Arial"/>
                <w:sz w:val="16"/>
              </w:rPr>
            </w:pPr>
            <w:r w:rsidRPr="00782B19">
              <w:rPr>
                <w:rFonts w:ascii="Arial" w:hAnsi="Arial" w:cs="Arial"/>
                <w:sz w:val="16"/>
              </w:rPr>
              <w:t>QualifyWhlSpd</w:t>
            </w:r>
          </w:p>
        </w:tc>
        <w:tc>
          <w:tcPr>
            <w:tcW w:w="1140"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723"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3"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2456C" w:rsidTr="00F2456C">
        <w:tc>
          <w:tcPr>
            <w:tcW w:w="2030" w:type="dxa"/>
          </w:tcPr>
          <w:p w:rsidR="00F2456C" w:rsidRDefault="00F2456C" w:rsidP="00F957FA">
            <w:pPr>
              <w:spacing w:before="60"/>
              <w:rPr>
                <w:rFonts w:ascii="Arial" w:hAnsi="Arial" w:cs="Arial"/>
                <w:b/>
                <w:bCs/>
                <w:sz w:val="16"/>
              </w:rPr>
            </w:pPr>
            <w:r>
              <w:rPr>
                <w:rFonts w:ascii="Arial" w:hAnsi="Arial" w:cs="Arial"/>
                <w:b/>
                <w:bCs/>
                <w:sz w:val="16"/>
              </w:rPr>
              <w:t xml:space="preserve">Arguments Passed </w:t>
            </w:r>
          </w:p>
        </w:tc>
        <w:tc>
          <w:tcPr>
            <w:tcW w:w="3790" w:type="dxa"/>
          </w:tcPr>
          <w:p w:rsidR="00F2456C" w:rsidRDefault="00F2456C" w:rsidP="00F957FA">
            <w:pPr>
              <w:spacing w:before="60"/>
              <w:rPr>
                <w:rFonts w:ascii="Arial" w:hAnsi="Arial" w:cs="Arial"/>
                <w:sz w:val="16"/>
              </w:rPr>
            </w:pPr>
            <w:r w:rsidRPr="00782B19">
              <w:rPr>
                <w:rFonts w:ascii="Arial" w:hAnsi="Arial" w:cs="Arial"/>
                <w:sz w:val="16"/>
              </w:rPr>
              <w:t>WhlSpd_Ptr_T_f32</w:t>
            </w:r>
          </w:p>
        </w:tc>
        <w:tc>
          <w:tcPr>
            <w:tcW w:w="1140" w:type="dxa"/>
          </w:tcPr>
          <w:p w:rsidR="00F2456C" w:rsidRDefault="00F2456C" w:rsidP="008053CB">
            <w:pPr>
              <w:spacing w:before="60"/>
              <w:rPr>
                <w:rFonts w:ascii="Arial" w:hAnsi="Arial" w:cs="Arial"/>
                <w:sz w:val="16"/>
              </w:rPr>
            </w:pPr>
            <w:r>
              <w:rPr>
                <w:rFonts w:ascii="Arial" w:hAnsi="Arial" w:cs="Arial"/>
                <w:sz w:val="16"/>
              </w:rPr>
              <w:t xml:space="preserve">pointer to </w:t>
            </w:r>
            <w:r w:rsidRPr="00AE00B0">
              <w:rPr>
                <w:rFonts w:ascii="Arial" w:hAnsi="Arial" w:cs="Arial"/>
                <w:sz w:val="16"/>
              </w:rPr>
              <w:t>float32</w:t>
            </w:r>
          </w:p>
        </w:tc>
        <w:tc>
          <w:tcPr>
            <w:tcW w:w="723" w:type="dxa"/>
          </w:tcPr>
          <w:p w:rsidR="00F2456C" w:rsidRDefault="00F2456C" w:rsidP="008053CB">
            <w:pPr>
              <w:spacing w:before="60"/>
              <w:rPr>
                <w:rFonts w:ascii="Arial" w:hAnsi="Arial" w:cs="Arial"/>
                <w:sz w:val="16"/>
              </w:rPr>
            </w:pPr>
            <w:r>
              <w:rPr>
                <w:rFonts w:ascii="Arial" w:hAnsi="Arial" w:cs="Arial"/>
                <w:sz w:val="16"/>
              </w:rPr>
              <w:t>0</w:t>
            </w:r>
          </w:p>
        </w:tc>
        <w:tc>
          <w:tcPr>
            <w:tcW w:w="652" w:type="dxa"/>
          </w:tcPr>
          <w:p w:rsidR="00F2456C" w:rsidRDefault="00F2456C" w:rsidP="008053CB">
            <w:pPr>
              <w:spacing w:before="60"/>
              <w:rPr>
                <w:rFonts w:ascii="Arial" w:hAnsi="Arial" w:cs="Arial"/>
                <w:sz w:val="16"/>
              </w:rPr>
            </w:pPr>
            <w:r>
              <w:rPr>
                <w:rFonts w:ascii="Arial" w:hAnsi="Arial" w:cs="Arial"/>
                <w:sz w:val="16"/>
              </w:rPr>
              <w:t>40</w:t>
            </w:r>
          </w:p>
        </w:tc>
        <w:tc>
          <w:tcPr>
            <w:tcW w:w="603" w:type="dxa"/>
            <w:shd w:val="pct15" w:color="auto" w:fill="auto"/>
          </w:tcPr>
          <w:p w:rsidR="00F2456C" w:rsidRDefault="00F2456C" w:rsidP="00F957FA">
            <w:pPr>
              <w:spacing w:before="60"/>
              <w:rPr>
                <w:rFonts w:ascii="Arial" w:hAnsi="Arial" w:cs="Arial"/>
                <w:sz w:val="16"/>
              </w:rPr>
            </w:pPr>
          </w:p>
        </w:tc>
      </w:tr>
      <w:tr w:rsidR="00F2456C" w:rsidTr="00F2456C">
        <w:tc>
          <w:tcPr>
            <w:tcW w:w="2030" w:type="dxa"/>
          </w:tcPr>
          <w:p w:rsidR="00F2456C" w:rsidRDefault="00F2456C" w:rsidP="00F957FA">
            <w:pPr>
              <w:spacing w:before="60"/>
              <w:rPr>
                <w:rFonts w:ascii="Arial" w:hAnsi="Arial" w:cs="Arial"/>
                <w:b/>
                <w:bCs/>
                <w:sz w:val="16"/>
              </w:rPr>
            </w:pPr>
          </w:p>
        </w:tc>
        <w:tc>
          <w:tcPr>
            <w:tcW w:w="3790" w:type="dxa"/>
          </w:tcPr>
          <w:p w:rsidR="00F2456C" w:rsidRDefault="00F2456C" w:rsidP="00F957FA">
            <w:pPr>
              <w:spacing w:before="60"/>
              <w:rPr>
                <w:rFonts w:ascii="Arial" w:hAnsi="Arial" w:cs="Arial"/>
                <w:sz w:val="16"/>
              </w:rPr>
            </w:pPr>
            <w:r w:rsidRPr="00782B19">
              <w:rPr>
                <w:rFonts w:ascii="Arial" w:hAnsi="Arial" w:cs="Arial"/>
                <w:sz w:val="16"/>
              </w:rPr>
              <w:t>PrevQualWhlSpd_Ptr_T_f32</w:t>
            </w:r>
          </w:p>
        </w:tc>
        <w:tc>
          <w:tcPr>
            <w:tcW w:w="1140" w:type="dxa"/>
          </w:tcPr>
          <w:p w:rsidR="00F2456C" w:rsidRDefault="00F2456C" w:rsidP="008053CB">
            <w:pPr>
              <w:spacing w:before="60"/>
              <w:rPr>
                <w:rFonts w:ascii="Arial" w:hAnsi="Arial" w:cs="Arial"/>
                <w:sz w:val="16"/>
              </w:rPr>
            </w:pPr>
            <w:r>
              <w:rPr>
                <w:rFonts w:ascii="Arial" w:hAnsi="Arial" w:cs="Arial"/>
                <w:sz w:val="16"/>
              </w:rPr>
              <w:t xml:space="preserve">pointer to </w:t>
            </w:r>
            <w:r w:rsidRPr="00AE00B0">
              <w:rPr>
                <w:rFonts w:ascii="Arial" w:hAnsi="Arial" w:cs="Arial"/>
                <w:sz w:val="16"/>
              </w:rPr>
              <w:t>float32</w:t>
            </w:r>
          </w:p>
        </w:tc>
        <w:tc>
          <w:tcPr>
            <w:tcW w:w="723" w:type="dxa"/>
          </w:tcPr>
          <w:p w:rsidR="00F2456C" w:rsidRDefault="00F2456C" w:rsidP="008053CB">
            <w:pPr>
              <w:spacing w:before="60"/>
              <w:rPr>
                <w:rFonts w:ascii="Arial" w:hAnsi="Arial" w:cs="Arial"/>
                <w:sz w:val="16"/>
              </w:rPr>
            </w:pPr>
            <w:r>
              <w:rPr>
                <w:rFonts w:ascii="Arial" w:hAnsi="Arial" w:cs="Arial"/>
                <w:sz w:val="16"/>
              </w:rPr>
              <w:t>0</w:t>
            </w:r>
          </w:p>
        </w:tc>
        <w:tc>
          <w:tcPr>
            <w:tcW w:w="652" w:type="dxa"/>
          </w:tcPr>
          <w:p w:rsidR="00F2456C" w:rsidRDefault="00F2456C" w:rsidP="008053CB">
            <w:pPr>
              <w:spacing w:before="60"/>
              <w:rPr>
                <w:rFonts w:ascii="Arial" w:hAnsi="Arial" w:cs="Arial"/>
                <w:sz w:val="16"/>
              </w:rPr>
            </w:pPr>
            <w:r>
              <w:rPr>
                <w:rFonts w:ascii="Arial" w:hAnsi="Arial" w:cs="Arial"/>
                <w:sz w:val="16"/>
              </w:rPr>
              <w:t>40</w:t>
            </w:r>
          </w:p>
        </w:tc>
        <w:tc>
          <w:tcPr>
            <w:tcW w:w="603" w:type="dxa"/>
            <w:shd w:val="pct15" w:color="auto" w:fill="auto"/>
          </w:tcPr>
          <w:p w:rsidR="00F2456C" w:rsidRDefault="00F2456C" w:rsidP="00F957FA">
            <w:pPr>
              <w:spacing w:before="60"/>
              <w:rPr>
                <w:rFonts w:ascii="Arial" w:hAnsi="Arial" w:cs="Arial"/>
                <w:sz w:val="16"/>
              </w:rPr>
            </w:pPr>
          </w:p>
        </w:tc>
      </w:tr>
      <w:tr w:rsidR="00F2456C" w:rsidTr="00F2456C">
        <w:tc>
          <w:tcPr>
            <w:tcW w:w="2030" w:type="dxa"/>
          </w:tcPr>
          <w:p w:rsidR="00F2456C" w:rsidRDefault="00F2456C" w:rsidP="00F957FA">
            <w:pPr>
              <w:spacing w:before="60"/>
              <w:rPr>
                <w:rFonts w:ascii="Arial" w:hAnsi="Arial" w:cs="Arial"/>
                <w:b/>
                <w:bCs/>
                <w:sz w:val="16"/>
              </w:rPr>
            </w:pPr>
          </w:p>
        </w:tc>
        <w:tc>
          <w:tcPr>
            <w:tcW w:w="3790" w:type="dxa"/>
          </w:tcPr>
          <w:p w:rsidR="00F2456C" w:rsidRPr="00782B19" w:rsidRDefault="00F2456C" w:rsidP="00F957FA">
            <w:pPr>
              <w:spacing w:before="60"/>
              <w:rPr>
                <w:rFonts w:ascii="Arial" w:hAnsi="Arial" w:cs="Arial"/>
                <w:sz w:val="16"/>
              </w:rPr>
            </w:pPr>
            <w:r w:rsidRPr="00782B19">
              <w:rPr>
                <w:rFonts w:ascii="Arial" w:hAnsi="Arial" w:cs="Arial"/>
                <w:sz w:val="16"/>
              </w:rPr>
              <w:t>WhlSpdValid_Cnt_T_lgc</w:t>
            </w:r>
          </w:p>
        </w:tc>
        <w:tc>
          <w:tcPr>
            <w:tcW w:w="1140" w:type="dxa"/>
          </w:tcPr>
          <w:p w:rsidR="00F2456C" w:rsidRDefault="00F2456C" w:rsidP="008053CB">
            <w:pPr>
              <w:spacing w:before="60"/>
              <w:rPr>
                <w:rFonts w:ascii="Arial" w:hAnsi="Arial" w:cs="Arial"/>
                <w:sz w:val="16"/>
              </w:rPr>
            </w:pPr>
            <w:r w:rsidRPr="00A94818">
              <w:rPr>
                <w:rFonts w:ascii="Arial" w:hAnsi="Arial" w:cs="Arial"/>
                <w:sz w:val="16"/>
              </w:rPr>
              <w:t>boolean</w:t>
            </w:r>
          </w:p>
        </w:tc>
        <w:tc>
          <w:tcPr>
            <w:tcW w:w="723" w:type="dxa"/>
          </w:tcPr>
          <w:p w:rsidR="00F2456C" w:rsidRDefault="00F2456C" w:rsidP="008053CB">
            <w:pPr>
              <w:spacing w:before="60"/>
              <w:rPr>
                <w:rFonts w:ascii="Arial" w:hAnsi="Arial" w:cs="Arial"/>
                <w:sz w:val="16"/>
              </w:rPr>
            </w:pPr>
            <w:r w:rsidRPr="00A94818">
              <w:rPr>
                <w:rFonts w:ascii="Arial" w:hAnsi="Arial" w:cs="Arial"/>
                <w:sz w:val="16"/>
              </w:rPr>
              <w:t>FALSE</w:t>
            </w:r>
          </w:p>
        </w:tc>
        <w:tc>
          <w:tcPr>
            <w:tcW w:w="652" w:type="dxa"/>
          </w:tcPr>
          <w:p w:rsidR="00F2456C" w:rsidRDefault="00F2456C" w:rsidP="008053CB">
            <w:pPr>
              <w:spacing w:before="60"/>
              <w:rPr>
                <w:rFonts w:ascii="Arial" w:hAnsi="Arial" w:cs="Arial"/>
                <w:sz w:val="16"/>
              </w:rPr>
            </w:pPr>
            <w:r w:rsidRPr="00A94818">
              <w:rPr>
                <w:rFonts w:ascii="Arial" w:hAnsi="Arial" w:cs="Arial"/>
                <w:sz w:val="16"/>
              </w:rPr>
              <w:t>TRUE</w:t>
            </w:r>
          </w:p>
        </w:tc>
        <w:tc>
          <w:tcPr>
            <w:tcW w:w="603" w:type="dxa"/>
            <w:shd w:val="pct15" w:color="auto" w:fill="auto"/>
          </w:tcPr>
          <w:p w:rsidR="00F2456C" w:rsidRDefault="00F2456C" w:rsidP="00F957FA">
            <w:pPr>
              <w:spacing w:before="60"/>
              <w:rPr>
                <w:rFonts w:ascii="Arial" w:hAnsi="Arial" w:cs="Arial"/>
                <w:sz w:val="16"/>
              </w:rPr>
            </w:pPr>
          </w:p>
        </w:tc>
      </w:tr>
      <w:tr w:rsidR="00F2456C" w:rsidTr="00F2456C">
        <w:tc>
          <w:tcPr>
            <w:tcW w:w="2030" w:type="dxa"/>
          </w:tcPr>
          <w:p w:rsidR="00F2456C" w:rsidRDefault="00F2456C" w:rsidP="00F957FA">
            <w:pPr>
              <w:spacing w:before="60"/>
              <w:rPr>
                <w:rFonts w:ascii="Arial" w:hAnsi="Arial" w:cs="Arial"/>
                <w:b/>
                <w:bCs/>
                <w:sz w:val="16"/>
              </w:rPr>
            </w:pPr>
          </w:p>
        </w:tc>
        <w:tc>
          <w:tcPr>
            <w:tcW w:w="3790" w:type="dxa"/>
          </w:tcPr>
          <w:p w:rsidR="00F2456C" w:rsidRPr="00782B19" w:rsidRDefault="00F2456C" w:rsidP="00F957FA">
            <w:pPr>
              <w:spacing w:before="60"/>
              <w:rPr>
                <w:rFonts w:ascii="Arial" w:hAnsi="Arial" w:cs="Arial"/>
                <w:sz w:val="16"/>
              </w:rPr>
            </w:pPr>
            <w:r w:rsidRPr="00782B19">
              <w:rPr>
                <w:rFonts w:ascii="Arial" w:hAnsi="Arial" w:cs="Arial"/>
                <w:sz w:val="16"/>
              </w:rPr>
              <w:t>QualLevel_Ptr_T_u16</w:t>
            </w:r>
          </w:p>
        </w:tc>
        <w:tc>
          <w:tcPr>
            <w:tcW w:w="1140" w:type="dxa"/>
          </w:tcPr>
          <w:p w:rsidR="00F2456C" w:rsidRDefault="00F2456C" w:rsidP="008053CB">
            <w:pPr>
              <w:spacing w:before="60"/>
              <w:rPr>
                <w:rFonts w:ascii="Arial" w:hAnsi="Arial" w:cs="Arial"/>
                <w:sz w:val="16"/>
              </w:rPr>
            </w:pPr>
            <w:r w:rsidRPr="00A94818">
              <w:rPr>
                <w:rFonts w:ascii="Arial" w:hAnsi="Arial" w:cs="Arial"/>
                <w:sz w:val="16"/>
              </w:rPr>
              <w:t xml:space="preserve">pointer to </w:t>
            </w:r>
            <w:r>
              <w:rPr>
                <w:rFonts w:ascii="Arial" w:hAnsi="Arial" w:cs="Arial"/>
                <w:sz w:val="16"/>
              </w:rPr>
              <w:t>uint16</w:t>
            </w:r>
          </w:p>
        </w:tc>
        <w:tc>
          <w:tcPr>
            <w:tcW w:w="723" w:type="dxa"/>
          </w:tcPr>
          <w:p w:rsidR="00F2456C" w:rsidRDefault="001A6FE7" w:rsidP="008053CB">
            <w:pPr>
              <w:spacing w:before="60"/>
              <w:rPr>
                <w:rFonts w:ascii="Arial" w:hAnsi="Arial" w:cs="Arial"/>
                <w:sz w:val="16"/>
              </w:rPr>
            </w:pPr>
            <w:r>
              <w:rPr>
                <w:rFonts w:ascii="Arial" w:hAnsi="Arial" w:cs="Arial"/>
                <w:sz w:val="16"/>
              </w:rPr>
              <w:t>0</w:t>
            </w:r>
          </w:p>
        </w:tc>
        <w:tc>
          <w:tcPr>
            <w:tcW w:w="652" w:type="dxa"/>
          </w:tcPr>
          <w:p w:rsidR="00F2456C" w:rsidRDefault="001A6FE7" w:rsidP="008053CB">
            <w:pPr>
              <w:spacing w:before="60"/>
              <w:rPr>
                <w:rFonts w:ascii="Arial" w:hAnsi="Arial" w:cs="Arial"/>
                <w:sz w:val="16"/>
              </w:rPr>
            </w:pPr>
            <w:r>
              <w:rPr>
                <w:rFonts w:ascii="Arial" w:hAnsi="Arial" w:cs="Arial"/>
                <w:sz w:val="16"/>
              </w:rPr>
              <w:t>10</w:t>
            </w:r>
          </w:p>
        </w:tc>
        <w:tc>
          <w:tcPr>
            <w:tcW w:w="603" w:type="dxa"/>
            <w:shd w:val="pct15" w:color="auto" w:fill="auto"/>
          </w:tcPr>
          <w:p w:rsidR="00F2456C" w:rsidRDefault="00F2456C" w:rsidP="00F957FA">
            <w:pPr>
              <w:spacing w:before="60"/>
              <w:rPr>
                <w:rFonts w:ascii="Arial" w:hAnsi="Arial" w:cs="Arial"/>
                <w:sz w:val="16"/>
              </w:rPr>
            </w:pPr>
          </w:p>
        </w:tc>
      </w:tr>
      <w:tr w:rsidR="00F2456C" w:rsidTr="00F2456C">
        <w:tc>
          <w:tcPr>
            <w:tcW w:w="2030" w:type="dxa"/>
          </w:tcPr>
          <w:p w:rsidR="00F2456C" w:rsidRDefault="00F2456C" w:rsidP="00F957FA">
            <w:pPr>
              <w:spacing w:before="60"/>
              <w:rPr>
                <w:rFonts w:ascii="Arial" w:hAnsi="Arial" w:cs="Arial"/>
                <w:b/>
                <w:bCs/>
                <w:sz w:val="16"/>
              </w:rPr>
            </w:pPr>
            <w:r>
              <w:rPr>
                <w:rFonts w:ascii="Arial" w:hAnsi="Arial" w:cs="Arial"/>
                <w:b/>
                <w:bCs/>
                <w:sz w:val="16"/>
              </w:rPr>
              <w:t>Return Value</w:t>
            </w:r>
          </w:p>
        </w:tc>
        <w:tc>
          <w:tcPr>
            <w:tcW w:w="3790" w:type="dxa"/>
          </w:tcPr>
          <w:p w:rsidR="00F2456C" w:rsidRDefault="00F2456C" w:rsidP="00F957FA">
            <w:pPr>
              <w:spacing w:before="60"/>
              <w:rPr>
                <w:rFonts w:ascii="Arial" w:hAnsi="Arial" w:cs="Arial"/>
                <w:sz w:val="16"/>
              </w:rPr>
            </w:pPr>
            <w:r>
              <w:rPr>
                <w:rFonts w:ascii="Arial" w:hAnsi="Arial" w:cs="Arial"/>
                <w:sz w:val="16"/>
              </w:rPr>
              <w:t>N/A</w:t>
            </w:r>
          </w:p>
        </w:tc>
        <w:tc>
          <w:tcPr>
            <w:tcW w:w="1140" w:type="dxa"/>
          </w:tcPr>
          <w:p w:rsidR="00F2456C" w:rsidRDefault="00F2456C" w:rsidP="00F957FA">
            <w:pPr>
              <w:spacing w:before="60"/>
              <w:rPr>
                <w:rFonts w:ascii="Arial" w:hAnsi="Arial" w:cs="Arial"/>
                <w:sz w:val="16"/>
              </w:rPr>
            </w:pPr>
          </w:p>
        </w:tc>
        <w:tc>
          <w:tcPr>
            <w:tcW w:w="723" w:type="dxa"/>
          </w:tcPr>
          <w:p w:rsidR="00F2456C" w:rsidRDefault="00F2456C" w:rsidP="00F957FA">
            <w:pPr>
              <w:spacing w:before="60"/>
              <w:rPr>
                <w:rFonts w:ascii="Arial" w:hAnsi="Arial" w:cs="Arial"/>
                <w:sz w:val="16"/>
              </w:rPr>
            </w:pPr>
          </w:p>
        </w:tc>
        <w:tc>
          <w:tcPr>
            <w:tcW w:w="652" w:type="dxa"/>
          </w:tcPr>
          <w:p w:rsidR="00F2456C" w:rsidRDefault="00F2456C" w:rsidP="00F957FA">
            <w:pPr>
              <w:spacing w:before="60"/>
              <w:rPr>
                <w:rFonts w:ascii="Arial" w:hAnsi="Arial" w:cs="Arial"/>
                <w:sz w:val="16"/>
              </w:rPr>
            </w:pPr>
          </w:p>
        </w:tc>
        <w:tc>
          <w:tcPr>
            <w:tcW w:w="603" w:type="dxa"/>
          </w:tcPr>
          <w:p w:rsidR="00F2456C" w:rsidRDefault="00F2456C" w:rsidP="00F957FA">
            <w:pPr>
              <w:spacing w:before="60"/>
              <w:rPr>
                <w:rFonts w:ascii="Arial" w:hAnsi="Arial" w:cs="Arial"/>
                <w:sz w:val="16"/>
              </w:rPr>
            </w:pPr>
          </w:p>
        </w:tc>
      </w:tr>
    </w:tbl>
    <w:p w:rsidR="008B3E94" w:rsidRDefault="008B3E94" w:rsidP="008B3E94">
      <w:pPr>
        <w:pStyle w:val="Heading4"/>
      </w:pPr>
      <w:r>
        <w:lastRenderedPageBreak/>
        <w:t>Description</w:t>
      </w:r>
    </w:p>
    <w:p w:rsidR="008B3E94" w:rsidRDefault="00F2456C" w:rsidP="008B3E94">
      <w:r>
        <w:object w:dxaOrig="10492" w:dyaOrig="4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1pt;height:213.75pt" o:ole="">
            <v:imagedata r:id="rId8" o:title=""/>
          </v:shape>
          <o:OLEObject Type="Embed" ProgID="Visio.Drawing.11" ShapeID="_x0000_i1025" DrawAspect="Content" ObjectID="_1414135950" r:id="rId9"/>
        </w:object>
      </w:r>
    </w:p>
    <w:p w:rsidR="00F2456C" w:rsidRDefault="00F2456C" w:rsidP="00F2456C">
      <w:pPr>
        <w:pStyle w:val="Heading3"/>
      </w:pPr>
      <w:r>
        <w:t>Wheel Speed In Range Check</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0"/>
        <w:gridCol w:w="3790"/>
        <w:gridCol w:w="1140"/>
        <w:gridCol w:w="723"/>
        <w:gridCol w:w="652"/>
        <w:gridCol w:w="603"/>
      </w:tblGrid>
      <w:tr w:rsidR="00F2456C" w:rsidTr="008053CB">
        <w:tc>
          <w:tcPr>
            <w:tcW w:w="2030" w:type="dxa"/>
          </w:tcPr>
          <w:p w:rsidR="00F2456C" w:rsidRDefault="00F2456C" w:rsidP="008053CB">
            <w:pPr>
              <w:spacing w:before="60"/>
              <w:rPr>
                <w:rFonts w:ascii="Arial" w:hAnsi="Arial" w:cs="Arial"/>
                <w:b/>
                <w:bCs/>
                <w:sz w:val="16"/>
              </w:rPr>
            </w:pPr>
            <w:r>
              <w:rPr>
                <w:rFonts w:ascii="Arial" w:hAnsi="Arial" w:cs="Arial"/>
                <w:b/>
                <w:bCs/>
                <w:sz w:val="16"/>
              </w:rPr>
              <w:t>Function Name</w:t>
            </w:r>
          </w:p>
        </w:tc>
        <w:tc>
          <w:tcPr>
            <w:tcW w:w="3790" w:type="dxa"/>
          </w:tcPr>
          <w:p w:rsidR="00F2456C" w:rsidRDefault="00F2456C" w:rsidP="008053CB">
            <w:pPr>
              <w:spacing w:before="60"/>
              <w:rPr>
                <w:rFonts w:ascii="Arial" w:hAnsi="Arial" w:cs="Arial"/>
                <w:sz w:val="16"/>
              </w:rPr>
            </w:pPr>
            <w:r w:rsidRPr="00F2456C">
              <w:rPr>
                <w:rFonts w:ascii="Arial" w:hAnsi="Arial" w:cs="Arial"/>
                <w:sz w:val="16"/>
              </w:rPr>
              <w:t>WhlSpdInRange</w:t>
            </w:r>
          </w:p>
        </w:tc>
        <w:tc>
          <w:tcPr>
            <w:tcW w:w="1140" w:type="dxa"/>
            <w:shd w:val="pct30" w:color="FFFF00" w:fill="auto"/>
          </w:tcPr>
          <w:p w:rsidR="00F2456C" w:rsidRDefault="00F2456C" w:rsidP="008053CB">
            <w:pPr>
              <w:spacing w:before="60"/>
              <w:jc w:val="center"/>
              <w:rPr>
                <w:rFonts w:ascii="Arial" w:hAnsi="Arial" w:cs="Arial"/>
                <w:sz w:val="16"/>
              </w:rPr>
            </w:pPr>
            <w:r>
              <w:rPr>
                <w:rFonts w:ascii="Arial" w:hAnsi="Arial" w:cs="Arial"/>
                <w:sz w:val="16"/>
              </w:rPr>
              <w:t>Type</w:t>
            </w:r>
          </w:p>
        </w:tc>
        <w:tc>
          <w:tcPr>
            <w:tcW w:w="723" w:type="dxa"/>
            <w:shd w:val="pct30" w:color="FFFF00" w:fill="auto"/>
          </w:tcPr>
          <w:p w:rsidR="00F2456C" w:rsidRDefault="00F2456C" w:rsidP="008053CB">
            <w:pPr>
              <w:spacing w:before="60"/>
              <w:jc w:val="center"/>
              <w:rPr>
                <w:rFonts w:ascii="Arial" w:hAnsi="Arial" w:cs="Arial"/>
                <w:sz w:val="16"/>
              </w:rPr>
            </w:pPr>
            <w:r>
              <w:rPr>
                <w:rFonts w:ascii="Arial" w:hAnsi="Arial" w:cs="Arial"/>
                <w:sz w:val="16"/>
              </w:rPr>
              <w:t>Min</w:t>
            </w:r>
          </w:p>
        </w:tc>
        <w:tc>
          <w:tcPr>
            <w:tcW w:w="652" w:type="dxa"/>
            <w:shd w:val="pct30" w:color="FFFF00" w:fill="auto"/>
          </w:tcPr>
          <w:p w:rsidR="00F2456C" w:rsidRDefault="00F2456C" w:rsidP="008053CB">
            <w:pPr>
              <w:spacing w:before="60"/>
              <w:jc w:val="center"/>
              <w:rPr>
                <w:rFonts w:ascii="Arial" w:hAnsi="Arial" w:cs="Arial"/>
                <w:sz w:val="16"/>
              </w:rPr>
            </w:pPr>
            <w:r>
              <w:rPr>
                <w:rFonts w:ascii="Arial" w:hAnsi="Arial" w:cs="Arial"/>
                <w:sz w:val="16"/>
              </w:rPr>
              <w:t>Max</w:t>
            </w:r>
          </w:p>
        </w:tc>
        <w:tc>
          <w:tcPr>
            <w:tcW w:w="603" w:type="dxa"/>
            <w:tcBorders>
              <w:bottom w:val="single" w:sz="4" w:space="0" w:color="auto"/>
            </w:tcBorders>
            <w:shd w:val="pct30" w:color="FFFF00" w:fill="auto"/>
          </w:tcPr>
          <w:p w:rsidR="00F2456C" w:rsidRDefault="00F2456C" w:rsidP="008053CB">
            <w:pPr>
              <w:spacing w:before="60"/>
              <w:jc w:val="center"/>
              <w:rPr>
                <w:rFonts w:ascii="Arial" w:hAnsi="Arial" w:cs="Arial"/>
                <w:sz w:val="16"/>
              </w:rPr>
            </w:pPr>
            <w:r>
              <w:rPr>
                <w:rFonts w:ascii="Arial" w:hAnsi="Arial" w:cs="Arial"/>
                <w:sz w:val="16"/>
              </w:rPr>
              <w:t>UTP Tol.</w:t>
            </w:r>
          </w:p>
        </w:tc>
      </w:tr>
      <w:tr w:rsidR="00F2456C" w:rsidTr="008053CB">
        <w:tc>
          <w:tcPr>
            <w:tcW w:w="2030" w:type="dxa"/>
          </w:tcPr>
          <w:p w:rsidR="00F2456C" w:rsidRDefault="00F2456C" w:rsidP="008053CB">
            <w:pPr>
              <w:spacing w:before="60"/>
              <w:rPr>
                <w:rFonts w:ascii="Arial" w:hAnsi="Arial" w:cs="Arial"/>
                <w:b/>
                <w:bCs/>
                <w:sz w:val="16"/>
              </w:rPr>
            </w:pPr>
            <w:r>
              <w:rPr>
                <w:rFonts w:ascii="Arial" w:hAnsi="Arial" w:cs="Arial"/>
                <w:b/>
                <w:bCs/>
                <w:sz w:val="16"/>
              </w:rPr>
              <w:t xml:space="preserve">Arguments Passed </w:t>
            </w:r>
          </w:p>
        </w:tc>
        <w:tc>
          <w:tcPr>
            <w:tcW w:w="3790" w:type="dxa"/>
          </w:tcPr>
          <w:p w:rsidR="00F2456C" w:rsidRDefault="00F2456C" w:rsidP="008053CB">
            <w:pPr>
              <w:spacing w:before="60"/>
              <w:rPr>
                <w:rFonts w:ascii="Arial" w:hAnsi="Arial" w:cs="Arial"/>
                <w:sz w:val="16"/>
              </w:rPr>
            </w:pPr>
            <w:r w:rsidRPr="00772977">
              <w:rPr>
                <w:rFonts w:ascii="Arial" w:hAnsi="Arial" w:cs="Arial"/>
                <w:sz w:val="16"/>
              </w:rPr>
              <w:t>WhlSpd_Hz_T_f32</w:t>
            </w:r>
          </w:p>
        </w:tc>
        <w:tc>
          <w:tcPr>
            <w:tcW w:w="1140" w:type="dxa"/>
          </w:tcPr>
          <w:p w:rsidR="00F2456C" w:rsidRDefault="00F2456C" w:rsidP="008053CB">
            <w:pPr>
              <w:spacing w:before="60"/>
              <w:rPr>
                <w:rFonts w:ascii="Arial" w:hAnsi="Arial" w:cs="Arial"/>
                <w:sz w:val="16"/>
              </w:rPr>
            </w:pPr>
            <w:r>
              <w:rPr>
                <w:rFonts w:ascii="Arial" w:hAnsi="Arial" w:cs="Arial"/>
                <w:sz w:val="16"/>
              </w:rPr>
              <w:t>float32</w:t>
            </w:r>
          </w:p>
        </w:tc>
        <w:tc>
          <w:tcPr>
            <w:tcW w:w="723" w:type="dxa"/>
          </w:tcPr>
          <w:p w:rsidR="00F2456C" w:rsidRDefault="00F2456C" w:rsidP="008053CB">
            <w:pPr>
              <w:spacing w:before="60"/>
              <w:rPr>
                <w:rFonts w:ascii="Arial" w:hAnsi="Arial" w:cs="Arial"/>
                <w:sz w:val="16"/>
              </w:rPr>
            </w:pPr>
            <w:r>
              <w:rPr>
                <w:rFonts w:ascii="Arial" w:hAnsi="Arial" w:cs="Arial"/>
                <w:sz w:val="16"/>
              </w:rPr>
              <w:t>0</w:t>
            </w:r>
          </w:p>
        </w:tc>
        <w:tc>
          <w:tcPr>
            <w:tcW w:w="652" w:type="dxa"/>
          </w:tcPr>
          <w:p w:rsidR="00F2456C" w:rsidRDefault="00F2456C" w:rsidP="008053CB">
            <w:pPr>
              <w:spacing w:before="60"/>
              <w:rPr>
                <w:rFonts w:ascii="Arial" w:hAnsi="Arial" w:cs="Arial"/>
                <w:sz w:val="16"/>
              </w:rPr>
            </w:pPr>
            <w:r>
              <w:rPr>
                <w:rFonts w:ascii="Arial" w:hAnsi="Arial" w:cs="Arial"/>
                <w:sz w:val="16"/>
              </w:rPr>
              <w:t>40</w:t>
            </w:r>
          </w:p>
        </w:tc>
        <w:tc>
          <w:tcPr>
            <w:tcW w:w="603" w:type="dxa"/>
            <w:shd w:val="pct15" w:color="auto" w:fill="auto"/>
          </w:tcPr>
          <w:p w:rsidR="00F2456C" w:rsidRDefault="00F2456C" w:rsidP="008053CB">
            <w:pPr>
              <w:spacing w:before="60"/>
              <w:rPr>
                <w:rFonts w:ascii="Arial" w:hAnsi="Arial" w:cs="Arial"/>
                <w:sz w:val="16"/>
              </w:rPr>
            </w:pPr>
          </w:p>
        </w:tc>
      </w:tr>
      <w:tr w:rsidR="00F2456C" w:rsidTr="008053CB">
        <w:tc>
          <w:tcPr>
            <w:tcW w:w="2030" w:type="dxa"/>
          </w:tcPr>
          <w:p w:rsidR="00F2456C" w:rsidRDefault="00F2456C" w:rsidP="008053CB">
            <w:pPr>
              <w:spacing w:before="60"/>
              <w:rPr>
                <w:rFonts w:ascii="Arial" w:hAnsi="Arial" w:cs="Arial"/>
                <w:b/>
                <w:bCs/>
                <w:sz w:val="16"/>
              </w:rPr>
            </w:pPr>
            <w:r>
              <w:rPr>
                <w:rFonts w:ascii="Arial" w:hAnsi="Arial" w:cs="Arial"/>
                <w:b/>
                <w:bCs/>
                <w:sz w:val="16"/>
              </w:rPr>
              <w:t>Return Value</w:t>
            </w:r>
          </w:p>
        </w:tc>
        <w:tc>
          <w:tcPr>
            <w:tcW w:w="3790" w:type="dxa"/>
          </w:tcPr>
          <w:p w:rsidR="00F2456C" w:rsidRDefault="00F2456C" w:rsidP="008053CB">
            <w:pPr>
              <w:spacing w:before="60"/>
              <w:rPr>
                <w:rFonts w:ascii="Arial" w:hAnsi="Arial" w:cs="Arial"/>
                <w:sz w:val="16"/>
              </w:rPr>
            </w:pPr>
            <w:r>
              <w:rPr>
                <w:rFonts w:ascii="Arial" w:hAnsi="Arial" w:cs="Arial"/>
                <w:sz w:val="16"/>
              </w:rPr>
              <w:t>InRange_Cnt_T_lgc</w:t>
            </w:r>
          </w:p>
        </w:tc>
        <w:tc>
          <w:tcPr>
            <w:tcW w:w="1140" w:type="dxa"/>
          </w:tcPr>
          <w:p w:rsidR="00F2456C" w:rsidRDefault="00F2456C" w:rsidP="008053CB">
            <w:pPr>
              <w:spacing w:before="60"/>
              <w:rPr>
                <w:rFonts w:ascii="Arial" w:hAnsi="Arial" w:cs="Arial"/>
                <w:sz w:val="16"/>
              </w:rPr>
            </w:pPr>
            <w:r>
              <w:rPr>
                <w:rFonts w:ascii="Arial" w:hAnsi="Arial" w:cs="Arial"/>
                <w:sz w:val="16"/>
              </w:rPr>
              <w:t>boolean</w:t>
            </w:r>
          </w:p>
        </w:tc>
        <w:tc>
          <w:tcPr>
            <w:tcW w:w="723" w:type="dxa"/>
          </w:tcPr>
          <w:p w:rsidR="00F2456C" w:rsidRDefault="00F2456C" w:rsidP="008053CB">
            <w:pPr>
              <w:spacing w:before="60"/>
              <w:rPr>
                <w:rFonts w:ascii="Arial" w:hAnsi="Arial" w:cs="Arial"/>
                <w:sz w:val="16"/>
              </w:rPr>
            </w:pPr>
            <w:r>
              <w:rPr>
                <w:rFonts w:ascii="Arial" w:hAnsi="Arial" w:cs="Arial"/>
                <w:sz w:val="16"/>
              </w:rPr>
              <w:t>FALSE</w:t>
            </w:r>
          </w:p>
        </w:tc>
        <w:tc>
          <w:tcPr>
            <w:tcW w:w="652" w:type="dxa"/>
          </w:tcPr>
          <w:p w:rsidR="00F2456C" w:rsidRDefault="00F2456C" w:rsidP="008053CB">
            <w:pPr>
              <w:spacing w:before="60"/>
              <w:rPr>
                <w:rFonts w:ascii="Arial" w:hAnsi="Arial" w:cs="Arial"/>
                <w:sz w:val="16"/>
              </w:rPr>
            </w:pPr>
            <w:r>
              <w:rPr>
                <w:rFonts w:ascii="Arial" w:hAnsi="Arial" w:cs="Arial"/>
                <w:sz w:val="16"/>
              </w:rPr>
              <w:t>TRUE</w:t>
            </w:r>
          </w:p>
        </w:tc>
        <w:tc>
          <w:tcPr>
            <w:tcW w:w="603" w:type="dxa"/>
          </w:tcPr>
          <w:p w:rsidR="00F2456C" w:rsidRDefault="00F2456C" w:rsidP="008053CB">
            <w:pPr>
              <w:spacing w:before="60"/>
              <w:rPr>
                <w:rFonts w:ascii="Arial" w:hAnsi="Arial" w:cs="Arial"/>
                <w:sz w:val="16"/>
              </w:rPr>
            </w:pPr>
            <w:r>
              <w:rPr>
                <w:rFonts w:ascii="Arial" w:hAnsi="Arial" w:cs="Arial"/>
                <w:sz w:val="16"/>
              </w:rPr>
              <w:t>0</w:t>
            </w:r>
          </w:p>
        </w:tc>
      </w:tr>
    </w:tbl>
    <w:p w:rsidR="00F2456C" w:rsidRDefault="00F2456C" w:rsidP="00F2456C">
      <w:pPr>
        <w:pStyle w:val="Heading4"/>
      </w:pPr>
      <w:r>
        <w:t>Description</w:t>
      </w:r>
    </w:p>
    <w:p w:rsidR="00606671" w:rsidRPr="00606671" w:rsidRDefault="00606671" w:rsidP="00606671">
      <w:r>
        <w:object w:dxaOrig="9516" w:dyaOrig="4537">
          <v:shape id="_x0000_i1026" type="#_x0000_t75" style="width:414.7pt;height:197pt" o:ole="">
            <v:imagedata r:id="rId10" o:title=""/>
          </v:shape>
          <o:OLEObject Type="Embed" ProgID="Visio.Drawing.11" ShapeID="_x0000_i1026" DrawAspect="Content" ObjectID="_1414135951" r:id="rId11"/>
        </w:object>
      </w:r>
    </w:p>
    <w:p w:rsidR="008B3E94" w:rsidRDefault="008B3E94">
      <w:pPr>
        <w:spacing w:after="0"/>
      </w:pPr>
      <w:r>
        <w:br w:type="page"/>
      </w:r>
    </w:p>
    <w:p w:rsidR="00F00030" w:rsidRDefault="00F00030" w:rsidP="00F00030">
      <w:pPr>
        <w:pStyle w:val="Heading3"/>
      </w:pPr>
      <w:r w:rsidRPr="00F00030">
        <w:lastRenderedPageBreak/>
        <w:t>Wheel Speed Qualification Check</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0"/>
        <w:gridCol w:w="3790"/>
        <w:gridCol w:w="1140"/>
        <w:gridCol w:w="723"/>
        <w:gridCol w:w="652"/>
        <w:gridCol w:w="603"/>
      </w:tblGrid>
      <w:tr w:rsidR="00F00030" w:rsidTr="008053CB">
        <w:tc>
          <w:tcPr>
            <w:tcW w:w="2030" w:type="dxa"/>
          </w:tcPr>
          <w:p w:rsidR="00F00030" w:rsidRDefault="00F00030" w:rsidP="008053CB">
            <w:pPr>
              <w:spacing w:before="60"/>
              <w:rPr>
                <w:rFonts w:ascii="Arial" w:hAnsi="Arial" w:cs="Arial"/>
                <w:b/>
                <w:bCs/>
                <w:sz w:val="16"/>
              </w:rPr>
            </w:pPr>
            <w:r>
              <w:rPr>
                <w:rFonts w:ascii="Arial" w:hAnsi="Arial" w:cs="Arial"/>
                <w:b/>
                <w:bCs/>
                <w:sz w:val="16"/>
              </w:rPr>
              <w:t>Function Name</w:t>
            </w:r>
          </w:p>
        </w:tc>
        <w:tc>
          <w:tcPr>
            <w:tcW w:w="3790" w:type="dxa"/>
          </w:tcPr>
          <w:p w:rsidR="00F00030" w:rsidRDefault="00F00030" w:rsidP="008053CB">
            <w:pPr>
              <w:spacing w:before="60"/>
              <w:rPr>
                <w:rFonts w:ascii="Arial" w:hAnsi="Arial" w:cs="Arial"/>
                <w:sz w:val="16"/>
              </w:rPr>
            </w:pPr>
            <w:r w:rsidRPr="00F00030">
              <w:rPr>
                <w:rFonts w:ascii="Arial" w:hAnsi="Arial" w:cs="Arial"/>
                <w:sz w:val="16"/>
              </w:rPr>
              <w:t>WhlSpdQualCheck</w:t>
            </w:r>
          </w:p>
        </w:tc>
        <w:tc>
          <w:tcPr>
            <w:tcW w:w="1140" w:type="dxa"/>
            <w:shd w:val="pct30" w:color="FFFF00" w:fill="auto"/>
          </w:tcPr>
          <w:p w:rsidR="00F00030" w:rsidRDefault="00F00030" w:rsidP="008053CB">
            <w:pPr>
              <w:spacing w:before="60"/>
              <w:jc w:val="center"/>
              <w:rPr>
                <w:rFonts w:ascii="Arial" w:hAnsi="Arial" w:cs="Arial"/>
                <w:sz w:val="16"/>
              </w:rPr>
            </w:pPr>
            <w:r>
              <w:rPr>
                <w:rFonts w:ascii="Arial" w:hAnsi="Arial" w:cs="Arial"/>
                <w:sz w:val="16"/>
              </w:rPr>
              <w:t>Type</w:t>
            </w:r>
          </w:p>
        </w:tc>
        <w:tc>
          <w:tcPr>
            <w:tcW w:w="723" w:type="dxa"/>
            <w:shd w:val="pct30" w:color="FFFF00" w:fill="auto"/>
          </w:tcPr>
          <w:p w:rsidR="00F00030" w:rsidRDefault="00F00030" w:rsidP="008053CB">
            <w:pPr>
              <w:spacing w:before="60"/>
              <w:jc w:val="center"/>
              <w:rPr>
                <w:rFonts w:ascii="Arial" w:hAnsi="Arial" w:cs="Arial"/>
                <w:sz w:val="16"/>
              </w:rPr>
            </w:pPr>
            <w:r>
              <w:rPr>
                <w:rFonts w:ascii="Arial" w:hAnsi="Arial" w:cs="Arial"/>
                <w:sz w:val="16"/>
              </w:rPr>
              <w:t>Min</w:t>
            </w:r>
          </w:p>
        </w:tc>
        <w:tc>
          <w:tcPr>
            <w:tcW w:w="652" w:type="dxa"/>
            <w:shd w:val="pct30" w:color="FFFF00" w:fill="auto"/>
          </w:tcPr>
          <w:p w:rsidR="00F00030" w:rsidRDefault="00F00030" w:rsidP="008053CB">
            <w:pPr>
              <w:spacing w:before="60"/>
              <w:jc w:val="center"/>
              <w:rPr>
                <w:rFonts w:ascii="Arial" w:hAnsi="Arial" w:cs="Arial"/>
                <w:sz w:val="16"/>
              </w:rPr>
            </w:pPr>
            <w:r>
              <w:rPr>
                <w:rFonts w:ascii="Arial" w:hAnsi="Arial" w:cs="Arial"/>
                <w:sz w:val="16"/>
              </w:rPr>
              <w:t>Max</w:t>
            </w:r>
          </w:p>
        </w:tc>
        <w:tc>
          <w:tcPr>
            <w:tcW w:w="603" w:type="dxa"/>
            <w:tcBorders>
              <w:bottom w:val="single" w:sz="4" w:space="0" w:color="auto"/>
            </w:tcBorders>
            <w:shd w:val="pct30" w:color="FFFF00" w:fill="auto"/>
          </w:tcPr>
          <w:p w:rsidR="00F00030" w:rsidRDefault="00F00030" w:rsidP="008053CB">
            <w:pPr>
              <w:spacing w:before="60"/>
              <w:jc w:val="center"/>
              <w:rPr>
                <w:rFonts w:ascii="Arial" w:hAnsi="Arial" w:cs="Arial"/>
                <w:sz w:val="16"/>
              </w:rPr>
            </w:pPr>
            <w:r>
              <w:rPr>
                <w:rFonts w:ascii="Arial" w:hAnsi="Arial" w:cs="Arial"/>
                <w:sz w:val="16"/>
              </w:rPr>
              <w:t>UTP Tol.</w:t>
            </w:r>
          </w:p>
        </w:tc>
      </w:tr>
      <w:tr w:rsidR="00F00030" w:rsidTr="008053CB">
        <w:tc>
          <w:tcPr>
            <w:tcW w:w="2030" w:type="dxa"/>
          </w:tcPr>
          <w:p w:rsidR="00F00030" w:rsidRDefault="00F00030" w:rsidP="008053CB">
            <w:pPr>
              <w:spacing w:before="60"/>
              <w:rPr>
                <w:rFonts w:ascii="Arial" w:hAnsi="Arial" w:cs="Arial"/>
                <w:b/>
                <w:bCs/>
                <w:sz w:val="16"/>
              </w:rPr>
            </w:pPr>
            <w:r>
              <w:rPr>
                <w:rFonts w:ascii="Arial" w:hAnsi="Arial" w:cs="Arial"/>
                <w:b/>
                <w:bCs/>
                <w:sz w:val="16"/>
              </w:rPr>
              <w:t xml:space="preserve">Arguments Passed </w:t>
            </w:r>
          </w:p>
        </w:tc>
        <w:tc>
          <w:tcPr>
            <w:tcW w:w="3790" w:type="dxa"/>
          </w:tcPr>
          <w:p w:rsidR="00F00030" w:rsidRDefault="00F00030" w:rsidP="008053CB">
            <w:pPr>
              <w:spacing w:before="60"/>
              <w:rPr>
                <w:rFonts w:ascii="Arial" w:hAnsi="Arial" w:cs="Arial"/>
                <w:sz w:val="16"/>
              </w:rPr>
            </w:pPr>
            <w:r w:rsidRPr="00F862F7">
              <w:rPr>
                <w:rFonts w:ascii="Arial" w:hAnsi="Arial" w:cs="Arial"/>
                <w:sz w:val="16"/>
              </w:rPr>
              <w:t>QualLevel_Cnt_T_u16</w:t>
            </w:r>
          </w:p>
        </w:tc>
        <w:tc>
          <w:tcPr>
            <w:tcW w:w="1140" w:type="dxa"/>
          </w:tcPr>
          <w:p w:rsidR="00F00030" w:rsidRDefault="00F00030" w:rsidP="008053CB">
            <w:pPr>
              <w:spacing w:before="60"/>
              <w:rPr>
                <w:rFonts w:ascii="Arial" w:hAnsi="Arial" w:cs="Arial"/>
                <w:sz w:val="16"/>
              </w:rPr>
            </w:pPr>
            <w:r>
              <w:rPr>
                <w:rFonts w:ascii="Arial" w:hAnsi="Arial" w:cs="Arial"/>
                <w:sz w:val="16"/>
              </w:rPr>
              <w:t>uint16</w:t>
            </w:r>
          </w:p>
        </w:tc>
        <w:tc>
          <w:tcPr>
            <w:tcW w:w="723" w:type="dxa"/>
          </w:tcPr>
          <w:p w:rsidR="00F00030" w:rsidRDefault="00F00030" w:rsidP="008053CB">
            <w:pPr>
              <w:spacing w:before="60"/>
              <w:rPr>
                <w:rFonts w:ascii="Arial" w:hAnsi="Arial" w:cs="Arial"/>
                <w:sz w:val="16"/>
              </w:rPr>
            </w:pPr>
            <w:r>
              <w:rPr>
                <w:rFonts w:ascii="Arial" w:hAnsi="Arial" w:cs="Arial"/>
                <w:sz w:val="16"/>
              </w:rPr>
              <w:t>1</w:t>
            </w:r>
          </w:p>
        </w:tc>
        <w:tc>
          <w:tcPr>
            <w:tcW w:w="652" w:type="dxa"/>
          </w:tcPr>
          <w:p w:rsidR="00F00030" w:rsidRDefault="00F00030" w:rsidP="008053CB">
            <w:pPr>
              <w:spacing w:before="60"/>
              <w:rPr>
                <w:rFonts w:ascii="Arial" w:hAnsi="Arial" w:cs="Arial"/>
                <w:sz w:val="16"/>
              </w:rPr>
            </w:pPr>
            <w:r>
              <w:rPr>
                <w:rFonts w:ascii="Arial" w:hAnsi="Arial" w:cs="Arial"/>
                <w:sz w:val="16"/>
              </w:rPr>
              <w:t>10</w:t>
            </w:r>
          </w:p>
        </w:tc>
        <w:tc>
          <w:tcPr>
            <w:tcW w:w="603" w:type="dxa"/>
            <w:shd w:val="pct15" w:color="auto" w:fill="auto"/>
          </w:tcPr>
          <w:p w:rsidR="00F00030" w:rsidRDefault="00F00030" w:rsidP="008053CB">
            <w:pPr>
              <w:spacing w:before="60"/>
              <w:rPr>
                <w:rFonts w:ascii="Arial" w:hAnsi="Arial" w:cs="Arial"/>
                <w:sz w:val="16"/>
              </w:rPr>
            </w:pPr>
          </w:p>
        </w:tc>
      </w:tr>
      <w:tr w:rsidR="00F00030" w:rsidTr="008053CB">
        <w:tc>
          <w:tcPr>
            <w:tcW w:w="2030" w:type="dxa"/>
          </w:tcPr>
          <w:p w:rsidR="00F00030" w:rsidRDefault="00F00030" w:rsidP="008053CB">
            <w:pPr>
              <w:spacing w:before="60"/>
              <w:rPr>
                <w:rFonts w:ascii="Arial" w:hAnsi="Arial" w:cs="Arial"/>
                <w:b/>
                <w:bCs/>
                <w:sz w:val="16"/>
              </w:rPr>
            </w:pPr>
          </w:p>
        </w:tc>
        <w:tc>
          <w:tcPr>
            <w:tcW w:w="3790" w:type="dxa"/>
          </w:tcPr>
          <w:p w:rsidR="00F00030" w:rsidRDefault="00F00030" w:rsidP="008053CB">
            <w:pPr>
              <w:spacing w:before="60"/>
              <w:rPr>
                <w:rFonts w:ascii="Arial" w:hAnsi="Arial" w:cs="Arial"/>
                <w:sz w:val="16"/>
              </w:rPr>
            </w:pPr>
            <w:r w:rsidRPr="00F862F7">
              <w:rPr>
                <w:rFonts w:ascii="Arial" w:hAnsi="Arial" w:cs="Arial"/>
                <w:sz w:val="16"/>
              </w:rPr>
              <w:t>InRange_Cnt_T_lgc</w:t>
            </w:r>
          </w:p>
        </w:tc>
        <w:tc>
          <w:tcPr>
            <w:tcW w:w="1140" w:type="dxa"/>
          </w:tcPr>
          <w:p w:rsidR="00F00030" w:rsidRDefault="00F00030" w:rsidP="008053CB">
            <w:pPr>
              <w:spacing w:before="60"/>
              <w:rPr>
                <w:rFonts w:ascii="Arial" w:hAnsi="Arial" w:cs="Arial"/>
                <w:sz w:val="16"/>
              </w:rPr>
            </w:pPr>
            <w:r>
              <w:rPr>
                <w:rFonts w:ascii="Arial" w:hAnsi="Arial" w:cs="Arial"/>
                <w:sz w:val="16"/>
              </w:rPr>
              <w:t>boolean</w:t>
            </w:r>
          </w:p>
        </w:tc>
        <w:tc>
          <w:tcPr>
            <w:tcW w:w="723" w:type="dxa"/>
          </w:tcPr>
          <w:p w:rsidR="00F00030" w:rsidRDefault="00F00030" w:rsidP="008053CB">
            <w:pPr>
              <w:spacing w:before="60"/>
              <w:rPr>
                <w:rFonts w:ascii="Arial" w:hAnsi="Arial" w:cs="Arial"/>
                <w:sz w:val="16"/>
              </w:rPr>
            </w:pPr>
            <w:r>
              <w:rPr>
                <w:rFonts w:ascii="Arial" w:hAnsi="Arial" w:cs="Arial"/>
                <w:sz w:val="16"/>
              </w:rPr>
              <w:t>FALSE</w:t>
            </w:r>
          </w:p>
        </w:tc>
        <w:tc>
          <w:tcPr>
            <w:tcW w:w="652" w:type="dxa"/>
          </w:tcPr>
          <w:p w:rsidR="00F00030" w:rsidRDefault="00F00030" w:rsidP="008053CB">
            <w:pPr>
              <w:spacing w:before="60"/>
              <w:rPr>
                <w:rFonts w:ascii="Arial" w:hAnsi="Arial" w:cs="Arial"/>
                <w:sz w:val="16"/>
              </w:rPr>
            </w:pPr>
            <w:r>
              <w:rPr>
                <w:rFonts w:ascii="Arial" w:hAnsi="Arial" w:cs="Arial"/>
                <w:sz w:val="16"/>
              </w:rPr>
              <w:t>TRUE</w:t>
            </w:r>
          </w:p>
        </w:tc>
        <w:tc>
          <w:tcPr>
            <w:tcW w:w="603" w:type="dxa"/>
            <w:shd w:val="pct15" w:color="auto" w:fill="auto"/>
          </w:tcPr>
          <w:p w:rsidR="00F00030" w:rsidRDefault="00F00030" w:rsidP="008053CB">
            <w:pPr>
              <w:spacing w:before="60"/>
              <w:rPr>
                <w:rFonts w:ascii="Arial" w:hAnsi="Arial" w:cs="Arial"/>
                <w:sz w:val="16"/>
              </w:rPr>
            </w:pPr>
          </w:p>
        </w:tc>
      </w:tr>
      <w:tr w:rsidR="00F00030" w:rsidTr="008053CB">
        <w:tc>
          <w:tcPr>
            <w:tcW w:w="2030" w:type="dxa"/>
          </w:tcPr>
          <w:p w:rsidR="00F00030" w:rsidRDefault="00F00030" w:rsidP="008053CB">
            <w:pPr>
              <w:spacing w:before="60"/>
              <w:rPr>
                <w:rFonts w:ascii="Arial" w:hAnsi="Arial" w:cs="Arial"/>
                <w:b/>
                <w:bCs/>
                <w:sz w:val="16"/>
              </w:rPr>
            </w:pPr>
          </w:p>
        </w:tc>
        <w:tc>
          <w:tcPr>
            <w:tcW w:w="3790" w:type="dxa"/>
          </w:tcPr>
          <w:p w:rsidR="00F00030" w:rsidRDefault="00F00030" w:rsidP="008053CB">
            <w:pPr>
              <w:spacing w:before="60"/>
              <w:rPr>
                <w:rFonts w:ascii="Arial" w:hAnsi="Arial" w:cs="Arial"/>
                <w:sz w:val="16"/>
              </w:rPr>
            </w:pPr>
            <w:r w:rsidRPr="00F862F7">
              <w:rPr>
                <w:rFonts w:ascii="Arial" w:hAnsi="Arial" w:cs="Arial"/>
                <w:sz w:val="16"/>
              </w:rPr>
              <w:t>QualErrAcc_Ptr_T_u16</w:t>
            </w:r>
          </w:p>
        </w:tc>
        <w:tc>
          <w:tcPr>
            <w:tcW w:w="1140" w:type="dxa"/>
          </w:tcPr>
          <w:p w:rsidR="00F00030" w:rsidRDefault="00F00030" w:rsidP="008053CB">
            <w:pPr>
              <w:spacing w:before="60"/>
              <w:rPr>
                <w:rFonts w:ascii="Arial" w:hAnsi="Arial" w:cs="Arial"/>
                <w:sz w:val="16"/>
              </w:rPr>
            </w:pPr>
            <w:r>
              <w:rPr>
                <w:rFonts w:ascii="Arial" w:hAnsi="Arial" w:cs="Arial"/>
                <w:sz w:val="16"/>
              </w:rPr>
              <w:t>pointer to uint16</w:t>
            </w:r>
          </w:p>
        </w:tc>
        <w:tc>
          <w:tcPr>
            <w:tcW w:w="723" w:type="dxa"/>
          </w:tcPr>
          <w:p w:rsidR="00F00030" w:rsidRDefault="00F00030" w:rsidP="008053CB">
            <w:pPr>
              <w:spacing w:before="60"/>
              <w:rPr>
                <w:rFonts w:ascii="Arial" w:hAnsi="Arial" w:cs="Arial"/>
                <w:sz w:val="16"/>
              </w:rPr>
            </w:pPr>
            <w:r>
              <w:rPr>
                <w:rFonts w:ascii="Arial" w:hAnsi="Arial" w:cs="Arial"/>
                <w:sz w:val="16"/>
              </w:rPr>
              <w:t>FULL</w:t>
            </w:r>
          </w:p>
        </w:tc>
        <w:tc>
          <w:tcPr>
            <w:tcW w:w="652" w:type="dxa"/>
          </w:tcPr>
          <w:p w:rsidR="00F00030" w:rsidRDefault="00F00030" w:rsidP="008053CB">
            <w:pPr>
              <w:spacing w:before="60"/>
              <w:rPr>
                <w:rFonts w:ascii="Arial" w:hAnsi="Arial" w:cs="Arial"/>
                <w:sz w:val="16"/>
              </w:rPr>
            </w:pPr>
            <w:r>
              <w:rPr>
                <w:rFonts w:ascii="Arial" w:hAnsi="Arial" w:cs="Arial"/>
                <w:sz w:val="16"/>
              </w:rPr>
              <w:t>FULL</w:t>
            </w:r>
          </w:p>
        </w:tc>
        <w:tc>
          <w:tcPr>
            <w:tcW w:w="603" w:type="dxa"/>
            <w:shd w:val="pct15" w:color="auto" w:fill="auto"/>
          </w:tcPr>
          <w:p w:rsidR="00F00030" w:rsidRDefault="00F00030" w:rsidP="008053CB">
            <w:pPr>
              <w:spacing w:before="60"/>
              <w:rPr>
                <w:rFonts w:ascii="Arial" w:hAnsi="Arial" w:cs="Arial"/>
                <w:sz w:val="16"/>
              </w:rPr>
            </w:pPr>
          </w:p>
        </w:tc>
      </w:tr>
      <w:tr w:rsidR="00F00030" w:rsidTr="008053CB">
        <w:tc>
          <w:tcPr>
            <w:tcW w:w="2030" w:type="dxa"/>
          </w:tcPr>
          <w:p w:rsidR="00F00030" w:rsidRDefault="00F00030" w:rsidP="008053CB">
            <w:pPr>
              <w:spacing w:before="60"/>
              <w:rPr>
                <w:rFonts w:ascii="Arial" w:hAnsi="Arial" w:cs="Arial"/>
                <w:b/>
                <w:bCs/>
                <w:sz w:val="16"/>
              </w:rPr>
            </w:pPr>
            <w:r>
              <w:rPr>
                <w:rFonts w:ascii="Arial" w:hAnsi="Arial" w:cs="Arial"/>
                <w:b/>
                <w:bCs/>
                <w:sz w:val="16"/>
              </w:rPr>
              <w:t>Return Value</w:t>
            </w:r>
          </w:p>
        </w:tc>
        <w:tc>
          <w:tcPr>
            <w:tcW w:w="3790" w:type="dxa"/>
          </w:tcPr>
          <w:p w:rsidR="00F00030" w:rsidRDefault="00F00030" w:rsidP="008053CB">
            <w:pPr>
              <w:spacing w:before="60"/>
              <w:rPr>
                <w:rFonts w:ascii="Arial" w:hAnsi="Arial" w:cs="Arial"/>
                <w:sz w:val="16"/>
              </w:rPr>
            </w:pPr>
            <w:r w:rsidRPr="00F862F7">
              <w:rPr>
                <w:rFonts w:ascii="Arial" w:hAnsi="Arial" w:cs="Arial"/>
                <w:sz w:val="16"/>
              </w:rPr>
              <w:t>WhlSpdQualfied_Cnt_T_lgc</w:t>
            </w:r>
          </w:p>
        </w:tc>
        <w:tc>
          <w:tcPr>
            <w:tcW w:w="1140" w:type="dxa"/>
          </w:tcPr>
          <w:p w:rsidR="00F00030" w:rsidRDefault="00F00030" w:rsidP="008053CB">
            <w:pPr>
              <w:spacing w:before="60"/>
              <w:rPr>
                <w:rFonts w:ascii="Arial" w:hAnsi="Arial" w:cs="Arial"/>
                <w:sz w:val="16"/>
              </w:rPr>
            </w:pPr>
            <w:r>
              <w:rPr>
                <w:rFonts w:ascii="Arial" w:hAnsi="Arial" w:cs="Arial"/>
                <w:sz w:val="16"/>
              </w:rPr>
              <w:t>Boolean</w:t>
            </w:r>
          </w:p>
        </w:tc>
        <w:tc>
          <w:tcPr>
            <w:tcW w:w="723" w:type="dxa"/>
          </w:tcPr>
          <w:p w:rsidR="00F00030" w:rsidRDefault="00F00030" w:rsidP="008053CB">
            <w:pPr>
              <w:spacing w:before="60"/>
              <w:rPr>
                <w:rFonts w:ascii="Arial" w:hAnsi="Arial" w:cs="Arial"/>
                <w:sz w:val="16"/>
              </w:rPr>
            </w:pPr>
            <w:r>
              <w:rPr>
                <w:rFonts w:ascii="Arial" w:hAnsi="Arial" w:cs="Arial"/>
                <w:sz w:val="16"/>
              </w:rPr>
              <w:t>FALSE</w:t>
            </w:r>
          </w:p>
        </w:tc>
        <w:tc>
          <w:tcPr>
            <w:tcW w:w="652" w:type="dxa"/>
          </w:tcPr>
          <w:p w:rsidR="00F00030" w:rsidRDefault="00F00030" w:rsidP="008053CB">
            <w:pPr>
              <w:spacing w:before="60"/>
              <w:rPr>
                <w:rFonts w:ascii="Arial" w:hAnsi="Arial" w:cs="Arial"/>
                <w:sz w:val="16"/>
              </w:rPr>
            </w:pPr>
            <w:r>
              <w:rPr>
                <w:rFonts w:ascii="Arial" w:hAnsi="Arial" w:cs="Arial"/>
                <w:sz w:val="16"/>
              </w:rPr>
              <w:t>TRUE</w:t>
            </w:r>
          </w:p>
        </w:tc>
        <w:tc>
          <w:tcPr>
            <w:tcW w:w="603" w:type="dxa"/>
          </w:tcPr>
          <w:p w:rsidR="00F00030" w:rsidRDefault="00F00030" w:rsidP="008053CB">
            <w:pPr>
              <w:spacing w:before="60"/>
              <w:rPr>
                <w:rFonts w:ascii="Arial" w:hAnsi="Arial" w:cs="Arial"/>
                <w:sz w:val="16"/>
              </w:rPr>
            </w:pPr>
            <w:r>
              <w:rPr>
                <w:rFonts w:ascii="Arial" w:hAnsi="Arial" w:cs="Arial"/>
                <w:sz w:val="16"/>
              </w:rPr>
              <w:t>0</w:t>
            </w:r>
          </w:p>
        </w:tc>
      </w:tr>
    </w:tbl>
    <w:p w:rsidR="00F00030" w:rsidRDefault="00F00030" w:rsidP="00F00030">
      <w:pPr>
        <w:pStyle w:val="Heading4"/>
      </w:pPr>
      <w:r>
        <w:t>Description</w:t>
      </w:r>
    </w:p>
    <w:p w:rsidR="00F00030" w:rsidRDefault="00CA57F0">
      <w:pPr>
        <w:spacing w:after="0"/>
        <w:rPr>
          <w:rFonts w:ascii="Arial" w:hAnsi="Arial"/>
          <w:b/>
          <w:kern w:val="28"/>
          <w:sz w:val="28"/>
        </w:rPr>
      </w:pPr>
      <w:r>
        <w:object w:dxaOrig="9207" w:dyaOrig="7188">
          <v:shape id="_x0000_i1027" type="#_x0000_t75" style="width:400.75pt;height:312.55pt" o:ole="">
            <v:imagedata r:id="rId12" o:title=""/>
          </v:shape>
          <o:OLEObject Type="Embed" ProgID="Visio.Drawing.11" ShapeID="_x0000_i1027" DrawAspect="Content" ObjectID="_1414135952" r:id="rId13"/>
        </w:object>
      </w: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51578B" w:rsidRPr="004B5BE2" w:rsidTr="00F957FA">
        <w:trPr>
          <w:trHeight w:val="341"/>
        </w:trPr>
        <w:tc>
          <w:tcPr>
            <w:tcW w:w="4455" w:type="dxa"/>
            <w:vAlign w:val="center"/>
          </w:tcPr>
          <w:p w:rsidR="0051578B" w:rsidRPr="004B5BE2"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SrlComLWhlSpdVld_Cnt_lgc</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51578B" w:rsidRPr="004B5BE2" w:rsidTr="00F957FA">
        <w:trPr>
          <w:trHeight w:val="341"/>
        </w:trPr>
        <w:tc>
          <w:tcPr>
            <w:tcW w:w="4455" w:type="dxa"/>
            <w:vAlign w:val="center"/>
          </w:tcPr>
          <w:p w:rsidR="0051578B"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lastRenderedPageBreak/>
              <w:t>SrlComRWhlSpdVld_Cnt_lgc</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51578B" w:rsidRPr="004B5BE2" w:rsidTr="00F957FA">
        <w:trPr>
          <w:trHeight w:val="341"/>
        </w:trPr>
        <w:tc>
          <w:tcPr>
            <w:tcW w:w="4455" w:type="dxa"/>
            <w:vAlign w:val="center"/>
          </w:tcPr>
          <w:p w:rsidR="0051578B" w:rsidRPr="001D281A"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SrlComLWhlSpd_Hz_f32</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51578B" w:rsidRPr="004B5BE2" w:rsidTr="00F957FA">
        <w:trPr>
          <w:trHeight w:val="341"/>
        </w:trPr>
        <w:tc>
          <w:tcPr>
            <w:tcW w:w="4455" w:type="dxa"/>
            <w:vAlign w:val="center"/>
          </w:tcPr>
          <w:p w:rsidR="0051578B" w:rsidRPr="001D281A"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SrlComRWhlSpd_Hz_f32</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51578B" w:rsidRPr="004B5BE2" w:rsidTr="00F957FA">
        <w:trPr>
          <w:trHeight w:val="341"/>
        </w:trPr>
        <w:tc>
          <w:tcPr>
            <w:tcW w:w="4455" w:type="dxa"/>
            <w:vAlign w:val="center"/>
          </w:tcPr>
          <w:p w:rsidR="0051578B" w:rsidRPr="004B5BE2"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QualWhlFreqL_Hz_f32</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51578B" w:rsidRPr="004B5BE2" w:rsidTr="00F957FA">
        <w:trPr>
          <w:trHeight w:val="341"/>
        </w:trPr>
        <w:tc>
          <w:tcPr>
            <w:tcW w:w="4455" w:type="dxa"/>
            <w:vAlign w:val="center"/>
          </w:tcPr>
          <w:p w:rsidR="0051578B" w:rsidRDefault="0051578B" w:rsidP="008053CB">
            <w:pPr>
              <w:spacing w:before="100" w:beforeAutospacing="1" w:after="100" w:afterAutospacing="1"/>
              <w:rPr>
                <w:rFonts w:ascii="Arial" w:hAnsi="Arial" w:cs="Arial"/>
                <w:sz w:val="16"/>
                <w:szCs w:val="16"/>
              </w:rPr>
            </w:pPr>
            <w:r w:rsidRPr="001D281A">
              <w:rPr>
                <w:rFonts w:ascii="Arial" w:hAnsi="Arial" w:cs="Arial"/>
                <w:sz w:val="16"/>
                <w:szCs w:val="16"/>
              </w:rPr>
              <w:t>QualWhlFreqR_Hz_f32</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51578B" w:rsidRPr="004B5BE2" w:rsidTr="00F957FA">
        <w:trPr>
          <w:trHeight w:val="341"/>
        </w:trPr>
        <w:tc>
          <w:tcPr>
            <w:tcW w:w="4455" w:type="dxa"/>
            <w:vAlign w:val="center"/>
          </w:tcPr>
          <w:p w:rsidR="0051578B" w:rsidRDefault="0051578B" w:rsidP="008053CB">
            <w:pPr>
              <w:spacing w:before="100" w:beforeAutospacing="1" w:after="100" w:afterAutospacing="1"/>
              <w:rPr>
                <w:rFonts w:ascii="Arial" w:hAnsi="Arial" w:cs="Arial"/>
                <w:sz w:val="16"/>
                <w:szCs w:val="16"/>
              </w:rPr>
            </w:pPr>
            <w:r w:rsidRPr="0092024A">
              <w:rPr>
                <w:rFonts w:ascii="Arial" w:hAnsi="Arial" w:cs="Arial"/>
                <w:sz w:val="16"/>
                <w:szCs w:val="16"/>
              </w:rPr>
              <w:t>WhlFreqQualified_Cnt_lgc</w:t>
            </w:r>
          </w:p>
        </w:tc>
        <w:tc>
          <w:tcPr>
            <w:tcW w:w="4455" w:type="dxa"/>
            <w:vAlign w:val="center"/>
          </w:tcPr>
          <w:p w:rsidR="0051578B" w:rsidRPr="004B5BE2" w:rsidRDefault="0051578B" w:rsidP="00F957FA">
            <w:pPr>
              <w:spacing w:before="100" w:beforeAutospacing="1" w:after="100" w:afterAutospacing="1"/>
              <w:rPr>
                <w:rFonts w:ascii="Arial" w:hAnsi="Arial" w:cs="Arial"/>
                <w:sz w:val="16"/>
                <w:szCs w:val="16"/>
              </w:rPr>
            </w:pPr>
            <w:r>
              <w:rPr>
                <w:rFonts w:ascii="Arial" w:hAnsi="Arial" w:cs="Arial"/>
                <w:sz w:val="16"/>
                <w:szCs w:val="16"/>
              </w:rPr>
              <w:t>TRUE</w:t>
            </w:r>
          </w:p>
        </w:tc>
      </w:tr>
    </w:tbl>
    <w:p w:rsidR="002C03D8" w:rsidRPr="002C03D8" w:rsidRDefault="002C03D8" w:rsidP="002C03D8"/>
    <w:p w:rsidR="004A781C" w:rsidRDefault="004A781C">
      <w:pPr>
        <w:pStyle w:val="Heading2"/>
      </w:pPr>
      <w:r>
        <w:t>Initialization Functions</w:t>
      </w:r>
    </w:p>
    <w:p w:rsidR="002C66F6" w:rsidRPr="002C66F6" w:rsidRDefault="002C66F6" w:rsidP="002C66F6">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563A38">
          <w:t>WIRInputQual</w:t>
        </w:r>
      </w:fldSimple>
      <w:r>
        <w:t>_Per</w:t>
      </w:r>
      <w:r w:rsidR="005E2DE7">
        <w:t>1</w:t>
      </w:r>
    </w:p>
    <w:p w:rsidR="004A781C" w:rsidRDefault="004A781C">
      <w:pPr>
        <w:pStyle w:val="Heading4"/>
      </w:pPr>
      <w:r>
        <w:t>Design Rationale</w:t>
      </w:r>
    </w:p>
    <w:p w:rsidR="004A781C" w:rsidRDefault="004F0662">
      <w:r>
        <w:t>None</w:t>
      </w:r>
    </w:p>
    <w:p w:rsidR="004A781C" w:rsidRDefault="004A781C">
      <w:pPr>
        <w:pStyle w:val="Heading4"/>
      </w:pPr>
      <w:r>
        <w:t>Program Flow Start</w:t>
      </w:r>
    </w:p>
    <w:p w:rsidR="004A781C" w:rsidRDefault="00AA4ED9">
      <w:pPr>
        <w:rPr>
          <w:ins w:id="0" w:author="rz3h1n" w:date="2012-11-11T10:45:00Z"/>
        </w:rPr>
      </w:pPr>
      <w:ins w:id="1" w:author="rz3h1n" w:date="2012-11-11T10:45:00Z">
        <w:r w:rsidRPr="00AA4ED9">
          <w:t>Rte_Call_WIRInputQual_Per1_CP0_CheckpointReached()</w:t>
        </w:r>
      </w:ins>
    </w:p>
    <w:p w:rsidR="00AA4ED9" w:rsidRDefault="00AA4ED9"/>
    <w:p w:rsidR="004A781C" w:rsidRDefault="004A781C">
      <w:pPr>
        <w:pStyle w:val="Heading4"/>
      </w:pPr>
      <w:r>
        <w:t>Store Module Inputs to Local copies</w:t>
      </w:r>
    </w:p>
    <w:p w:rsidR="004F0662" w:rsidRPr="004F0662" w:rsidRDefault="004F0662" w:rsidP="004F0662">
      <w:pPr>
        <w:rPr>
          <w:rFonts w:ascii="Arial" w:hAnsi="Arial" w:cs="Arial"/>
          <w:sz w:val="16"/>
          <w:szCs w:val="16"/>
        </w:rPr>
      </w:pPr>
      <w:r w:rsidRPr="004F0662">
        <w:rPr>
          <w:rFonts w:ascii="Arial" w:hAnsi="Arial" w:cs="Arial"/>
          <w:sz w:val="16"/>
          <w:szCs w:val="16"/>
        </w:rPr>
        <w:t>WhlSpdLeftValid_Cnt_T_lgc = Rte_IRead_WIRInputQual_Per1_SrlComLWhlSpdVld_Cnt_lgc()</w:t>
      </w:r>
    </w:p>
    <w:p w:rsidR="004F0662" w:rsidRPr="004F0662" w:rsidRDefault="004F0662" w:rsidP="004F0662">
      <w:pPr>
        <w:rPr>
          <w:rFonts w:ascii="Arial" w:hAnsi="Arial" w:cs="Arial"/>
          <w:sz w:val="16"/>
          <w:szCs w:val="16"/>
        </w:rPr>
      </w:pPr>
      <w:r w:rsidRPr="004F0662">
        <w:rPr>
          <w:rFonts w:ascii="Arial" w:hAnsi="Arial" w:cs="Arial"/>
          <w:sz w:val="16"/>
          <w:szCs w:val="16"/>
        </w:rPr>
        <w:t>WhlSpdLeft_Hz_T_f32 = Rte_IRead_WIRInputQual_Per1_SrlComLWhlSpd_Hz_f32()</w:t>
      </w:r>
    </w:p>
    <w:p w:rsidR="004F0662" w:rsidRPr="004F0662" w:rsidRDefault="004F0662" w:rsidP="004F0662">
      <w:pPr>
        <w:rPr>
          <w:rFonts w:ascii="Arial" w:hAnsi="Arial" w:cs="Arial"/>
          <w:sz w:val="16"/>
          <w:szCs w:val="16"/>
        </w:rPr>
      </w:pPr>
      <w:r w:rsidRPr="004F0662">
        <w:rPr>
          <w:rFonts w:ascii="Arial" w:hAnsi="Arial" w:cs="Arial"/>
          <w:sz w:val="16"/>
          <w:szCs w:val="16"/>
        </w:rPr>
        <w:t>WhlSpdRightValid_Cnt_T_lgc = Rte_IRead_WIRInputQual_Per1_SrlComRWhlSpdVld_Cnt_lgc()</w:t>
      </w:r>
    </w:p>
    <w:p w:rsidR="004A781C" w:rsidRPr="004F0662" w:rsidRDefault="004F0662" w:rsidP="004F0662">
      <w:pPr>
        <w:rPr>
          <w:rFonts w:ascii="Arial" w:hAnsi="Arial" w:cs="Arial"/>
          <w:sz w:val="16"/>
          <w:szCs w:val="16"/>
        </w:rPr>
      </w:pPr>
      <w:r w:rsidRPr="004F0662">
        <w:rPr>
          <w:rFonts w:ascii="Arial" w:hAnsi="Arial" w:cs="Arial"/>
          <w:sz w:val="16"/>
          <w:szCs w:val="16"/>
        </w:rPr>
        <w:t>WhlSpdRight_Hz_T_f32 = Rte_IRead_WIRInputQual_Per1_SrlComRWhlSpd_Hz_f32()</w:t>
      </w:r>
    </w:p>
    <w:p w:rsidR="004A781C" w:rsidRDefault="00252955">
      <w:pPr>
        <w:pStyle w:val="Heading4"/>
      </w:pPr>
      <w:r>
        <w:lastRenderedPageBreak/>
        <w:t>Processing</w:t>
      </w:r>
    </w:p>
    <w:p w:rsidR="004A781C" w:rsidRDefault="00252955" w:rsidP="00252955">
      <w:pPr>
        <w:jc w:val="center"/>
      </w:pPr>
      <w:r>
        <w:object w:dxaOrig="6915" w:dyaOrig="14192">
          <v:shape id="_x0000_i1028" type="#_x0000_t75" style="width:235pt;height:481.1pt" o:ole="">
            <v:imagedata r:id="rId14" o:title=""/>
          </v:shape>
          <o:OLEObject Type="Embed" ProgID="Visio.Drawing.11" ShapeID="_x0000_i1028" DrawAspect="Content" ObjectID="_1414135953" r:id="rId15"/>
        </w:object>
      </w:r>
    </w:p>
    <w:p w:rsidR="004A781C" w:rsidRDefault="004A781C">
      <w:pPr>
        <w:pStyle w:val="Heading4"/>
      </w:pPr>
      <w:r>
        <w:t>Store Local copy of outputs into Module Outputs</w:t>
      </w:r>
    </w:p>
    <w:p w:rsidR="00AA3663" w:rsidRPr="00AA3663" w:rsidRDefault="00AA3663" w:rsidP="00AA3663">
      <w:pPr>
        <w:rPr>
          <w:rFonts w:ascii="Arial" w:hAnsi="Arial" w:cs="Arial"/>
          <w:sz w:val="16"/>
          <w:szCs w:val="16"/>
        </w:rPr>
      </w:pPr>
      <w:r w:rsidRPr="00AA3663">
        <w:rPr>
          <w:rFonts w:ascii="Arial" w:hAnsi="Arial" w:cs="Arial"/>
          <w:sz w:val="16"/>
          <w:szCs w:val="16"/>
        </w:rPr>
        <w:t>Rte_IWrite_WIRInputQual_Per1_QualWhlFreqL_Hz_f32(WhlSpdLeft_Hz_T_f32)</w:t>
      </w:r>
    </w:p>
    <w:p w:rsidR="00AA3663" w:rsidRPr="00AA3663" w:rsidRDefault="00AA3663" w:rsidP="00AA3663">
      <w:pPr>
        <w:rPr>
          <w:rFonts w:ascii="Arial" w:hAnsi="Arial" w:cs="Arial"/>
          <w:sz w:val="16"/>
          <w:szCs w:val="16"/>
        </w:rPr>
      </w:pPr>
      <w:r w:rsidRPr="00AA3663">
        <w:rPr>
          <w:rFonts w:ascii="Arial" w:hAnsi="Arial" w:cs="Arial"/>
          <w:sz w:val="16"/>
          <w:szCs w:val="16"/>
        </w:rPr>
        <w:t>Rte_IWrite_WIRInputQual_Per1_QualWhlFreqR_Hz_f32(WhlSpdRight_Hz_T_f32)</w:t>
      </w:r>
    </w:p>
    <w:p w:rsidR="004A781C" w:rsidRPr="00AA3663" w:rsidRDefault="00AA3663" w:rsidP="00AA3663">
      <w:pPr>
        <w:rPr>
          <w:rFonts w:ascii="Arial" w:hAnsi="Arial" w:cs="Arial"/>
          <w:sz w:val="16"/>
          <w:szCs w:val="16"/>
        </w:rPr>
      </w:pPr>
      <w:r w:rsidRPr="00AA3663">
        <w:rPr>
          <w:rFonts w:ascii="Arial" w:hAnsi="Arial" w:cs="Arial"/>
          <w:sz w:val="16"/>
          <w:szCs w:val="16"/>
        </w:rPr>
        <w:t>Rte_IWrite_WIRInputQual_Per1_WhlFreqQualified_Cnt_lgc(WhlFreqQualified_Cnt_T_lgc)</w:t>
      </w:r>
    </w:p>
    <w:p w:rsidR="004A781C" w:rsidRDefault="004A781C">
      <w:pPr>
        <w:pStyle w:val="Heading4"/>
      </w:pPr>
      <w:r>
        <w:lastRenderedPageBreak/>
        <w:t>Program Flow End</w:t>
      </w:r>
    </w:p>
    <w:p w:rsidR="004A781C" w:rsidDel="00AA4ED9" w:rsidRDefault="008A0ECC">
      <w:pPr>
        <w:rPr>
          <w:del w:id="2" w:author="rz3h1n" w:date="2012-11-11T10:45:00Z"/>
        </w:rPr>
      </w:pPr>
      <w:del w:id="3" w:author="rz3h1n" w:date="2012-11-11T10:45:00Z">
        <w:r w:rsidDel="00AA4ED9">
          <w:delText>N/A</w:delText>
        </w:r>
      </w:del>
    </w:p>
    <w:p w:rsidR="004A781C" w:rsidRDefault="00AA4ED9">
      <w:ins w:id="4" w:author="rz3h1n" w:date="2012-11-11T10:45:00Z">
        <w:r w:rsidRPr="00AA4ED9">
          <w:t>Rte_Call_WIRInputQual_Per1_CP1_CheckpointReached()</w:t>
        </w:r>
      </w:ins>
    </w:p>
    <w:p w:rsidR="004A781C" w:rsidRDefault="004A781C"/>
    <w:p w:rsidR="004A781C" w:rsidRDefault="004A781C">
      <w:pPr>
        <w:pStyle w:val="Heading2"/>
      </w:pPr>
      <w:r>
        <w:br w:type="page"/>
      </w:r>
      <w:r>
        <w:lastRenderedPageBreak/>
        <w:t>Fault Recovery Functions</w:t>
      </w:r>
    </w:p>
    <w:p w:rsidR="004A781C" w:rsidRDefault="00850861">
      <w:r>
        <w:t>None</w:t>
      </w:r>
    </w:p>
    <w:p w:rsidR="004A781C" w:rsidRDefault="004A781C">
      <w:pPr>
        <w:pStyle w:val="Heading2"/>
      </w:pPr>
      <w:r>
        <w:br w:type="page"/>
      </w:r>
      <w:r>
        <w:lastRenderedPageBreak/>
        <w:t>Shutdown Functions</w:t>
      </w:r>
    </w:p>
    <w:p w:rsidR="004A781C" w:rsidRDefault="00850861">
      <w:r>
        <w:t>None</w:t>
      </w:r>
    </w:p>
    <w:p w:rsidR="004A781C" w:rsidRDefault="004A781C">
      <w:pPr>
        <w:pStyle w:val="Heading2"/>
      </w:pPr>
      <w:r>
        <w:br w:type="page"/>
      </w:r>
      <w:r>
        <w:lastRenderedPageBreak/>
        <w:t>Interrupt Functions</w:t>
      </w:r>
    </w:p>
    <w:p w:rsidR="004A781C" w:rsidRDefault="00850861">
      <w:r>
        <w:t>None</w:t>
      </w:r>
    </w:p>
    <w:p w:rsidR="004A781C" w:rsidRDefault="004A781C"/>
    <w:p w:rsidR="004A781C" w:rsidRDefault="004A781C">
      <w:pPr>
        <w:pStyle w:val="Heading2"/>
      </w:pPr>
      <w:r>
        <w:br w:type="page"/>
      </w:r>
      <w:r>
        <w:lastRenderedPageBreak/>
        <w:t>Serial Communication Functions</w:t>
      </w:r>
    </w:p>
    <w:p w:rsidR="004A781C" w:rsidRDefault="00850861">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F27CED" w:rsidP="00F957FA">
            <w:pPr>
              <w:spacing w:before="60"/>
              <w:rPr>
                <w:rFonts w:ascii="Arial" w:hAnsi="Arial" w:cs="Arial"/>
                <w:sz w:val="16"/>
                <w:szCs w:val="16"/>
              </w:rPr>
            </w:pPr>
            <w:r w:rsidRPr="00F27CED">
              <w:rPr>
                <w:rFonts w:ascii="Arial" w:hAnsi="Arial" w:cs="Arial"/>
                <w:sz w:val="16"/>
                <w:szCs w:val="16"/>
              </w:rPr>
              <w:t>WIRInputQual_Per1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F27CED"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F27CED"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FF5A19">
            <w:pPr>
              <w:spacing w:before="60"/>
              <w:rPr>
                <w:rFonts w:ascii="Arial" w:hAnsi="Arial" w:cs="Arial"/>
                <w:sz w:val="16"/>
              </w:rPr>
            </w:pPr>
            <w:r w:rsidRPr="00FF5A19">
              <w:rPr>
                <w:rFonts w:ascii="Arial" w:hAnsi="Arial" w:cs="Arial"/>
                <w:sz w:val="16"/>
              </w:rPr>
              <w:t>WIRInputQual_Per1</w:t>
            </w:r>
          </w:p>
        </w:tc>
        <w:tc>
          <w:tcPr>
            <w:tcW w:w="4464" w:type="dxa"/>
            <w:tcBorders>
              <w:top w:val="single" w:sz="6" w:space="0" w:color="auto"/>
              <w:left w:val="single" w:sz="6" w:space="0" w:color="auto"/>
              <w:bottom w:val="single" w:sz="6" w:space="0" w:color="auto"/>
              <w:right w:val="single" w:sz="6" w:space="0" w:color="auto"/>
            </w:tcBorders>
          </w:tcPr>
          <w:p w:rsidR="004A781C" w:rsidRDefault="00FF5A19">
            <w:pPr>
              <w:spacing w:before="60"/>
              <w:rPr>
                <w:rFonts w:ascii="Arial" w:hAnsi="Arial" w:cs="Arial"/>
                <w:sz w:val="16"/>
              </w:rPr>
            </w:pPr>
            <w:r w:rsidRPr="00FF5A19">
              <w:rPr>
                <w:rFonts w:ascii="Arial" w:hAnsi="Arial" w:cs="Arial"/>
                <w:sz w:val="16"/>
              </w:rPr>
              <w:t>RTE_START_SEC_AP_WIRINPUTQUAL_APPL_CODE</w:t>
            </w:r>
          </w:p>
        </w:tc>
      </w:tr>
      <w:tr w:rsidR="00FF5A19" w:rsidTr="00BF364D">
        <w:tc>
          <w:tcPr>
            <w:tcW w:w="4464" w:type="dxa"/>
            <w:tcBorders>
              <w:top w:val="single" w:sz="6" w:space="0" w:color="auto"/>
              <w:left w:val="single" w:sz="6" w:space="0" w:color="auto"/>
              <w:bottom w:val="single" w:sz="6" w:space="0" w:color="auto"/>
              <w:right w:val="single" w:sz="6" w:space="0" w:color="auto"/>
            </w:tcBorders>
          </w:tcPr>
          <w:p w:rsidR="00FF5A19" w:rsidRPr="00FF5A19" w:rsidRDefault="00FF5A19">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FF5A19" w:rsidRDefault="00FF5A19">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FF5A19">
            <w:pPr>
              <w:spacing w:before="60"/>
              <w:rPr>
                <w:rFonts w:ascii="Arial" w:hAnsi="Arial" w:cs="Arial"/>
                <w:sz w:val="16"/>
              </w:rPr>
            </w:pPr>
            <w:r w:rsidRPr="00FF5A19">
              <w:rPr>
                <w:rFonts w:ascii="Arial" w:hAnsi="Arial" w:cs="Arial"/>
                <w:sz w:val="16"/>
              </w:rPr>
              <w:t>QualifyWhlSpd</w:t>
            </w:r>
          </w:p>
        </w:tc>
        <w:tc>
          <w:tcPr>
            <w:tcW w:w="4464" w:type="dxa"/>
            <w:tcBorders>
              <w:top w:val="single" w:sz="6" w:space="0" w:color="auto"/>
              <w:left w:val="single" w:sz="6" w:space="0" w:color="auto"/>
              <w:bottom w:val="single" w:sz="6" w:space="0" w:color="auto"/>
              <w:right w:val="single" w:sz="6" w:space="0" w:color="auto"/>
            </w:tcBorders>
          </w:tcPr>
          <w:p w:rsidR="004A781C" w:rsidRDefault="00FF5A19">
            <w:pPr>
              <w:spacing w:before="60"/>
              <w:rPr>
                <w:rFonts w:ascii="Arial" w:hAnsi="Arial" w:cs="Arial"/>
                <w:sz w:val="16"/>
              </w:rPr>
            </w:pPr>
            <w:r>
              <w:rPr>
                <w:rFonts w:ascii="Arial" w:hAnsi="Arial" w:cs="Arial"/>
                <w:sz w:val="16"/>
              </w:rPr>
              <w:t>N/A (Inline with calling function)</w:t>
            </w:r>
          </w:p>
        </w:tc>
      </w:tr>
      <w:tr w:rsidR="00FF5A19" w:rsidTr="00BF364D">
        <w:tc>
          <w:tcPr>
            <w:tcW w:w="4464" w:type="dxa"/>
            <w:tcBorders>
              <w:top w:val="single" w:sz="6" w:space="0" w:color="auto"/>
              <w:left w:val="single" w:sz="6" w:space="0" w:color="auto"/>
              <w:bottom w:val="single" w:sz="6" w:space="0" w:color="auto"/>
              <w:right w:val="single" w:sz="6" w:space="0" w:color="auto"/>
            </w:tcBorders>
          </w:tcPr>
          <w:p w:rsidR="00FF5A19" w:rsidRPr="00FF5A19" w:rsidRDefault="00FF5A19">
            <w:pPr>
              <w:spacing w:before="60"/>
              <w:rPr>
                <w:rFonts w:ascii="Arial" w:hAnsi="Arial" w:cs="Arial"/>
                <w:sz w:val="16"/>
              </w:rPr>
            </w:pPr>
            <w:r w:rsidRPr="00FF5A19">
              <w:rPr>
                <w:rFonts w:ascii="Arial" w:hAnsi="Arial" w:cs="Arial"/>
                <w:sz w:val="16"/>
              </w:rPr>
              <w:t>WhlSpdInRange</w:t>
            </w:r>
          </w:p>
        </w:tc>
        <w:tc>
          <w:tcPr>
            <w:tcW w:w="4464" w:type="dxa"/>
            <w:tcBorders>
              <w:top w:val="single" w:sz="6" w:space="0" w:color="auto"/>
              <w:left w:val="single" w:sz="6" w:space="0" w:color="auto"/>
              <w:bottom w:val="single" w:sz="6" w:space="0" w:color="auto"/>
              <w:right w:val="single" w:sz="6" w:space="0" w:color="auto"/>
            </w:tcBorders>
          </w:tcPr>
          <w:p w:rsidR="00FF5A19" w:rsidRDefault="00FF5A19">
            <w:pPr>
              <w:spacing w:before="60"/>
              <w:rPr>
                <w:rFonts w:ascii="Arial" w:hAnsi="Arial" w:cs="Arial"/>
                <w:sz w:val="16"/>
              </w:rPr>
            </w:pPr>
            <w:r w:rsidRPr="00FF5A19">
              <w:rPr>
                <w:rFonts w:ascii="Arial" w:hAnsi="Arial" w:cs="Arial"/>
                <w:sz w:val="16"/>
              </w:rPr>
              <w:t>N/A (Inline with calling function)</w:t>
            </w:r>
          </w:p>
        </w:tc>
      </w:tr>
      <w:tr w:rsidR="00FF5A19" w:rsidTr="00BF364D">
        <w:tc>
          <w:tcPr>
            <w:tcW w:w="4464" w:type="dxa"/>
            <w:tcBorders>
              <w:top w:val="single" w:sz="6" w:space="0" w:color="auto"/>
              <w:left w:val="single" w:sz="6" w:space="0" w:color="auto"/>
              <w:bottom w:val="single" w:sz="6" w:space="0" w:color="auto"/>
              <w:right w:val="single" w:sz="6" w:space="0" w:color="auto"/>
            </w:tcBorders>
          </w:tcPr>
          <w:p w:rsidR="00FF5A19" w:rsidRPr="00FF5A19" w:rsidRDefault="00FF5A19">
            <w:pPr>
              <w:spacing w:before="60"/>
              <w:rPr>
                <w:rFonts w:ascii="Arial" w:hAnsi="Arial" w:cs="Arial"/>
                <w:sz w:val="16"/>
              </w:rPr>
            </w:pPr>
            <w:r w:rsidRPr="00FF5A19">
              <w:rPr>
                <w:rFonts w:ascii="Arial" w:hAnsi="Arial" w:cs="Arial"/>
                <w:sz w:val="16"/>
              </w:rPr>
              <w:t>WhlSpdQualCheck</w:t>
            </w:r>
          </w:p>
        </w:tc>
        <w:tc>
          <w:tcPr>
            <w:tcW w:w="4464" w:type="dxa"/>
            <w:tcBorders>
              <w:top w:val="single" w:sz="6" w:space="0" w:color="auto"/>
              <w:left w:val="single" w:sz="6" w:space="0" w:color="auto"/>
              <w:bottom w:val="single" w:sz="6" w:space="0" w:color="auto"/>
              <w:right w:val="single" w:sz="6" w:space="0" w:color="auto"/>
            </w:tcBorders>
          </w:tcPr>
          <w:p w:rsidR="00FF5A19" w:rsidRDefault="00FF5A19">
            <w:pPr>
              <w:spacing w:before="60"/>
              <w:rPr>
                <w:rFonts w:ascii="Arial" w:hAnsi="Arial" w:cs="Arial"/>
                <w:sz w:val="16"/>
              </w:rPr>
            </w:pPr>
            <w:r w:rsidRPr="00FF5A19">
              <w:rPr>
                <w:rFonts w:ascii="Arial" w:hAnsi="Arial" w:cs="Arial"/>
                <w:sz w:val="16"/>
              </w:rPr>
              <w:t>N/A (Inline with calling function)</w:t>
            </w: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D0116E">
      <w:pPr>
        <w:numPr>
          <w:ilvl w:val="0"/>
          <w:numId w:val="6"/>
        </w:numPr>
      </w:pPr>
      <w:r>
        <w:t>Inline function defined in globalmacro.h are not unit</w:t>
      </w:r>
      <w:r w:rsidR="00C62047">
        <w:t xml:space="preserve"> </w:t>
      </w:r>
      <w:r>
        <w:t>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F5A19">
            <w:pPr>
              <w:spacing w:before="60"/>
              <w:rPr>
                <w:rFonts w:ascii="Arial" w:hAnsi="Arial" w:cs="Arial"/>
                <w:sz w:val="16"/>
              </w:rPr>
            </w:pPr>
            <w:r>
              <w:rPr>
                <w:rFonts w:ascii="Arial" w:hAnsi="Arial" w:cs="Arial"/>
                <w:sz w:val="16"/>
              </w:rPr>
              <w:t>1</w:t>
            </w:r>
          </w:p>
        </w:tc>
        <w:tc>
          <w:tcPr>
            <w:tcW w:w="6210" w:type="dxa"/>
          </w:tcPr>
          <w:p w:rsidR="004A781C" w:rsidRDefault="00FF5A19">
            <w:pPr>
              <w:spacing w:before="60"/>
              <w:rPr>
                <w:rFonts w:ascii="Arial" w:hAnsi="Arial" w:cs="Arial"/>
                <w:sz w:val="16"/>
              </w:rPr>
            </w:pPr>
            <w:r>
              <w:rPr>
                <w:rFonts w:ascii="Arial" w:hAnsi="Arial" w:cs="Arial"/>
                <w:sz w:val="16"/>
              </w:rPr>
              <w:t>Initial version</w:t>
            </w:r>
          </w:p>
        </w:tc>
        <w:tc>
          <w:tcPr>
            <w:tcW w:w="1080" w:type="dxa"/>
          </w:tcPr>
          <w:p w:rsidR="004A781C" w:rsidRDefault="00FF5A19">
            <w:pPr>
              <w:spacing w:before="60"/>
              <w:rPr>
                <w:rFonts w:ascii="Arial" w:hAnsi="Arial" w:cs="Arial"/>
                <w:sz w:val="16"/>
              </w:rPr>
            </w:pPr>
            <w:r>
              <w:rPr>
                <w:rFonts w:ascii="Arial" w:hAnsi="Arial" w:cs="Arial"/>
                <w:sz w:val="16"/>
              </w:rPr>
              <w:t>20-Feb-12</w:t>
            </w:r>
          </w:p>
        </w:tc>
        <w:tc>
          <w:tcPr>
            <w:tcW w:w="1105" w:type="dxa"/>
          </w:tcPr>
          <w:p w:rsidR="004A781C" w:rsidRDefault="00FF5A19">
            <w:pPr>
              <w:spacing w:before="60"/>
              <w:rPr>
                <w:rFonts w:ascii="Arial" w:hAnsi="Arial" w:cs="Arial"/>
                <w:sz w:val="16"/>
              </w:rPr>
            </w:pPr>
            <w:r>
              <w:rPr>
                <w:rFonts w:ascii="Arial" w:hAnsi="Arial" w:cs="Arial"/>
                <w:sz w:val="16"/>
              </w:rPr>
              <w:t>LWW</w:t>
            </w:r>
          </w:p>
        </w:tc>
      </w:tr>
      <w:tr w:rsidR="00B464FE">
        <w:trPr>
          <w:ins w:id="5" w:author="rz3h1n" w:date="2012-11-11T10:46:00Z"/>
        </w:trPr>
        <w:tc>
          <w:tcPr>
            <w:tcW w:w="616" w:type="dxa"/>
          </w:tcPr>
          <w:p w:rsidR="00B464FE" w:rsidRDefault="00B464FE">
            <w:pPr>
              <w:spacing w:before="60"/>
              <w:rPr>
                <w:ins w:id="6" w:author="rz3h1n" w:date="2012-11-11T10:46:00Z"/>
                <w:rFonts w:ascii="Arial" w:hAnsi="Arial" w:cs="Arial"/>
                <w:sz w:val="16"/>
              </w:rPr>
            </w:pPr>
            <w:ins w:id="7" w:author="rz3h1n" w:date="2012-11-11T10:46:00Z">
              <w:r>
                <w:rPr>
                  <w:rFonts w:ascii="Arial" w:hAnsi="Arial" w:cs="Arial"/>
                  <w:sz w:val="16"/>
                </w:rPr>
                <w:t>2</w:t>
              </w:r>
            </w:ins>
          </w:p>
        </w:tc>
        <w:tc>
          <w:tcPr>
            <w:tcW w:w="662" w:type="dxa"/>
          </w:tcPr>
          <w:p w:rsidR="00B464FE" w:rsidRDefault="00B464FE">
            <w:pPr>
              <w:spacing w:before="60"/>
              <w:rPr>
                <w:ins w:id="8" w:author="rz3h1n" w:date="2012-11-11T10:46:00Z"/>
                <w:rFonts w:ascii="Arial" w:hAnsi="Arial" w:cs="Arial"/>
                <w:sz w:val="16"/>
              </w:rPr>
            </w:pPr>
            <w:ins w:id="9" w:author="rz3h1n" w:date="2012-11-11T10:46:00Z">
              <w:r>
                <w:rPr>
                  <w:rFonts w:ascii="Arial" w:hAnsi="Arial" w:cs="Arial"/>
                  <w:sz w:val="16"/>
                </w:rPr>
                <w:t>2</w:t>
              </w:r>
            </w:ins>
          </w:p>
        </w:tc>
        <w:tc>
          <w:tcPr>
            <w:tcW w:w="6210" w:type="dxa"/>
          </w:tcPr>
          <w:p w:rsidR="00B464FE" w:rsidRDefault="00B464FE">
            <w:pPr>
              <w:spacing w:before="60"/>
              <w:rPr>
                <w:ins w:id="10" w:author="rz3h1n" w:date="2012-11-11T10:46:00Z"/>
                <w:rFonts w:ascii="Arial" w:hAnsi="Arial" w:cs="Arial"/>
                <w:sz w:val="16"/>
              </w:rPr>
            </w:pPr>
            <w:ins w:id="11" w:author="rz3h1n" w:date="2012-11-11T10:46:00Z">
              <w:r>
                <w:rPr>
                  <w:rFonts w:ascii="Arial" w:hAnsi="Arial" w:cs="Arial"/>
                  <w:sz w:val="16"/>
                </w:rPr>
                <w:t>Checkpoints added</w:t>
              </w:r>
            </w:ins>
          </w:p>
        </w:tc>
        <w:tc>
          <w:tcPr>
            <w:tcW w:w="1080" w:type="dxa"/>
          </w:tcPr>
          <w:p w:rsidR="00B464FE" w:rsidRDefault="00B464FE">
            <w:pPr>
              <w:spacing w:before="60"/>
              <w:rPr>
                <w:ins w:id="12" w:author="rz3h1n" w:date="2012-11-11T10:46:00Z"/>
                <w:rFonts w:ascii="Arial" w:hAnsi="Arial" w:cs="Arial"/>
                <w:sz w:val="16"/>
              </w:rPr>
            </w:pPr>
            <w:ins w:id="13" w:author="rz3h1n" w:date="2012-11-11T10:46:00Z">
              <w:r>
                <w:rPr>
                  <w:rFonts w:ascii="Arial" w:hAnsi="Arial" w:cs="Arial"/>
                  <w:sz w:val="16"/>
                </w:rPr>
                <w:t>11-Nov-12</w:t>
              </w:r>
            </w:ins>
          </w:p>
        </w:tc>
        <w:tc>
          <w:tcPr>
            <w:tcW w:w="1105" w:type="dxa"/>
          </w:tcPr>
          <w:p w:rsidR="00B464FE" w:rsidRDefault="00B464FE">
            <w:pPr>
              <w:spacing w:before="60"/>
              <w:rPr>
                <w:ins w:id="14" w:author="rz3h1n" w:date="2012-11-11T10:46:00Z"/>
                <w:rFonts w:ascii="Arial" w:hAnsi="Arial" w:cs="Arial"/>
                <w:sz w:val="16"/>
              </w:rPr>
            </w:pPr>
            <w:ins w:id="15" w:author="rz3h1n" w:date="2012-11-11T10:46:00Z">
              <w:r>
                <w:rPr>
                  <w:rFonts w:ascii="Arial" w:hAnsi="Arial" w:cs="Arial"/>
                  <w:sz w:val="16"/>
                </w:rPr>
                <w:t>NRAR</w:t>
              </w:r>
            </w:ins>
          </w:p>
        </w:tc>
      </w:tr>
    </w:tbl>
    <w:p w:rsidR="00107819" w:rsidRDefault="00107819"/>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0ED" w:rsidRDefault="007970ED">
      <w:r>
        <w:separator/>
      </w:r>
    </w:p>
  </w:endnote>
  <w:endnote w:type="continuationSeparator" w:id="0">
    <w:p w:rsidR="007970ED" w:rsidRDefault="007970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287424" w:rsidRPr="00287424">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0ED" w:rsidRDefault="007970ED">
      <w:r>
        <w:separator/>
      </w:r>
    </w:p>
  </w:footnote>
  <w:footnote w:type="continuationSeparator" w:id="0">
    <w:p w:rsidR="007970ED" w:rsidRDefault="007970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8F20CC">
          <w:pPr>
            <w:pStyle w:val="Header"/>
          </w:pPr>
          <w:fldSimple w:instr=" DOCPROPERTY &quot;Document Title&quot;  \* MERGEFORMAT ">
            <w:r w:rsidR="00BF2697">
              <w:t>WIR Input Qualification</w:t>
            </w:r>
          </w:fldSimple>
        </w:p>
        <w:p w:rsidR="00F957FA" w:rsidRDefault="008F20CC" w:rsidP="001A574F">
          <w:pPr>
            <w:pStyle w:val="Header"/>
            <w:tabs>
              <w:tab w:val="clear" w:pos="4320"/>
              <w:tab w:val="clear" w:pos="8640"/>
              <w:tab w:val="center" w:pos="2592"/>
            </w:tabs>
          </w:pPr>
          <w:fldSimple w:instr=" DOCPROPERTY &quot;Product Line&quot;  \* MERGEFORMAT ">
            <w:r w:rsidR="00BF2697">
              <w:t>Gen II+ EPS EA3</w:t>
            </w:r>
          </w:fldSimple>
          <w:r w:rsidR="00F957FA">
            <w:tab/>
          </w:r>
        </w:p>
      </w:tc>
      <w:tc>
        <w:tcPr>
          <w:tcW w:w="1170" w:type="dxa"/>
        </w:tcPr>
        <w:p w:rsidR="00F957FA" w:rsidRDefault="00F957FA">
          <w:pPr>
            <w:pStyle w:val="Header"/>
          </w:pPr>
          <w:r>
            <w:t>Revision:</w:t>
          </w:r>
        </w:p>
      </w:tc>
      <w:tc>
        <w:tcPr>
          <w:tcW w:w="1350" w:type="dxa"/>
        </w:tcPr>
        <w:p w:rsidR="00F957FA" w:rsidRDefault="008F20CC">
          <w:pPr>
            <w:pStyle w:val="Header"/>
          </w:pPr>
          <w:del w:id="16" w:author="rz3h1n" w:date="2012-11-11T10:45:00Z">
            <w:r w:rsidDel="00AA4ED9">
              <w:fldChar w:fldCharType="begin"/>
            </w:r>
            <w:r w:rsidDel="00AA4ED9">
              <w:delInstrText xml:space="preserve"> DOCPROPERTY "MDDRevNum" \* MERGEFORMAT </w:delInstrText>
            </w:r>
            <w:r w:rsidDel="00AA4ED9">
              <w:fldChar w:fldCharType="separate"/>
            </w:r>
            <w:r w:rsidR="00BF2697" w:rsidDel="00AA4ED9">
              <w:delText>1</w:delText>
            </w:r>
            <w:r w:rsidDel="00AA4ED9">
              <w:fldChar w:fldCharType="end"/>
            </w:r>
          </w:del>
          <w:ins w:id="17" w:author="rz3h1n" w:date="2012-11-11T10:45:00Z">
            <w:r w:rsidR="00AA4ED9">
              <w:t>2</w:t>
            </w:r>
          </w:ins>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8F20CC" w:rsidP="00AA4ED9">
          <w:pPr>
            <w:pStyle w:val="Header"/>
          </w:pPr>
          <w:del w:id="18" w:author="rz3h1n" w:date="2012-11-11T10:45:00Z">
            <w:r w:rsidDel="00AA4ED9">
              <w:fldChar w:fldCharType="begin"/>
            </w:r>
            <w:r w:rsidDel="00AA4ED9">
              <w:delInstrText xml:space="preserve"> SAVEDATE \@ "d-MMM-yy" \* MERGEFORMAT </w:delInstrText>
            </w:r>
            <w:r w:rsidDel="00AA4ED9">
              <w:fldChar w:fldCharType="separate"/>
            </w:r>
            <w:r w:rsidR="00AA4ED9" w:rsidDel="00AA4ED9">
              <w:rPr>
                <w:noProof/>
              </w:rPr>
              <w:delText>21-Feb-12</w:delText>
            </w:r>
            <w:r w:rsidDel="00AA4ED9">
              <w:fldChar w:fldCharType="end"/>
            </w:r>
          </w:del>
          <w:ins w:id="19" w:author="rz3h1n" w:date="2012-11-11T10:45:00Z">
            <w:r w:rsidR="00AA4ED9">
              <w:fldChar w:fldCharType="begin"/>
            </w:r>
            <w:r w:rsidR="00AA4ED9">
              <w:instrText xml:space="preserve"> SAVEDATE \@ "d-MMM-yy" \* MERGEFORMAT </w:instrText>
            </w:r>
            <w:r w:rsidR="00AA4ED9">
              <w:fldChar w:fldCharType="separate"/>
            </w:r>
            <w:r w:rsidR="00AA4ED9">
              <w:rPr>
                <w:noProof/>
              </w:rPr>
              <w:t>11</w:t>
            </w:r>
            <w:r w:rsidR="00AA4ED9">
              <w:rPr>
                <w:noProof/>
              </w:rPr>
              <w:t>-</w:t>
            </w:r>
            <w:r w:rsidR="00AA4ED9">
              <w:rPr>
                <w:noProof/>
              </w:rPr>
              <w:t>Nov</w:t>
            </w:r>
            <w:r w:rsidR="00AA4ED9">
              <w:rPr>
                <w:noProof/>
              </w:rPr>
              <w:t>-12</w:t>
            </w:r>
            <w:r w:rsidR="00AA4ED9">
              <w:fldChar w:fldCharType="end"/>
            </w:r>
          </w:ins>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8F20CC">
          <w:pPr>
            <w:pStyle w:val="Header"/>
          </w:pPr>
          <w:del w:id="20" w:author="rz3h1n" w:date="2012-11-11T10:45:00Z">
            <w:r w:rsidDel="00AA4ED9">
              <w:fldChar w:fldCharType="begin"/>
            </w:r>
            <w:r w:rsidDel="00AA4ED9">
              <w:delInstrText xml:space="preserve"> USERNAME  \* MERGEFORMAT </w:delInstrText>
            </w:r>
            <w:r w:rsidDel="00AA4ED9">
              <w:fldChar w:fldCharType="separate"/>
            </w:r>
            <w:r w:rsidR="00BF2697" w:rsidDel="00AA4ED9">
              <w:rPr>
                <w:noProof/>
              </w:rPr>
              <w:delText>Lucas Wendling</w:delText>
            </w:r>
            <w:r w:rsidDel="00AA4ED9">
              <w:fldChar w:fldCharType="end"/>
            </w:r>
          </w:del>
          <w:ins w:id="21" w:author="rz3h1n" w:date="2012-11-11T10:45:00Z">
            <w:r w:rsidR="00AA4ED9">
              <w:t>Niveditha Reddy</w:t>
            </w:r>
          </w:ins>
        </w:p>
      </w:tc>
      <w:tc>
        <w:tcPr>
          <w:tcW w:w="1170" w:type="dxa"/>
        </w:tcPr>
        <w:p w:rsidR="00F957FA" w:rsidRDefault="00F957FA">
          <w:pPr>
            <w:pStyle w:val="Header"/>
          </w:pPr>
          <w:r>
            <w:t>Page:</w:t>
          </w:r>
        </w:p>
      </w:tc>
      <w:tc>
        <w:tcPr>
          <w:tcW w:w="1350" w:type="dxa"/>
        </w:tcPr>
        <w:p w:rsidR="00F957FA" w:rsidRDefault="008F20CC">
          <w:pPr>
            <w:pStyle w:val="Header"/>
          </w:pPr>
          <w:r>
            <w:rPr>
              <w:rStyle w:val="PageNumber"/>
            </w:rPr>
            <w:fldChar w:fldCharType="begin"/>
          </w:r>
          <w:r w:rsidR="00F957FA">
            <w:rPr>
              <w:rStyle w:val="PageNumber"/>
            </w:rPr>
            <w:instrText xml:space="preserve"> PAGE </w:instrText>
          </w:r>
          <w:r>
            <w:rPr>
              <w:rStyle w:val="PageNumber"/>
            </w:rPr>
            <w:fldChar w:fldCharType="separate"/>
          </w:r>
          <w:r w:rsidR="00B464FE">
            <w:rPr>
              <w:rStyle w:val="PageNumber"/>
              <w:noProof/>
            </w:rPr>
            <w:t>18</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B464FE">
            <w:rPr>
              <w:rStyle w:val="PageNumber"/>
              <w:noProof/>
            </w:rPr>
            <w:t>18</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362D"/>
    <w:rsid w:val="00002654"/>
    <w:rsid w:val="00107819"/>
    <w:rsid w:val="001A574F"/>
    <w:rsid w:val="001A6FE7"/>
    <w:rsid w:val="001B60DF"/>
    <w:rsid w:val="001D281A"/>
    <w:rsid w:val="001F09B2"/>
    <w:rsid w:val="0020722A"/>
    <w:rsid w:val="00251AC0"/>
    <w:rsid w:val="00252955"/>
    <w:rsid w:val="00287424"/>
    <w:rsid w:val="002C03D8"/>
    <w:rsid w:val="002C66F6"/>
    <w:rsid w:val="00315335"/>
    <w:rsid w:val="00323C29"/>
    <w:rsid w:val="003910CC"/>
    <w:rsid w:val="003C4D3F"/>
    <w:rsid w:val="004A781C"/>
    <w:rsid w:val="004F0662"/>
    <w:rsid w:val="00500F10"/>
    <w:rsid w:val="0051578B"/>
    <w:rsid w:val="00563A38"/>
    <w:rsid w:val="005D5FE4"/>
    <w:rsid w:val="005E2DE7"/>
    <w:rsid w:val="00606671"/>
    <w:rsid w:val="00612EEF"/>
    <w:rsid w:val="00616853"/>
    <w:rsid w:val="00674ADF"/>
    <w:rsid w:val="006D33CC"/>
    <w:rsid w:val="006F01A3"/>
    <w:rsid w:val="006F58B7"/>
    <w:rsid w:val="00706174"/>
    <w:rsid w:val="00782B19"/>
    <w:rsid w:val="007970ED"/>
    <w:rsid w:val="007A69AC"/>
    <w:rsid w:val="008242F0"/>
    <w:rsid w:val="00850861"/>
    <w:rsid w:val="008535B2"/>
    <w:rsid w:val="00860DB7"/>
    <w:rsid w:val="008A0ECC"/>
    <w:rsid w:val="008B3E94"/>
    <w:rsid w:val="008D144A"/>
    <w:rsid w:val="008D4BEB"/>
    <w:rsid w:val="008F20CC"/>
    <w:rsid w:val="008F6DBB"/>
    <w:rsid w:val="0092024A"/>
    <w:rsid w:val="00937013"/>
    <w:rsid w:val="00955F6A"/>
    <w:rsid w:val="00957470"/>
    <w:rsid w:val="009B20B2"/>
    <w:rsid w:val="009B586D"/>
    <w:rsid w:val="009F65ED"/>
    <w:rsid w:val="00AA3663"/>
    <w:rsid w:val="00AA4ED9"/>
    <w:rsid w:val="00AD731B"/>
    <w:rsid w:val="00B464FE"/>
    <w:rsid w:val="00B54697"/>
    <w:rsid w:val="00BD008B"/>
    <w:rsid w:val="00BD15D2"/>
    <w:rsid w:val="00BD3DFF"/>
    <w:rsid w:val="00BF2697"/>
    <w:rsid w:val="00BF364D"/>
    <w:rsid w:val="00C3362D"/>
    <w:rsid w:val="00C35BD3"/>
    <w:rsid w:val="00C62047"/>
    <w:rsid w:val="00C72FFA"/>
    <w:rsid w:val="00CA57F0"/>
    <w:rsid w:val="00CD44C7"/>
    <w:rsid w:val="00D0116E"/>
    <w:rsid w:val="00D94BDD"/>
    <w:rsid w:val="00DC7E08"/>
    <w:rsid w:val="00DE4889"/>
    <w:rsid w:val="00E0556E"/>
    <w:rsid w:val="00E5472B"/>
    <w:rsid w:val="00E57C42"/>
    <w:rsid w:val="00F00030"/>
    <w:rsid w:val="00F2456C"/>
    <w:rsid w:val="00F27CED"/>
    <w:rsid w:val="00F648ED"/>
    <w:rsid w:val="00F771AC"/>
    <w:rsid w:val="00F82E8E"/>
    <w:rsid w:val="00F957FA"/>
    <w:rsid w:val="00FB2942"/>
    <w:rsid w:val="00FB432D"/>
    <w:rsid w:val="00FF5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D44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4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gng4\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51</TotalTime>
  <Pages>18</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7020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Lucas Wendling</dc:creator>
  <cp:keywords/>
  <dc:description/>
  <cp:lastModifiedBy>rz3h1n</cp:lastModifiedBy>
  <cp:revision>34</cp:revision>
  <cp:lastPrinted>2011-03-21T13:34:00Z</cp:lastPrinted>
  <dcterms:created xsi:type="dcterms:W3CDTF">2012-02-20T15:49:00Z</dcterms:created>
  <dcterms:modified xsi:type="dcterms:W3CDTF">2012-11-11T15:46:00Z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WIR Input Qualification</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WIRInputQual</vt:lpwstr>
  </property>
  <property fmtid="{D5CDD505-2E9C-101B-9397-08002B2CF9AE}" pid="6" name="Product Line">
    <vt:lpwstr>Gen II+ EPS EA3</vt:lpwstr>
  </property>
</Properties>
</file>