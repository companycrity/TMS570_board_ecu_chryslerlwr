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proofErr w:type="gramStart"/>
      <w:r>
        <w:t>Module  --</w:t>
      </w:r>
      <w:proofErr w:type="gramEnd"/>
      <w:r>
        <w:t xml:space="preserve"> </w:t>
      </w:r>
      <w:r w:rsidR="00DD320B">
        <w:fldChar w:fldCharType="begin"/>
      </w:r>
      <w:r w:rsidR="00B15F37">
        <w:instrText xml:space="preserve"> DOCPROPERTY "Document Title"  \* MERGEFORMAT </w:instrText>
      </w:r>
      <w:r w:rsidR="00DD320B">
        <w:fldChar w:fldCharType="separate"/>
      </w:r>
      <w:proofErr w:type="spellStart"/>
      <w:r w:rsidR="00A31D34">
        <w:t>VehiclePwrMode</w:t>
      </w:r>
      <w:proofErr w:type="spellEnd"/>
      <w:r w:rsidR="00DD320B">
        <w:fldChar w:fldCharType="end"/>
      </w:r>
    </w:p>
    <w:p w:rsidR="004A781C" w:rsidRDefault="004A781C">
      <w:pPr>
        <w:pStyle w:val="Heading1"/>
      </w:pPr>
      <w:r>
        <w:t>High-Level Description</w:t>
      </w:r>
    </w:p>
    <w:p w:rsidR="004A781C" w:rsidRDefault="004D05FA">
      <w:r>
        <w:t xml:space="preserve">This module determines the vehicle level power </w:t>
      </w:r>
      <w:proofErr w:type="spellStart"/>
      <w:r>
        <w:t>moding</w:t>
      </w:r>
      <w:proofErr w:type="spellEnd"/>
      <w:r>
        <w:t xml:space="preserve"> signal for the EPS system</w:t>
      </w:r>
    </w:p>
    <w:p w:rsidR="004A781C" w:rsidRDefault="004A781C">
      <w:pPr>
        <w:pStyle w:val="Heading1"/>
      </w:pPr>
      <w:r>
        <w:t>Figures</w:t>
      </w:r>
    </w:p>
    <w:p w:rsidR="006133A7" w:rsidRPr="006133A7" w:rsidRDefault="003311A2" w:rsidP="006133A7">
      <w:pPr>
        <w:jc w:val="center"/>
      </w:pPr>
      <w:r>
        <w:rPr>
          <w:noProof/>
        </w:rPr>
        <w:drawing>
          <wp:inline distT="0" distB="0" distL="0" distR="0">
            <wp:extent cx="2718280" cy="1609106"/>
            <wp:effectExtent l="19050" t="0" r="58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2718894" cy="1609469"/>
                    </a:xfrm>
                    <a:prstGeom prst="rect">
                      <a:avLst/>
                    </a:prstGeom>
                    <a:noFill/>
                    <a:ln w="9525">
                      <a:noFill/>
                      <a:miter lim="800000"/>
                      <a:headEnd/>
                      <a:tailEnd/>
                    </a:ln>
                  </pic:spPr>
                </pic:pic>
              </a:graphicData>
            </a:graphic>
          </wp:inline>
        </w:drawing>
      </w:r>
    </w:p>
    <w:p w:rsidR="004A781C" w:rsidRDefault="004A781C">
      <w:pPr>
        <w:pStyle w:val="Heading2"/>
      </w:pPr>
      <w:r>
        <w:t>Diagram – Function Data Sharing</w:t>
      </w:r>
    </w:p>
    <w:p w:rsidR="004A781C" w:rsidRDefault="004A781C">
      <w:pPr>
        <w:pStyle w:val="Heading3"/>
      </w:pPr>
      <w:r>
        <w:t>Diagram – Function (Name)</w:t>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8A7B9D" w:rsidP="008047D4">
            <w:pPr>
              <w:spacing w:before="100" w:beforeAutospacing="1" w:after="100" w:afterAutospacing="1"/>
              <w:rPr>
                <w:rFonts w:ascii="Arial" w:hAnsi="Arial" w:cs="Arial"/>
                <w:sz w:val="16"/>
                <w:szCs w:val="16"/>
              </w:rPr>
            </w:pPr>
            <w:r>
              <w:rPr>
                <w:rFonts w:ascii="Arial" w:hAnsi="Arial" w:cs="Arial"/>
                <w:sz w:val="16"/>
                <w:szCs w:val="16"/>
              </w:rPr>
              <w:t>EngRPM</w:t>
            </w:r>
            <w:r w:rsidR="00681826" w:rsidRPr="00681826">
              <w:rPr>
                <w:rFonts w:ascii="Arial" w:hAnsi="Arial" w:cs="Arial"/>
                <w:sz w:val="16"/>
                <w:szCs w:val="16"/>
              </w:rPr>
              <w:t>_Cnt_</w:t>
            </w:r>
            <w:r>
              <w:rPr>
                <w:rFonts w:ascii="Arial" w:hAnsi="Arial" w:cs="Arial"/>
                <w:sz w:val="16"/>
                <w:szCs w:val="16"/>
              </w:rPr>
              <w:t>u16</w:t>
            </w:r>
          </w:p>
        </w:tc>
        <w:tc>
          <w:tcPr>
            <w:tcW w:w="4455" w:type="dxa"/>
            <w:vAlign w:val="center"/>
          </w:tcPr>
          <w:p w:rsidR="006D33CC" w:rsidRPr="004B5BE2" w:rsidRDefault="00D316EC" w:rsidP="008047D4">
            <w:pPr>
              <w:spacing w:before="100" w:beforeAutospacing="1" w:after="100" w:afterAutospacing="1"/>
              <w:rPr>
                <w:rFonts w:ascii="Arial" w:hAnsi="Arial" w:cs="Arial"/>
                <w:sz w:val="16"/>
                <w:szCs w:val="16"/>
              </w:rPr>
            </w:pPr>
            <w:proofErr w:type="spellStart"/>
            <w:r w:rsidRPr="00D316EC">
              <w:rPr>
                <w:rFonts w:ascii="Arial" w:hAnsi="Arial" w:cs="Arial"/>
                <w:sz w:val="16"/>
                <w:szCs w:val="16"/>
              </w:rPr>
              <w:t>ATermActive_Cnt_lgc</w:t>
            </w:r>
            <w:proofErr w:type="spellEnd"/>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681826" w:rsidP="008047D4">
            <w:pPr>
              <w:spacing w:before="100" w:beforeAutospacing="1" w:after="100" w:afterAutospacing="1"/>
              <w:rPr>
                <w:rFonts w:ascii="Arial" w:hAnsi="Arial" w:cs="Arial"/>
                <w:sz w:val="16"/>
                <w:szCs w:val="16"/>
              </w:rPr>
            </w:pPr>
            <w:proofErr w:type="spellStart"/>
            <w:r w:rsidRPr="00681826">
              <w:rPr>
                <w:rFonts w:ascii="Arial" w:hAnsi="Arial" w:cs="Arial"/>
                <w:sz w:val="16"/>
                <w:szCs w:val="16"/>
              </w:rPr>
              <w:t>EngONSrlComSvcDft_Cnt_lgc</w:t>
            </w:r>
            <w:proofErr w:type="spellEnd"/>
          </w:p>
        </w:tc>
        <w:tc>
          <w:tcPr>
            <w:tcW w:w="4455" w:type="dxa"/>
            <w:vAlign w:val="center"/>
          </w:tcPr>
          <w:p w:rsidR="006D33CC" w:rsidRDefault="00D316EC" w:rsidP="008047D4">
            <w:pPr>
              <w:spacing w:before="100" w:beforeAutospacing="1" w:after="100" w:afterAutospacing="1"/>
              <w:rPr>
                <w:rFonts w:ascii="Arial" w:hAnsi="Arial" w:cs="Arial"/>
                <w:sz w:val="16"/>
                <w:szCs w:val="16"/>
              </w:rPr>
            </w:pPr>
            <w:proofErr w:type="spellStart"/>
            <w:r w:rsidRPr="00D316EC">
              <w:rPr>
                <w:rFonts w:ascii="Arial" w:hAnsi="Arial" w:cs="Arial"/>
                <w:sz w:val="16"/>
                <w:szCs w:val="16"/>
              </w:rPr>
              <w:t>CTermActive_Cnt_lgc</w:t>
            </w:r>
            <w:proofErr w:type="spellEnd"/>
          </w:p>
        </w:tc>
      </w:tr>
      <w:tr w:rsidR="008A7B9D"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8A7B9D" w:rsidRPr="00D316EC" w:rsidRDefault="008A7B9D" w:rsidP="000D1713">
            <w:pPr>
              <w:spacing w:before="100" w:beforeAutospacing="1" w:after="100" w:afterAutospacing="1"/>
              <w:rPr>
                <w:rFonts w:ascii="Arial" w:hAnsi="Arial" w:cs="Arial"/>
                <w:sz w:val="16"/>
                <w:szCs w:val="16"/>
              </w:rPr>
            </w:pPr>
            <w:r>
              <w:rPr>
                <w:rFonts w:ascii="Arial" w:hAnsi="Arial" w:cs="Arial"/>
                <w:sz w:val="16"/>
                <w:szCs w:val="16"/>
              </w:rPr>
              <w:t>VehSpd_Kph_f32</w:t>
            </w:r>
          </w:p>
        </w:tc>
        <w:tc>
          <w:tcPr>
            <w:tcW w:w="4455" w:type="dxa"/>
            <w:vAlign w:val="center"/>
          </w:tcPr>
          <w:p w:rsidR="008A7B9D" w:rsidRDefault="008A7B9D" w:rsidP="008047D4">
            <w:pPr>
              <w:spacing w:before="100" w:beforeAutospacing="1" w:after="100" w:afterAutospacing="1"/>
              <w:rPr>
                <w:rFonts w:ascii="Arial" w:hAnsi="Arial" w:cs="Arial"/>
                <w:sz w:val="16"/>
                <w:szCs w:val="16"/>
              </w:rPr>
            </w:pPr>
            <w:r>
              <w:rPr>
                <w:rFonts w:ascii="Arial" w:hAnsi="Arial" w:cs="Arial"/>
                <w:sz w:val="16"/>
                <w:szCs w:val="16"/>
              </w:rPr>
              <w:t>OperRampRate_XpmS_f32</w:t>
            </w:r>
          </w:p>
        </w:tc>
      </w:tr>
      <w:tr w:rsidR="008A7B9D"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8A7B9D" w:rsidRDefault="008A7B9D" w:rsidP="000D1713">
            <w:pPr>
              <w:spacing w:before="100" w:beforeAutospacing="1" w:after="100" w:afterAutospacing="1"/>
              <w:rPr>
                <w:rFonts w:ascii="Arial" w:hAnsi="Arial" w:cs="Arial"/>
                <w:sz w:val="16"/>
                <w:szCs w:val="16"/>
              </w:rPr>
            </w:pPr>
            <w:proofErr w:type="spellStart"/>
            <w:r w:rsidRPr="00681826">
              <w:rPr>
                <w:rFonts w:ascii="Arial" w:hAnsi="Arial" w:cs="Arial"/>
                <w:sz w:val="16"/>
                <w:szCs w:val="16"/>
              </w:rPr>
              <w:t>VehSpdValid_Cnt_lgc</w:t>
            </w:r>
            <w:proofErr w:type="spellEnd"/>
          </w:p>
        </w:tc>
        <w:tc>
          <w:tcPr>
            <w:tcW w:w="4455" w:type="dxa"/>
            <w:vAlign w:val="center"/>
          </w:tcPr>
          <w:p w:rsidR="008A7B9D" w:rsidRDefault="008A7B9D" w:rsidP="008047D4">
            <w:pPr>
              <w:spacing w:before="100" w:beforeAutospacing="1" w:after="100" w:afterAutospacing="1"/>
              <w:rPr>
                <w:rFonts w:ascii="Arial" w:hAnsi="Arial" w:cs="Arial"/>
                <w:sz w:val="16"/>
                <w:szCs w:val="16"/>
              </w:rPr>
            </w:pPr>
            <w:r>
              <w:rPr>
                <w:rFonts w:ascii="Arial" w:hAnsi="Arial" w:cs="Arial"/>
                <w:sz w:val="16"/>
                <w:szCs w:val="16"/>
              </w:rPr>
              <w:t>OperRampValue_Uls_f32</w:t>
            </w:r>
          </w:p>
        </w:tc>
      </w:tr>
      <w:tr w:rsidR="008A7B9D"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8A7B9D" w:rsidRDefault="001C2FBD" w:rsidP="008047D4">
            <w:pPr>
              <w:spacing w:before="100" w:beforeAutospacing="1" w:after="100" w:afterAutospacing="1"/>
              <w:rPr>
                <w:rFonts w:ascii="Arial" w:hAnsi="Arial" w:cs="Arial"/>
                <w:sz w:val="16"/>
                <w:szCs w:val="16"/>
              </w:rPr>
            </w:pPr>
            <w:proofErr w:type="spellStart"/>
            <w:r>
              <w:rPr>
                <w:rFonts w:ascii="Arial" w:hAnsi="Arial" w:cs="Arial"/>
                <w:sz w:val="16"/>
                <w:szCs w:val="16"/>
              </w:rPr>
              <w:t>EssEngStop_Cnt_lgc</w:t>
            </w:r>
            <w:proofErr w:type="spellEnd"/>
          </w:p>
        </w:tc>
        <w:tc>
          <w:tcPr>
            <w:tcW w:w="4455" w:type="dxa"/>
            <w:vAlign w:val="center"/>
          </w:tcPr>
          <w:p w:rsidR="008A7B9D" w:rsidRDefault="008A7B9D" w:rsidP="008047D4">
            <w:pPr>
              <w:spacing w:before="100" w:beforeAutospacing="1" w:after="100" w:afterAutospacing="1"/>
              <w:rPr>
                <w:rFonts w:ascii="Arial" w:hAnsi="Arial" w:cs="Arial"/>
                <w:sz w:val="16"/>
                <w:szCs w:val="16"/>
              </w:rPr>
            </w:pPr>
          </w:p>
        </w:tc>
      </w:tr>
      <w:tr w:rsidR="00D37EE4"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D37EE4" w:rsidRPr="00D37EE4" w:rsidRDefault="00362DC3" w:rsidP="008047D4">
            <w:pPr>
              <w:spacing w:before="100" w:beforeAutospacing="1" w:after="100" w:afterAutospacing="1"/>
              <w:rPr>
                <w:rFonts w:ascii="Arial" w:hAnsi="Arial" w:cs="Arial"/>
                <w:sz w:val="16"/>
                <w:szCs w:val="16"/>
              </w:rPr>
            </w:pPr>
            <w:proofErr w:type="spellStart"/>
            <w:r w:rsidRPr="00362DC3">
              <w:rPr>
                <w:rFonts w:ascii="Arial" w:hAnsi="Arial" w:cs="Arial"/>
                <w:sz w:val="16"/>
                <w:szCs w:val="16"/>
              </w:rPr>
              <w:t>SpStPrsnt_Cnt_T_lgc</w:t>
            </w:r>
            <w:proofErr w:type="spellEnd"/>
            <w:r w:rsidRPr="00362DC3">
              <w:rPr>
                <w:rFonts w:ascii="Arial" w:hAnsi="Arial" w:cs="Arial"/>
                <w:sz w:val="16"/>
                <w:szCs w:val="16"/>
              </w:rPr>
              <w:t xml:space="preserve"> </w:t>
            </w:r>
          </w:p>
        </w:tc>
        <w:tc>
          <w:tcPr>
            <w:tcW w:w="4455" w:type="dxa"/>
            <w:vAlign w:val="center"/>
          </w:tcPr>
          <w:p w:rsidR="00D37EE4" w:rsidRDefault="00D37EE4" w:rsidP="008047D4">
            <w:pPr>
              <w:spacing w:before="100" w:beforeAutospacing="1" w:after="100" w:afterAutospacing="1"/>
              <w:rPr>
                <w:rFonts w:ascii="Arial" w:hAnsi="Arial" w:cs="Arial"/>
                <w:sz w:val="16"/>
                <w:szCs w:val="16"/>
              </w:rPr>
            </w:pPr>
          </w:p>
        </w:tc>
      </w:tr>
      <w:tr w:rsidR="001C2FBD"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1C2FBD" w:rsidRDefault="001C2FBD" w:rsidP="001C2FBD">
            <w:pPr>
              <w:spacing w:before="100" w:beforeAutospacing="1" w:after="100" w:afterAutospacing="1"/>
              <w:rPr>
                <w:rFonts w:ascii="Arial" w:hAnsi="Arial" w:cs="Arial"/>
                <w:sz w:val="16"/>
                <w:szCs w:val="16"/>
              </w:rPr>
            </w:pPr>
            <w:proofErr w:type="spellStart"/>
            <w:r>
              <w:rPr>
                <w:rFonts w:ascii="Arial" w:hAnsi="Arial" w:cs="Arial"/>
                <w:sz w:val="16"/>
                <w:szCs w:val="16"/>
              </w:rPr>
              <w:t>DefaultVehSpd</w:t>
            </w:r>
            <w:proofErr w:type="spellEnd"/>
          </w:p>
        </w:tc>
        <w:tc>
          <w:tcPr>
            <w:tcW w:w="4455" w:type="dxa"/>
            <w:vAlign w:val="center"/>
          </w:tcPr>
          <w:p w:rsidR="001C2FBD" w:rsidRDefault="001C2FBD" w:rsidP="008047D4">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810"/>
        <w:gridCol w:w="900"/>
        <w:gridCol w:w="2970"/>
      </w:tblGrid>
      <w:tr w:rsidR="00BD008B" w:rsidTr="009A1028">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8047D4">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8047D4">
            <w:pPr>
              <w:spacing w:before="60"/>
              <w:jc w:val="center"/>
              <w:rPr>
                <w:rFonts w:ascii="Arial" w:hAnsi="Arial" w:cs="Arial"/>
                <w:sz w:val="16"/>
              </w:rPr>
            </w:pPr>
            <w:r>
              <w:rPr>
                <w:rFonts w:ascii="Arial" w:hAnsi="Arial" w:cs="Arial"/>
                <w:sz w:val="16"/>
              </w:rPr>
              <w:t>Resolution</w:t>
            </w:r>
          </w:p>
        </w:tc>
        <w:tc>
          <w:tcPr>
            <w:tcW w:w="8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8047D4">
            <w:pPr>
              <w:spacing w:before="60"/>
              <w:jc w:val="center"/>
              <w:rPr>
                <w:rFonts w:ascii="Arial" w:hAnsi="Arial" w:cs="Arial"/>
                <w:sz w:val="16"/>
              </w:rPr>
            </w:pPr>
            <w:r>
              <w:rPr>
                <w:rFonts w:ascii="Arial" w:hAnsi="Arial" w:cs="Arial"/>
                <w:sz w:val="16"/>
              </w:rPr>
              <w:t>Legal Range</w:t>
            </w:r>
          </w:p>
          <w:p w:rsidR="00BD008B" w:rsidRDefault="00BD008B" w:rsidP="008047D4">
            <w:pPr>
              <w:spacing w:before="60"/>
              <w:jc w:val="center"/>
              <w:rPr>
                <w:rFonts w:ascii="Arial" w:hAnsi="Arial" w:cs="Arial"/>
                <w:sz w:val="16"/>
              </w:rPr>
            </w:pPr>
            <w:r>
              <w:rPr>
                <w:rFonts w:ascii="Arial" w:hAnsi="Arial" w:cs="Arial"/>
                <w:sz w:val="16"/>
              </w:rPr>
              <w:t>(min)</w:t>
            </w:r>
          </w:p>
        </w:tc>
        <w:tc>
          <w:tcPr>
            <w:tcW w:w="90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8047D4">
            <w:pPr>
              <w:spacing w:before="60"/>
              <w:jc w:val="center"/>
              <w:rPr>
                <w:rFonts w:ascii="Arial" w:hAnsi="Arial" w:cs="Arial"/>
                <w:sz w:val="16"/>
              </w:rPr>
            </w:pPr>
            <w:r>
              <w:rPr>
                <w:rFonts w:ascii="Arial" w:hAnsi="Arial" w:cs="Arial"/>
                <w:sz w:val="16"/>
              </w:rPr>
              <w:t>Legal Range</w:t>
            </w:r>
          </w:p>
          <w:p w:rsidR="00BD008B" w:rsidRDefault="00BD008B" w:rsidP="008047D4">
            <w:pPr>
              <w:spacing w:before="60"/>
              <w:jc w:val="center"/>
              <w:rPr>
                <w:rFonts w:ascii="Arial" w:hAnsi="Arial" w:cs="Arial"/>
                <w:sz w:val="16"/>
              </w:rPr>
            </w:pPr>
            <w:r>
              <w:rPr>
                <w:rFonts w:ascii="Arial" w:hAnsi="Arial" w:cs="Arial"/>
                <w:sz w:val="16"/>
              </w:rPr>
              <w:t>(max)</w:t>
            </w:r>
          </w:p>
        </w:tc>
        <w:tc>
          <w:tcPr>
            <w:tcW w:w="29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8047D4">
            <w:pPr>
              <w:spacing w:before="60"/>
              <w:jc w:val="center"/>
              <w:rPr>
                <w:rFonts w:ascii="Arial" w:hAnsi="Arial" w:cs="Arial"/>
                <w:sz w:val="16"/>
              </w:rPr>
            </w:pPr>
            <w:r>
              <w:rPr>
                <w:rFonts w:ascii="Arial" w:hAnsi="Arial" w:cs="Arial"/>
                <w:sz w:val="16"/>
              </w:rPr>
              <w:t>Software Segment</w:t>
            </w:r>
          </w:p>
        </w:tc>
      </w:tr>
      <w:tr w:rsidR="00BD008B" w:rsidTr="009A1028">
        <w:tc>
          <w:tcPr>
            <w:tcW w:w="2808" w:type="dxa"/>
            <w:tcBorders>
              <w:top w:val="single" w:sz="6" w:space="0" w:color="auto"/>
              <w:left w:val="single" w:sz="6" w:space="0" w:color="auto"/>
              <w:bottom w:val="single" w:sz="6" w:space="0" w:color="auto"/>
              <w:right w:val="single" w:sz="6" w:space="0" w:color="auto"/>
            </w:tcBorders>
          </w:tcPr>
          <w:p w:rsidR="00BD008B" w:rsidRDefault="002D0B7E" w:rsidP="008047D4">
            <w:pPr>
              <w:spacing w:before="60"/>
              <w:rPr>
                <w:rFonts w:ascii="Arial" w:hAnsi="Arial" w:cs="Arial"/>
                <w:sz w:val="16"/>
              </w:rPr>
            </w:pPr>
            <w:proofErr w:type="spellStart"/>
            <w:r w:rsidRPr="002D0B7E">
              <w:rPr>
                <w:rFonts w:ascii="Arial" w:hAnsi="Arial" w:cs="Arial"/>
                <w:sz w:val="16"/>
              </w:rPr>
              <w:t>CTermActive_Cnt_M_lgc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BD008B" w:rsidRDefault="002D0B7E" w:rsidP="008047D4">
            <w:pPr>
              <w:spacing w:before="60"/>
              <w:rPr>
                <w:rFonts w:ascii="Arial" w:hAnsi="Arial" w:cs="Arial"/>
                <w:sz w:val="16"/>
              </w:rPr>
            </w:pPr>
            <w:r>
              <w:rPr>
                <w:rFonts w:ascii="Arial" w:hAnsi="Arial" w:cs="Arial"/>
                <w:sz w:val="16"/>
              </w:rPr>
              <w:t>1</w:t>
            </w:r>
          </w:p>
        </w:tc>
        <w:tc>
          <w:tcPr>
            <w:tcW w:w="810" w:type="dxa"/>
            <w:tcBorders>
              <w:top w:val="single" w:sz="6" w:space="0" w:color="auto"/>
              <w:left w:val="single" w:sz="6" w:space="0" w:color="auto"/>
              <w:bottom w:val="single" w:sz="6" w:space="0" w:color="auto"/>
              <w:right w:val="single" w:sz="6" w:space="0" w:color="auto"/>
            </w:tcBorders>
          </w:tcPr>
          <w:p w:rsidR="00BD008B" w:rsidRDefault="002D0B7E" w:rsidP="008047D4">
            <w:pPr>
              <w:spacing w:before="60"/>
              <w:rPr>
                <w:rFonts w:ascii="Arial" w:hAnsi="Arial" w:cs="Arial"/>
                <w:sz w:val="16"/>
              </w:rPr>
            </w:pPr>
            <w:r>
              <w:rPr>
                <w:rFonts w:ascii="Arial" w:hAnsi="Arial" w:cs="Arial"/>
                <w:sz w:val="16"/>
              </w:rPr>
              <w:t>FALSE</w:t>
            </w:r>
          </w:p>
        </w:tc>
        <w:tc>
          <w:tcPr>
            <w:tcW w:w="900" w:type="dxa"/>
            <w:tcBorders>
              <w:top w:val="single" w:sz="6" w:space="0" w:color="auto"/>
              <w:left w:val="single" w:sz="6" w:space="0" w:color="auto"/>
              <w:bottom w:val="single" w:sz="6" w:space="0" w:color="auto"/>
              <w:right w:val="single" w:sz="6" w:space="0" w:color="auto"/>
            </w:tcBorders>
          </w:tcPr>
          <w:p w:rsidR="00BD008B" w:rsidRDefault="002D0B7E" w:rsidP="008047D4">
            <w:pPr>
              <w:spacing w:before="60"/>
              <w:rPr>
                <w:rFonts w:ascii="Arial" w:hAnsi="Arial" w:cs="Arial"/>
                <w:sz w:val="16"/>
              </w:rPr>
            </w:pPr>
            <w:r>
              <w:rPr>
                <w:rFonts w:ascii="Arial" w:hAnsi="Arial" w:cs="Arial"/>
                <w:sz w:val="16"/>
              </w:rPr>
              <w:t>TRUE</w:t>
            </w:r>
          </w:p>
        </w:tc>
        <w:tc>
          <w:tcPr>
            <w:tcW w:w="2970" w:type="dxa"/>
            <w:tcBorders>
              <w:top w:val="single" w:sz="6" w:space="0" w:color="auto"/>
              <w:left w:val="single" w:sz="6" w:space="0" w:color="auto"/>
              <w:bottom w:val="single" w:sz="6" w:space="0" w:color="auto"/>
              <w:right w:val="single" w:sz="6" w:space="0" w:color="auto"/>
            </w:tcBorders>
          </w:tcPr>
          <w:p w:rsidR="00BD008B" w:rsidRDefault="002D0B7E" w:rsidP="00C67BEC">
            <w:pPr>
              <w:spacing w:before="60"/>
              <w:rPr>
                <w:rFonts w:ascii="Arial" w:hAnsi="Arial" w:cs="Arial"/>
                <w:sz w:val="16"/>
              </w:rPr>
            </w:pPr>
            <w:r w:rsidRPr="002D0B7E">
              <w:rPr>
                <w:rFonts w:ascii="Arial" w:hAnsi="Arial" w:cs="Arial"/>
                <w:sz w:val="16"/>
              </w:rPr>
              <w:t>VEHPWRMD_START_SEC_VAR_CLEARED_BOOLEAN</w:t>
            </w:r>
          </w:p>
        </w:tc>
      </w:tr>
      <w:tr w:rsidR="00D16EC3" w:rsidTr="009A1028">
        <w:tc>
          <w:tcPr>
            <w:tcW w:w="2808" w:type="dxa"/>
            <w:tcBorders>
              <w:top w:val="single" w:sz="6" w:space="0" w:color="auto"/>
              <w:left w:val="single" w:sz="6" w:space="0" w:color="auto"/>
              <w:bottom w:val="single" w:sz="6" w:space="0" w:color="auto"/>
              <w:right w:val="single" w:sz="6" w:space="0" w:color="auto"/>
            </w:tcBorders>
          </w:tcPr>
          <w:p w:rsidR="00D16EC3" w:rsidRPr="002D0B7E" w:rsidRDefault="00D16EC3" w:rsidP="008047D4">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D16EC3" w:rsidRPr="002D0B7E" w:rsidRDefault="00D16EC3" w:rsidP="008047D4">
            <w:pPr>
              <w:spacing w:before="60"/>
              <w:rPr>
                <w:rFonts w:ascii="Arial" w:hAnsi="Arial" w:cs="Arial"/>
                <w:sz w:val="16"/>
              </w:rPr>
            </w:pPr>
          </w:p>
        </w:tc>
        <w:tc>
          <w:tcPr>
            <w:tcW w:w="810" w:type="dxa"/>
            <w:tcBorders>
              <w:top w:val="single" w:sz="6" w:space="0" w:color="auto"/>
              <w:left w:val="single" w:sz="6" w:space="0" w:color="auto"/>
              <w:bottom w:val="single" w:sz="6" w:space="0" w:color="auto"/>
              <w:right w:val="single" w:sz="6" w:space="0" w:color="auto"/>
            </w:tcBorders>
          </w:tcPr>
          <w:p w:rsidR="00D16EC3" w:rsidRPr="002D0B7E" w:rsidRDefault="00D16EC3" w:rsidP="008047D4">
            <w:pPr>
              <w:spacing w:before="60"/>
              <w:rPr>
                <w:rFonts w:ascii="Arial" w:hAnsi="Arial" w:cs="Arial"/>
                <w:sz w:val="16"/>
              </w:rPr>
            </w:pPr>
          </w:p>
        </w:tc>
        <w:tc>
          <w:tcPr>
            <w:tcW w:w="900" w:type="dxa"/>
            <w:tcBorders>
              <w:top w:val="single" w:sz="6" w:space="0" w:color="auto"/>
              <w:left w:val="single" w:sz="6" w:space="0" w:color="auto"/>
              <w:bottom w:val="single" w:sz="6" w:space="0" w:color="auto"/>
              <w:right w:val="single" w:sz="6" w:space="0" w:color="auto"/>
            </w:tcBorders>
          </w:tcPr>
          <w:p w:rsidR="00D16EC3" w:rsidRPr="002D0B7E" w:rsidRDefault="00D16EC3" w:rsidP="008047D4">
            <w:pPr>
              <w:spacing w:before="60"/>
              <w:rPr>
                <w:rFonts w:ascii="Arial" w:hAnsi="Arial" w:cs="Arial"/>
                <w:sz w:val="16"/>
              </w:rPr>
            </w:pPr>
          </w:p>
        </w:tc>
        <w:tc>
          <w:tcPr>
            <w:tcW w:w="2970" w:type="dxa"/>
            <w:tcBorders>
              <w:top w:val="single" w:sz="6" w:space="0" w:color="auto"/>
              <w:left w:val="single" w:sz="6" w:space="0" w:color="auto"/>
              <w:bottom w:val="single" w:sz="6" w:space="0" w:color="auto"/>
              <w:right w:val="single" w:sz="6" w:space="0" w:color="auto"/>
            </w:tcBorders>
          </w:tcPr>
          <w:p w:rsidR="00E418E3" w:rsidRPr="002D0B7E" w:rsidRDefault="00E418E3" w:rsidP="00E418E3">
            <w:pPr>
              <w:spacing w:before="60"/>
              <w:rPr>
                <w:rFonts w:ascii="Arial" w:hAnsi="Arial" w:cs="Arial"/>
                <w:sz w:val="16"/>
              </w:rPr>
            </w:pPr>
          </w:p>
        </w:tc>
      </w:tr>
      <w:tr w:rsidR="00AA55A9" w:rsidTr="009A1028">
        <w:tc>
          <w:tcPr>
            <w:tcW w:w="2808" w:type="dxa"/>
            <w:tcBorders>
              <w:top w:val="single" w:sz="6" w:space="0" w:color="auto"/>
              <w:left w:val="single" w:sz="6" w:space="0" w:color="auto"/>
              <w:bottom w:val="single" w:sz="6" w:space="0" w:color="auto"/>
              <w:right w:val="single" w:sz="6" w:space="0" w:color="auto"/>
            </w:tcBorders>
          </w:tcPr>
          <w:p w:rsidR="00AA55A9" w:rsidRPr="002D0B7E" w:rsidRDefault="00AA55A9" w:rsidP="008047D4">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AA55A9" w:rsidRDefault="00AA55A9" w:rsidP="008047D4">
            <w:pPr>
              <w:spacing w:before="60"/>
              <w:rPr>
                <w:rFonts w:ascii="Arial" w:hAnsi="Arial" w:cs="Arial"/>
                <w:sz w:val="16"/>
              </w:rPr>
            </w:pPr>
          </w:p>
        </w:tc>
        <w:tc>
          <w:tcPr>
            <w:tcW w:w="810" w:type="dxa"/>
            <w:tcBorders>
              <w:top w:val="single" w:sz="6" w:space="0" w:color="auto"/>
              <w:left w:val="single" w:sz="6" w:space="0" w:color="auto"/>
              <w:bottom w:val="single" w:sz="6" w:space="0" w:color="auto"/>
              <w:right w:val="single" w:sz="6" w:space="0" w:color="auto"/>
            </w:tcBorders>
          </w:tcPr>
          <w:p w:rsidR="00AA55A9" w:rsidRDefault="00AA55A9" w:rsidP="008047D4">
            <w:pPr>
              <w:spacing w:before="60"/>
              <w:rPr>
                <w:rFonts w:ascii="Arial" w:hAnsi="Arial" w:cs="Arial"/>
                <w:sz w:val="16"/>
              </w:rPr>
            </w:pPr>
          </w:p>
        </w:tc>
        <w:tc>
          <w:tcPr>
            <w:tcW w:w="900" w:type="dxa"/>
            <w:tcBorders>
              <w:top w:val="single" w:sz="6" w:space="0" w:color="auto"/>
              <w:left w:val="single" w:sz="6" w:space="0" w:color="auto"/>
              <w:bottom w:val="single" w:sz="6" w:space="0" w:color="auto"/>
              <w:right w:val="single" w:sz="6" w:space="0" w:color="auto"/>
            </w:tcBorders>
          </w:tcPr>
          <w:p w:rsidR="00AA55A9" w:rsidRDefault="00AA55A9" w:rsidP="008047D4">
            <w:pPr>
              <w:spacing w:before="60"/>
              <w:rPr>
                <w:rFonts w:ascii="Arial" w:hAnsi="Arial" w:cs="Arial"/>
                <w:sz w:val="16"/>
              </w:rPr>
            </w:pPr>
          </w:p>
        </w:tc>
        <w:tc>
          <w:tcPr>
            <w:tcW w:w="2970" w:type="dxa"/>
            <w:tcBorders>
              <w:top w:val="single" w:sz="6" w:space="0" w:color="auto"/>
              <w:left w:val="single" w:sz="6" w:space="0" w:color="auto"/>
              <w:bottom w:val="single" w:sz="6" w:space="0" w:color="auto"/>
              <w:right w:val="single" w:sz="6" w:space="0" w:color="auto"/>
            </w:tcBorders>
          </w:tcPr>
          <w:p w:rsidR="00AA55A9" w:rsidRPr="00362DC3" w:rsidRDefault="00AA55A9" w:rsidP="00E418E3">
            <w:pPr>
              <w:spacing w:before="60"/>
              <w:rPr>
                <w:rFonts w:ascii="Arial" w:hAnsi="Arial" w:cs="Arial"/>
                <w:sz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8047D4">
        <w:tc>
          <w:tcPr>
            <w:tcW w:w="3348" w:type="dxa"/>
            <w:shd w:val="pct30" w:color="FFFF00" w:fill="FFFFFF"/>
          </w:tcPr>
          <w:p w:rsidR="003C4D3F" w:rsidRDefault="003C4D3F" w:rsidP="008047D4">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8047D4">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8047D4">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8047D4">
            <w:pPr>
              <w:spacing w:before="60"/>
              <w:jc w:val="center"/>
              <w:rPr>
                <w:rFonts w:ascii="Arial" w:hAnsi="Arial" w:cs="Arial"/>
                <w:sz w:val="16"/>
              </w:rPr>
            </w:pPr>
            <w:r>
              <w:rPr>
                <w:rFonts w:ascii="Arial" w:hAnsi="Arial" w:cs="Arial"/>
                <w:sz w:val="16"/>
              </w:rPr>
              <w:t>Legal Range</w:t>
            </w:r>
          </w:p>
          <w:p w:rsidR="003C4D3F" w:rsidRDefault="003C4D3F" w:rsidP="008047D4">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8047D4">
            <w:pPr>
              <w:spacing w:before="60"/>
              <w:jc w:val="center"/>
              <w:rPr>
                <w:rFonts w:ascii="Arial" w:hAnsi="Arial" w:cs="Arial"/>
                <w:sz w:val="16"/>
              </w:rPr>
            </w:pPr>
            <w:r>
              <w:rPr>
                <w:rFonts w:ascii="Arial" w:hAnsi="Arial" w:cs="Arial"/>
                <w:sz w:val="16"/>
              </w:rPr>
              <w:t>Legal Range</w:t>
            </w:r>
          </w:p>
          <w:p w:rsidR="003C4D3F" w:rsidRDefault="003C4D3F" w:rsidP="008047D4">
            <w:pPr>
              <w:spacing w:before="60"/>
              <w:jc w:val="center"/>
              <w:rPr>
                <w:rFonts w:ascii="Arial" w:hAnsi="Arial" w:cs="Arial"/>
                <w:sz w:val="16"/>
              </w:rPr>
            </w:pPr>
            <w:r>
              <w:rPr>
                <w:rFonts w:ascii="Arial" w:hAnsi="Arial" w:cs="Arial"/>
                <w:sz w:val="16"/>
              </w:rPr>
              <w:t>(max)</w:t>
            </w:r>
          </w:p>
        </w:tc>
      </w:tr>
      <w:tr w:rsidR="00BE7A67" w:rsidTr="00D16EC3">
        <w:tc>
          <w:tcPr>
            <w:tcW w:w="3348" w:type="dxa"/>
          </w:tcPr>
          <w:p w:rsidR="00BE7A67" w:rsidRDefault="00BE7A67" w:rsidP="000B1AB6">
            <w:pPr>
              <w:spacing w:before="60"/>
              <w:rPr>
                <w:rFonts w:ascii="Arial" w:hAnsi="Arial" w:cs="Arial"/>
                <w:sz w:val="16"/>
              </w:rPr>
            </w:pPr>
          </w:p>
        </w:tc>
        <w:tc>
          <w:tcPr>
            <w:tcW w:w="2160" w:type="dxa"/>
          </w:tcPr>
          <w:p w:rsidR="00BE7A67" w:rsidRDefault="00BE7A67" w:rsidP="008047D4">
            <w:pPr>
              <w:spacing w:before="60"/>
              <w:rPr>
                <w:rFonts w:ascii="Arial" w:hAnsi="Arial" w:cs="Arial"/>
                <w:sz w:val="16"/>
              </w:rPr>
            </w:pPr>
          </w:p>
        </w:tc>
        <w:tc>
          <w:tcPr>
            <w:tcW w:w="1440" w:type="dxa"/>
          </w:tcPr>
          <w:p w:rsidR="00BE7A67" w:rsidRDefault="00BE7A67" w:rsidP="008047D4">
            <w:pPr>
              <w:spacing w:before="60"/>
              <w:rPr>
                <w:rFonts w:ascii="Arial" w:hAnsi="Arial" w:cs="Arial"/>
                <w:sz w:val="16"/>
              </w:rPr>
            </w:pPr>
          </w:p>
        </w:tc>
        <w:tc>
          <w:tcPr>
            <w:tcW w:w="1985" w:type="dxa"/>
            <w:gridSpan w:val="2"/>
          </w:tcPr>
          <w:p w:rsidR="00BE7A67" w:rsidRDefault="00BE7A67" w:rsidP="008047D4">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EE3D04">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EE3D04">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DA49A0">
            <w:pPr>
              <w:spacing w:before="60"/>
              <w:rPr>
                <w:rFonts w:ascii="Arial" w:hAnsi="Arial" w:cs="Arial"/>
                <w:sz w:val="16"/>
              </w:rPr>
            </w:pPr>
            <w:r w:rsidRPr="00DA49A0">
              <w:rPr>
                <w:rFonts w:ascii="Arial" w:hAnsi="Arial" w:cs="Arial"/>
                <w:sz w:val="16"/>
              </w:rPr>
              <w:t>k_RampDnRt_UlspmS_f32</w:t>
            </w:r>
          </w:p>
        </w:tc>
      </w:tr>
      <w:tr w:rsidR="00DA49A0" w:rsidTr="00EE3D04">
        <w:trPr>
          <w:jc w:val="center"/>
        </w:trPr>
        <w:tc>
          <w:tcPr>
            <w:tcW w:w="4608" w:type="dxa"/>
            <w:tcBorders>
              <w:top w:val="single" w:sz="4" w:space="0" w:color="auto"/>
              <w:left w:val="single" w:sz="4" w:space="0" w:color="auto"/>
              <w:bottom w:val="single" w:sz="4" w:space="0" w:color="auto"/>
              <w:right w:val="single" w:sz="4" w:space="0" w:color="auto"/>
            </w:tcBorders>
          </w:tcPr>
          <w:p w:rsidR="00DA49A0" w:rsidRPr="00DA49A0" w:rsidRDefault="00DA49A0">
            <w:pPr>
              <w:spacing w:before="60"/>
              <w:rPr>
                <w:rFonts w:ascii="Arial" w:hAnsi="Arial" w:cs="Arial"/>
                <w:sz w:val="16"/>
              </w:rPr>
            </w:pPr>
            <w:r w:rsidRPr="00DA49A0">
              <w:rPr>
                <w:rFonts w:ascii="Arial" w:hAnsi="Arial" w:cs="Arial"/>
                <w:sz w:val="16"/>
              </w:rPr>
              <w:t>k_RampUpRtLoSpd_UlspmS_f32</w:t>
            </w:r>
          </w:p>
        </w:tc>
      </w:tr>
      <w:tr w:rsidR="00EB1B91" w:rsidTr="00EE3D04">
        <w:trPr>
          <w:jc w:val="center"/>
        </w:trPr>
        <w:tc>
          <w:tcPr>
            <w:tcW w:w="4608" w:type="dxa"/>
            <w:tcBorders>
              <w:top w:val="single" w:sz="4" w:space="0" w:color="auto"/>
              <w:left w:val="single" w:sz="4" w:space="0" w:color="auto"/>
              <w:bottom w:val="single" w:sz="4" w:space="0" w:color="auto"/>
              <w:right w:val="single" w:sz="4" w:space="0" w:color="auto"/>
            </w:tcBorders>
          </w:tcPr>
          <w:p w:rsidR="00EB1B91" w:rsidRPr="00DA49A0" w:rsidRDefault="00EB1B91">
            <w:pPr>
              <w:spacing w:before="60"/>
              <w:rPr>
                <w:rFonts w:ascii="Arial" w:hAnsi="Arial" w:cs="Arial"/>
                <w:sz w:val="16"/>
              </w:rPr>
            </w:pPr>
            <w:r>
              <w:rPr>
                <w:rFonts w:ascii="Arial" w:hAnsi="Arial" w:cs="Arial"/>
                <w:sz w:val="16"/>
              </w:rPr>
              <w:t>k_VehSpdAstLmt_Kph</w:t>
            </w:r>
            <w:r w:rsidRPr="00DA49A0">
              <w:rPr>
                <w:rFonts w:ascii="Arial" w:hAnsi="Arial" w:cs="Arial"/>
                <w:sz w:val="16"/>
              </w:rPr>
              <w:t>_f32</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8047D4">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8047D4">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8047D4">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8047D4">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8047D4">
            <w:pPr>
              <w:spacing w:before="60"/>
              <w:jc w:val="center"/>
              <w:rPr>
                <w:rFonts w:ascii="Arial" w:hAnsi="Arial" w:cs="Arial"/>
                <w:sz w:val="16"/>
              </w:rPr>
            </w:pPr>
            <w:r>
              <w:rPr>
                <w:rFonts w:ascii="Arial" w:hAnsi="Arial" w:cs="Arial"/>
                <w:sz w:val="16"/>
              </w:rPr>
              <w:t>Value</w:t>
            </w:r>
          </w:p>
        </w:tc>
      </w:tr>
      <w:tr w:rsidR="00D316EC" w:rsidTr="008047D4">
        <w:tc>
          <w:tcPr>
            <w:tcW w:w="3888" w:type="dxa"/>
            <w:tcBorders>
              <w:top w:val="single" w:sz="6" w:space="0" w:color="auto"/>
              <w:left w:val="single" w:sz="6" w:space="0" w:color="auto"/>
              <w:bottom w:val="single" w:sz="6" w:space="0" w:color="auto"/>
              <w:right w:val="single" w:sz="6" w:space="0" w:color="auto"/>
            </w:tcBorders>
          </w:tcPr>
          <w:p w:rsidR="00D316EC" w:rsidRPr="00D316EC" w:rsidRDefault="00EB1B91" w:rsidP="008047D4">
            <w:pPr>
              <w:spacing w:before="60"/>
              <w:rPr>
                <w:rFonts w:ascii="Arial" w:hAnsi="Arial" w:cs="Arial"/>
                <w:sz w:val="16"/>
              </w:rPr>
            </w:pPr>
            <w:r w:rsidRPr="00EB1B91">
              <w:rPr>
                <w:rFonts w:ascii="Arial" w:hAnsi="Arial" w:cs="Arial"/>
                <w:sz w:val="16"/>
              </w:rPr>
              <w:t>D_ENGONRPM_CNT_U16</w:t>
            </w:r>
          </w:p>
        </w:tc>
        <w:tc>
          <w:tcPr>
            <w:tcW w:w="1680" w:type="dxa"/>
            <w:tcBorders>
              <w:top w:val="single" w:sz="6" w:space="0" w:color="auto"/>
              <w:left w:val="single" w:sz="6" w:space="0" w:color="auto"/>
              <w:bottom w:val="single" w:sz="6" w:space="0" w:color="auto"/>
              <w:right w:val="single" w:sz="6" w:space="0" w:color="auto"/>
            </w:tcBorders>
          </w:tcPr>
          <w:p w:rsidR="00D316EC" w:rsidRDefault="00EB1B91" w:rsidP="008047D4">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D316EC" w:rsidRDefault="00EB1B91" w:rsidP="008047D4">
            <w:pPr>
              <w:spacing w:before="60"/>
              <w:rPr>
                <w:rFonts w:ascii="Arial" w:hAnsi="Arial" w:cs="Arial"/>
                <w:sz w:val="16"/>
              </w:rPr>
            </w:pPr>
            <w:r>
              <w:rPr>
                <w:rFonts w:ascii="Arial" w:hAnsi="Arial" w:cs="Arial"/>
                <w:sz w:val="16"/>
              </w:rPr>
              <w:t>RPM</w:t>
            </w:r>
          </w:p>
        </w:tc>
        <w:tc>
          <w:tcPr>
            <w:tcW w:w="1680" w:type="dxa"/>
            <w:tcBorders>
              <w:top w:val="single" w:sz="6" w:space="0" w:color="auto"/>
              <w:left w:val="single" w:sz="6" w:space="0" w:color="auto"/>
              <w:bottom w:val="single" w:sz="6" w:space="0" w:color="auto"/>
              <w:right w:val="single" w:sz="6" w:space="0" w:color="auto"/>
            </w:tcBorders>
          </w:tcPr>
          <w:p w:rsidR="00D316EC" w:rsidRDefault="00EB1B91" w:rsidP="008047D4">
            <w:pPr>
              <w:spacing w:before="60"/>
              <w:rPr>
                <w:rFonts w:ascii="Arial" w:hAnsi="Arial" w:cs="Arial"/>
                <w:sz w:val="16"/>
              </w:rPr>
            </w:pPr>
            <w:r>
              <w:rPr>
                <w:rFonts w:ascii="Arial" w:hAnsi="Arial" w:cs="Arial"/>
                <w:sz w:val="16"/>
              </w:rPr>
              <w:t>300</w:t>
            </w:r>
          </w:p>
        </w:tc>
      </w:tr>
      <w:tr w:rsidR="00A87AE7" w:rsidTr="008047D4">
        <w:tc>
          <w:tcPr>
            <w:tcW w:w="3888" w:type="dxa"/>
            <w:tcBorders>
              <w:top w:val="single" w:sz="6" w:space="0" w:color="auto"/>
              <w:left w:val="single" w:sz="6" w:space="0" w:color="auto"/>
              <w:bottom w:val="single" w:sz="6" w:space="0" w:color="auto"/>
              <w:right w:val="single" w:sz="6" w:space="0" w:color="auto"/>
            </w:tcBorders>
          </w:tcPr>
          <w:p w:rsidR="00A87AE7" w:rsidRPr="00EB1B91" w:rsidRDefault="00A87AE7" w:rsidP="008047D4">
            <w:pPr>
              <w:spacing w:before="60"/>
              <w:rPr>
                <w:rFonts w:ascii="Arial" w:hAnsi="Arial" w:cs="Arial"/>
                <w:sz w:val="16"/>
              </w:rPr>
            </w:pPr>
            <w:r w:rsidRPr="00A87AE7">
              <w:rPr>
                <w:rFonts w:ascii="Arial" w:hAnsi="Arial" w:cs="Arial"/>
                <w:sz w:val="16"/>
              </w:rPr>
              <w:t>D_ENGRPMINVLD_CNT_U16</w:t>
            </w:r>
          </w:p>
        </w:tc>
        <w:tc>
          <w:tcPr>
            <w:tcW w:w="1680" w:type="dxa"/>
            <w:tcBorders>
              <w:top w:val="single" w:sz="6" w:space="0" w:color="auto"/>
              <w:left w:val="single" w:sz="6" w:space="0" w:color="auto"/>
              <w:bottom w:val="single" w:sz="6" w:space="0" w:color="auto"/>
              <w:right w:val="single" w:sz="6" w:space="0" w:color="auto"/>
            </w:tcBorders>
          </w:tcPr>
          <w:p w:rsidR="00A87AE7" w:rsidRDefault="00A87AE7" w:rsidP="008047D4">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A87AE7" w:rsidRDefault="00A87AE7" w:rsidP="008047D4">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A87AE7" w:rsidRDefault="00A87AE7" w:rsidP="008047D4">
            <w:pPr>
              <w:spacing w:before="60"/>
              <w:rPr>
                <w:rFonts w:ascii="Arial" w:hAnsi="Arial" w:cs="Arial"/>
                <w:sz w:val="16"/>
              </w:rPr>
            </w:pPr>
            <w:r w:rsidRPr="00A87AE7">
              <w:rPr>
                <w:rFonts w:ascii="Arial" w:hAnsi="Arial" w:cs="Arial"/>
                <w:sz w:val="16"/>
              </w:rPr>
              <w:t>0xFFFF</w:t>
            </w:r>
          </w:p>
        </w:tc>
      </w:tr>
      <w:tr w:rsidR="000D20A1" w:rsidTr="008047D4">
        <w:tc>
          <w:tcPr>
            <w:tcW w:w="3888" w:type="dxa"/>
            <w:tcBorders>
              <w:top w:val="single" w:sz="6" w:space="0" w:color="auto"/>
              <w:left w:val="single" w:sz="6" w:space="0" w:color="auto"/>
              <w:bottom w:val="single" w:sz="6" w:space="0" w:color="auto"/>
              <w:right w:val="single" w:sz="6" w:space="0" w:color="auto"/>
            </w:tcBorders>
          </w:tcPr>
          <w:p w:rsidR="000D20A1" w:rsidRPr="00A87AE7" w:rsidRDefault="000D20A1" w:rsidP="008047D4">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0D20A1" w:rsidRDefault="000D20A1" w:rsidP="008047D4">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0D20A1" w:rsidRDefault="000D20A1" w:rsidP="008047D4">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0D20A1" w:rsidRPr="00A87AE7" w:rsidRDefault="000D20A1" w:rsidP="008047D4">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C01DFF">
            <w:pPr>
              <w:spacing w:before="60"/>
              <w:rPr>
                <w:rFonts w:ascii="Arial" w:hAnsi="Arial" w:cs="Arial"/>
                <w:sz w:val="16"/>
              </w:rPr>
            </w:pPr>
            <w:r w:rsidRPr="00C01DFF">
              <w:rPr>
                <w:rFonts w:ascii="Arial" w:hAnsi="Arial" w:cs="Arial"/>
                <w:sz w:val="16"/>
              </w:rPr>
              <w:t>D_ZERO_ULS_F32</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C01DFF">
            <w:pPr>
              <w:spacing w:before="60"/>
              <w:rPr>
                <w:rFonts w:ascii="Arial" w:hAnsi="Arial" w:cs="Arial"/>
                <w:sz w:val="16"/>
              </w:rPr>
            </w:pPr>
            <w:r w:rsidRPr="00C01DFF">
              <w:rPr>
                <w:rFonts w:ascii="Arial" w:hAnsi="Arial" w:cs="Arial"/>
                <w:sz w:val="16"/>
              </w:rPr>
              <w:t>D_ONE_ULS_F32</w:t>
            </w: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8047D4">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8047D4">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8047D4">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8047D4">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8047D4">
            <w:pPr>
              <w:spacing w:before="60"/>
              <w:jc w:val="center"/>
              <w:rPr>
                <w:rFonts w:ascii="Arial" w:hAnsi="Arial" w:cs="Arial"/>
                <w:sz w:val="16"/>
              </w:rPr>
            </w:pPr>
            <w:r>
              <w:rPr>
                <w:rFonts w:ascii="Arial" w:hAnsi="Arial" w:cs="Arial"/>
                <w:sz w:val="16"/>
              </w:rPr>
              <w:t>Software Segment</w:t>
            </w:r>
          </w:p>
        </w:tc>
      </w:tr>
      <w:tr w:rsidR="008B3E94" w:rsidTr="008047D4">
        <w:tc>
          <w:tcPr>
            <w:tcW w:w="2898" w:type="dxa"/>
            <w:tcBorders>
              <w:top w:val="single" w:sz="6" w:space="0" w:color="auto"/>
              <w:left w:val="single" w:sz="6" w:space="0" w:color="auto"/>
              <w:bottom w:val="single" w:sz="6" w:space="0" w:color="auto"/>
              <w:right w:val="single" w:sz="6" w:space="0" w:color="auto"/>
            </w:tcBorders>
          </w:tcPr>
          <w:p w:rsidR="008B3E94" w:rsidRDefault="008B3E94" w:rsidP="008047D4">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8047D4">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8047D4">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8047D4">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8B3E94" w:rsidP="008B3E94">
      <w:pPr>
        <w:numPr>
          <w:ilvl w:val="0"/>
          <w:numId w:val="5"/>
        </w:numPr>
        <w:spacing w:after="0"/>
      </w:pPr>
      <w:r>
        <w:t>&lt;None&gt;</w:t>
      </w:r>
    </w:p>
    <w:p w:rsidR="005D5FE4" w:rsidRDefault="005D5FE4" w:rsidP="003F203C">
      <w:pPr>
        <w:spacing w:after="0"/>
        <w:ind w:left="720"/>
      </w:pPr>
    </w:p>
    <w:p w:rsidR="008B3E94" w:rsidRDefault="008B3E94" w:rsidP="008B3E94">
      <w:pPr>
        <w:spacing w:after="0"/>
        <w:ind w:left="720"/>
      </w:pPr>
    </w:p>
    <w:p w:rsidR="00A11122" w:rsidRDefault="008B3E94">
      <w:pPr>
        <w:pStyle w:val="Heading2"/>
      </w:pPr>
      <w:r>
        <w:t>Data Hiding Functions</w:t>
      </w:r>
    </w:p>
    <w:p w:rsidR="001048FC" w:rsidRDefault="001048FC" w:rsidP="00DC7E08">
      <w:pPr>
        <w:numPr>
          <w:ilvl w:val="0"/>
          <w:numId w:val="10"/>
        </w:numPr>
        <w:spacing w:after="0"/>
      </w:pPr>
      <w:proofErr w:type="spellStart"/>
      <w:r w:rsidRPr="001048FC">
        <w:t>Rte_Call_EpsEn_OP_GET</w:t>
      </w:r>
      <w:proofErr w:type="spellEnd"/>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1B60DF" w:rsidTr="008047D4">
        <w:tc>
          <w:tcPr>
            <w:tcW w:w="1779" w:type="dxa"/>
          </w:tcPr>
          <w:p w:rsidR="001B60DF" w:rsidRDefault="001B60DF" w:rsidP="008047D4">
            <w:pPr>
              <w:spacing w:before="60"/>
              <w:rPr>
                <w:rFonts w:ascii="Arial" w:hAnsi="Arial" w:cs="Arial"/>
                <w:b/>
                <w:bCs/>
                <w:sz w:val="16"/>
              </w:rPr>
            </w:pPr>
            <w:r>
              <w:rPr>
                <w:rFonts w:ascii="Arial" w:hAnsi="Arial" w:cs="Arial"/>
                <w:b/>
                <w:bCs/>
                <w:sz w:val="16"/>
              </w:rPr>
              <w:t>Function Name</w:t>
            </w:r>
          </w:p>
        </w:tc>
        <w:tc>
          <w:tcPr>
            <w:tcW w:w="4179" w:type="dxa"/>
          </w:tcPr>
          <w:p w:rsidR="001B60DF" w:rsidRPr="00276089" w:rsidRDefault="00276089" w:rsidP="008047D4">
            <w:pPr>
              <w:spacing w:before="60"/>
              <w:rPr>
                <w:rFonts w:ascii="Arial" w:hAnsi="Arial" w:cs="Arial"/>
                <w:b/>
                <w:sz w:val="16"/>
              </w:rPr>
            </w:pPr>
            <w:r w:rsidRPr="00276089">
              <w:rPr>
                <w:rFonts w:ascii="Arial" w:hAnsi="Arial" w:cs="Arial"/>
                <w:b/>
                <w:sz w:val="16"/>
              </w:rPr>
              <w:t>N/A</w:t>
            </w:r>
          </w:p>
        </w:tc>
        <w:tc>
          <w:tcPr>
            <w:tcW w:w="990" w:type="dxa"/>
            <w:shd w:val="pct30" w:color="FFFF00" w:fill="auto"/>
          </w:tcPr>
          <w:p w:rsidR="001B60DF" w:rsidRDefault="001B60DF" w:rsidP="008047D4">
            <w:pPr>
              <w:spacing w:before="60"/>
              <w:jc w:val="center"/>
              <w:rPr>
                <w:rFonts w:ascii="Arial" w:hAnsi="Arial" w:cs="Arial"/>
                <w:sz w:val="16"/>
              </w:rPr>
            </w:pPr>
            <w:r>
              <w:rPr>
                <w:rFonts w:ascii="Arial" w:hAnsi="Arial" w:cs="Arial"/>
                <w:sz w:val="16"/>
              </w:rPr>
              <w:t>Type</w:t>
            </w:r>
          </w:p>
        </w:tc>
        <w:tc>
          <w:tcPr>
            <w:tcW w:w="990" w:type="dxa"/>
            <w:shd w:val="pct30" w:color="FFFF00" w:fill="auto"/>
          </w:tcPr>
          <w:p w:rsidR="001B60DF" w:rsidRDefault="001B60DF" w:rsidP="008047D4">
            <w:pPr>
              <w:spacing w:before="60"/>
              <w:jc w:val="center"/>
              <w:rPr>
                <w:rFonts w:ascii="Arial" w:hAnsi="Arial" w:cs="Arial"/>
                <w:sz w:val="16"/>
              </w:rPr>
            </w:pPr>
            <w:r>
              <w:rPr>
                <w:rFonts w:ascii="Arial" w:hAnsi="Arial" w:cs="Arial"/>
                <w:sz w:val="16"/>
              </w:rPr>
              <w:t>Min</w:t>
            </w:r>
          </w:p>
        </w:tc>
        <w:tc>
          <w:tcPr>
            <w:tcW w:w="990" w:type="dxa"/>
            <w:shd w:val="pct30" w:color="FFFF00" w:fill="auto"/>
          </w:tcPr>
          <w:p w:rsidR="001B60DF" w:rsidRDefault="001B60DF" w:rsidP="008047D4">
            <w:pPr>
              <w:spacing w:before="60"/>
              <w:jc w:val="center"/>
              <w:rPr>
                <w:rFonts w:ascii="Arial" w:hAnsi="Arial" w:cs="Arial"/>
                <w:sz w:val="16"/>
              </w:rPr>
            </w:pPr>
            <w:r>
              <w:rPr>
                <w:rFonts w:ascii="Arial" w:hAnsi="Arial" w:cs="Arial"/>
                <w:sz w:val="16"/>
              </w:rPr>
              <w:t>Max</w:t>
            </w:r>
          </w:p>
        </w:tc>
      </w:tr>
      <w:tr w:rsidR="001B60DF" w:rsidTr="008047D4">
        <w:tc>
          <w:tcPr>
            <w:tcW w:w="1779" w:type="dxa"/>
          </w:tcPr>
          <w:p w:rsidR="001B60DF" w:rsidRDefault="001B60DF" w:rsidP="008047D4">
            <w:pPr>
              <w:spacing w:before="60"/>
              <w:rPr>
                <w:rFonts w:ascii="Arial" w:hAnsi="Arial" w:cs="Arial"/>
                <w:b/>
                <w:bCs/>
                <w:sz w:val="16"/>
              </w:rPr>
            </w:pPr>
            <w:r>
              <w:rPr>
                <w:rFonts w:ascii="Arial" w:hAnsi="Arial" w:cs="Arial"/>
                <w:b/>
                <w:bCs/>
                <w:sz w:val="16"/>
              </w:rPr>
              <w:t xml:space="preserve">Arguments Passed </w:t>
            </w:r>
          </w:p>
        </w:tc>
        <w:tc>
          <w:tcPr>
            <w:tcW w:w="4179" w:type="dxa"/>
          </w:tcPr>
          <w:p w:rsidR="001B60DF" w:rsidRDefault="001B60DF" w:rsidP="008047D4">
            <w:pPr>
              <w:spacing w:before="60"/>
              <w:rPr>
                <w:rFonts w:ascii="Arial" w:hAnsi="Arial" w:cs="Arial"/>
                <w:sz w:val="16"/>
              </w:rPr>
            </w:pPr>
            <w:r>
              <w:rPr>
                <w:rFonts w:ascii="Arial" w:hAnsi="Arial" w:cs="Arial"/>
                <w:sz w:val="16"/>
              </w:rPr>
              <w:t>(if none, write None)</w:t>
            </w:r>
          </w:p>
        </w:tc>
        <w:tc>
          <w:tcPr>
            <w:tcW w:w="990" w:type="dxa"/>
          </w:tcPr>
          <w:p w:rsidR="001B60DF" w:rsidRDefault="001B60DF" w:rsidP="008047D4">
            <w:pPr>
              <w:spacing w:before="60"/>
              <w:rPr>
                <w:rFonts w:ascii="Arial" w:hAnsi="Arial" w:cs="Arial"/>
                <w:sz w:val="16"/>
              </w:rPr>
            </w:pPr>
          </w:p>
        </w:tc>
        <w:tc>
          <w:tcPr>
            <w:tcW w:w="990" w:type="dxa"/>
          </w:tcPr>
          <w:p w:rsidR="001B60DF" w:rsidRDefault="001B60DF" w:rsidP="008047D4">
            <w:pPr>
              <w:spacing w:before="60"/>
              <w:rPr>
                <w:rFonts w:ascii="Arial" w:hAnsi="Arial" w:cs="Arial"/>
                <w:sz w:val="16"/>
              </w:rPr>
            </w:pPr>
          </w:p>
        </w:tc>
        <w:tc>
          <w:tcPr>
            <w:tcW w:w="990" w:type="dxa"/>
          </w:tcPr>
          <w:p w:rsidR="001B60DF" w:rsidRDefault="001B60DF" w:rsidP="008047D4">
            <w:pPr>
              <w:spacing w:before="60"/>
              <w:rPr>
                <w:rFonts w:ascii="Arial" w:hAnsi="Arial" w:cs="Arial"/>
                <w:sz w:val="16"/>
              </w:rPr>
            </w:pPr>
          </w:p>
        </w:tc>
      </w:tr>
      <w:tr w:rsidR="001B60DF" w:rsidTr="008047D4">
        <w:tc>
          <w:tcPr>
            <w:tcW w:w="1779" w:type="dxa"/>
          </w:tcPr>
          <w:p w:rsidR="001B60DF" w:rsidRDefault="001B60DF" w:rsidP="008047D4">
            <w:pPr>
              <w:spacing w:before="60"/>
              <w:rPr>
                <w:rFonts w:ascii="Arial" w:hAnsi="Arial" w:cs="Arial"/>
                <w:b/>
                <w:bCs/>
                <w:sz w:val="16"/>
              </w:rPr>
            </w:pPr>
          </w:p>
        </w:tc>
        <w:tc>
          <w:tcPr>
            <w:tcW w:w="4179" w:type="dxa"/>
          </w:tcPr>
          <w:p w:rsidR="001B60DF" w:rsidRDefault="001B60DF" w:rsidP="008047D4">
            <w:pPr>
              <w:spacing w:before="60"/>
              <w:rPr>
                <w:rFonts w:ascii="Arial" w:hAnsi="Arial" w:cs="Arial"/>
                <w:sz w:val="16"/>
              </w:rPr>
            </w:pPr>
            <w:r>
              <w:rPr>
                <w:rFonts w:ascii="Arial" w:hAnsi="Arial" w:cs="Arial"/>
                <w:sz w:val="16"/>
              </w:rPr>
              <w:t>(Insert more rows for additional passed arguments)</w:t>
            </w:r>
          </w:p>
        </w:tc>
        <w:tc>
          <w:tcPr>
            <w:tcW w:w="990" w:type="dxa"/>
          </w:tcPr>
          <w:p w:rsidR="001B60DF" w:rsidRDefault="001B60DF" w:rsidP="008047D4">
            <w:pPr>
              <w:spacing w:before="60"/>
              <w:rPr>
                <w:rFonts w:ascii="Arial" w:hAnsi="Arial" w:cs="Arial"/>
                <w:sz w:val="16"/>
              </w:rPr>
            </w:pPr>
          </w:p>
        </w:tc>
        <w:tc>
          <w:tcPr>
            <w:tcW w:w="990" w:type="dxa"/>
          </w:tcPr>
          <w:p w:rsidR="001B60DF" w:rsidRDefault="001B60DF" w:rsidP="008047D4">
            <w:pPr>
              <w:spacing w:before="60"/>
              <w:rPr>
                <w:rFonts w:ascii="Arial" w:hAnsi="Arial" w:cs="Arial"/>
                <w:sz w:val="16"/>
              </w:rPr>
            </w:pPr>
          </w:p>
        </w:tc>
        <w:tc>
          <w:tcPr>
            <w:tcW w:w="990" w:type="dxa"/>
          </w:tcPr>
          <w:p w:rsidR="001B60DF" w:rsidRDefault="001B60DF" w:rsidP="008047D4">
            <w:pPr>
              <w:spacing w:before="60"/>
              <w:rPr>
                <w:rFonts w:ascii="Arial" w:hAnsi="Arial" w:cs="Arial"/>
                <w:sz w:val="16"/>
              </w:rPr>
            </w:pPr>
          </w:p>
        </w:tc>
      </w:tr>
      <w:tr w:rsidR="001B60DF" w:rsidTr="008047D4">
        <w:tc>
          <w:tcPr>
            <w:tcW w:w="1779" w:type="dxa"/>
          </w:tcPr>
          <w:p w:rsidR="001B60DF" w:rsidRDefault="001B60DF" w:rsidP="008047D4">
            <w:pPr>
              <w:spacing w:before="60"/>
              <w:rPr>
                <w:rFonts w:ascii="Arial" w:hAnsi="Arial" w:cs="Arial"/>
                <w:b/>
                <w:bCs/>
                <w:sz w:val="16"/>
              </w:rPr>
            </w:pPr>
            <w:r>
              <w:rPr>
                <w:rFonts w:ascii="Arial" w:hAnsi="Arial" w:cs="Arial"/>
                <w:b/>
                <w:bCs/>
                <w:sz w:val="16"/>
              </w:rPr>
              <w:t>Return Value</w:t>
            </w:r>
          </w:p>
        </w:tc>
        <w:tc>
          <w:tcPr>
            <w:tcW w:w="4179" w:type="dxa"/>
          </w:tcPr>
          <w:p w:rsidR="001B60DF" w:rsidRDefault="001B60DF" w:rsidP="008047D4">
            <w:pPr>
              <w:spacing w:before="60"/>
              <w:rPr>
                <w:rFonts w:ascii="Arial" w:hAnsi="Arial" w:cs="Arial"/>
                <w:sz w:val="16"/>
              </w:rPr>
            </w:pPr>
            <w:r>
              <w:rPr>
                <w:rFonts w:ascii="Arial" w:hAnsi="Arial" w:cs="Arial"/>
                <w:sz w:val="16"/>
              </w:rPr>
              <w:t>(if no value returned, write N/A)</w:t>
            </w:r>
          </w:p>
        </w:tc>
        <w:tc>
          <w:tcPr>
            <w:tcW w:w="990" w:type="dxa"/>
          </w:tcPr>
          <w:p w:rsidR="001B60DF" w:rsidRDefault="001B60DF" w:rsidP="008047D4">
            <w:pPr>
              <w:spacing w:before="60"/>
              <w:rPr>
                <w:rFonts w:ascii="Arial" w:hAnsi="Arial" w:cs="Arial"/>
                <w:sz w:val="16"/>
              </w:rPr>
            </w:pPr>
          </w:p>
        </w:tc>
        <w:tc>
          <w:tcPr>
            <w:tcW w:w="990" w:type="dxa"/>
          </w:tcPr>
          <w:p w:rsidR="001B60DF" w:rsidRDefault="001B60DF" w:rsidP="008047D4">
            <w:pPr>
              <w:spacing w:before="60"/>
              <w:rPr>
                <w:rFonts w:ascii="Arial" w:hAnsi="Arial" w:cs="Arial"/>
                <w:sz w:val="16"/>
              </w:rPr>
            </w:pPr>
          </w:p>
        </w:tc>
        <w:tc>
          <w:tcPr>
            <w:tcW w:w="990" w:type="dxa"/>
          </w:tcPr>
          <w:p w:rsidR="001B60DF" w:rsidRDefault="001B60DF" w:rsidP="008047D4">
            <w:pPr>
              <w:spacing w:before="60"/>
              <w:rPr>
                <w:rFonts w:ascii="Arial" w:hAnsi="Arial" w:cs="Arial"/>
                <w:sz w:val="16"/>
              </w:rPr>
            </w:pPr>
          </w:p>
        </w:tc>
      </w:tr>
    </w:tbl>
    <w:p w:rsidR="001B60DF" w:rsidRDefault="001B60DF" w:rsidP="001B60DF">
      <w:pPr>
        <w:pStyle w:val="Heading4"/>
      </w:pPr>
      <w:r>
        <w:t>Description</w:t>
      </w:r>
    </w:p>
    <w:p w:rsidR="001B60DF" w:rsidRDefault="001B60DF" w:rsidP="001B60DF">
      <w:pPr>
        <w:spacing w:after="0"/>
      </w:pPr>
      <w:r>
        <w:t>(Place flowchart/design for local function)</w:t>
      </w:r>
    </w:p>
    <w:p w:rsidR="001B60DF" w:rsidRDefault="001B60DF" w:rsidP="008B3E94">
      <w:pPr>
        <w:spacing w:after="0"/>
      </w:pPr>
    </w:p>
    <w:p w:rsidR="008F6DBB" w:rsidRDefault="008F6DBB" w:rsidP="008B3E94">
      <w:pPr>
        <w:spacing w:after="0"/>
      </w:pPr>
    </w:p>
    <w:p w:rsidR="008B3E94" w:rsidRDefault="008B3E94" w:rsidP="008B3E94">
      <w:pPr>
        <w:pStyle w:val="Heading2"/>
      </w:pPr>
      <w:r>
        <w:t>Local Functions/Macros Used by this MDD only</w:t>
      </w:r>
    </w:p>
    <w:p w:rsidR="008B3E94" w:rsidRDefault="008B3E94" w:rsidP="008B3E94">
      <w:pPr>
        <w:pStyle w:val="Heading3"/>
      </w:pPr>
      <w:r>
        <w:t>Local Function #1</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B3E94" w:rsidTr="008047D4">
        <w:tc>
          <w:tcPr>
            <w:tcW w:w="1779" w:type="dxa"/>
          </w:tcPr>
          <w:p w:rsidR="008B3E94" w:rsidRDefault="008B3E94" w:rsidP="008047D4">
            <w:pPr>
              <w:spacing w:before="60"/>
              <w:rPr>
                <w:rFonts w:ascii="Arial" w:hAnsi="Arial" w:cs="Arial"/>
                <w:b/>
                <w:bCs/>
                <w:sz w:val="16"/>
              </w:rPr>
            </w:pPr>
            <w:r>
              <w:rPr>
                <w:rFonts w:ascii="Arial" w:hAnsi="Arial" w:cs="Arial"/>
                <w:b/>
                <w:bCs/>
                <w:sz w:val="16"/>
              </w:rPr>
              <w:t>Function Name</w:t>
            </w:r>
          </w:p>
        </w:tc>
        <w:tc>
          <w:tcPr>
            <w:tcW w:w="4179" w:type="dxa"/>
          </w:tcPr>
          <w:p w:rsidR="008B3E94" w:rsidRPr="00276089" w:rsidRDefault="00276089" w:rsidP="008047D4">
            <w:pPr>
              <w:spacing w:before="60"/>
              <w:rPr>
                <w:rFonts w:ascii="Arial" w:hAnsi="Arial" w:cs="Arial"/>
                <w:b/>
                <w:sz w:val="16"/>
              </w:rPr>
            </w:pPr>
            <w:r w:rsidRPr="00276089">
              <w:rPr>
                <w:rFonts w:ascii="Arial" w:hAnsi="Arial" w:cs="Arial"/>
                <w:b/>
                <w:sz w:val="16"/>
              </w:rPr>
              <w:t>N/A</w:t>
            </w:r>
          </w:p>
        </w:tc>
        <w:tc>
          <w:tcPr>
            <w:tcW w:w="990" w:type="dxa"/>
            <w:shd w:val="pct30" w:color="FFFF00" w:fill="auto"/>
          </w:tcPr>
          <w:p w:rsidR="008B3E94" w:rsidRDefault="008B3E94" w:rsidP="008047D4">
            <w:pPr>
              <w:spacing w:before="60"/>
              <w:jc w:val="center"/>
              <w:rPr>
                <w:rFonts w:ascii="Arial" w:hAnsi="Arial" w:cs="Arial"/>
                <w:sz w:val="16"/>
              </w:rPr>
            </w:pPr>
            <w:r>
              <w:rPr>
                <w:rFonts w:ascii="Arial" w:hAnsi="Arial" w:cs="Arial"/>
                <w:sz w:val="16"/>
              </w:rPr>
              <w:t>Type</w:t>
            </w:r>
          </w:p>
        </w:tc>
        <w:tc>
          <w:tcPr>
            <w:tcW w:w="990" w:type="dxa"/>
            <w:shd w:val="pct30" w:color="FFFF00" w:fill="auto"/>
          </w:tcPr>
          <w:p w:rsidR="008B3E94" w:rsidRDefault="008B3E94" w:rsidP="008047D4">
            <w:pPr>
              <w:spacing w:before="60"/>
              <w:jc w:val="center"/>
              <w:rPr>
                <w:rFonts w:ascii="Arial" w:hAnsi="Arial" w:cs="Arial"/>
                <w:sz w:val="16"/>
              </w:rPr>
            </w:pPr>
            <w:r>
              <w:rPr>
                <w:rFonts w:ascii="Arial" w:hAnsi="Arial" w:cs="Arial"/>
                <w:sz w:val="16"/>
              </w:rPr>
              <w:t>Min</w:t>
            </w:r>
          </w:p>
        </w:tc>
        <w:tc>
          <w:tcPr>
            <w:tcW w:w="990" w:type="dxa"/>
            <w:shd w:val="pct30" w:color="FFFF00" w:fill="auto"/>
          </w:tcPr>
          <w:p w:rsidR="008B3E94" w:rsidRDefault="008B3E94" w:rsidP="008047D4">
            <w:pPr>
              <w:spacing w:before="60"/>
              <w:jc w:val="center"/>
              <w:rPr>
                <w:rFonts w:ascii="Arial" w:hAnsi="Arial" w:cs="Arial"/>
                <w:sz w:val="16"/>
              </w:rPr>
            </w:pPr>
            <w:r>
              <w:rPr>
                <w:rFonts w:ascii="Arial" w:hAnsi="Arial" w:cs="Arial"/>
                <w:sz w:val="16"/>
              </w:rPr>
              <w:t>Max</w:t>
            </w:r>
          </w:p>
        </w:tc>
      </w:tr>
      <w:tr w:rsidR="008B3E94" w:rsidTr="008047D4">
        <w:tc>
          <w:tcPr>
            <w:tcW w:w="1779" w:type="dxa"/>
          </w:tcPr>
          <w:p w:rsidR="008B3E94" w:rsidRDefault="008B3E94" w:rsidP="008047D4">
            <w:pPr>
              <w:spacing w:before="60"/>
              <w:rPr>
                <w:rFonts w:ascii="Arial" w:hAnsi="Arial" w:cs="Arial"/>
                <w:b/>
                <w:bCs/>
                <w:sz w:val="16"/>
              </w:rPr>
            </w:pPr>
            <w:r>
              <w:rPr>
                <w:rFonts w:ascii="Arial" w:hAnsi="Arial" w:cs="Arial"/>
                <w:b/>
                <w:bCs/>
                <w:sz w:val="16"/>
              </w:rPr>
              <w:t xml:space="preserve">Arguments Passed </w:t>
            </w:r>
          </w:p>
        </w:tc>
        <w:tc>
          <w:tcPr>
            <w:tcW w:w="4179" w:type="dxa"/>
          </w:tcPr>
          <w:p w:rsidR="008B3E94" w:rsidRDefault="008B3E94" w:rsidP="008047D4">
            <w:pPr>
              <w:spacing w:before="60"/>
              <w:rPr>
                <w:rFonts w:ascii="Arial" w:hAnsi="Arial" w:cs="Arial"/>
                <w:sz w:val="16"/>
              </w:rPr>
            </w:pPr>
            <w:r>
              <w:rPr>
                <w:rFonts w:ascii="Arial" w:hAnsi="Arial" w:cs="Arial"/>
                <w:sz w:val="16"/>
              </w:rPr>
              <w:t>(if none, write None)</w:t>
            </w:r>
          </w:p>
        </w:tc>
        <w:tc>
          <w:tcPr>
            <w:tcW w:w="990" w:type="dxa"/>
          </w:tcPr>
          <w:p w:rsidR="008B3E94" w:rsidRDefault="008B3E94" w:rsidP="008047D4">
            <w:pPr>
              <w:spacing w:before="60"/>
              <w:rPr>
                <w:rFonts w:ascii="Arial" w:hAnsi="Arial" w:cs="Arial"/>
                <w:sz w:val="16"/>
              </w:rPr>
            </w:pPr>
          </w:p>
        </w:tc>
        <w:tc>
          <w:tcPr>
            <w:tcW w:w="990" w:type="dxa"/>
          </w:tcPr>
          <w:p w:rsidR="008B3E94" w:rsidRDefault="008B3E94" w:rsidP="008047D4">
            <w:pPr>
              <w:spacing w:before="60"/>
              <w:rPr>
                <w:rFonts w:ascii="Arial" w:hAnsi="Arial" w:cs="Arial"/>
                <w:sz w:val="16"/>
              </w:rPr>
            </w:pPr>
          </w:p>
        </w:tc>
        <w:tc>
          <w:tcPr>
            <w:tcW w:w="990" w:type="dxa"/>
          </w:tcPr>
          <w:p w:rsidR="008B3E94" w:rsidRDefault="008B3E94" w:rsidP="008047D4">
            <w:pPr>
              <w:spacing w:before="60"/>
              <w:rPr>
                <w:rFonts w:ascii="Arial" w:hAnsi="Arial" w:cs="Arial"/>
                <w:sz w:val="16"/>
              </w:rPr>
            </w:pPr>
          </w:p>
        </w:tc>
      </w:tr>
      <w:tr w:rsidR="008B3E94" w:rsidTr="008047D4">
        <w:tc>
          <w:tcPr>
            <w:tcW w:w="1779" w:type="dxa"/>
          </w:tcPr>
          <w:p w:rsidR="008B3E94" w:rsidRDefault="008B3E94" w:rsidP="008047D4">
            <w:pPr>
              <w:spacing w:before="60"/>
              <w:rPr>
                <w:rFonts w:ascii="Arial" w:hAnsi="Arial" w:cs="Arial"/>
                <w:b/>
                <w:bCs/>
                <w:sz w:val="16"/>
              </w:rPr>
            </w:pPr>
          </w:p>
        </w:tc>
        <w:tc>
          <w:tcPr>
            <w:tcW w:w="4179" w:type="dxa"/>
          </w:tcPr>
          <w:p w:rsidR="008B3E94" w:rsidRDefault="008B3E94" w:rsidP="008047D4">
            <w:pPr>
              <w:spacing w:before="60"/>
              <w:rPr>
                <w:rFonts w:ascii="Arial" w:hAnsi="Arial" w:cs="Arial"/>
                <w:sz w:val="16"/>
              </w:rPr>
            </w:pPr>
            <w:r>
              <w:rPr>
                <w:rFonts w:ascii="Arial" w:hAnsi="Arial" w:cs="Arial"/>
                <w:sz w:val="16"/>
              </w:rPr>
              <w:t>(Insert more rows for additional passed arguments)</w:t>
            </w:r>
          </w:p>
        </w:tc>
        <w:tc>
          <w:tcPr>
            <w:tcW w:w="990" w:type="dxa"/>
          </w:tcPr>
          <w:p w:rsidR="008B3E94" w:rsidRDefault="008B3E94" w:rsidP="008047D4">
            <w:pPr>
              <w:spacing w:before="60"/>
              <w:rPr>
                <w:rFonts w:ascii="Arial" w:hAnsi="Arial" w:cs="Arial"/>
                <w:sz w:val="16"/>
              </w:rPr>
            </w:pPr>
          </w:p>
        </w:tc>
        <w:tc>
          <w:tcPr>
            <w:tcW w:w="990" w:type="dxa"/>
          </w:tcPr>
          <w:p w:rsidR="008B3E94" w:rsidRDefault="008B3E94" w:rsidP="008047D4">
            <w:pPr>
              <w:spacing w:before="60"/>
              <w:rPr>
                <w:rFonts w:ascii="Arial" w:hAnsi="Arial" w:cs="Arial"/>
                <w:sz w:val="16"/>
              </w:rPr>
            </w:pPr>
          </w:p>
        </w:tc>
        <w:tc>
          <w:tcPr>
            <w:tcW w:w="990" w:type="dxa"/>
          </w:tcPr>
          <w:p w:rsidR="008B3E94" w:rsidRDefault="008B3E94" w:rsidP="008047D4">
            <w:pPr>
              <w:spacing w:before="60"/>
              <w:rPr>
                <w:rFonts w:ascii="Arial" w:hAnsi="Arial" w:cs="Arial"/>
                <w:sz w:val="16"/>
              </w:rPr>
            </w:pPr>
          </w:p>
        </w:tc>
      </w:tr>
      <w:tr w:rsidR="008B3E94" w:rsidTr="008047D4">
        <w:tc>
          <w:tcPr>
            <w:tcW w:w="1779" w:type="dxa"/>
          </w:tcPr>
          <w:p w:rsidR="008B3E94" w:rsidRDefault="008B3E94" w:rsidP="008047D4">
            <w:pPr>
              <w:spacing w:before="60"/>
              <w:rPr>
                <w:rFonts w:ascii="Arial" w:hAnsi="Arial" w:cs="Arial"/>
                <w:b/>
                <w:bCs/>
                <w:sz w:val="16"/>
              </w:rPr>
            </w:pPr>
            <w:r>
              <w:rPr>
                <w:rFonts w:ascii="Arial" w:hAnsi="Arial" w:cs="Arial"/>
                <w:b/>
                <w:bCs/>
                <w:sz w:val="16"/>
              </w:rPr>
              <w:t>Return Value</w:t>
            </w:r>
          </w:p>
        </w:tc>
        <w:tc>
          <w:tcPr>
            <w:tcW w:w="4179" w:type="dxa"/>
          </w:tcPr>
          <w:p w:rsidR="008B3E94" w:rsidRDefault="008B3E94" w:rsidP="008047D4">
            <w:pPr>
              <w:spacing w:before="60"/>
              <w:rPr>
                <w:rFonts w:ascii="Arial" w:hAnsi="Arial" w:cs="Arial"/>
                <w:sz w:val="16"/>
              </w:rPr>
            </w:pPr>
            <w:r>
              <w:rPr>
                <w:rFonts w:ascii="Arial" w:hAnsi="Arial" w:cs="Arial"/>
                <w:sz w:val="16"/>
              </w:rPr>
              <w:t>(if no value returned, write N/A)</w:t>
            </w:r>
          </w:p>
        </w:tc>
        <w:tc>
          <w:tcPr>
            <w:tcW w:w="990" w:type="dxa"/>
          </w:tcPr>
          <w:p w:rsidR="008B3E94" w:rsidRDefault="008B3E94" w:rsidP="008047D4">
            <w:pPr>
              <w:spacing w:before="60"/>
              <w:rPr>
                <w:rFonts w:ascii="Arial" w:hAnsi="Arial" w:cs="Arial"/>
                <w:sz w:val="16"/>
              </w:rPr>
            </w:pPr>
          </w:p>
        </w:tc>
        <w:tc>
          <w:tcPr>
            <w:tcW w:w="990" w:type="dxa"/>
          </w:tcPr>
          <w:p w:rsidR="008B3E94" w:rsidRDefault="008B3E94" w:rsidP="008047D4">
            <w:pPr>
              <w:spacing w:before="60"/>
              <w:rPr>
                <w:rFonts w:ascii="Arial" w:hAnsi="Arial" w:cs="Arial"/>
                <w:sz w:val="16"/>
              </w:rPr>
            </w:pPr>
          </w:p>
        </w:tc>
        <w:tc>
          <w:tcPr>
            <w:tcW w:w="990" w:type="dxa"/>
          </w:tcPr>
          <w:p w:rsidR="008B3E94" w:rsidRDefault="008B3E94" w:rsidP="008047D4">
            <w:pPr>
              <w:spacing w:before="60"/>
              <w:rPr>
                <w:rFonts w:ascii="Arial" w:hAnsi="Arial" w:cs="Arial"/>
                <w:sz w:val="16"/>
              </w:rPr>
            </w:pPr>
          </w:p>
        </w:tc>
      </w:tr>
    </w:tbl>
    <w:p w:rsidR="008B3E94" w:rsidRDefault="008B3E94" w:rsidP="008B3E94">
      <w:pPr>
        <w:pStyle w:val="Heading4"/>
      </w:pPr>
      <w:r>
        <w:t>Description</w:t>
      </w:r>
    </w:p>
    <w:p w:rsidR="008B3E94" w:rsidRDefault="008B3E94" w:rsidP="008B3E94">
      <w:r>
        <w:t>(Place flowchart/design for local function)</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8047D4">
        <w:trPr>
          <w:trHeight w:val="341"/>
        </w:trPr>
        <w:tc>
          <w:tcPr>
            <w:tcW w:w="4455" w:type="dxa"/>
            <w:shd w:val="clear" w:color="auto" w:fill="FFFF99"/>
            <w:vAlign w:val="center"/>
          </w:tcPr>
          <w:p w:rsidR="002C03D8" w:rsidRPr="006A25CC" w:rsidRDefault="002C03D8" w:rsidP="008047D4">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8047D4">
            <w:pPr>
              <w:spacing w:before="100" w:beforeAutospacing="1" w:after="100" w:afterAutospacing="1"/>
              <w:rPr>
                <w:rFonts w:ascii="Arial" w:hAnsi="Arial" w:cs="Arial"/>
              </w:rPr>
            </w:pPr>
            <w:r>
              <w:rPr>
                <w:rFonts w:ascii="Arial" w:hAnsi="Arial" w:cs="Arial"/>
              </w:rPr>
              <w:t>Value</w:t>
            </w:r>
          </w:p>
        </w:tc>
      </w:tr>
      <w:tr w:rsidR="00BE7A67" w:rsidRPr="004B5BE2" w:rsidTr="008047D4">
        <w:trPr>
          <w:trHeight w:val="341"/>
        </w:trPr>
        <w:tc>
          <w:tcPr>
            <w:tcW w:w="4455" w:type="dxa"/>
            <w:vAlign w:val="center"/>
          </w:tcPr>
          <w:p w:rsidR="00BE7A67" w:rsidRPr="004B5BE2" w:rsidRDefault="00BE7A67" w:rsidP="00D16EC3">
            <w:pPr>
              <w:spacing w:before="100" w:beforeAutospacing="1" w:after="100" w:afterAutospacing="1"/>
              <w:rPr>
                <w:rFonts w:ascii="Arial" w:hAnsi="Arial" w:cs="Arial"/>
                <w:sz w:val="16"/>
                <w:szCs w:val="16"/>
              </w:rPr>
            </w:pPr>
            <w:proofErr w:type="spellStart"/>
            <w:r w:rsidRPr="00D316EC">
              <w:rPr>
                <w:rFonts w:ascii="Arial" w:hAnsi="Arial" w:cs="Arial"/>
                <w:sz w:val="16"/>
                <w:szCs w:val="16"/>
              </w:rPr>
              <w:t>ATermActive_Cnt_lgc</w:t>
            </w:r>
            <w:proofErr w:type="spellEnd"/>
          </w:p>
        </w:tc>
        <w:tc>
          <w:tcPr>
            <w:tcW w:w="4455" w:type="dxa"/>
            <w:vAlign w:val="center"/>
          </w:tcPr>
          <w:p w:rsidR="00BE7A67" w:rsidRPr="004B5BE2" w:rsidRDefault="00533380" w:rsidP="008047D4">
            <w:pPr>
              <w:spacing w:before="100" w:beforeAutospacing="1" w:after="100" w:afterAutospacing="1"/>
              <w:rPr>
                <w:rFonts w:ascii="Arial" w:hAnsi="Arial" w:cs="Arial"/>
                <w:sz w:val="16"/>
                <w:szCs w:val="16"/>
              </w:rPr>
            </w:pPr>
            <w:r>
              <w:rPr>
                <w:rFonts w:ascii="Arial" w:hAnsi="Arial" w:cs="Arial"/>
                <w:sz w:val="16"/>
                <w:szCs w:val="16"/>
              </w:rPr>
              <w:t>TRUE</w:t>
            </w:r>
          </w:p>
        </w:tc>
      </w:tr>
      <w:tr w:rsidR="00BE7A67" w:rsidRPr="004B5BE2" w:rsidTr="008047D4">
        <w:trPr>
          <w:trHeight w:val="341"/>
        </w:trPr>
        <w:tc>
          <w:tcPr>
            <w:tcW w:w="4455" w:type="dxa"/>
            <w:vAlign w:val="center"/>
          </w:tcPr>
          <w:p w:rsidR="00BE7A67" w:rsidRDefault="00BE7A67" w:rsidP="00D16EC3">
            <w:pPr>
              <w:spacing w:before="100" w:beforeAutospacing="1" w:after="100" w:afterAutospacing="1"/>
              <w:rPr>
                <w:rFonts w:ascii="Arial" w:hAnsi="Arial" w:cs="Arial"/>
                <w:sz w:val="16"/>
                <w:szCs w:val="16"/>
              </w:rPr>
            </w:pPr>
            <w:proofErr w:type="spellStart"/>
            <w:r w:rsidRPr="00D316EC">
              <w:rPr>
                <w:rFonts w:ascii="Arial" w:hAnsi="Arial" w:cs="Arial"/>
                <w:sz w:val="16"/>
                <w:szCs w:val="16"/>
              </w:rPr>
              <w:t>CTermActive_Cnt_lgc</w:t>
            </w:r>
            <w:proofErr w:type="spellEnd"/>
          </w:p>
        </w:tc>
        <w:tc>
          <w:tcPr>
            <w:tcW w:w="4455" w:type="dxa"/>
            <w:vAlign w:val="center"/>
          </w:tcPr>
          <w:p w:rsidR="00BE7A67" w:rsidRPr="004B5BE2" w:rsidRDefault="00533380" w:rsidP="008047D4">
            <w:pPr>
              <w:spacing w:before="100" w:beforeAutospacing="1" w:after="100" w:afterAutospacing="1"/>
              <w:rPr>
                <w:rFonts w:ascii="Arial" w:hAnsi="Arial" w:cs="Arial"/>
                <w:sz w:val="16"/>
                <w:szCs w:val="16"/>
              </w:rPr>
            </w:pPr>
            <w:r>
              <w:rPr>
                <w:rFonts w:ascii="Arial" w:hAnsi="Arial" w:cs="Arial"/>
                <w:sz w:val="16"/>
                <w:szCs w:val="16"/>
              </w:rPr>
              <w:t>FALSE</w:t>
            </w:r>
          </w:p>
        </w:tc>
      </w:tr>
      <w:tr w:rsidR="00BE7A67" w:rsidRPr="004B5BE2" w:rsidTr="008047D4">
        <w:trPr>
          <w:trHeight w:val="341"/>
        </w:trPr>
        <w:tc>
          <w:tcPr>
            <w:tcW w:w="4455" w:type="dxa"/>
            <w:vAlign w:val="center"/>
          </w:tcPr>
          <w:p w:rsidR="00BE7A67" w:rsidRPr="004B5BE2" w:rsidRDefault="00A65E26" w:rsidP="00D16EC3">
            <w:pPr>
              <w:spacing w:before="100" w:beforeAutospacing="1" w:after="100" w:afterAutospacing="1"/>
              <w:rPr>
                <w:rFonts w:ascii="Arial" w:hAnsi="Arial" w:cs="Arial"/>
                <w:sz w:val="16"/>
                <w:szCs w:val="16"/>
              </w:rPr>
            </w:pPr>
            <w:r>
              <w:rPr>
                <w:rFonts w:ascii="Arial" w:hAnsi="Arial" w:cs="Arial"/>
                <w:sz w:val="16"/>
                <w:szCs w:val="16"/>
              </w:rPr>
              <w:t>EngRPM</w:t>
            </w:r>
            <w:r w:rsidR="00507203" w:rsidRPr="00507203">
              <w:rPr>
                <w:rFonts w:ascii="Arial" w:hAnsi="Arial" w:cs="Arial"/>
                <w:sz w:val="16"/>
                <w:szCs w:val="16"/>
              </w:rPr>
              <w:t>_Cnt_</w:t>
            </w:r>
            <w:r>
              <w:rPr>
                <w:rFonts w:ascii="Arial" w:hAnsi="Arial" w:cs="Arial"/>
                <w:sz w:val="16"/>
                <w:szCs w:val="16"/>
              </w:rPr>
              <w:t>u16</w:t>
            </w:r>
          </w:p>
        </w:tc>
        <w:tc>
          <w:tcPr>
            <w:tcW w:w="4455" w:type="dxa"/>
            <w:vAlign w:val="center"/>
          </w:tcPr>
          <w:p w:rsidR="00BE7A67" w:rsidRPr="004B5BE2" w:rsidRDefault="00507203" w:rsidP="008047D4">
            <w:pPr>
              <w:spacing w:before="100" w:beforeAutospacing="1" w:after="100" w:afterAutospacing="1"/>
              <w:rPr>
                <w:rFonts w:ascii="Arial" w:hAnsi="Arial" w:cs="Arial"/>
                <w:sz w:val="16"/>
                <w:szCs w:val="16"/>
              </w:rPr>
            </w:pPr>
            <w:r>
              <w:rPr>
                <w:rFonts w:ascii="Arial" w:hAnsi="Arial" w:cs="Arial"/>
                <w:sz w:val="16"/>
                <w:szCs w:val="16"/>
              </w:rPr>
              <w:t>0</w:t>
            </w:r>
          </w:p>
        </w:tc>
      </w:tr>
      <w:tr w:rsidR="00BE7A67" w:rsidRPr="004B5BE2" w:rsidTr="008047D4">
        <w:trPr>
          <w:trHeight w:val="341"/>
        </w:trPr>
        <w:tc>
          <w:tcPr>
            <w:tcW w:w="4455" w:type="dxa"/>
            <w:vAlign w:val="center"/>
          </w:tcPr>
          <w:p w:rsidR="00BE7A67" w:rsidRDefault="00507203" w:rsidP="00D16EC3">
            <w:pPr>
              <w:spacing w:before="100" w:beforeAutospacing="1" w:after="100" w:afterAutospacing="1"/>
              <w:rPr>
                <w:rFonts w:ascii="Arial" w:hAnsi="Arial" w:cs="Arial"/>
                <w:sz w:val="16"/>
                <w:szCs w:val="16"/>
              </w:rPr>
            </w:pPr>
            <w:proofErr w:type="spellStart"/>
            <w:r w:rsidRPr="00507203">
              <w:rPr>
                <w:rFonts w:ascii="Arial" w:hAnsi="Arial" w:cs="Arial"/>
                <w:sz w:val="16"/>
                <w:szCs w:val="16"/>
              </w:rPr>
              <w:t>EngONSrlComSvcDft_Cnt_lgc</w:t>
            </w:r>
            <w:proofErr w:type="spellEnd"/>
          </w:p>
        </w:tc>
        <w:tc>
          <w:tcPr>
            <w:tcW w:w="4455" w:type="dxa"/>
            <w:vAlign w:val="center"/>
          </w:tcPr>
          <w:p w:rsidR="00BE7A67" w:rsidRPr="004B5BE2" w:rsidRDefault="00507203" w:rsidP="008047D4">
            <w:pPr>
              <w:spacing w:before="100" w:beforeAutospacing="1" w:after="100" w:afterAutospacing="1"/>
              <w:rPr>
                <w:rFonts w:ascii="Arial" w:hAnsi="Arial" w:cs="Arial"/>
                <w:sz w:val="16"/>
                <w:szCs w:val="16"/>
              </w:rPr>
            </w:pPr>
            <w:r w:rsidRPr="00507203">
              <w:rPr>
                <w:rFonts w:ascii="Arial" w:hAnsi="Arial" w:cs="Arial"/>
                <w:sz w:val="16"/>
                <w:szCs w:val="16"/>
              </w:rPr>
              <w:t>FALSE</w:t>
            </w:r>
          </w:p>
        </w:tc>
      </w:tr>
      <w:tr w:rsidR="00A6475A" w:rsidRPr="004B5BE2" w:rsidTr="008047D4">
        <w:trPr>
          <w:trHeight w:val="341"/>
        </w:trPr>
        <w:tc>
          <w:tcPr>
            <w:tcW w:w="4455" w:type="dxa"/>
            <w:vAlign w:val="center"/>
          </w:tcPr>
          <w:p w:rsidR="00A6475A" w:rsidRPr="00D255DA" w:rsidRDefault="00E418E3" w:rsidP="00D16EC3">
            <w:pPr>
              <w:spacing w:before="100" w:beforeAutospacing="1" w:after="100" w:afterAutospacing="1"/>
              <w:rPr>
                <w:rFonts w:ascii="Arial" w:hAnsi="Arial" w:cs="Arial"/>
                <w:sz w:val="16"/>
                <w:szCs w:val="16"/>
              </w:rPr>
            </w:pPr>
            <w:r w:rsidRPr="00E418E3">
              <w:rPr>
                <w:rFonts w:ascii="Arial" w:hAnsi="Arial" w:cs="Arial"/>
                <w:sz w:val="16"/>
                <w:szCs w:val="16"/>
              </w:rPr>
              <w:t>VehSpd_Kph_f32</w:t>
            </w:r>
          </w:p>
        </w:tc>
        <w:tc>
          <w:tcPr>
            <w:tcW w:w="4455" w:type="dxa"/>
            <w:vAlign w:val="center"/>
          </w:tcPr>
          <w:p w:rsidR="00A6475A" w:rsidRPr="00D255DA" w:rsidRDefault="00E418E3" w:rsidP="008047D4">
            <w:pPr>
              <w:spacing w:before="100" w:beforeAutospacing="1" w:after="100" w:afterAutospacing="1"/>
              <w:rPr>
                <w:rFonts w:ascii="Arial" w:hAnsi="Arial" w:cs="Arial"/>
                <w:sz w:val="16"/>
                <w:szCs w:val="16"/>
              </w:rPr>
            </w:pPr>
            <w:r w:rsidRPr="00E418E3">
              <w:rPr>
                <w:rFonts w:ascii="Arial" w:hAnsi="Arial" w:cs="Arial"/>
                <w:sz w:val="16"/>
                <w:szCs w:val="16"/>
              </w:rPr>
              <w:t>0</w:t>
            </w:r>
          </w:p>
        </w:tc>
      </w:tr>
      <w:tr w:rsidR="00C932D4" w:rsidRPr="004B5BE2" w:rsidTr="008047D4">
        <w:trPr>
          <w:trHeight w:val="341"/>
        </w:trPr>
        <w:tc>
          <w:tcPr>
            <w:tcW w:w="4455" w:type="dxa"/>
            <w:vAlign w:val="center"/>
          </w:tcPr>
          <w:p w:rsidR="00C932D4" w:rsidRPr="00D255DA" w:rsidRDefault="00CE1666" w:rsidP="00D16EC3">
            <w:pPr>
              <w:spacing w:before="100" w:beforeAutospacing="1" w:after="100" w:afterAutospacing="1"/>
              <w:rPr>
                <w:rFonts w:ascii="Arial" w:hAnsi="Arial" w:cs="Arial"/>
                <w:sz w:val="16"/>
                <w:szCs w:val="16"/>
              </w:rPr>
            </w:pPr>
            <w:proofErr w:type="spellStart"/>
            <w:r w:rsidRPr="00CE1666">
              <w:rPr>
                <w:rFonts w:ascii="Arial" w:hAnsi="Arial" w:cs="Arial"/>
                <w:sz w:val="16"/>
                <w:szCs w:val="16"/>
              </w:rPr>
              <w:t>VehSpdValid_Cnt_lgc</w:t>
            </w:r>
            <w:proofErr w:type="spellEnd"/>
          </w:p>
        </w:tc>
        <w:tc>
          <w:tcPr>
            <w:tcW w:w="4455" w:type="dxa"/>
            <w:vAlign w:val="center"/>
          </w:tcPr>
          <w:p w:rsidR="00C932D4" w:rsidRPr="00D255DA" w:rsidRDefault="00C932D4" w:rsidP="008047D4">
            <w:pPr>
              <w:spacing w:before="100" w:beforeAutospacing="1" w:after="100" w:afterAutospacing="1"/>
              <w:rPr>
                <w:rFonts w:ascii="Arial" w:hAnsi="Arial" w:cs="Arial"/>
                <w:sz w:val="16"/>
                <w:szCs w:val="16"/>
              </w:rPr>
            </w:pPr>
            <w:r>
              <w:rPr>
                <w:rFonts w:ascii="Arial" w:hAnsi="Arial" w:cs="Arial"/>
                <w:sz w:val="16"/>
                <w:szCs w:val="16"/>
              </w:rPr>
              <w:t>FALSE</w:t>
            </w:r>
          </w:p>
        </w:tc>
      </w:tr>
      <w:tr w:rsidR="00C932D4" w:rsidRPr="004B5BE2" w:rsidTr="008047D4">
        <w:trPr>
          <w:trHeight w:val="341"/>
        </w:trPr>
        <w:tc>
          <w:tcPr>
            <w:tcW w:w="4455" w:type="dxa"/>
            <w:vAlign w:val="center"/>
          </w:tcPr>
          <w:p w:rsidR="00C932D4" w:rsidRPr="00C932D4" w:rsidRDefault="00C932D4" w:rsidP="00D16EC3">
            <w:pPr>
              <w:spacing w:before="100" w:beforeAutospacing="1" w:after="100" w:afterAutospacing="1"/>
              <w:rPr>
                <w:rFonts w:ascii="Arial" w:hAnsi="Arial" w:cs="Arial"/>
                <w:sz w:val="16"/>
                <w:szCs w:val="16"/>
              </w:rPr>
            </w:pPr>
            <w:r w:rsidRPr="00C932D4">
              <w:rPr>
                <w:rFonts w:ascii="Arial" w:hAnsi="Arial" w:cs="Arial"/>
                <w:sz w:val="16"/>
                <w:szCs w:val="16"/>
              </w:rPr>
              <w:t>OperRampRate</w:t>
            </w:r>
            <w:r>
              <w:rPr>
                <w:rFonts w:ascii="Arial" w:hAnsi="Arial" w:cs="Arial"/>
                <w:sz w:val="16"/>
                <w:szCs w:val="16"/>
              </w:rPr>
              <w:t>_XpmS_f32</w:t>
            </w:r>
          </w:p>
        </w:tc>
        <w:tc>
          <w:tcPr>
            <w:tcW w:w="4455" w:type="dxa"/>
            <w:vAlign w:val="center"/>
          </w:tcPr>
          <w:p w:rsidR="00C932D4" w:rsidRDefault="00C932D4" w:rsidP="008047D4">
            <w:pPr>
              <w:spacing w:before="100" w:beforeAutospacing="1" w:after="100" w:afterAutospacing="1"/>
              <w:rPr>
                <w:rFonts w:ascii="Arial" w:hAnsi="Arial" w:cs="Arial"/>
                <w:sz w:val="16"/>
                <w:szCs w:val="16"/>
              </w:rPr>
            </w:pPr>
            <w:r>
              <w:rPr>
                <w:rFonts w:ascii="Arial" w:hAnsi="Arial" w:cs="Arial"/>
                <w:sz w:val="16"/>
                <w:szCs w:val="16"/>
              </w:rPr>
              <w:t>0</w:t>
            </w:r>
          </w:p>
        </w:tc>
      </w:tr>
      <w:tr w:rsidR="00C932D4" w:rsidRPr="004B5BE2" w:rsidTr="008047D4">
        <w:trPr>
          <w:trHeight w:val="341"/>
        </w:trPr>
        <w:tc>
          <w:tcPr>
            <w:tcW w:w="4455" w:type="dxa"/>
            <w:vAlign w:val="center"/>
          </w:tcPr>
          <w:p w:rsidR="00C932D4" w:rsidRPr="00C932D4" w:rsidRDefault="00C932D4" w:rsidP="00D16EC3">
            <w:pPr>
              <w:spacing w:before="100" w:beforeAutospacing="1" w:after="100" w:afterAutospacing="1"/>
              <w:rPr>
                <w:rFonts w:ascii="Arial" w:hAnsi="Arial" w:cs="Arial"/>
                <w:sz w:val="16"/>
                <w:szCs w:val="16"/>
              </w:rPr>
            </w:pPr>
            <w:r w:rsidRPr="00C932D4">
              <w:rPr>
                <w:rFonts w:ascii="Arial" w:hAnsi="Arial" w:cs="Arial"/>
                <w:sz w:val="16"/>
                <w:szCs w:val="16"/>
              </w:rPr>
              <w:t>OperRampValue</w:t>
            </w:r>
            <w:r>
              <w:rPr>
                <w:rFonts w:ascii="Arial" w:hAnsi="Arial" w:cs="Arial"/>
                <w:sz w:val="16"/>
                <w:szCs w:val="16"/>
              </w:rPr>
              <w:t>_Uls_f21</w:t>
            </w:r>
          </w:p>
        </w:tc>
        <w:tc>
          <w:tcPr>
            <w:tcW w:w="4455" w:type="dxa"/>
            <w:vAlign w:val="center"/>
          </w:tcPr>
          <w:p w:rsidR="00C932D4" w:rsidRDefault="00C932D4" w:rsidP="008047D4">
            <w:pPr>
              <w:spacing w:before="100" w:beforeAutospacing="1" w:after="100" w:afterAutospacing="1"/>
              <w:rPr>
                <w:rFonts w:ascii="Arial" w:hAnsi="Arial" w:cs="Arial"/>
                <w:sz w:val="16"/>
                <w:szCs w:val="16"/>
              </w:rPr>
            </w:pPr>
            <w:r>
              <w:rPr>
                <w:rFonts w:ascii="Arial" w:hAnsi="Arial" w:cs="Arial"/>
                <w:sz w:val="16"/>
                <w:szCs w:val="16"/>
              </w:rPr>
              <w:t>0</w:t>
            </w:r>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fldSimple w:instr=" DOCPROPERTY &quot;Module Name&quot;  \* MERGEFORMAT ">
        <w:r w:rsidR="00FF2CEF">
          <w:t>VehPwrMd</w:t>
        </w:r>
      </w:fldSimple>
      <w:r>
        <w:t>_</w:t>
      </w:r>
      <w:r w:rsidR="00FF2CEF">
        <w:t>Init1</w:t>
      </w:r>
    </w:p>
    <w:p w:rsidR="004A781C" w:rsidRDefault="004A781C">
      <w:pPr>
        <w:pStyle w:val="Heading4"/>
      </w:pPr>
      <w:r>
        <w:t>Design Rationale</w:t>
      </w:r>
    </w:p>
    <w:p w:rsidR="004A781C" w:rsidRDefault="004A781C">
      <w:pPr>
        <w:pStyle w:val="Heading4"/>
      </w:pPr>
      <w:r>
        <w:t>Module Outputs</w:t>
      </w:r>
    </w:p>
    <w:p w:rsidR="00A11122" w:rsidRDefault="00B666A9">
      <w:pPr>
        <w:rPr>
          <w:rFonts w:ascii="Arial" w:hAnsi="Arial" w:cs="Arial"/>
          <w:sz w:val="16"/>
          <w:szCs w:val="16"/>
        </w:rPr>
      </w:pPr>
      <w:r w:rsidRPr="00B666A9">
        <w:rPr>
          <w:rFonts w:ascii="Arial" w:hAnsi="Arial" w:cs="Arial"/>
          <w:sz w:val="16"/>
          <w:szCs w:val="16"/>
        </w:rPr>
        <w:t>Rte_IWrite_VehPwrMd_Init1_OperRampRate_XpmS_</w:t>
      </w:r>
      <w:proofErr w:type="gramStart"/>
      <w:r w:rsidRPr="00B666A9">
        <w:rPr>
          <w:rFonts w:ascii="Arial" w:hAnsi="Arial" w:cs="Arial"/>
          <w:sz w:val="16"/>
          <w:szCs w:val="16"/>
        </w:rPr>
        <w:t>f32(</w:t>
      </w:r>
      <w:proofErr w:type="gramEnd"/>
      <w:r w:rsidRPr="00B666A9">
        <w:rPr>
          <w:rFonts w:ascii="Arial" w:hAnsi="Arial" w:cs="Arial"/>
          <w:sz w:val="16"/>
          <w:szCs w:val="16"/>
        </w:rPr>
        <w:t>k_RampDnRt_UlspmS_f32)</w:t>
      </w:r>
    </w:p>
    <w:p w:rsidR="00A11122" w:rsidRDefault="00B666A9">
      <w:pPr>
        <w:rPr>
          <w:rFonts w:ascii="Arial" w:hAnsi="Arial" w:cs="Arial"/>
          <w:sz w:val="16"/>
          <w:szCs w:val="16"/>
        </w:rPr>
      </w:pPr>
      <w:r w:rsidRPr="00B666A9">
        <w:rPr>
          <w:rFonts w:ascii="Arial" w:hAnsi="Arial" w:cs="Arial"/>
          <w:sz w:val="16"/>
          <w:szCs w:val="16"/>
        </w:rPr>
        <w:t>Rte_IWrite_VehPwrMd_Init1_OperRampValue_Uls_</w:t>
      </w:r>
      <w:proofErr w:type="gramStart"/>
      <w:r w:rsidRPr="00B666A9">
        <w:rPr>
          <w:rFonts w:ascii="Arial" w:hAnsi="Arial" w:cs="Arial"/>
          <w:sz w:val="16"/>
          <w:szCs w:val="16"/>
        </w:rPr>
        <w:t>f32(</w:t>
      </w:r>
      <w:proofErr w:type="gramEnd"/>
      <w:r w:rsidRPr="00B666A9">
        <w:rPr>
          <w:rFonts w:ascii="Arial" w:hAnsi="Arial" w:cs="Arial"/>
          <w:sz w:val="16"/>
          <w:szCs w:val="16"/>
        </w:rPr>
        <w:t>D_ZERO_ULS_F32)</w:t>
      </w:r>
    </w:p>
    <w:p w:rsidR="004A781C" w:rsidRDefault="004A781C">
      <w:pPr>
        <w:pStyle w:val="Heading4"/>
      </w:pPr>
      <w:r>
        <w:t xml:space="preserve">Module Internal  </w:t>
      </w:r>
    </w:p>
    <w:p w:rsidR="004A781C" w:rsidRDefault="004A781C">
      <w:r>
        <w:t>(Initialize all module internal variables in this section)</w:t>
      </w:r>
    </w:p>
    <w:p w:rsidR="00E418E3" w:rsidRDefault="00E418E3" w:rsidP="00E418E3">
      <w:pPr>
        <w:jc w:val="center"/>
      </w:pP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FF2CEF">
          <w:t>VehPwrMd</w:t>
        </w:r>
      </w:fldSimple>
      <w:r>
        <w:t>_</w:t>
      </w:r>
      <w:r w:rsidR="00FF2CEF">
        <w:t>Per1</w:t>
      </w:r>
    </w:p>
    <w:p w:rsidR="004A781C" w:rsidRDefault="004A781C">
      <w:pPr>
        <w:pStyle w:val="Heading4"/>
      </w:pPr>
      <w:r>
        <w:t>Design Rationale</w:t>
      </w:r>
    </w:p>
    <w:p w:rsidR="004A781C" w:rsidRDefault="00517097">
      <w:r>
        <w:t>There are a set of inputs that are read in but not used.  This is because these inputs are likely to be used in the final design.  The current implementation does not meet final design requirements.</w:t>
      </w:r>
    </w:p>
    <w:p w:rsidR="004A781C" w:rsidRDefault="004A781C">
      <w:pPr>
        <w:pStyle w:val="Heading4"/>
      </w:pPr>
      <w:r>
        <w:t>Program Flow Start</w:t>
      </w:r>
    </w:p>
    <w:p w:rsidR="004A781C" w:rsidRDefault="003A19C5">
      <w:pPr>
        <w:pStyle w:val="Heading4"/>
      </w:pPr>
      <w:r w:rsidRPr="003A19C5">
        <w:t>Rte_Call_VehPwrMd_Per1_CP0_</w:t>
      </w:r>
      <w:proofErr w:type="gramStart"/>
      <w:r w:rsidRPr="003A19C5">
        <w:t>CheckpointReached(</w:t>
      </w:r>
      <w:proofErr w:type="gramEnd"/>
      <w:r w:rsidRPr="003A19C5">
        <w:t>)</w:t>
      </w:r>
      <w:r w:rsidR="004A781C">
        <w:t>Store Module Inputs to Local copies</w:t>
      </w:r>
    </w:p>
    <w:p w:rsidR="00921C5A" w:rsidRPr="00921C5A" w:rsidRDefault="00921C5A" w:rsidP="00921C5A">
      <w:pPr>
        <w:rPr>
          <w:rFonts w:ascii="Arial" w:hAnsi="Arial" w:cs="Arial"/>
          <w:i/>
          <w:sz w:val="16"/>
          <w:szCs w:val="16"/>
        </w:rPr>
      </w:pPr>
      <w:proofErr w:type="spellStart"/>
      <w:r w:rsidRPr="00921C5A">
        <w:rPr>
          <w:rFonts w:ascii="Arial" w:hAnsi="Arial" w:cs="Arial"/>
          <w:i/>
          <w:sz w:val="16"/>
          <w:szCs w:val="16"/>
        </w:rPr>
        <w:t>EngONSrlComSvcDft_Cnt_T_lgc</w:t>
      </w:r>
      <w:proofErr w:type="spellEnd"/>
      <w:r w:rsidRPr="00921C5A">
        <w:rPr>
          <w:rFonts w:ascii="Arial" w:hAnsi="Arial" w:cs="Arial"/>
          <w:i/>
          <w:sz w:val="16"/>
          <w:szCs w:val="16"/>
        </w:rPr>
        <w:t xml:space="preserve"> </w:t>
      </w:r>
      <w:r w:rsidRPr="00921C5A">
        <w:rPr>
          <w:rFonts w:ascii="Arial" w:hAnsi="Arial" w:cs="Arial"/>
          <w:sz w:val="16"/>
          <w:szCs w:val="16"/>
        </w:rPr>
        <w:t>= Rte_IRead_VehPwrMd_Per1_EngONSrlComSvcDft_Cnt_</w:t>
      </w:r>
      <w:proofErr w:type="gramStart"/>
      <w:r w:rsidRPr="00921C5A">
        <w:rPr>
          <w:rFonts w:ascii="Arial" w:hAnsi="Arial" w:cs="Arial"/>
          <w:sz w:val="16"/>
          <w:szCs w:val="16"/>
        </w:rPr>
        <w:t>lgc()</w:t>
      </w:r>
      <w:proofErr w:type="gramEnd"/>
    </w:p>
    <w:p w:rsidR="00921C5A" w:rsidRPr="00921C5A" w:rsidRDefault="00921C5A" w:rsidP="00921C5A">
      <w:pPr>
        <w:rPr>
          <w:rFonts w:ascii="Arial" w:hAnsi="Arial" w:cs="Arial"/>
          <w:i/>
          <w:sz w:val="16"/>
          <w:szCs w:val="16"/>
        </w:rPr>
      </w:pPr>
      <w:proofErr w:type="spellStart"/>
      <w:r w:rsidRPr="00921C5A">
        <w:rPr>
          <w:rFonts w:ascii="Arial" w:hAnsi="Arial" w:cs="Arial"/>
          <w:sz w:val="16"/>
          <w:szCs w:val="16"/>
        </w:rPr>
        <w:t>Rte_Call_EpsEn_OP_</w:t>
      </w:r>
      <w:proofErr w:type="gramStart"/>
      <w:r w:rsidRPr="00921C5A">
        <w:rPr>
          <w:rFonts w:ascii="Arial" w:hAnsi="Arial" w:cs="Arial"/>
          <w:sz w:val="16"/>
          <w:szCs w:val="16"/>
        </w:rPr>
        <w:t>GET</w:t>
      </w:r>
      <w:proofErr w:type="spellEnd"/>
      <w:r w:rsidRPr="00921C5A">
        <w:rPr>
          <w:rFonts w:ascii="Arial" w:hAnsi="Arial" w:cs="Arial"/>
          <w:sz w:val="16"/>
          <w:szCs w:val="16"/>
        </w:rPr>
        <w:t>(</w:t>
      </w:r>
      <w:proofErr w:type="gramEnd"/>
      <w:r w:rsidRPr="00921C5A">
        <w:rPr>
          <w:rFonts w:ascii="Arial" w:hAnsi="Arial" w:cs="Arial"/>
          <w:sz w:val="16"/>
          <w:szCs w:val="16"/>
        </w:rPr>
        <w:t>&amp;</w:t>
      </w:r>
      <w:proofErr w:type="spellStart"/>
      <w:r w:rsidRPr="00921C5A">
        <w:rPr>
          <w:rFonts w:ascii="Arial" w:hAnsi="Arial" w:cs="Arial"/>
          <w:i/>
          <w:sz w:val="16"/>
          <w:szCs w:val="16"/>
        </w:rPr>
        <w:t>EPSEn_Cnt_T_lgc</w:t>
      </w:r>
      <w:proofErr w:type="spellEnd"/>
      <w:r w:rsidRPr="00921C5A">
        <w:rPr>
          <w:rFonts w:ascii="Arial" w:hAnsi="Arial" w:cs="Arial"/>
          <w:sz w:val="16"/>
          <w:szCs w:val="16"/>
        </w:rPr>
        <w:t>)</w:t>
      </w:r>
    </w:p>
    <w:p w:rsidR="00921C5A" w:rsidRPr="00921C5A" w:rsidRDefault="00A65E26" w:rsidP="00921C5A">
      <w:pPr>
        <w:rPr>
          <w:rFonts w:ascii="Arial" w:hAnsi="Arial" w:cs="Arial"/>
          <w:sz w:val="16"/>
          <w:szCs w:val="16"/>
        </w:rPr>
      </w:pPr>
      <w:r>
        <w:rPr>
          <w:rFonts w:ascii="Arial" w:hAnsi="Arial" w:cs="Arial"/>
          <w:i/>
          <w:sz w:val="16"/>
          <w:szCs w:val="16"/>
        </w:rPr>
        <w:t>EngRPM_Cnt_T_u16 = Rte_IRe</w:t>
      </w:r>
      <w:r w:rsidRPr="00A65E26">
        <w:rPr>
          <w:rFonts w:ascii="Arial" w:hAnsi="Arial" w:cs="Arial"/>
          <w:i/>
          <w:sz w:val="16"/>
          <w:szCs w:val="16"/>
        </w:rPr>
        <w:t>ad_VehPwrMd_Per1_EngRPM_Cnt_</w:t>
      </w:r>
      <w:proofErr w:type="gramStart"/>
      <w:r w:rsidRPr="00A65E26">
        <w:rPr>
          <w:rFonts w:ascii="Arial" w:hAnsi="Arial" w:cs="Arial"/>
          <w:i/>
          <w:sz w:val="16"/>
          <w:szCs w:val="16"/>
        </w:rPr>
        <w:t>u16()</w:t>
      </w:r>
      <w:proofErr w:type="gramEnd"/>
    </w:p>
    <w:p w:rsidR="00921C5A" w:rsidRPr="00921C5A" w:rsidRDefault="00921C5A" w:rsidP="00921C5A">
      <w:pPr>
        <w:rPr>
          <w:rFonts w:ascii="Arial" w:hAnsi="Arial" w:cs="Arial"/>
          <w:i/>
          <w:sz w:val="16"/>
          <w:szCs w:val="16"/>
        </w:rPr>
      </w:pPr>
      <w:proofErr w:type="spellStart"/>
      <w:r w:rsidRPr="00921C5A">
        <w:rPr>
          <w:rFonts w:ascii="Arial" w:hAnsi="Arial" w:cs="Arial"/>
          <w:i/>
          <w:sz w:val="16"/>
          <w:szCs w:val="16"/>
        </w:rPr>
        <w:t>VehSpdValid_Cnt_T_lgc</w:t>
      </w:r>
      <w:proofErr w:type="spellEnd"/>
      <w:r w:rsidRPr="00921C5A">
        <w:rPr>
          <w:rFonts w:ascii="Arial" w:hAnsi="Arial" w:cs="Arial"/>
          <w:i/>
          <w:sz w:val="16"/>
          <w:szCs w:val="16"/>
        </w:rPr>
        <w:t xml:space="preserve"> </w:t>
      </w:r>
      <w:r w:rsidRPr="00921C5A">
        <w:rPr>
          <w:rFonts w:ascii="Arial" w:hAnsi="Arial" w:cs="Arial"/>
          <w:sz w:val="16"/>
          <w:szCs w:val="16"/>
        </w:rPr>
        <w:t>= Rte_IRead_VehPwrMd_Per1_VehSpdValid_Cnt_</w:t>
      </w:r>
      <w:proofErr w:type="gramStart"/>
      <w:r w:rsidRPr="00921C5A">
        <w:rPr>
          <w:rFonts w:ascii="Arial" w:hAnsi="Arial" w:cs="Arial"/>
          <w:sz w:val="16"/>
          <w:szCs w:val="16"/>
        </w:rPr>
        <w:t>lgc()</w:t>
      </w:r>
      <w:proofErr w:type="gramEnd"/>
    </w:p>
    <w:p w:rsidR="00921C5A" w:rsidRDefault="00921C5A" w:rsidP="00921C5A">
      <w:pPr>
        <w:rPr>
          <w:rFonts w:ascii="Arial" w:hAnsi="Arial" w:cs="Arial"/>
          <w:sz w:val="16"/>
          <w:szCs w:val="16"/>
        </w:rPr>
      </w:pPr>
      <w:r w:rsidRPr="00921C5A">
        <w:rPr>
          <w:rFonts w:ascii="Arial" w:hAnsi="Arial" w:cs="Arial"/>
          <w:i/>
          <w:sz w:val="16"/>
          <w:szCs w:val="16"/>
        </w:rPr>
        <w:t xml:space="preserve">VehSpd_Kph_T_f32 = </w:t>
      </w:r>
      <w:r w:rsidRPr="00921C5A">
        <w:rPr>
          <w:rFonts w:ascii="Arial" w:hAnsi="Arial" w:cs="Arial"/>
          <w:sz w:val="16"/>
          <w:szCs w:val="16"/>
        </w:rPr>
        <w:t>Rte_IRead_VehPwrMd_Per1_VehSpd_Kph_</w:t>
      </w:r>
      <w:proofErr w:type="gramStart"/>
      <w:r w:rsidRPr="00921C5A">
        <w:rPr>
          <w:rFonts w:ascii="Arial" w:hAnsi="Arial" w:cs="Arial"/>
          <w:sz w:val="16"/>
          <w:szCs w:val="16"/>
        </w:rPr>
        <w:t>f32()</w:t>
      </w:r>
      <w:proofErr w:type="gramEnd"/>
    </w:p>
    <w:p w:rsidR="00F93C90" w:rsidRDefault="00F93C90" w:rsidP="00921C5A">
      <w:pPr>
        <w:rPr>
          <w:rFonts w:ascii="Arial" w:hAnsi="Arial" w:cs="Arial"/>
          <w:i/>
          <w:sz w:val="16"/>
          <w:szCs w:val="16"/>
        </w:rPr>
      </w:pPr>
      <w:proofErr w:type="spellStart"/>
      <w:r w:rsidRPr="00F93C90">
        <w:rPr>
          <w:rFonts w:ascii="Arial" w:hAnsi="Arial" w:cs="Arial"/>
          <w:i/>
          <w:sz w:val="16"/>
          <w:szCs w:val="16"/>
        </w:rPr>
        <w:t>EssEngStop_Cnt_T_lgc</w:t>
      </w:r>
      <w:proofErr w:type="spellEnd"/>
      <w:r w:rsidRPr="00F93C90">
        <w:rPr>
          <w:rFonts w:ascii="Arial" w:hAnsi="Arial" w:cs="Arial"/>
          <w:i/>
          <w:sz w:val="16"/>
          <w:szCs w:val="16"/>
        </w:rPr>
        <w:t xml:space="preserve"> = Rte_IRead_VehPwrMd_Per1_EssEngStop_Cnt_</w:t>
      </w:r>
      <w:proofErr w:type="gramStart"/>
      <w:r w:rsidRPr="00F93C90">
        <w:rPr>
          <w:rFonts w:ascii="Arial" w:hAnsi="Arial" w:cs="Arial"/>
          <w:i/>
          <w:sz w:val="16"/>
          <w:szCs w:val="16"/>
        </w:rPr>
        <w:t>lgc()</w:t>
      </w:r>
      <w:proofErr w:type="gramEnd"/>
    </w:p>
    <w:p w:rsidR="003A19C5" w:rsidRDefault="003A19C5" w:rsidP="00921C5A">
      <w:pPr>
        <w:rPr>
          <w:rFonts w:ascii="Arial" w:hAnsi="Arial" w:cs="Arial"/>
          <w:i/>
          <w:sz w:val="16"/>
          <w:szCs w:val="16"/>
        </w:rPr>
      </w:pPr>
      <w:proofErr w:type="spellStart"/>
      <w:r w:rsidRPr="003A19C5">
        <w:rPr>
          <w:rFonts w:ascii="Arial" w:hAnsi="Arial" w:cs="Arial"/>
          <w:i/>
          <w:sz w:val="16"/>
          <w:szCs w:val="16"/>
        </w:rPr>
        <w:t>SpStPrsnt_Cnt_T_lgc</w:t>
      </w:r>
      <w:proofErr w:type="spellEnd"/>
      <w:r w:rsidRPr="003A19C5">
        <w:rPr>
          <w:rFonts w:ascii="Arial" w:hAnsi="Arial" w:cs="Arial"/>
          <w:i/>
          <w:sz w:val="16"/>
          <w:szCs w:val="16"/>
        </w:rPr>
        <w:t xml:space="preserve"> = Rte_IRead_VehPwrMd_Per1_SpStPrsnt_Cnt_</w:t>
      </w:r>
      <w:proofErr w:type="gramStart"/>
      <w:r w:rsidRPr="003A19C5">
        <w:rPr>
          <w:rFonts w:ascii="Arial" w:hAnsi="Arial" w:cs="Arial"/>
          <w:i/>
          <w:sz w:val="16"/>
          <w:szCs w:val="16"/>
        </w:rPr>
        <w:t>lgc()</w:t>
      </w:r>
      <w:proofErr w:type="gramEnd"/>
    </w:p>
    <w:p w:rsidR="000D20A1" w:rsidRPr="00921C5A" w:rsidRDefault="000D20A1" w:rsidP="00921C5A">
      <w:pPr>
        <w:rPr>
          <w:rFonts w:ascii="Arial" w:hAnsi="Arial" w:cs="Arial"/>
          <w:i/>
          <w:sz w:val="16"/>
          <w:szCs w:val="16"/>
        </w:rPr>
      </w:pPr>
      <w:r w:rsidRPr="000D20A1">
        <w:rPr>
          <w:rFonts w:ascii="Arial" w:hAnsi="Arial" w:cs="Arial"/>
          <w:i/>
          <w:sz w:val="16"/>
          <w:szCs w:val="16"/>
        </w:rPr>
        <w:t xml:space="preserve">NmState_Cnt_T_u8 = </w:t>
      </w:r>
      <w:proofErr w:type="spellStart"/>
      <w:proofErr w:type="gramStart"/>
      <w:r w:rsidRPr="000D20A1">
        <w:rPr>
          <w:rFonts w:ascii="Arial" w:hAnsi="Arial" w:cs="Arial"/>
          <w:i/>
          <w:sz w:val="16"/>
          <w:szCs w:val="16"/>
        </w:rPr>
        <w:t>NmGetStatus</w:t>
      </w:r>
      <w:proofErr w:type="spellEnd"/>
      <w:r w:rsidRPr="000D20A1">
        <w:rPr>
          <w:rFonts w:ascii="Arial" w:hAnsi="Arial" w:cs="Arial"/>
          <w:i/>
          <w:sz w:val="16"/>
          <w:szCs w:val="16"/>
        </w:rPr>
        <w:t>()</w:t>
      </w:r>
      <w:proofErr w:type="gramEnd"/>
    </w:p>
    <w:p w:rsidR="004A781C" w:rsidRDefault="002601E3">
      <w:pPr>
        <w:pStyle w:val="Heading4"/>
      </w:pPr>
      <w:r>
        <w:lastRenderedPageBreak/>
        <w:t>Processing</w:t>
      </w:r>
    </w:p>
    <w:p w:rsidR="00362DC3" w:rsidRDefault="00BA7261" w:rsidP="00362DC3">
      <w:pPr>
        <w:jc w:val="center"/>
      </w:pPr>
      <w:r>
        <w:object w:dxaOrig="10126" w:dyaOrig="8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7.55pt" o:ole="">
            <v:imagedata r:id="rId9" o:title=""/>
          </v:shape>
          <o:OLEObject Type="Embed" ProgID="Visio.Drawing.11" ShapeID="_x0000_i1025" DrawAspect="Content" ObjectID="_1450873212" r:id="rId10"/>
        </w:object>
      </w:r>
    </w:p>
    <w:p w:rsidR="004A781C" w:rsidRDefault="004A781C">
      <w:pPr>
        <w:pStyle w:val="Heading4"/>
      </w:pPr>
      <w:r>
        <w:t>Store Local copy of outputs into Module Outputs</w:t>
      </w:r>
    </w:p>
    <w:p w:rsidR="008E52E7" w:rsidRPr="00CA1103" w:rsidRDefault="00CA1103" w:rsidP="008E52E7">
      <w:pPr>
        <w:rPr>
          <w:rFonts w:ascii="Arial" w:hAnsi="Arial" w:cs="Arial"/>
          <w:sz w:val="16"/>
          <w:szCs w:val="16"/>
        </w:rPr>
      </w:pPr>
      <w:r w:rsidRPr="00CA1103">
        <w:rPr>
          <w:rFonts w:ascii="Arial" w:hAnsi="Arial" w:cs="Arial"/>
          <w:sz w:val="16"/>
          <w:szCs w:val="16"/>
        </w:rPr>
        <w:t>Rte_IWrite_VehPwrMd_Per1_OperRampRate_XpmS_</w:t>
      </w:r>
      <w:proofErr w:type="gramStart"/>
      <w:r w:rsidRPr="00CA1103">
        <w:rPr>
          <w:rFonts w:ascii="Arial" w:hAnsi="Arial" w:cs="Arial"/>
          <w:sz w:val="16"/>
          <w:szCs w:val="16"/>
        </w:rPr>
        <w:t>f32(</w:t>
      </w:r>
      <w:proofErr w:type="gramEnd"/>
      <w:r w:rsidRPr="00CA1103">
        <w:rPr>
          <w:rFonts w:ascii="Arial" w:hAnsi="Arial" w:cs="Arial"/>
          <w:i/>
          <w:sz w:val="16"/>
          <w:szCs w:val="16"/>
        </w:rPr>
        <w:t>OperRampRate_XpmS_T_f32</w:t>
      </w:r>
      <w:r w:rsidRPr="00CA1103">
        <w:rPr>
          <w:rFonts w:ascii="Arial" w:hAnsi="Arial" w:cs="Arial"/>
          <w:sz w:val="16"/>
          <w:szCs w:val="16"/>
        </w:rPr>
        <w:t>)</w:t>
      </w:r>
    </w:p>
    <w:p w:rsidR="008E52E7" w:rsidRPr="00CA1103" w:rsidRDefault="00CA1103" w:rsidP="008E52E7">
      <w:pPr>
        <w:rPr>
          <w:rFonts w:ascii="Arial" w:hAnsi="Arial" w:cs="Arial"/>
          <w:sz w:val="16"/>
          <w:szCs w:val="16"/>
        </w:rPr>
      </w:pPr>
      <w:r w:rsidRPr="00CA1103">
        <w:rPr>
          <w:rFonts w:ascii="Arial" w:hAnsi="Arial" w:cs="Arial"/>
          <w:sz w:val="16"/>
          <w:szCs w:val="16"/>
        </w:rPr>
        <w:t>Rte_IWrite_VehPwrMd_Per1_OperRampValue_Uls_</w:t>
      </w:r>
      <w:proofErr w:type="gramStart"/>
      <w:r w:rsidRPr="00CA1103">
        <w:rPr>
          <w:rFonts w:ascii="Arial" w:hAnsi="Arial" w:cs="Arial"/>
          <w:sz w:val="16"/>
          <w:szCs w:val="16"/>
        </w:rPr>
        <w:t>f32(</w:t>
      </w:r>
      <w:proofErr w:type="gramEnd"/>
      <w:r w:rsidRPr="00CA1103">
        <w:rPr>
          <w:rFonts w:ascii="Arial" w:hAnsi="Arial" w:cs="Arial"/>
          <w:i/>
          <w:sz w:val="16"/>
          <w:szCs w:val="16"/>
        </w:rPr>
        <w:t>OperRampValue_Uls_T_f32</w:t>
      </w:r>
      <w:r w:rsidRPr="00CA1103">
        <w:rPr>
          <w:rFonts w:ascii="Arial" w:hAnsi="Arial" w:cs="Arial"/>
          <w:sz w:val="16"/>
          <w:szCs w:val="16"/>
        </w:rPr>
        <w:t>)</w:t>
      </w:r>
    </w:p>
    <w:p w:rsidR="008E52E7" w:rsidRPr="00CA1103" w:rsidRDefault="00CA1103" w:rsidP="008E52E7">
      <w:pPr>
        <w:rPr>
          <w:rFonts w:ascii="Arial" w:hAnsi="Arial" w:cs="Arial"/>
          <w:sz w:val="16"/>
          <w:szCs w:val="16"/>
        </w:rPr>
      </w:pPr>
      <w:r w:rsidRPr="00CA1103">
        <w:rPr>
          <w:rFonts w:ascii="Arial" w:hAnsi="Arial" w:cs="Arial"/>
          <w:sz w:val="16"/>
          <w:szCs w:val="16"/>
        </w:rPr>
        <w:t>Rte_IWrite_VehPwrMd_Per1_ATermActive_Cnt_</w:t>
      </w:r>
      <w:proofErr w:type="gramStart"/>
      <w:r w:rsidRPr="00CA1103">
        <w:rPr>
          <w:rFonts w:ascii="Arial" w:hAnsi="Arial" w:cs="Arial"/>
          <w:sz w:val="16"/>
          <w:szCs w:val="16"/>
        </w:rPr>
        <w:t>lgc(</w:t>
      </w:r>
      <w:proofErr w:type="gramEnd"/>
      <w:r w:rsidRPr="00CA1103">
        <w:rPr>
          <w:rFonts w:ascii="Arial" w:hAnsi="Arial" w:cs="Arial"/>
          <w:i/>
          <w:sz w:val="16"/>
          <w:szCs w:val="16"/>
        </w:rPr>
        <w:t>ATermActive_Cnt_T_lgc</w:t>
      </w:r>
      <w:r w:rsidRPr="00CA1103">
        <w:rPr>
          <w:rFonts w:ascii="Arial" w:hAnsi="Arial" w:cs="Arial"/>
          <w:sz w:val="16"/>
          <w:szCs w:val="16"/>
        </w:rPr>
        <w:t>)</w:t>
      </w:r>
    </w:p>
    <w:p w:rsidR="008E52E7" w:rsidRPr="008E52E7" w:rsidRDefault="00CA1103" w:rsidP="008E52E7">
      <w:pPr>
        <w:rPr>
          <w:rFonts w:ascii="Arial" w:hAnsi="Arial" w:cs="Arial"/>
          <w:sz w:val="16"/>
          <w:szCs w:val="16"/>
          <w:lang w:val="fr-FR"/>
        </w:rPr>
      </w:pPr>
      <w:r w:rsidRPr="00CA1103">
        <w:rPr>
          <w:rFonts w:ascii="Arial" w:hAnsi="Arial" w:cs="Arial"/>
          <w:sz w:val="16"/>
          <w:szCs w:val="16"/>
          <w:lang w:val="fr-FR"/>
        </w:rPr>
        <w:t>Rte_IWrite_VehPwrMd_Per1_CTermActive_Cnt_lgc(</w:t>
      </w:r>
      <w:r w:rsidRPr="00CA1103">
        <w:rPr>
          <w:rFonts w:ascii="Arial" w:hAnsi="Arial" w:cs="Arial"/>
          <w:i/>
          <w:sz w:val="16"/>
          <w:szCs w:val="16"/>
          <w:lang w:val="fr-FR"/>
        </w:rPr>
        <w:t>CTermActive_Cnt_</w:t>
      </w:r>
      <w:r w:rsidR="00614360">
        <w:rPr>
          <w:rFonts w:ascii="Arial" w:hAnsi="Arial" w:cs="Arial"/>
          <w:i/>
          <w:sz w:val="16"/>
          <w:szCs w:val="16"/>
          <w:lang w:val="fr-FR"/>
        </w:rPr>
        <w:t>M</w:t>
      </w:r>
      <w:r w:rsidRPr="00CA1103">
        <w:rPr>
          <w:rFonts w:ascii="Arial" w:hAnsi="Arial" w:cs="Arial"/>
          <w:i/>
          <w:sz w:val="16"/>
          <w:szCs w:val="16"/>
          <w:lang w:val="fr-FR"/>
        </w:rPr>
        <w:t>_lgc</w:t>
      </w:r>
      <w:r w:rsidRPr="00CA1103">
        <w:rPr>
          <w:rFonts w:ascii="Arial" w:hAnsi="Arial" w:cs="Arial"/>
          <w:sz w:val="16"/>
          <w:szCs w:val="16"/>
          <w:lang w:val="fr-FR"/>
        </w:rPr>
        <w:t>)</w:t>
      </w:r>
    </w:p>
    <w:p w:rsidR="004A781C" w:rsidRDefault="004A781C">
      <w:pPr>
        <w:pStyle w:val="Heading4"/>
      </w:pPr>
      <w:r>
        <w:t>Program Flow End</w:t>
      </w:r>
    </w:p>
    <w:p w:rsidR="00EC5E46" w:rsidRDefault="00614360" w:rsidP="00EC5E46">
      <w:r w:rsidRPr="00614360">
        <w:t>Rte_Call_VehPwrMd_Per1_CP1_</w:t>
      </w:r>
      <w:proofErr w:type="gramStart"/>
      <w:r w:rsidRPr="00614360">
        <w:t>CheckpointReached()</w:t>
      </w:r>
      <w:proofErr w:type="gramEnd"/>
    </w:p>
    <w:p w:rsidR="00EC5E46" w:rsidRDefault="00EC5E46" w:rsidP="00EC5E46"/>
    <w:p w:rsidR="00EC5E46" w:rsidRDefault="00EC5E46"/>
    <w:p w:rsidR="004A781C" w:rsidRDefault="004A781C"/>
    <w:p w:rsidR="004A781C" w:rsidRDefault="004A781C"/>
    <w:p w:rsidR="004A781C" w:rsidRDefault="004A781C">
      <w:pPr>
        <w:pStyle w:val="Heading2"/>
      </w:pPr>
      <w:r>
        <w:br w:type="page"/>
      </w:r>
      <w:r>
        <w:lastRenderedPageBreak/>
        <w:t>Fault Recovery Functions</w:t>
      </w:r>
    </w:p>
    <w:p w:rsidR="004A781C" w:rsidRDefault="004A781C">
      <w:pPr>
        <w:pStyle w:val="Heading2"/>
      </w:pPr>
      <w:r>
        <w:t>Shutdown Functions</w:t>
      </w:r>
    </w:p>
    <w:p w:rsidR="004A781C" w:rsidRDefault="004A781C">
      <w:pPr>
        <w:pStyle w:val="Heading2"/>
      </w:pPr>
      <w:r>
        <w:t>Interrupt Functions</w:t>
      </w:r>
    </w:p>
    <w:p w:rsidR="004A781C" w:rsidRDefault="004A781C">
      <w:pPr>
        <w:pStyle w:val="Heading2"/>
      </w:pPr>
      <w:r>
        <w:t>Serial Communication Functions</w:t>
      </w:r>
    </w:p>
    <w:p w:rsidR="004A781C" w:rsidRDefault="004A781C" w:rsidP="001D6042">
      <w:pPr>
        <w:pStyle w:val="Heading2"/>
        <w:numPr>
          <w:ilvl w:val="0"/>
          <w:numId w:val="0"/>
        </w:numPr>
      </w:pPr>
    </w:p>
    <w:p w:rsidR="004A781C" w:rsidRDefault="004A781C">
      <w:pPr>
        <w:pStyle w:val="Heading1"/>
      </w:pPr>
      <w:r>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8047D4">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8047D4">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8047D4">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1D6042" w:rsidP="008047D4">
            <w:pPr>
              <w:spacing w:before="60"/>
              <w:rPr>
                <w:rFonts w:ascii="Arial" w:hAnsi="Arial" w:cs="Arial"/>
                <w:sz w:val="16"/>
                <w:szCs w:val="16"/>
              </w:rPr>
            </w:pPr>
            <w:r w:rsidRPr="001D6042">
              <w:rPr>
                <w:rFonts w:ascii="Arial" w:hAnsi="Arial" w:cs="Arial"/>
                <w:sz w:val="16"/>
                <w:szCs w:val="16"/>
              </w:rPr>
              <w:t>VehPwrMd_Init1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1D6042" w:rsidP="008047D4">
            <w:pPr>
              <w:spacing w:before="60"/>
              <w:rPr>
                <w:rFonts w:ascii="Arial" w:hAnsi="Arial" w:cs="Arial"/>
                <w:sz w:val="16"/>
                <w:szCs w:val="16"/>
              </w:rPr>
            </w:pPr>
            <w:r w:rsidRPr="001D6042">
              <w:rPr>
                <w:rFonts w:ascii="Arial" w:hAnsi="Arial" w:cs="Arial"/>
                <w:sz w:val="16"/>
                <w:szCs w:val="16"/>
              </w:rPr>
              <w:t>Executed once after the RTE is started</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05378F" w:rsidP="008047D4">
            <w:pPr>
              <w:spacing w:before="60"/>
              <w:rPr>
                <w:rFonts w:ascii="Arial" w:hAnsi="Arial" w:cs="Arial"/>
                <w:sz w:val="16"/>
                <w:szCs w:val="16"/>
              </w:rPr>
            </w:pPr>
            <w:r>
              <w:rPr>
                <w:rFonts w:ascii="Arial" w:hAnsi="Arial" w:cs="Arial"/>
                <w:sz w:val="16"/>
                <w:szCs w:val="16"/>
              </w:rPr>
              <w:t>COLDINIT</w:t>
            </w:r>
          </w:p>
        </w:tc>
      </w:tr>
      <w:tr w:rsidR="001D6042" w:rsidRPr="00381542" w:rsidTr="00B54697">
        <w:tc>
          <w:tcPr>
            <w:tcW w:w="3168" w:type="dxa"/>
            <w:tcBorders>
              <w:top w:val="single" w:sz="6" w:space="0" w:color="auto"/>
              <w:left w:val="single" w:sz="6" w:space="0" w:color="auto"/>
              <w:bottom w:val="single" w:sz="6" w:space="0" w:color="auto"/>
              <w:right w:val="single" w:sz="6" w:space="0" w:color="auto"/>
            </w:tcBorders>
          </w:tcPr>
          <w:p w:rsidR="001D6042" w:rsidRPr="001D6042" w:rsidRDefault="001D6042" w:rsidP="008047D4">
            <w:pPr>
              <w:spacing w:before="60"/>
              <w:rPr>
                <w:rFonts w:ascii="Arial" w:hAnsi="Arial" w:cs="Arial"/>
                <w:sz w:val="16"/>
                <w:szCs w:val="16"/>
              </w:rPr>
            </w:pPr>
            <w:r w:rsidRPr="001D6042">
              <w:rPr>
                <w:rFonts w:ascii="Arial" w:hAnsi="Arial" w:cs="Arial"/>
                <w:sz w:val="16"/>
                <w:szCs w:val="16"/>
              </w:rPr>
              <w:t>VehPwrMd_Per1</w:t>
            </w:r>
          </w:p>
        </w:tc>
        <w:tc>
          <w:tcPr>
            <w:tcW w:w="2070" w:type="dxa"/>
            <w:tcBorders>
              <w:top w:val="single" w:sz="6" w:space="0" w:color="auto"/>
              <w:left w:val="single" w:sz="6" w:space="0" w:color="auto"/>
              <w:bottom w:val="single" w:sz="6" w:space="0" w:color="auto"/>
              <w:right w:val="single" w:sz="6" w:space="0" w:color="auto"/>
            </w:tcBorders>
          </w:tcPr>
          <w:p w:rsidR="001D6042" w:rsidRPr="00381542" w:rsidRDefault="001D6042" w:rsidP="001D6042">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1D6042" w:rsidRPr="00381542" w:rsidRDefault="0005378F" w:rsidP="008047D4">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8047D4">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8047D4">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8047D4">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8047D4">
        <w:tc>
          <w:tcPr>
            <w:tcW w:w="3618" w:type="dxa"/>
            <w:tcBorders>
              <w:top w:val="single" w:sz="6" w:space="0" w:color="auto"/>
              <w:left w:val="single" w:sz="6" w:space="0" w:color="auto"/>
              <w:bottom w:val="single" w:sz="6" w:space="0" w:color="auto"/>
              <w:right w:val="single" w:sz="6" w:space="0" w:color="auto"/>
            </w:tcBorders>
          </w:tcPr>
          <w:p w:rsidR="007A69AC" w:rsidRDefault="00FB2942" w:rsidP="008047D4">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8047D4">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RPr="001963EE" w:rsidTr="00BF364D">
        <w:tc>
          <w:tcPr>
            <w:tcW w:w="4464" w:type="dxa"/>
            <w:tcBorders>
              <w:top w:val="single" w:sz="6" w:space="0" w:color="auto"/>
              <w:left w:val="single" w:sz="6" w:space="0" w:color="auto"/>
              <w:bottom w:val="single" w:sz="6" w:space="0" w:color="auto"/>
              <w:right w:val="single" w:sz="6" w:space="0" w:color="auto"/>
            </w:tcBorders>
          </w:tcPr>
          <w:p w:rsidR="004A781C" w:rsidRDefault="00612880">
            <w:pPr>
              <w:spacing w:before="60"/>
              <w:rPr>
                <w:rFonts w:ascii="Arial" w:hAnsi="Arial" w:cs="Arial"/>
                <w:sz w:val="16"/>
              </w:rPr>
            </w:pPr>
            <w:r w:rsidRPr="00612880">
              <w:rPr>
                <w:rFonts w:ascii="Arial" w:hAnsi="Arial" w:cs="Arial"/>
                <w:sz w:val="16"/>
              </w:rPr>
              <w:t>VehPwrMd_Init1</w:t>
            </w:r>
          </w:p>
        </w:tc>
        <w:tc>
          <w:tcPr>
            <w:tcW w:w="4464" w:type="dxa"/>
            <w:tcBorders>
              <w:top w:val="single" w:sz="6" w:space="0" w:color="auto"/>
              <w:left w:val="single" w:sz="6" w:space="0" w:color="auto"/>
              <w:bottom w:val="single" w:sz="6" w:space="0" w:color="auto"/>
              <w:right w:val="single" w:sz="6" w:space="0" w:color="auto"/>
            </w:tcBorders>
          </w:tcPr>
          <w:p w:rsidR="004A781C" w:rsidRPr="001963EE" w:rsidRDefault="004A781C" w:rsidP="001963EE">
            <w:pPr>
              <w:spacing w:before="60"/>
              <w:rPr>
                <w:rFonts w:ascii="Arial" w:hAnsi="Arial" w:cs="Arial"/>
                <w:sz w:val="16"/>
              </w:rPr>
            </w:pPr>
          </w:p>
        </w:tc>
      </w:tr>
      <w:tr w:rsidR="001963EE" w:rsidRPr="001963EE" w:rsidTr="00BF364D">
        <w:tc>
          <w:tcPr>
            <w:tcW w:w="4464" w:type="dxa"/>
            <w:tcBorders>
              <w:top w:val="single" w:sz="6" w:space="0" w:color="auto"/>
              <w:left w:val="single" w:sz="6" w:space="0" w:color="auto"/>
              <w:bottom w:val="single" w:sz="6" w:space="0" w:color="auto"/>
              <w:right w:val="single" w:sz="6" w:space="0" w:color="auto"/>
            </w:tcBorders>
          </w:tcPr>
          <w:p w:rsidR="001963EE" w:rsidRDefault="001963EE">
            <w:pPr>
              <w:spacing w:before="60"/>
              <w:rPr>
                <w:rFonts w:ascii="Arial" w:hAnsi="Arial" w:cs="Arial"/>
                <w:sz w:val="16"/>
              </w:rPr>
            </w:pPr>
            <w:r w:rsidRPr="00612880">
              <w:rPr>
                <w:rFonts w:ascii="Arial" w:hAnsi="Arial" w:cs="Arial"/>
                <w:sz w:val="16"/>
              </w:rPr>
              <w:t>VehPwrMd_Per1</w:t>
            </w:r>
          </w:p>
        </w:tc>
        <w:tc>
          <w:tcPr>
            <w:tcW w:w="4464" w:type="dxa"/>
            <w:tcBorders>
              <w:top w:val="single" w:sz="6" w:space="0" w:color="auto"/>
              <w:left w:val="single" w:sz="6" w:space="0" w:color="auto"/>
              <w:bottom w:val="single" w:sz="6" w:space="0" w:color="auto"/>
              <w:right w:val="single" w:sz="6" w:space="0" w:color="auto"/>
            </w:tcBorders>
          </w:tcPr>
          <w:p w:rsidR="001963EE" w:rsidRPr="001963EE" w:rsidRDefault="001963EE">
            <w:pPr>
              <w:spacing w:before="60"/>
              <w:rPr>
                <w:rFonts w:ascii="Arial" w:hAnsi="Arial" w:cs="Arial"/>
                <w:sz w:val="16"/>
              </w:rPr>
            </w:pPr>
          </w:p>
        </w:tc>
      </w:tr>
    </w:tbl>
    <w:p w:rsidR="00BF364D" w:rsidRPr="001963EE"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4831B0">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10"/>
        <w:gridCol w:w="1080"/>
        <w:gridCol w:w="1105"/>
      </w:tblGrid>
      <w:tr w:rsidR="00B978AB" w:rsidTr="00B978AB">
        <w:tc>
          <w:tcPr>
            <w:tcW w:w="662" w:type="dxa"/>
          </w:tcPr>
          <w:p w:rsidR="00B978AB" w:rsidRDefault="00B978AB">
            <w:pPr>
              <w:spacing w:before="60"/>
              <w:rPr>
                <w:rFonts w:ascii="Arial" w:hAnsi="Arial" w:cs="Arial"/>
                <w:b/>
                <w:bCs/>
                <w:sz w:val="16"/>
              </w:rPr>
            </w:pPr>
            <w:r>
              <w:rPr>
                <w:rFonts w:ascii="Arial" w:hAnsi="Arial" w:cs="Arial"/>
                <w:b/>
                <w:bCs/>
                <w:sz w:val="16"/>
              </w:rPr>
              <w:t>Rev #</w:t>
            </w:r>
          </w:p>
        </w:tc>
        <w:tc>
          <w:tcPr>
            <w:tcW w:w="6210" w:type="dxa"/>
          </w:tcPr>
          <w:p w:rsidR="00B978AB" w:rsidRDefault="00B978AB">
            <w:pPr>
              <w:spacing w:before="60"/>
              <w:rPr>
                <w:rFonts w:ascii="Arial" w:hAnsi="Arial" w:cs="Arial"/>
                <w:b/>
                <w:bCs/>
                <w:sz w:val="16"/>
              </w:rPr>
            </w:pPr>
            <w:r>
              <w:rPr>
                <w:rFonts w:ascii="Arial" w:hAnsi="Arial" w:cs="Arial"/>
                <w:b/>
                <w:bCs/>
                <w:sz w:val="16"/>
              </w:rPr>
              <w:t>Change Description</w:t>
            </w:r>
          </w:p>
        </w:tc>
        <w:tc>
          <w:tcPr>
            <w:tcW w:w="1080" w:type="dxa"/>
          </w:tcPr>
          <w:p w:rsidR="00B978AB" w:rsidRDefault="00B978AB">
            <w:pPr>
              <w:spacing w:before="60"/>
              <w:rPr>
                <w:rFonts w:ascii="Arial" w:hAnsi="Arial" w:cs="Arial"/>
                <w:b/>
                <w:bCs/>
                <w:sz w:val="16"/>
              </w:rPr>
            </w:pPr>
            <w:r>
              <w:rPr>
                <w:rFonts w:ascii="Arial" w:hAnsi="Arial" w:cs="Arial"/>
                <w:b/>
                <w:bCs/>
                <w:sz w:val="16"/>
              </w:rPr>
              <w:t xml:space="preserve">Date </w:t>
            </w:r>
          </w:p>
        </w:tc>
        <w:tc>
          <w:tcPr>
            <w:tcW w:w="1105" w:type="dxa"/>
          </w:tcPr>
          <w:p w:rsidR="00B978AB" w:rsidRDefault="00B978AB">
            <w:pPr>
              <w:spacing w:before="60"/>
              <w:rPr>
                <w:rFonts w:ascii="Arial" w:hAnsi="Arial" w:cs="Arial"/>
                <w:b/>
                <w:bCs/>
                <w:sz w:val="16"/>
              </w:rPr>
            </w:pPr>
            <w:r>
              <w:rPr>
                <w:rFonts w:ascii="Arial" w:hAnsi="Arial" w:cs="Arial"/>
                <w:b/>
                <w:bCs/>
                <w:sz w:val="16"/>
              </w:rPr>
              <w:t>Author Initials</w:t>
            </w:r>
          </w:p>
        </w:tc>
      </w:tr>
      <w:tr w:rsidR="00B978AB" w:rsidTr="00B978AB">
        <w:tc>
          <w:tcPr>
            <w:tcW w:w="662" w:type="dxa"/>
          </w:tcPr>
          <w:p w:rsidR="00B978AB" w:rsidRDefault="00B978AB">
            <w:pPr>
              <w:spacing w:before="60"/>
              <w:rPr>
                <w:rFonts w:ascii="Arial" w:hAnsi="Arial" w:cs="Arial"/>
                <w:sz w:val="16"/>
              </w:rPr>
            </w:pPr>
            <w:r>
              <w:rPr>
                <w:rFonts w:ascii="Arial" w:hAnsi="Arial" w:cs="Arial"/>
                <w:sz w:val="16"/>
              </w:rPr>
              <w:t>1.0</w:t>
            </w:r>
          </w:p>
        </w:tc>
        <w:tc>
          <w:tcPr>
            <w:tcW w:w="6210" w:type="dxa"/>
          </w:tcPr>
          <w:p w:rsidR="00B978AB" w:rsidRDefault="00B978AB">
            <w:pPr>
              <w:spacing w:before="60"/>
              <w:rPr>
                <w:rFonts w:ascii="Arial" w:hAnsi="Arial" w:cs="Arial"/>
                <w:sz w:val="16"/>
              </w:rPr>
            </w:pPr>
            <w:r>
              <w:rPr>
                <w:rFonts w:ascii="Arial" w:hAnsi="Arial" w:cs="Arial"/>
                <w:sz w:val="16"/>
              </w:rPr>
              <w:t>Initial MDD</w:t>
            </w:r>
          </w:p>
        </w:tc>
        <w:tc>
          <w:tcPr>
            <w:tcW w:w="1080" w:type="dxa"/>
          </w:tcPr>
          <w:p w:rsidR="00B978AB" w:rsidRDefault="00B978AB">
            <w:pPr>
              <w:spacing w:before="60"/>
              <w:rPr>
                <w:rFonts w:ascii="Arial" w:hAnsi="Arial" w:cs="Arial"/>
                <w:sz w:val="16"/>
              </w:rPr>
            </w:pPr>
            <w:r>
              <w:rPr>
                <w:rFonts w:ascii="Arial" w:hAnsi="Arial" w:cs="Arial"/>
                <w:sz w:val="16"/>
              </w:rPr>
              <w:t>23May11</w:t>
            </w:r>
          </w:p>
        </w:tc>
        <w:tc>
          <w:tcPr>
            <w:tcW w:w="1105" w:type="dxa"/>
          </w:tcPr>
          <w:p w:rsidR="00B978AB" w:rsidRDefault="00B978AB">
            <w:pPr>
              <w:spacing w:before="60"/>
              <w:rPr>
                <w:rFonts w:ascii="Arial" w:hAnsi="Arial" w:cs="Arial"/>
                <w:sz w:val="16"/>
              </w:rPr>
            </w:pPr>
            <w:r>
              <w:rPr>
                <w:rFonts w:ascii="Arial" w:hAnsi="Arial" w:cs="Arial"/>
                <w:sz w:val="16"/>
              </w:rPr>
              <w:t>LWW</w:t>
            </w:r>
          </w:p>
        </w:tc>
      </w:tr>
      <w:tr w:rsidR="00B978AB" w:rsidTr="00B978AB">
        <w:tc>
          <w:tcPr>
            <w:tcW w:w="662" w:type="dxa"/>
          </w:tcPr>
          <w:p w:rsidR="00B978AB" w:rsidRDefault="00B978AB">
            <w:pPr>
              <w:spacing w:before="60"/>
              <w:rPr>
                <w:rFonts w:ascii="Arial" w:hAnsi="Arial" w:cs="Arial"/>
                <w:sz w:val="16"/>
              </w:rPr>
            </w:pPr>
            <w:r>
              <w:rPr>
                <w:rFonts w:ascii="Arial" w:hAnsi="Arial" w:cs="Arial"/>
                <w:sz w:val="16"/>
              </w:rPr>
              <w:t>2.0</w:t>
            </w:r>
          </w:p>
        </w:tc>
        <w:tc>
          <w:tcPr>
            <w:tcW w:w="6210" w:type="dxa"/>
          </w:tcPr>
          <w:p w:rsidR="00B978AB" w:rsidRDefault="00B978AB">
            <w:pPr>
              <w:spacing w:before="60"/>
              <w:rPr>
                <w:rFonts w:ascii="Arial" w:hAnsi="Arial" w:cs="Arial"/>
                <w:sz w:val="16"/>
              </w:rPr>
            </w:pPr>
            <w:r>
              <w:rPr>
                <w:rFonts w:ascii="Arial" w:hAnsi="Arial" w:cs="Arial"/>
                <w:sz w:val="16"/>
              </w:rPr>
              <w:t xml:space="preserve">Initial Chrysler version for </w:t>
            </w:r>
            <w:proofErr w:type="spellStart"/>
            <w:r>
              <w:rPr>
                <w:rFonts w:ascii="Arial" w:hAnsi="Arial" w:cs="Arial"/>
                <w:sz w:val="16"/>
              </w:rPr>
              <w:t>VehPwrMode</w:t>
            </w:r>
            <w:proofErr w:type="spellEnd"/>
          </w:p>
        </w:tc>
        <w:tc>
          <w:tcPr>
            <w:tcW w:w="1080" w:type="dxa"/>
          </w:tcPr>
          <w:p w:rsidR="00B978AB" w:rsidRDefault="00B978AB">
            <w:pPr>
              <w:spacing w:before="60"/>
              <w:rPr>
                <w:rFonts w:ascii="Arial" w:hAnsi="Arial" w:cs="Arial"/>
                <w:sz w:val="16"/>
              </w:rPr>
            </w:pPr>
            <w:r>
              <w:rPr>
                <w:rFonts w:ascii="Arial" w:hAnsi="Arial" w:cs="Arial"/>
                <w:sz w:val="16"/>
              </w:rPr>
              <w:t>31JUL12</w:t>
            </w:r>
          </w:p>
        </w:tc>
        <w:tc>
          <w:tcPr>
            <w:tcW w:w="1105" w:type="dxa"/>
          </w:tcPr>
          <w:p w:rsidR="00B978AB" w:rsidRDefault="00B978AB">
            <w:pPr>
              <w:spacing w:before="60"/>
              <w:rPr>
                <w:rFonts w:ascii="Arial" w:hAnsi="Arial" w:cs="Arial"/>
                <w:sz w:val="16"/>
              </w:rPr>
            </w:pPr>
            <w:r>
              <w:rPr>
                <w:rFonts w:ascii="Arial" w:hAnsi="Arial" w:cs="Arial"/>
                <w:sz w:val="16"/>
              </w:rPr>
              <w:t>SAH</w:t>
            </w:r>
          </w:p>
        </w:tc>
      </w:tr>
      <w:tr w:rsidR="00B978AB" w:rsidTr="00B978AB">
        <w:tc>
          <w:tcPr>
            <w:tcW w:w="662" w:type="dxa"/>
          </w:tcPr>
          <w:p w:rsidR="00B978AB" w:rsidRDefault="00B978AB">
            <w:pPr>
              <w:spacing w:before="60"/>
              <w:rPr>
                <w:rFonts w:ascii="Arial" w:hAnsi="Arial" w:cs="Arial"/>
                <w:sz w:val="16"/>
              </w:rPr>
            </w:pPr>
            <w:r>
              <w:rPr>
                <w:rFonts w:ascii="Arial" w:hAnsi="Arial" w:cs="Arial"/>
                <w:sz w:val="16"/>
              </w:rPr>
              <w:t>3.0</w:t>
            </w:r>
          </w:p>
        </w:tc>
        <w:tc>
          <w:tcPr>
            <w:tcW w:w="6210" w:type="dxa"/>
          </w:tcPr>
          <w:p w:rsidR="00B978AB" w:rsidRDefault="00614360" w:rsidP="00614360">
            <w:pPr>
              <w:spacing w:before="60"/>
              <w:rPr>
                <w:rFonts w:ascii="Arial" w:hAnsi="Arial" w:cs="Arial"/>
                <w:sz w:val="16"/>
              </w:rPr>
            </w:pPr>
            <w:r>
              <w:rPr>
                <w:rFonts w:ascii="Arial" w:hAnsi="Arial" w:cs="Arial"/>
                <w:sz w:val="16"/>
              </w:rPr>
              <w:t>Update per SER Rev 2B</w:t>
            </w:r>
          </w:p>
        </w:tc>
        <w:tc>
          <w:tcPr>
            <w:tcW w:w="1080" w:type="dxa"/>
          </w:tcPr>
          <w:p w:rsidR="00B978AB" w:rsidRDefault="00614360">
            <w:pPr>
              <w:spacing w:before="60"/>
              <w:rPr>
                <w:rFonts w:ascii="Arial" w:hAnsi="Arial" w:cs="Arial"/>
                <w:sz w:val="16"/>
              </w:rPr>
            </w:pPr>
            <w:r>
              <w:rPr>
                <w:rFonts w:ascii="Arial" w:hAnsi="Arial" w:cs="Arial"/>
                <w:sz w:val="16"/>
              </w:rPr>
              <w:t>3</w:t>
            </w:r>
            <w:r w:rsidR="00B978AB">
              <w:rPr>
                <w:rFonts w:ascii="Arial" w:hAnsi="Arial" w:cs="Arial"/>
                <w:sz w:val="16"/>
              </w:rPr>
              <w:t>JAN13</w:t>
            </w:r>
          </w:p>
        </w:tc>
        <w:tc>
          <w:tcPr>
            <w:tcW w:w="1105" w:type="dxa"/>
          </w:tcPr>
          <w:p w:rsidR="00B978AB" w:rsidRDefault="00B978AB">
            <w:pPr>
              <w:spacing w:before="60"/>
              <w:rPr>
                <w:rFonts w:ascii="Arial" w:hAnsi="Arial" w:cs="Arial"/>
                <w:sz w:val="16"/>
              </w:rPr>
            </w:pPr>
            <w:r>
              <w:rPr>
                <w:rFonts w:ascii="Arial" w:hAnsi="Arial" w:cs="Arial"/>
                <w:sz w:val="16"/>
              </w:rPr>
              <w:t>BWL</w:t>
            </w:r>
          </w:p>
        </w:tc>
      </w:tr>
      <w:tr w:rsidR="00080F35" w:rsidTr="00B978AB">
        <w:tc>
          <w:tcPr>
            <w:tcW w:w="662" w:type="dxa"/>
          </w:tcPr>
          <w:p w:rsidR="00080F35" w:rsidRDefault="00080F35">
            <w:pPr>
              <w:spacing w:before="60"/>
              <w:rPr>
                <w:rFonts w:ascii="Arial" w:hAnsi="Arial" w:cs="Arial"/>
                <w:sz w:val="16"/>
              </w:rPr>
            </w:pPr>
            <w:r>
              <w:rPr>
                <w:rFonts w:ascii="Arial" w:hAnsi="Arial" w:cs="Arial"/>
                <w:sz w:val="16"/>
              </w:rPr>
              <w:t>4.0</w:t>
            </w:r>
          </w:p>
        </w:tc>
        <w:tc>
          <w:tcPr>
            <w:tcW w:w="6210" w:type="dxa"/>
          </w:tcPr>
          <w:p w:rsidR="00080F35" w:rsidRDefault="00080F35" w:rsidP="00614360">
            <w:pPr>
              <w:spacing w:before="60"/>
              <w:rPr>
                <w:rFonts w:ascii="Arial" w:hAnsi="Arial" w:cs="Arial"/>
                <w:sz w:val="16"/>
              </w:rPr>
            </w:pPr>
            <w:r>
              <w:rPr>
                <w:rFonts w:ascii="Arial" w:hAnsi="Arial" w:cs="Arial"/>
                <w:sz w:val="16"/>
              </w:rPr>
              <w:t>Updated per SER Rev 2G and anomaly 4761</w:t>
            </w:r>
          </w:p>
        </w:tc>
        <w:tc>
          <w:tcPr>
            <w:tcW w:w="1080" w:type="dxa"/>
          </w:tcPr>
          <w:p w:rsidR="00080F35" w:rsidRDefault="00080F35">
            <w:pPr>
              <w:spacing w:before="60"/>
              <w:rPr>
                <w:rFonts w:ascii="Arial" w:hAnsi="Arial" w:cs="Arial"/>
                <w:sz w:val="16"/>
              </w:rPr>
            </w:pPr>
            <w:r>
              <w:rPr>
                <w:rFonts w:ascii="Arial" w:hAnsi="Arial" w:cs="Arial"/>
                <w:sz w:val="16"/>
              </w:rPr>
              <w:t>12Apr13</w:t>
            </w:r>
          </w:p>
        </w:tc>
        <w:tc>
          <w:tcPr>
            <w:tcW w:w="1105" w:type="dxa"/>
          </w:tcPr>
          <w:p w:rsidR="00080F35" w:rsidRDefault="00080F35">
            <w:pPr>
              <w:spacing w:before="60"/>
              <w:rPr>
                <w:rFonts w:ascii="Arial" w:hAnsi="Arial" w:cs="Arial"/>
                <w:sz w:val="16"/>
              </w:rPr>
            </w:pPr>
            <w:r>
              <w:rPr>
                <w:rFonts w:ascii="Arial" w:hAnsi="Arial" w:cs="Arial"/>
                <w:sz w:val="16"/>
              </w:rPr>
              <w:t>M. Story</w:t>
            </w:r>
          </w:p>
        </w:tc>
      </w:tr>
      <w:tr w:rsidR="000D20A1" w:rsidTr="00B978AB">
        <w:tc>
          <w:tcPr>
            <w:tcW w:w="662" w:type="dxa"/>
          </w:tcPr>
          <w:p w:rsidR="000D20A1" w:rsidRDefault="000D20A1">
            <w:pPr>
              <w:spacing w:before="60"/>
              <w:rPr>
                <w:rFonts w:ascii="Arial" w:hAnsi="Arial" w:cs="Arial"/>
                <w:sz w:val="16"/>
              </w:rPr>
            </w:pPr>
            <w:r>
              <w:rPr>
                <w:rFonts w:ascii="Arial" w:hAnsi="Arial" w:cs="Arial"/>
                <w:sz w:val="16"/>
              </w:rPr>
              <w:t>5.0</w:t>
            </w:r>
          </w:p>
        </w:tc>
        <w:tc>
          <w:tcPr>
            <w:tcW w:w="6210" w:type="dxa"/>
          </w:tcPr>
          <w:p w:rsidR="000D20A1" w:rsidRDefault="000D20A1" w:rsidP="00614360">
            <w:pPr>
              <w:spacing w:before="60"/>
              <w:rPr>
                <w:rFonts w:ascii="Arial" w:hAnsi="Arial" w:cs="Arial"/>
                <w:sz w:val="16"/>
              </w:rPr>
            </w:pPr>
            <w:r>
              <w:rPr>
                <w:rFonts w:ascii="Arial" w:hAnsi="Arial" w:cs="Arial"/>
                <w:sz w:val="16"/>
              </w:rPr>
              <w:t xml:space="preserve">Add </w:t>
            </w:r>
            <w:proofErr w:type="spellStart"/>
            <w:r>
              <w:rPr>
                <w:rFonts w:ascii="Arial" w:hAnsi="Arial" w:cs="Arial"/>
                <w:sz w:val="16"/>
              </w:rPr>
              <w:t>TWaitBusSleep</w:t>
            </w:r>
            <w:proofErr w:type="spellEnd"/>
            <w:r>
              <w:rPr>
                <w:rFonts w:ascii="Arial" w:hAnsi="Arial" w:cs="Arial"/>
                <w:sz w:val="16"/>
              </w:rPr>
              <w:t xml:space="preserve"> check for shutdown</w:t>
            </w:r>
          </w:p>
        </w:tc>
        <w:tc>
          <w:tcPr>
            <w:tcW w:w="1080" w:type="dxa"/>
          </w:tcPr>
          <w:p w:rsidR="000D20A1" w:rsidRDefault="000D20A1">
            <w:pPr>
              <w:spacing w:before="60"/>
              <w:rPr>
                <w:rFonts w:ascii="Arial" w:hAnsi="Arial" w:cs="Arial"/>
                <w:sz w:val="16"/>
              </w:rPr>
            </w:pPr>
            <w:r>
              <w:rPr>
                <w:rFonts w:ascii="Arial" w:hAnsi="Arial" w:cs="Arial"/>
                <w:sz w:val="16"/>
              </w:rPr>
              <w:t>21Jun13</w:t>
            </w:r>
          </w:p>
        </w:tc>
        <w:tc>
          <w:tcPr>
            <w:tcW w:w="1105" w:type="dxa"/>
          </w:tcPr>
          <w:p w:rsidR="000D20A1" w:rsidRDefault="000D20A1">
            <w:pPr>
              <w:spacing w:before="60"/>
              <w:rPr>
                <w:rFonts w:ascii="Arial" w:hAnsi="Arial" w:cs="Arial"/>
                <w:sz w:val="16"/>
              </w:rPr>
            </w:pPr>
            <w:r>
              <w:rPr>
                <w:rFonts w:ascii="Arial" w:hAnsi="Arial" w:cs="Arial"/>
                <w:sz w:val="16"/>
              </w:rPr>
              <w:t>M. Story</w:t>
            </w:r>
          </w:p>
        </w:tc>
      </w:tr>
      <w:tr w:rsidR="00AA55A9" w:rsidTr="00B978AB">
        <w:tc>
          <w:tcPr>
            <w:tcW w:w="662" w:type="dxa"/>
          </w:tcPr>
          <w:p w:rsidR="00AA55A9" w:rsidRDefault="00AA55A9">
            <w:pPr>
              <w:spacing w:before="60"/>
              <w:rPr>
                <w:rFonts w:ascii="Arial" w:hAnsi="Arial" w:cs="Arial"/>
                <w:sz w:val="16"/>
              </w:rPr>
            </w:pPr>
            <w:r>
              <w:rPr>
                <w:rFonts w:ascii="Arial" w:hAnsi="Arial" w:cs="Arial"/>
                <w:sz w:val="16"/>
              </w:rPr>
              <w:t>6.0</w:t>
            </w:r>
          </w:p>
        </w:tc>
        <w:tc>
          <w:tcPr>
            <w:tcW w:w="6210" w:type="dxa"/>
          </w:tcPr>
          <w:p w:rsidR="00AA55A9" w:rsidRDefault="00CA7A99" w:rsidP="00614360">
            <w:pPr>
              <w:spacing w:before="60"/>
              <w:rPr>
                <w:rFonts w:ascii="Arial" w:hAnsi="Arial" w:cs="Arial"/>
                <w:sz w:val="16"/>
              </w:rPr>
            </w:pPr>
            <w:r>
              <w:rPr>
                <w:rFonts w:ascii="Arial" w:hAnsi="Arial" w:cs="Arial"/>
                <w:sz w:val="16"/>
              </w:rPr>
              <w:t xml:space="preserve">Anomaly 5586 </w:t>
            </w:r>
            <w:proofErr w:type="spellStart"/>
            <w:r>
              <w:rPr>
                <w:rFonts w:ascii="Arial" w:hAnsi="Arial" w:cs="Arial"/>
                <w:sz w:val="16"/>
              </w:rPr>
              <w:t>NetWork</w:t>
            </w:r>
            <w:proofErr w:type="spellEnd"/>
            <w:r>
              <w:rPr>
                <w:rFonts w:ascii="Arial" w:hAnsi="Arial" w:cs="Arial"/>
                <w:sz w:val="16"/>
              </w:rPr>
              <w:t xml:space="preserve"> management changes</w:t>
            </w:r>
          </w:p>
        </w:tc>
        <w:tc>
          <w:tcPr>
            <w:tcW w:w="1080" w:type="dxa"/>
          </w:tcPr>
          <w:p w:rsidR="00AA55A9" w:rsidRDefault="00CA7A99">
            <w:pPr>
              <w:spacing w:before="60"/>
              <w:rPr>
                <w:rFonts w:ascii="Arial" w:hAnsi="Arial" w:cs="Arial"/>
                <w:sz w:val="16"/>
              </w:rPr>
            </w:pPr>
            <w:r>
              <w:rPr>
                <w:rFonts w:ascii="Arial" w:hAnsi="Arial" w:cs="Arial"/>
                <w:sz w:val="16"/>
              </w:rPr>
              <w:t>02OCT13</w:t>
            </w:r>
          </w:p>
        </w:tc>
        <w:tc>
          <w:tcPr>
            <w:tcW w:w="1105" w:type="dxa"/>
          </w:tcPr>
          <w:p w:rsidR="00AA55A9" w:rsidRDefault="00CA7A99">
            <w:pPr>
              <w:spacing w:before="60"/>
              <w:rPr>
                <w:rFonts w:ascii="Arial" w:hAnsi="Arial" w:cs="Arial"/>
                <w:sz w:val="16"/>
              </w:rPr>
            </w:pPr>
            <w:r>
              <w:rPr>
                <w:rFonts w:ascii="Arial" w:hAnsi="Arial" w:cs="Arial"/>
                <w:sz w:val="16"/>
              </w:rPr>
              <w:t>M. Story</w:t>
            </w:r>
          </w:p>
        </w:tc>
      </w:tr>
      <w:tr w:rsidR="009C080A" w:rsidTr="00B978AB">
        <w:tc>
          <w:tcPr>
            <w:tcW w:w="662" w:type="dxa"/>
          </w:tcPr>
          <w:p w:rsidR="009C080A" w:rsidRDefault="009C080A">
            <w:pPr>
              <w:spacing w:before="60"/>
              <w:rPr>
                <w:rFonts w:ascii="Arial" w:hAnsi="Arial" w:cs="Arial"/>
                <w:sz w:val="16"/>
              </w:rPr>
            </w:pPr>
            <w:r>
              <w:rPr>
                <w:rFonts w:ascii="Arial" w:hAnsi="Arial" w:cs="Arial"/>
                <w:sz w:val="16"/>
              </w:rPr>
              <w:t>7.0</w:t>
            </w:r>
          </w:p>
        </w:tc>
        <w:tc>
          <w:tcPr>
            <w:tcW w:w="6210" w:type="dxa"/>
          </w:tcPr>
          <w:p w:rsidR="009C080A" w:rsidRDefault="009C080A" w:rsidP="00614360">
            <w:pPr>
              <w:spacing w:before="60"/>
              <w:rPr>
                <w:rFonts w:ascii="Arial" w:hAnsi="Arial" w:cs="Arial"/>
                <w:sz w:val="16"/>
              </w:rPr>
            </w:pPr>
            <w:r>
              <w:rPr>
                <w:rFonts w:ascii="Arial" w:hAnsi="Arial" w:cs="Arial"/>
                <w:sz w:val="16"/>
              </w:rPr>
              <w:t>Anomaly 5911 NM changes</w:t>
            </w:r>
          </w:p>
        </w:tc>
        <w:tc>
          <w:tcPr>
            <w:tcW w:w="1080" w:type="dxa"/>
          </w:tcPr>
          <w:p w:rsidR="009C080A" w:rsidRDefault="009C080A">
            <w:pPr>
              <w:spacing w:before="60"/>
              <w:rPr>
                <w:rFonts w:ascii="Arial" w:hAnsi="Arial" w:cs="Arial"/>
                <w:sz w:val="16"/>
              </w:rPr>
            </w:pPr>
            <w:r>
              <w:rPr>
                <w:rFonts w:ascii="Arial" w:hAnsi="Arial" w:cs="Arial"/>
                <w:sz w:val="16"/>
              </w:rPr>
              <w:t>31OCT13</w:t>
            </w:r>
          </w:p>
        </w:tc>
        <w:tc>
          <w:tcPr>
            <w:tcW w:w="1105" w:type="dxa"/>
          </w:tcPr>
          <w:p w:rsidR="009C080A" w:rsidRDefault="009C080A">
            <w:pPr>
              <w:spacing w:before="60"/>
              <w:rPr>
                <w:rFonts w:ascii="Arial" w:hAnsi="Arial" w:cs="Arial"/>
                <w:sz w:val="16"/>
              </w:rPr>
            </w:pPr>
            <w:r>
              <w:rPr>
                <w:rFonts w:ascii="Arial" w:hAnsi="Arial" w:cs="Arial"/>
                <w:sz w:val="16"/>
              </w:rPr>
              <w:t>M. Story</w:t>
            </w:r>
          </w:p>
        </w:tc>
      </w:tr>
      <w:tr w:rsidR="00894689" w:rsidTr="00B978AB">
        <w:tc>
          <w:tcPr>
            <w:tcW w:w="662" w:type="dxa"/>
          </w:tcPr>
          <w:p w:rsidR="00894689" w:rsidRDefault="00894689">
            <w:pPr>
              <w:spacing w:before="60"/>
              <w:rPr>
                <w:rFonts w:ascii="Arial" w:hAnsi="Arial" w:cs="Arial"/>
                <w:sz w:val="16"/>
              </w:rPr>
            </w:pPr>
            <w:r>
              <w:rPr>
                <w:rFonts w:ascii="Arial" w:hAnsi="Arial" w:cs="Arial"/>
                <w:sz w:val="16"/>
              </w:rPr>
              <w:t>9</w:t>
            </w:r>
          </w:p>
        </w:tc>
        <w:tc>
          <w:tcPr>
            <w:tcW w:w="6210" w:type="dxa"/>
          </w:tcPr>
          <w:p w:rsidR="00894689" w:rsidRDefault="00894689" w:rsidP="00614360">
            <w:pPr>
              <w:spacing w:before="60"/>
              <w:rPr>
                <w:rFonts w:ascii="Arial" w:hAnsi="Arial" w:cs="Arial"/>
                <w:sz w:val="16"/>
              </w:rPr>
            </w:pPr>
            <w:r>
              <w:rPr>
                <w:rFonts w:ascii="Arial" w:hAnsi="Arial" w:cs="Arial"/>
                <w:sz w:val="16"/>
              </w:rPr>
              <w:t>Updated for L version 02.00.00 and WR 01.0.04</w:t>
            </w:r>
          </w:p>
        </w:tc>
        <w:tc>
          <w:tcPr>
            <w:tcW w:w="1080" w:type="dxa"/>
          </w:tcPr>
          <w:p w:rsidR="00894689" w:rsidRDefault="00894689">
            <w:pPr>
              <w:spacing w:before="60"/>
              <w:rPr>
                <w:rFonts w:ascii="Arial" w:hAnsi="Arial" w:cs="Arial"/>
                <w:sz w:val="16"/>
              </w:rPr>
            </w:pPr>
            <w:r>
              <w:rPr>
                <w:rFonts w:ascii="Arial" w:hAnsi="Arial" w:cs="Arial"/>
                <w:sz w:val="16"/>
              </w:rPr>
              <w:t>20NOV13</w:t>
            </w:r>
          </w:p>
        </w:tc>
        <w:tc>
          <w:tcPr>
            <w:tcW w:w="1105" w:type="dxa"/>
          </w:tcPr>
          <w:p w:rsidR="00894689" w:rsidRDefault="00894689">
            <w:pPr>
              <w:spacing w:before="60"/>
              <w:rPr>
                <w:rFonts w:ascii="Arial" w:hAnsi="Arial" w:cs="Arial"/>
                <w:sz w:val="16"/>
              </w:rPr>
            </w:pPr>
            <w:r>
              <w:rPr>
                <w:rFonts w:ascii="Arial" w:hAnsi="Arial" w:cs="Arial"/>
                <w:sz w:val="16"/>
              </w:rPr>
              <w:t>M. Story</w:t>
            </w:r>
          </w:p>
        </w:tc>
      </w:tr>
      <w:tr w:rsidR="005E77DE" w:rsidTr="00B978AB">
        <w:tc>
          <w:tcPr>
            <w:tcW w:w="662" w:type="dxa"/>
          </w:tcPr>
          <w:p w:rsidR="005E77DE" w:rsidRDefault="005E77DE">
            <w:pPr>
              <w:spacing w:before="60"/>
              <w:rPr>
                <w:rFonts w:ascii="Arial" w:hAnsi="Arial" w:cs="Arial"/>
                <w:sz w:val="16"/>
              </w:rPr>
            </w:pPr>
            <w:r>
              <w:rPr>
                <w:rFonts w:ascii="Arial" w:hAnsi="Arial" w:cs="Arial"/>
                <w:sz w:val="16"/>
              </w:rPr>
              <w:t>10</w:t>
            </w:r>
          </w:p>
        </w:tc>
        <w:tc>
          <w:tcPr>
            <w:tcW w:w="6210" w:type="dxa"/>
          </w:tcPr>
          <w:p w:rsidR="005E77DE" w:rsidRDefault="005E77DE" w:rsidP="00614360">
            <w:pPr>
              <w:spacing w:before="60"/>
              <w:rPr>
                <w:rFonts w:ascii="Arial" w:hAnsi="Arial" w:cs="Arial"/>
                <w:sz w:val="16"/>
              </w:rPr>
            </w:pPr>
            <w:r>
              <w:rPr>
                <w:rFonts w:ascii="Arial" w:hAnsi="Arial" w:cs="Arial"/>
                <w:sz w:val="16"/>
              </w:rPr>
              <w:t xml:space="preserve">Anomaly 6131 </w:t>
            </w:r>
            <w:proofErr w:type="spellStart"/>
            <w:r>
              <w:rPr>
                <w:rFonts w:ascii="Arial" w:hAnsi="Arial" w:cs="Arial"/>
                <w:sz w:val="16"/>
              </w:rPr>
              <w:t>Cterm</w:t>
            </w:r>
            <w:proofErr w:type="spellEnd"/>
            <w:r>
              <w:rPr>
                <w:rFonts w:ascii="Arial" w:hAnsi="Arial" w:cs="Arial"/>
                <w:sz w:val="16"/>
              </w:rPr>
              <w:t xml:space="preserve"> changes</w:t>
            </w:r>
          </w:p>
        </w:tc>
        <w:tc>
          <w:tcPr>
            <w:tcW w:w="1080" w:type="dxa"/>
          </w:tcPr>
          <w:p w:rsidR="005E77DE" w:rsidRDefault="005E77DE">
            <w:pPr>
              <w:spacing w:before="60"/>
              <w:rPr>
                <w:rFonts w:ascii="Arial" w:hAnsi="Arial" w:cs="Arial"/>
                <w:sz w:val="16"/>
              </w:rPr>
            </w:pPr>
            <w:r>
              <w:rPr>
                <w:rFonts w:ascii="Arial" w:hAnsi="Arial" w:cs="Arial"/>
                <w:sz w:val="16"/>
              </w:rPr>
              <w:t>05DEC13</w:t>
            </w:r>
          </w:p>
        </w:tc>
        <w:tc>
          <w:tcPr>
            <w:tcW w:w="1105" w:type="dxa"/>
          </w:tcPr>
          <w:p w:rsidR="005E77DE" w:rsidRDefault="005E77DE">
            <w:pPr>
              <w:spacing w:before="60"/>
              <w:rPr>
                <w:rFonts w:ascii="Arial" w:hAnsi="Arial" w:cs="Arial"/>
                <w:sz w:val="16"/>
              </w:rPr>
            </w:pPr>
            <w:r>
              <w:rPr>
                <w:rFonts w:ascii="Arial" w:hAnsi="Arial" w:cs="Arial"/>
                <w:sz w:val="16"/>
              </w:rPr>
              <w:t>M. Story</w:t>
            </w:r>
          </w:p>
        </w:tc>
      </w:tr>
      <w:tr w:rsidR="00BA7261" w:rsidTr="00B978AB">
        <w:trPr>
          <w:ins w:id="0" w:author="Story, Michael" w:date="2014-01-10T15:33:00Z"/>
        </w:trPr>
        <w:tc>
          <w:tcPr>
            <w:tcW w:w="662" w:type="dxa"/>
          </w:tcPr>
          <w:p w:rsidR="00BA7261" w:rsidRDefault="00BA7261">
            <w:pPr>
              <w:spacing w:before="60"/>
              <w:rPr>
                <w:ins w:id="1" w:author="Story, Michael" w:date="2014-01-10T15:33:00Z"/>
                <w:rFonts w:ascii="Arial" w:hAnsi="Arial" w:cs="Arial"/>
                <w:sz w:val="16"/>
              </w:rPr>
            </w:pPr>
            <w:ins w:id="2" w:author="Story, Michael" w:date="2014-01-10T15:33:00Z">
              <w:r>
                <w:rPr>
                  <w:rFonts w:ascii="Arial" w:hAnsi="Arial" w:cs="Arial"/>
                  <w:sz w:val="16"/>
                </w:rPr>
                <w:t xml:space="preserve">11 </w:t>
              </w:r>
            </w:ins>
          </w:p>
        </w:tc>
        <w:tc>
          <w:tcPr>
            <w:tcW w:w="6210" w:type="dxa"/>
          </w:tcPr>
          <w:p w:rsidR="00BA7261" w:rsidRDefault="00BA7261" w:rsidP="00614360">
            <w:pPr>
              <w:spacing w:before="60"/>
              <w:rPr>
                <w:ins w:id="3" w:author="Story, Michael" w:date="2014-01-10T15:33:00Z"/>
                <w:rFonts w:ascii="Arial" w:hAnsi="Arial" w:cs="Arial"/>
                <w:sz w:val="16"/>
              </w:rPr>
            </w:pPr>
            <w:ins w:id="4" w:author="Story, Michael" w:date="2014-01-10T15:33:00Z">
              <w:r>
                <w:rPr>
                  <w:rFonts w:ascii="Arial" w:hAnsi="Arial" w:cs="Arial"/>
                  <w:sz w:val="16"/>
                </w:rPr>
                <w:t>Anomaly 6206</w:t>
              </w:r>
            </w:ins>
          </w:p>
        </w:tc>
        <w:tc>
          <w:tcPr>
            <w:tcW w:w="1080" w:type="dxa"/>
          </w:tcPr>
          <w:p w:rsidR="00BA7261" w:rsidRDefault="00BA7261">
            <w:pPr>
              <w:spacing w:before="60"/>
              <w:rPr>
                <w:ins w:id="5" w:author="Story, Michael" w:date="2014-01-10T15:33:00Z"/>
                <w:rFonts w:ascii="Arial" w:hAnsi="Arial" w:cs="Arial"/>
                <w:sz w:val="16"/>
              </w:rPr>
            </w:pPr>
            <w:ins w:id="6" w:author="Story, Michael" w:date="2014-01-10T15:33:00Z">
              <w:r>
                <w:rPr>
                  <w:rFonts w:ascii="Arial" w:hAnsi="Arial" w:cs="Arial"/>
                  <w:sz w:val="16"/>
                </w:rPr>
                <w:t>10JAN14</w:t>
              </w:r>
            </w:ins>
          </w:p>
        </w:tc>
        <w:tc>
          <w:tcPr>
            <w:tcW w:w="1105" w:type="dxa"/>
          </w:tcPr>
          <w:p w:rsidR="00BA7261" w:rsidRDefault="00BA7261">
            <w:pPr>
              <w:spacing w:before="60"/>
              <w:rPr>
                <w:ins w:id="7" w:author="Story, Michael" w:date="2014-01-10T15:33:00Z"/>
                <w:rFonts w:ascii="Arial" w:hAnsi="Arial" w:cs="Arial"/>
                <w:sz w:val="16"/>
              </w:rPr>
            </w:pPr>
            <w:ins w:id="8" w:author="Story, Michael" w:date="2014-01-10T15:33:00Z">
              <w:r>
                <w:rPr>
                  <w:rFonts w:ascii="Arial" w:hAnsi="Arial" w:cs="Arial"/>
                  <w:sz w:val="16"/>
                </w:rPr>
                <w:t>M. Story</w:t>
              </w:r>
              <w:bookmarkStart w:id="9" w:name="_GoBack"/>
              <w:bookmarkEnd w:id="9"/>
            </w:ins>
          </w:p>
        </w:tc>
      </w:tr>
    </w:tbl>
    <w:p w:rsidR="00107819" w:rsidRDefault="00107819"/>
    <w:sectPr w:rsidR="00107819" w:rsidSect="00B72335">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A39" w:rsidRDefault="00323A39">
      <w:r>
        <w:separator/>
      </w:r>
    </w:p>
  </w:endnote>
  <w:endnote w:type="continuationSeparator" w:id="0">
    <w:p w:rsidR="00323A39" w:rsidRDefault="0032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DA" w:rsidRDefault="00D255DA">
    <w:pPr>
      <w:pStyle w:val="Footer"/>
    </w:pPr>
    <w:r>
      <w:rPr>
        <w:snapToGrid w:val="0"/>
      </w:rPr>
      <w:tab/>
    </w:r>
    <w:fldSimple w:instr=" DOCPROPERTY &quot;Company&quot;  \* MERGEFORMAT ">
      <w:r w:rsidRPr="00A31D34">
        <w:rPr>
          <w:rFonts w:ascii="Times" w:hAnsi="Times"/>
          <w:caps/>
          <w:snapToGrid w:val="0"/>
        </w:rPr>
        <w:t>Nexteer</w:t>
      </w:r>
    </w:fldSimple>
    <w:r>
      <w:rPr>
        <w:snapToGrid w:val="0"/>
      </w:rPr>
      <w:t xml:space="preserve"> CONFIDENTIAL</w:t>
    </w:r>
    <w:r>
      <w:rPr>
        <w:snapToGrid w:val="0"/>
      </w:rPr>
      <w:tab/>
    </w:r>
    <w:r>
      <w:rPr>
        <w:snapToGrid w:val="0"/>
        <w:sz w:val="16"/>
      </w:rPr>
      <w:t>S/W module design template, Rev 2.2b+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A39" w:rsidRDefault="00323A39">
      <w:r>
        <w:separator/>
      </w:r>
    </w:p>
  </w:footnote>
  <w:footnote w:type="continuationSeparator" w:id="0">
    <w:p w:rsidR="00323A39" w:rsidRDefault="00323A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DA" w:rsidRDefault="00D255DA">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D255DA">
      <w:trPr>
        <w:cantSplit/>
      </w:trPr>
      <w:tc>
        <w:tcPr>
          <w:tcW w:w="990" w:type="dxa"/>
        </w:tcPr>
        <w:p w:rsidR="00D255DA" w:rsidRDefault="00D255DA">
          <w:pPr>
            <w:pStyle w:val="Header"/>
          </w:pPr>
          <w:r>
            <w:t>Title:</w:t>
          </w:r>
        </w:p>
      </w:tc>
      <w:tc>
        <w:tcPr>
          <w:tcW w:w="5400" w:type="dxa"/>
          <w:gridSpan w:val="3"/>
          <w:vMerge w:val="restart"/>
        </w:tcPr>
        <w:p w:rsidR="00D255DA" w:rsidRDefault="00DD320B">
          <w:pPr>
            <w:pStyle w:val="Header"/>
          </w:pPr>
          <w:r>
            <w:fldChar w:fldCharType="begin"/>
          </w:r>
          <w:r w:rsidR="00B15F37">
            <w:instrText xml:space="preserve"> DOCPROPERTY "Document Title"  \* MERGEFORMAT </w:instrText>
          </w:r>
          <w:r>
            <w:fldChar w:fldCharType="separate"/>
          </w:r>
          <w:proofErr w:type="spellStart"/>
          <w:r w:rsidR="00D255DA">
            <w:t>VehiclePwrMode</w:t>
          </w:r>
          <w:proofErr w:type="spellEnd"/>
          <w:r>
            <w:fldChar w:fldCharType="end"/>
          </w:r>
        </w:p>
        <w:p w:rsidR="00D255DA" w:rsidRDefault="006858FA">
          <w:pPr>
            <w:pStyle w:val="Header"/>
          </w:pPr>
          <w:fldSimple w:instr=" DOCPROPERTY &quot;Product Line&quot;  \* MERGEFORMAT ">
            <w:r w:rsidR="00D255DA">
              <w:t>Gen II+ EPS</w:t>
            </w:r>
          </w:fldSimple>
        </w:p>
      </w:tc>
      <w:tc>
        <w:tcPr>
          <w:tcW w:w="1170" w:type="dxa"/>
        </w:tcPr>
        <w:p w:rsidR="00D255DA" w:rsidRDefault="00D255DA">
          <w:pPr>
            <w:pStyle w:val="Header"/>
          </w:pPr>
          <w:r>
            <w:t>Revision:</w:t>
          </w:r>
        </w:p>
      </w:tc>
      <w:tc>
        <w:tcPr>
          <w:tcW w:w="1350" w:type="dxa"/>
        </w:tcPr>
        <w:p w:rsidR="00D255DA" w:rsidRDefault="00AF3179">
          <w:pPr>
            <w:pStyle w:val="Header"/>
          </w:pPr>
          <w:r>
            <w:t>1</w:t>
          </w:r>
          <w:ins w:id="10" w:author="Story, Michael" w:date="2014-01-10T15:30:00Z">
            <w:r w:rsidR="00BA7261">
              <w:t>1</w:t>
            </w:r>
          </w:ins>
          <w:del w:id="11" w:author="Story, Michael" w:date="2014-01-10T15:30:00Z">
            <w:r w:rsidDel="00BA7261">
              <w:delText>0</w:delText>
            </w:r>
          </w:del>
        </w:p>
      </w:tc>
    </w:tr>
    <w:tr w:rsidR="00D255DA">
      <w:trPr>
        <w:cantSplit/>
      </w:trPr>
      <w:tc>
        <w:tcPr>
          <w:tcW w:w="990" w:type="dxa"/>
        </w:tcPr>
        <w:p w:rsidR="00D255DA" w:rsidRDefault="00D255DA">
          <w:pPr>
            <w:pStyle w:val="Header"/>
          </w:pPr>
          <w:r>
            <w:t xml:space="preserve">Product:     </w:t>
          </w:r>
        </w:p>
      </w:tc>
      <w:tc>
        <w:tcPr>
          <w:tcW w:w="5400" w:type="dxa"/>
          <w:gridSpan w:val="3"/>
          <w:vMerge/>
        </w:tcPr>
        <w:p w:rsidR="00D255DA" w:rsidRDefault="00D255DA">
          <w:pPr>
            <w:pStyle w:val="Header"/>
            <w:jc w:val="center"/>
          </w:pPr>
        </w:p>
      </w:tc>
      <w:tc>
        <w:tcPr>
          <w:tcW w:w="1170" w:type="dxa"/>
        </w:tcPr>
        <w:p w:rsidR="00D255DA" w:rsidRDefault="00D255DA">
          <w:pPr>
            <w:pStyle w:val="Header"/>
          </w:pPr>
          <w:r>
            <w:t>Rev. Date:</w:t>
          </w:r>
        </w:p>
      </w:tc>
      <w:tc>
        <w:tcPr>
          <w:tcW w:w="1350" w:type="dxa"/>
        </w:tcPr>
        <w:p w:rsidR="00D255DA" w:rsidRDefault="00AF3179" w:rsidP="00260DA8">
          <w:pPr>
            <w:pStyle w:val="Header"/>
          </w:pPr>
          <w:del w:id="12" w:author="Story, Michael" w:date="2014-01-10T15:30:00Z">
            <w:r w:rsidDel="00BA7261">
              <w:delText>05DEC13</w:delText>
            </w:r>
          </w:del>
          <w:ins w:id="13" w:author="Story, Michael" w:date="2014-01-10T15:30:00Z">
            <w:r w:rsidR="00BA7261">
              <w:t>10JAN14</w:t>
            </w:r>
          </w:ins>
        </w:p>
      </w:tc>
    </w:tr>
    <w:tr w:rsidR="00D255DA">
      <w:trPr>
        <w:cantSplit/>
      </w:trPr>
      <w:tc>
        <w:tcPr>
          <w:tcW w:w="990" w:type="dxa"/>
        </w:tcPr>
        <w:p w:rsidR="00D255DA" w:rsidRDefault="00D255DA">
          <w:pPr>
            <w:pStyle w:val="Header"/>
          </w:pPr>
          <w:r>
            <w:t>Group:</w:t>
          </w:r>
        </w:p>
      </w:tc>
      <w:tc>
        <w:tcPr>
          <w:tcW w:w="1530" w:type="dxa"/>
        </w:tcPr>
        <w:p w:rsidR="00D255DA" w:rsidRDefault="00D255DA">
          <w:pPr>
            <w:pStyle w:val="Header"/>
          </w:pPr>
          <w:r>
            <w:t>ESG</w:t>
          </w:r>
        </w:p>
      </w:tc>
      <w:tc>
        <w:tcPr>
          <w:tcW w:w="1260" w:type="dxa"/>
        </w:tcPr>
        <w:p w:rsidR="00D255DA" w:rsidRDefault="00D255DA">
          <w:pPr>
            <w:pStyle w:val="Header"/>
          </w:pPr>
          <w:r>
            <w:t>Originator:</w:t>
          </w:r>
        </w:p>
      </w:tc>
      <w:tc>
        <w:tcPr>
          <w:tcW w:w="2610" w:type="dxa"/>
        </w:tcPr>
        <w:p w:rsidR="00D255DA" w:rsidRDefault="006858FA">
          <w:pPr>
            <w:pStyle w:val="Header"/>
          </w:pPr>
          <w:fldSimple w:instr=" USERNAME  \* MERGEFORMAT ">
            <w:r w:rsidR="00B54846">
              <w:rPr>
                <w:noProof/>
              </w:rPr>
              <w:t>Blake Latchford (zz4r1x)</w:t>
            </w:r>
          </w:fldSimple>
        </w:p>
      </w:tc>
      <w:tc>
        <w:tcPr>
          <w:tcW w:w="1170" w:type="dxa"/>
        </w:tcPr>
        <w:p w:rsidR="00D255DA" w:rsidRDefault="00D255DA">
          <w:pPr>
            <w:pStyle w:val="Header"/>
          </w:pPr>
          <w:r>
            <w:t>Page:</w:t>
          </w:r>
        </w:p>
      </w:tc>
      <w:tc>
        <w:tcPr>
          <w:tcW w:w="1350" w:type="dxa"/>
        </w:tcPr>
        <w:p w:rsidR="00D255DA" w:rsidRDefault="00DD320B">
          <w:pPr>
            <w:pStyle w:val="Header"/>
          </w:pPr>
          <w:r>
            <w:rPr>
              <w:rStyle w:val="PageNumber"/>
            </w:rPr>
            <w:fldChar w:fldCharType="begin"/>
          </w:r>
          <w:r w:rsidR="00D255DA">
            <w:rPr>
              <w:rStyle w:val="PageNumber"/>
            </w:rPr>
            <w:instrText xml:space="preserve"> PAGE </w:instrText>
          </w:r>
          <w:r>
            <w:rPr>
              <w:rStyle w:val="PageNumber"/>
            </w:rPr>
            <w:fldChar w:fldCharType="separate"/>
          </w:r>
          <w:r w:rsidR="00BA7261">
            <w:rPr>
              <w:rStyle w:val="PageNumber"/>
              <w:noProof/>
            </w:rPr>
            <w:t>12</w:t>
          </w:r>
          <w:r>
            <w:rPr>
              <w:rStyle w:val="PageNumber"/>
            </w:rPr>
            <w:fldChar w:fldCharType="end"/>
          </w:r>
          <w:r w:rsidR="00D255DA">
            <w:rPr>
              <w:rStyle w:val="PageNumber"/>
            </w:rPr>
            <w:t xml:space="preserve"> of </w:t>
          </w:r>
          <w:r>
            <w:rPr>
              <w:rStyle w:val="PageNumber"/>
            </w:rPr>
            <w:fldChar w:fldCharType="begin"/>
          </w:r>
          <w:r w:rsidR="00D255DA">
            <w:rPr>
              <w:rStyle w:val="PageNumber"/>
            </w:rPr>
            <w:instrText xml:space="preserve"> NUMPAGES </w:instrText>
          </w:r>
          <w:r>
            <w:rPr>
              <w:rStyle w:val="PageNumber"/>
            </w:rPr>
            <w:fldChar w:fldCharType="separate"/>
          </w:r>
          <w:r w:rsidR="00BA7261">
            <w:rPr>
              <w:rStyle w:val="PageNumber"/>
              <w:noProof/>
            </w:rPr>
            <w:t>12</w:t>
          </w:r>
          <w:r>
            <w:rPr>
              <w:rStyle w:val="PageNumber"/>
            </w:rPr>
            <w:fldChar w:fldCharType="end"/>
          </w:r>
        </w:p>
      </w:tc>
    </w:tr>
  </w:tbl>
  <w:p w:rsidR="00D255DA" w:rsidRDefault="00D255DA">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316EC"/>
    <w:rsid w:val="00000D1B"/>
    <w:rsid w:val="00014D75"/>
    <w:rsid w:val="00030621"/>
    <w:rsid w:val="0005378F"/>
    <w:rsid w:val="00080F35"/>
    <w:rsid w:val="0009776A"/>
    <w:rsid w:val="000A1B89"/>
    <w:rsid w:val="000B1AB6"/>
    <w:rsid w:val="000C7D95"/>
    <w:rsid w:val="000D20A1"/>
    <w:rsid w:val="00100266"/>
    <w:rsid w:val="001048FC"/>
    <w:rsid w:val="00107819"/>
    <w:rsid w:val="00127B76"/>
    <w:rsid w:val="001541D8"/>
    <w:rsid w:val="00157BA0"/>
    <w:rsid w:val="001963EE"/>
    <w:rsid w:val="001A590F"/>
    <w:rsid w:val="001A7AFF"/>
    <w:rsid w:val="001B60DF"/>
    <w:rsid w:val="001C2FBD"/>
    <w:rsid w:val="001D6042"/>
    <w:rsid w:val="001F09B2"/>
    <w:rsid w:val="002007A1"/>
    <w:rsid w:val="0020722A"/>
    <w:rsid w:val="00220559"/>
    <w:rsid w:val="00251AC0"/>
    <w:rsid w:val="0025672C"/>
    <w:rsid w:val="002601E3"/>
    <w:rsid w:val="00260DA8"/>
    <w:rsid w:val="00276089"/>
    <w:rsid w:val="002A603D"/>
    <w:rsid w:val="002B0126"/>
    <w:rsid w:val="002C03D8"/>
    <w:rsid w:val="002D0B7E"/>
    <w:rsid w:val="002D153E"/>
    <w:rsid w:val="00315335"/>
    <w:rsid w:val="00317AF9"/>
    <w:rsid w:val="00323A39"/>
    <w:rsid w:val="00323E8F"/>
    <w:rsid w:val="003311A2"/>
    <w:rsid w:val="00333E22"/>
    <w:rsid w:val="00337C15"/>
    <w:rsid w:val="00340462"/>
    <w:rsid w:val="00345A5C"/>
    <w:rsid w:val="00352411"/>
    <w:rsid w:val="003568D8"/>
    <w:rsid w:val="00362DC3"/>
    <w:rsid w:val="00392428"/>
    <w:rsid w:val="003974D2"/>
    <w:rsid w:val="003A19C5"/>
    <w:rsid w:val="003C4D3F"/>
    <w:rsid w:val="003F203C"/>
    <w:rsid w:val="0040035E"/>
    <w:rsid w:val="00407267"/>
    <w:rsid w:val="00436283"/>
    <w:rsid w:val="0044539D"/>
    <w:rsid w:val="00453255"/>
    <w:rsid w:val="004563FB"/>
    <w:rsid w:val="00476F95"/>
    <w:rsid w:val="004831B0"/>
    <w:rsid w:val="00483258"/>
    <w:rsid w:val="004A1740"/>
    <w:rsid w:val="004A781C"/>
    <w:rsid w:val="004D05FA"/>
    <w:rsid w:val="004D3FBA"/>
    <w:rsid w:val="00507203"/>
    <w:rsid w:val="00511E6C"/>
    <w:rsid w:val="00517097"/>
    <w:rsid w:val="00517DCE"/>
    <w:rsid w:val="00533380"/>
    <w:rsid w:val="005546F7"/>
    <w:rsid w:val="00570F5D"/>
    <w:rsid w:val="005873C6"/>
    <w:rsid w:val="00596178"/>
    <w:rsid w:val="005A4638"/>
    <w:rsid w:val="005B0B0B"/>
    <w:rsid w:val="005C6F3A"/>
    <w:rsid w:val="005D445C"/>
    <w:rsid w:val="005D5FE4"/>
    <w:rsid w:val="005E1BC2"/>
    <w:rsid w:val="005E77DE"/>
    <w:rsid w:val="00612880"/>
    <w:rsid w:val="006133A7"/>
    <w:rsid w:val="00614360"/>
    <w:rsid w:val="006336B0"/>
    <w:rsid w:val="006356C3"/>
    <w:rsid w:val="00640D47"/>
    <w:rsid w:val="00664BCA"/>
    <w:rsid w:val="00665CDC"/>
    <w:rsid w:val="0067198E"/>
    <w:rsid w:val="00674ADF"/>
    <w:rsid w:val="00681826"/>
    <w:rsid w:val="006858FA"/>
    <w:rsid w:val="0068765D"/>
    <w:rsid w:val="006D33CC"/>
    <w:rsid w:val="006F01A3"/>
    <w:rsid w:val="00706174"/>
    <w:rsid w:val="007426BA"/>
    <w:rsid w:val="00754E5E"/>
    <w:rsid w:val="007841CD"/>
    <w:rsid w:val="007A09D9"/>
    <w:rsid w:val="007A69AC"/>
    <w:rsid w:val="007D049D"/>
    <w:rsid w:val="007E2040"/>
    <w:rsid w:val="007E5DC8"/>
    <w:rsid w:val="007E64EA"/>
    <w:rsid w:val="007F3F1C"/>
    <w:rsid w:val="008021B9"/>
    <w:rsid w:val="008047D4"/>
    <w:rsid w:val="00830230"/>
    <w:rsid w:val="00836188"/>
    <w:rsid w:val="008901AF"/>
    <w:rsid w:val="00894569"/>
    <w:rsid w:val="00894689"/>
    <w:rsid w:val="008A07C8"/>
    <w:rsid w:val="008A24E5"/>
    <w:rsid w:val="008A307E"/>
    <w:rsid w:val="008A37C2"/>
    <w:rsid w:val="008A7B9D"/>
    <w:rsid w:val="008B3E94"/>
    <w:rsid w:val="008E52E7"/>
    <w:rsid w:val="008F6DBB"/>
    <w:rsid w:val="00921C5A"/>
    <w:rsid w:val="00921D73"/>
    <w:rsid w:val="00951A76"/>
    <w:rsid w:val="00955F6A"/>
    <w:rsid w:val="009A072F"/>
    <w:rsid w:val="009A1028"/>
    <w:rsid w:val="009B15A7"/>
    <w:rsid w:val="009C080A"/>
    <w:rsid w:val="009F0F48"/>
    <w:rsid w:val="00A11122"/>
    <w:rsid w:val="00A318A0"/>
    <w:rsid w:val="00A31D34"/>
    <w:rsid w:val="00A6475A"/>
    <w:rsid w:val="00A6503A"/>
    <w:rsid w:val="00A65E26"/>
    <w:rsid w:val="00A87AE7"/>
    <w:rsid w:val="00A91185"/>
    <w:rsid w:val="00A9374E"/>
    <w:rsid w:val="00A93B4B"/>
    <w:rsid w:val="00A9465E"/>
    <w:rsid w:val="00AA55A9"/>
    <w:rsid w:val="00AA6897"/>
    <w:rsid w:val="00AD731B"/>
    <w:rsid w:val="00AF3179"/>
    <w:rsid w:val="00B15F37"/>
    <w:rsid w:val="00B26D2E"/>
    <w:rsid w:val="00B54697"/>
    <w:rsid w:val="00B54846"/>
    <w:rsid w:val="00B57A4E"/>
    <w:rsid w:val="00B666A9"/>
    <w:rsid w:val="00B72335"/>
    <w:rsid w:val="00B978AB"/>
    <w:rsid w:val="00BA7261"/>
    <w:rsid w:val="00BB1A30"/>
    <w:rsid w:val="00BD008B"/>
    <w:rsid w:val="00BD15D2"/>
    <w:rsid w:val="00BD3DFF"/>
    <w:rsid w:val="00BE7A67"/>
    <w:rsid w:val="00BF364D"/>
    <w:rsid w:val="00C01838"/>
    <w:rsid w:val="00C01DFF"/>
    <w:rsid w:val="00C07FF8"/>
    <w:rsid w:val="00C20515"/>
    <w:rsid w:val="00C35BD3"/>
    <w:rsid w:val="00C41D21"/>
    <w:rsid w:val="00C67BEC"/>
    <w:rsid w:val="00C72FFA"/>
    <w:rsid w:val="00C77F69"/>
    <w:rsid w:val="00C932D4"/>
    <w:rsid w:val="00CA1103"/>
    <w:rsid w:val="00CA7A99"/>
    <w:rsid w:val="00CB09B9"/>
    <w:rsid w:val="00CD44CF"/>
    <w:rsid w:val="00CD7E40"/>
    <w:rsid w:val="00CE1666"/>
    <w:rsid w:val="00CE4885"/>
    <w:rsid w:val="00CF2FC7"/>
    <w:rsid w:val="00D04371"/>
    <w:rsid w:val="00D06230"/>
    <w:rsid w:val="00D07ECD"/>
    <w:rsid w:val="00D14F0C"/>
    <w:rsid w:val="00D16EC3"/>
    <w:rsid w:val="00D255DA"/>
    <w:rsid w:val="00D316EC"/>
    <w:rsid w:val="00D33CC6"/>
    <w:rsid w:val="00D37EE4"/>
    <w:rsid w:val="00D42338"/>
    <w:rsid w:val="00D44E01"/>
    <w:rsid w:val="00D52924"/>
    <w:rsid w:val="00D94BDD"/>
    <w:rsid w:val="00D97859"/>
    <w:rsid w:val="00DA49A0"/>
    <w:rsid w:val="00DC7E08"/>
    <w:rsid w:val="00DD0191"/>
    <w:rsid w:val="00DD320B"/>
    <w:rsid w:val="00DE4889"/>
    <w:rsid w:val="00DE7D11"/>
    <w:rsid w:val="00DF1388"/>
    <w:rsid w:val="00E1354B"/>
    <w:rsid w:val="00E204CF"/>
    <w:rsid w:val="00E2223B"/>
    <w:rsid w:val="00E30475"/>
    <w:rsid w:val="00E418E3"/>
    <w:rsid w:val="00E5472B"/>
    <w:rsid w:val="00E6674C"/>
    <w:rsid w:val="00E84FD0"/>
    <w:rsid w:val="00E939D3"/>
    <w:rsid w:val="00EA63E6"/>
    <w:rsid w:val="00EB1B91"/>
    <w:rsid w:val="00EC5E46"/>
    <w:rsid w:val="00EC7A0F"/>
    <w:rsid w:val="00ED11E1"/>
    <w:rsid w:val="00EE3D04"/>
    <w:rsid w:val="00F105CD"/>
    <w:rsid w:val="00F41257"/>
    <w:rsid w:val="00F648ED"/>
    <w:rsid w:val="00F656CF"/>
    <w:rsid w:val="00F659E0"/>
    <w:rsid w:val="00F93C90"/>
    <w:rsid w:val="00FB2942"/>
    <w:rsid w:val="00FB432D"/>
    <w:rsid w:val="00FC4CFB"/>
    <w:rsid w:val="00FD1B6D"/>
    <w:rsid w:val="00FE5E83"/>
    <w:rsid w:val="00FF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35"/>
    <w:pPr>
      <w:spacing w:after="120"/>
    </w:pPr>
  </w:style>
  <w:style w:type="paragraph" w:styleId="Heading1">
    <w:name w:val="heading 1"/>
    <w:basedOn w:val="Normal"/>
    <w:next w:val="Normal"/>
    <w:qFormat/>
    <w:rsid w:val="00B72335"/>
    <w:pPr>
      <w:keepNext/>
      <w:numPr>
        <w:numId w:val="1"/>
      </w:numPr>
      <w:spacing w:before="240"/>
      <w:outlineLvl w:val="0"/>
    </w:pPr>
    <w:rPr>
      <w:rFonts w:ascii="Arial" w:hAnsi="Arial"/>
      <w:b/>
      <w:kern w:val="28"/>
      <w:sz w:val="28"/>
    </w:rPr>
  </w:style>
  <w:style w:type="paragraph" w:styleId="Heading2">
    <w:name w:val="heading 2"/>
    <w:basedOn w:val="Normal"/>
    <w:next w:val="Normal"/>
    <w:qFormat/>
    <w:rsid w:val="00B72335"/>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B72335"/>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B72335"/>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B72335"/>
    <w:pPr>
      <w:numPr>
        <w:ilvl w:val="4"/>
        <w:numId w:val="1"/>
      </w:numPr>
      <w:spacing w:before="240" w:after="60"/>
      <w:outlineLvl w:val="4"/>
    </w:pPr>
    <w:rPr>
      <w:sz w:val="22"/>
    </w:rPr>
  </w:style>
  <w:style w:type="paragraph" w:styleId="Heading6">
    <w:name w:val="heading 6"/>
    <w:basedOn w:val="Normal"/>
    <w:next w:val="Normal"/>
    <w:qFormat/>
    <w:rsid w:val="00B72335"/>
    <w:pPr>
      <w:numPr>
        <w:ilvl w:val="5"/>
        <w:numId w:val="1"/>
      </w:numPr>
      <w:spacing w:before="240" w:after="60"/>
      <w:outlineLvl w:val="5"/>
    </w:pPr>
    <w:rPr>
      <w:i/>
      <w:sz w:val="22"/>
    </w:rPr>
  </w:style>
  <w:style w:type="paragraph" w:styleId="Heading7">
    <w:name w:val="heading 7"/>
    <w:basedOn w:val="Normal"/>
    <w:next w:val="Normal"/>
    <w:qFormat/>
    <w:rsid w:val="00B72335"/>
    <w:pPr>
      <w:numPr>
        <w:ilvl w:val="6"/>
        <w:numId w:val="1"/>
      </w:numPr>
      <w:spacing w:before="240" w:after="60"/>
      <w:outlineLvl w:val="6"/>
    </w:pPr>
    <w:rPr>
      <w:rFonts w:ascii="Arial" w:hAnsi="Arial"/>
    </w:rPr>
  </w:style>
  <w:style w:type="paragraph" w:styleId="Heading8">
    <w:name w:val="heading 8"/>
    <w:basedOn w:val="Normal"/>
    <w:next w:val="Normal"/>
    <w:qFormat/>
    <w:rsid w:val="00B72335"/>
    <w:pPr>
      <w:numPr>
        <w:ilvl w:val="7"/>
        <w:numId w:val="1"/>
      </w:numPr>
      <w:spacing w:before="240" w:after="60"/>
      <w:outlineLvl w:val="7"/>
    </w:pPr>
    <w:rPr>
      <w:rFonts w:ascii="Arial" w:hAnsi="Arial"/>
      <w:i/>
    </w:rPr>
  </w:style>
  <w:style w:type="paragraph" w:styleId="Heading9">
    <w:name w:val="heading 9"/>
    <w:basedOn w:val="Normal"/>
    <w:next w:val="Normal"/>
    <w:qFormat/>
    <w:rsid w:val="00B72335"/>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B72335"/>
    <w:rPr>
      <w:sz w:val="24"/>
    </w:rPr>
  </w:style>
  <w:style w:type="paragraph" w:styleId="DocumentMap">
    <w:name w:val="Document Map"/>
    <w:basedOn w:val="Normal"/>
    <w:semiHidden/>
    <w:rsid w:val="00B72335"/>
    <w:pPr>
      <w:shd w:val="clear" w:color="auto" w:fill="000080"/>
    </w:pPr>
    <w:rPr>
      <w:rFonts w:ascii="Tahoma" w:hAnsi="Tahoma"/>
    </w:rPr>
  </w:style>
  <w:style w:type="paragraph" w:styleId="Caption">
    <w:name w:val="caption"/>
    <w:basedOn w:val="Normal"/>
    <w:next w:val="Normal"/>
    <w:qFormat/>
    <w:rsid w:val="00B72335"/>
    <w:pPr>
      <w:keepNext/>
      <w:spacing w:before="120"/>
      <w:jc w:val="center"/>
    </w:pPr>
  </w:style>
  <w:style w:type="paragraph" w:customStyle="1" w:styleId="TableHeading">
    <w:name w:val="Table Heading"/>
    <w:basedOn w:val="Normal"/>
    <w:rsid w:val="00B72335"/>
    <w:pPr>
      <w:keepNext/>
      <w:spacing w:before="60" w:after="60"/>
      <w:jc w:val="center"/>
    </w:pPr>
    <w:rPr>
      <w:rFonts w:ascii="Arial" w:hAnsi="Arial"/>
      <w:b/>
      <w:sz w:val="22"/>
    </w:rPr>
  </w:style>
  <w:style w:type="paragraph" w:customStyle="1" w:styleId="Body6">
    <w:name w:val="Body 6"/>
    <w:basedOn w:val="NormalIndent"/>
    <w:rsid w:val="00B72335"/>
    <w:pPr>
      <w:ind w:left="432"/>
      <w:jc w:val="both"/>
    </w:pPr>
  </w:style>
  <w:style w:type="paragraph" w:customStyle="1" w:styleId="Body7">
    <w:name w:val="Body 7"/>
    <w:basedOn w:val="Normal"/>
    <w:rsid w:val="00B72335"/>
    <w:pPr>
      <w:ind w:left="864"/>
      <w:jc w:val="both"/>
    </w:pPr>
  </w:style>
  <w:style w:type="paragraph" w:styleId="NormalIndent">
    <w:name w:val="Normal Indent"/>
    <w:basedOn w:val="Normal"/>
    <w:semiHidden/>
    <w:rsid w:val="00B72335"/>
    <w:pPr>
      <w:ind w:left="720"/>
    </w:pPr>
  </w:style>
  <w:style w:type="paragraph" w:customStyle="1" w:styleId="t0">
    <w:name w:val="t0"/>
    <w:rsid w:val="00B72335"/>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B72335"/>
    <w:pPr>
      <w:ind w:left="360" w:right="806"/>
    </w:pPr>
    <w:rPr>
      <w:rFonts w:ascii="Arial" w:hAnsi="Arial"/>
      <w:color w:val="000000"/>
      <w:sz w:val="24"/>
    </w:rPr>
  </w:style>
  <w:style w:type="paragraph" w:styleId="BodyText">
    <w:name w:val="Body Text"/>
    <w:basedOn w:val="Normal"/>
    <w:semiHidden/>
    <w:rsid w:val="00B72335"/>
    <w:pPr>
      <w:spacing w:after="160"/>
    </w:pPr>
    <w:rPr>
      <w:rFonts w:ascii="Arial" w:hAnsi="Arial"/>
    </w:rPr>
  </w:style>
  <w:style w:type="paragraph" w:customStyle="1" w:styleId="Normal1">
    <w:name w:val="Normal1"/>
    <w:basedOn w:val="Normal"/>
    <w:rsid w:val="00B72335"/>
    <w:rPr>
      <w:rFonts w:ascii="Arial" w:hAnsi="Arial"/>
      <w:sz w:val="24"/>
    </w:rPr>
  </w:style>
  <w:style w:type="paragraph" w:styleId="Header">
    <w:name w:val="header"/>
    <w:basedOn w:val="Normal"/>
    <w:semiHidden/>
    <w:rsid w:val="00B72335"/>
    <w:pPr>
      <w:tabs>
        <w:tab w:val="center" w:pos="4320"/>
        <w:tab w:val="right" w:pos="8640"/>
      </w:tabs>
    </w:pPr>
    <w:rPr>
      <w:rFonts w:ascii="Arial" w:hAnsi="Arial"/>
    </w:rPr>
  </w:style>
  <w:style w:type="paragraph" w:styleId="Footer">
    <w:name w:val="footer"/>
    <w:basedOn w:val="Normal"/>
    <w:semiHidden/>
    <w:rsid w:val="00B72335"/>
    <w:pPr>
      <w:tabs>
        <w:tab w:val="center" w:pos="4320"/>
        <w:tab w:val="right" w:pos="8640"/>
      </w:tabs>
    </w:pPr>
  </w:style>
  <w:style w:type="character" w:styleId="PageNumber">
    <w:name w:val="page number"/>
    <w:basedOn w:val="DefaultParagraphFont"/>
    <w:semiHidden/>
    <w:rsid w:val="00B72335"/>
  </w:style>
  <w:style w:type="paragraph" w:styleId="PlainText">
    <w:name w:val="Plain Text"/>
    <w:basedOn w:val="Normal"/>
    <w:semiHidden/>
    <w:rsid w:val="00B72335"/>
    <w:rPr>
      <w:rFonts w:ascii="Courier New" w:hAnsi="Courier New"/>
    </w:rPr>
  </w:style>
  <w:style w:type="paragraph" w:styleId="TOC2">
    <w:name w:val="toc 2"/>
    <w:basedOn w:val="Normal"/>
    <w:next w:val="Normal"/>
    <w:autoRedefine/>
    <w:semiHidden/>
    <w:rsid w:val="00B72335"/>
    <w:pPr>
      <w:tabs>
        <w:tab w:val="right" w:leader="dot" w:pos="9294"/>
      </w:tabs>
      <w:ind w:left="240"/>
      <w:jc w:val="both"/>
    </w:pPr>
  </w:style>
  <w:style w:type="paragraph" w:customStyle="1" w:styleId="TableItems">
    <w:name w:val="Table Items"/>
    <w:basedOn w:val="Normal"/>
    <w:rsid w:val="00B72335"/>
    <w:pPr>
      <w:keepNext/>
      <w:spacing w:before="60" w:after="60"/>
      <w:jc w:val="center"/>
    </w:pPr>
  </w:style>
  <w:style w:type="paragraph" w:styleId="BalloonText">
    <w:name w:val="Balloon Text"/>
    <w:basedOn w:val="Normal"/>
    <w:link w:val="BalloonTextChar"/>
    <w:uiPriority w:val="99"/>
    <w:semiHidden/>
    <w:unhideWhenUsed/>
    <w:rsid w:val="007E5DC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D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z3h1n.NEXTEER\My%20Documents\Module%20Design%20Document%20-%20Template%202.2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Module Design Document - Template 2.2b+.dotx</Template>
  <TotalTime>1410</TotalTime>
  <Pages>12</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6945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rz3h1n</dc:creator>
  <cp:keywords/>
  <dc:description/>
  <cp:lastModifiedBy>Story, Michael</cp:lastModifiedBy>
  <cp:revision>79</cp:revision>
  <cp:lastPrinted>2011-03-21T13:34:00Z</cp:lastPrinted>
  <dcterms:created xsi:type="dcterms:W3CDTF">2012-01-09T15:32:00Z</dcterms:created>
  <dcterms:modified xsi:type="dcterms:W3CDTF">2014-01-10T20:34:00Z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VehiclePwrMode</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VehPwrMd</vt:lpwstr>
  </property>
  <property fmtid="{D5CDD505-2E9C-101B-9397-08002B2CF9AE}" pid="6" name="Product Line">
    <vt:lpwstr>Gen II+ EPS</vt:lpwstr>
  </property>
</Properties>
</file>