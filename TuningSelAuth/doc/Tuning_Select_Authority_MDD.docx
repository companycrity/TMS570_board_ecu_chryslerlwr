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771908">
      <w:pPr>
        <w:pStyle w:val="Heading1"/>
        <w:numPr>
          <w:ilvl w:val="0"/>
          <w:numId w:val="0"/>
        </w:numPr>
      </w:pPr>
      <w:r>
        <w:t xml:space="preserve">Module </w:t>
      </w:r>
      <w:r w:rsidR="007A5A22">
        <w:t>–</w:t>
      </w:r>
      <w:r w:rsidR="004A781C">
        <w:t xml:space="preserve"> </w:t>
      </w:r>
      <w:r w:rsidR="007A5A22">
        <w:t>Tuning Select Authority</w:t>
      </w:r>
    </w:p>
    <w:p w:rsidR="004A781C" w:rsidRDefault="004A781C">
      <w:pPr>
        <w:pStyle w:val="Heading1"/>
      </w:pPr>
      <w:r>
        <w:t>High-Level Description</w:t>
      </w:r>
    </w:p>
    <w:p w:rsidR="007A5A22" w:rsidRPr="007A5A22" w:rsidRDefault="007A5A22" w:rsidP="007A5A22">
      <w:pPr>
        <w:autoSpaceDE w:val="0"/>
        <w:autoSpaceDN w:val="0"/>
        <w:adjustRightInd w:val="0"/>
        <w:jc w:val="both"/>
      </w:pPr>
      <w:r w:rsidRPr="007A5A22">
        <w:t xml:space="preserve">This function broadcasts an authority to allow switching between calibration subsets while driving.  It compares </w:t>
      </w:r>
      <w:proofErr w:type="spellStart"/>
      <w:r w:rsidRPr="007A5A22">
        <w:t>handwheel</w:t>
      </w:r>
      <w:proofErr w:type="spellEnd"/>
      <w:r w:rsidRPr="007A5A22">
        <w:t xml:space="preserve"> torque and vehicle speed to </w:t>
      </w:r>
      <w:proofErr w:type="spellStart"/>
      <w:r w:rsidRPr="007A5A22">
        <w:t>calibratable</w:t>
      </w:r>
      <w:proofErr w:type="spellEnd"/>
      <w:r w:rsidRPr="007A5A22">
        <w:t xml:space="preserve"> thresholds and outputs either a zero or a one.</w:t>
      </w:r>
    </w:p>
    <w:p w:rsidR="00C33BEF" w:rsidRPr="00C33BEF" w:rsidRDefault="004A781C" w:rsidP="00C33BEF">
      <w:pPr>
        <w:pStyle w:val="Heading1"/>
      </w:pPr>
      <w:r>
        <w:t>Figures</w:t>
      </w:r>
    </w:p>
    <w:p w:rsidR="004A781C" w:rsidRDefault="00C33BEF">
      <w:pPr>
        <w:pStyle w:val="Heading2"/>
      </w:pPr>
      <w:r>
        <w:t>Component Diagram</w:t>
      </w:r>
    </w:p>
    <w:p w:rsidR="007A5A22" w:rsidRDefault="007A5A22" w:rsidP="007A5A22"/>
    <w:p w:rsidR="0086554B" w:rsidRDefault="00BE6DC1">
      <w:pPr>
        <w:jc w:val="center"/>
      </w:pPr>
      <w:r>
        <w:rPr>
          <w:noProof/>
        </w:rPr>
        <w:drawing>
          <wp:inline distT="0" distB="0" distL="0" distR="0">
            <wp:extent cx="3581400" cy="2876550"/>
            <wp:effectExtent l="19050" t="0" r="0" b="0"/>
            <wp:docPr id="1" name="Picture 0" descr="TunSe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Sel.tif"/>
                    <pic:cNvPicPr/>
                  </pic:nvPicPr>
                  <pic:blipFill>
                    <a:blip r:embed="rId8" cstate="print"/>
                    <a:stretch>
                      <a:fillRect/>
                    </a:stretch>
                  </pic:blipFill>
                  <pic:spPr>
                    <a:xfrm>
                      <a:off x="0" y="0"/>
                      <a:ext cx="3581400" cy="2876550"/>
                    </a:xfrm>
                    <a:prstGeom prst="rect">
                      <a:avLst/>
                    </a:prstGeom>
                  </pic:spPr>
                </pic:pic>
              </a:graphicData>
            </a:graphic>
          </wp:inline>
        </w:drawing>
      </w:r>
    </w:p>
    <w:p w:rsidR="007A5A22" w:rsidRPr="007A5A22" w:rsidRDefault="007A5A22" w:rsidP="007A5A22">
      <w:pPr>
        <w:jc w:val="center"/>
      </w:pPr>
    </w:p>
    <w:p w:rsidR="00C33BEF" w:rsidRPr="00C33BEF" w:rsidRDefault="00C33BEF" w:rsidP="00771908">
      <w:pPr>
        <w:jc w:val="center"/>
      </w:pP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7A5A22" w:rsidP="00F957FA">
            <w:pPr>
              <w:spacing w:before="100" w:beforeAutospacing="1" w:after="100" w:afterAutospacing="1"/>
              <w:rPr>
                <w:rFonts w:ascii="Arial" w:hAnsi="Arial" w:cs="Arial"/>
                <w:sz w:val="16"/>
                <w:szCs w:val="16"/>
              </w:rPr>
            </w:pPr>
            <w:r w:rsidRPr="007A5A22">
              <w:rPr>
                <w:rFonts w:ascii="Arial" w:hAnsi="Arial" w:cs="Arial"/>
                <w:sz w:val="16"/>
                <w:szCs w:val="16"/>
              </w:rPr>
              <w:t>HwTorque_HwNm_f32</w:t>
            </w:r>
          </w:p>
        </w:tc>
        <w:tc>
          <w:tcPr>
            <w:tcW w:w="4455" w:type="dxa"/>
            <w:vAlign w:val="center"/>
          </w:tcPr>
          <w:p w:rsidR="006D33CC" w:rsidRPr="004B5BE2" w:rsidRDefault="00660E18" w:rsidP="00F957FA">
            <w:pPr>
              <w:spacing w:before="100" w:beforeAutospacing="1" w:after="100" w:afterAutospacing="1"/>
              <w:rPr>
                <w:rFonts w:ascii="Arial" w:hAnsi="Arial" w:cs="Arial"/>
                <w:sz w:val="16"/>
                <w:szCs w:val="16"/>
              </w:rPr>
            </w:pPr>
            <w:r w:rsidRPr="00660E18">
              <w:rPr>
                <w:rFonts w:ascii="Arial" w:hAnsi="Arial" w:cs="Arial"/>
                <w:sz w:val="16"/>
                <w:szCs w:val="16"/>
              </w:rPr>
              <w:t>ActiveTunPers_Cnt_u16</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7A5A22" w:rsidP="00F957FA">
            <w:pPr>
              <w:spacing w:before="100" w:beforeAutospacing="1" w:after="100" w:afterAutospacing="1"/>
              <w:rPr>
                <w:rFonts w:ascii="Arial" w:hAnsi="Arial" w:cs="Arial"/>
                <w:sz w:val="16"/>
                <w:szCs w:val="16"/>
              </w:rPr>
            </w:pPr>
            <w:r w:rsidRPr="007A5A22">
              <w:rPr>
                <w:rFonts w:ascii="Arial" w:hAnsi="Arial" w:cs="Arial"/>
                <w:sz w:val="16"/>
                <w:szCs w:val="16"/>
              </w:rPr>
              <w:t>VehicleSpeed_Kph_f32</w:t>
            </w:r>
          </w:p>
        </w:tc>
        <w:tc>
          <w:tcPr>
            <w:tcW w:w="4455" w:type="dxa"/>
            <w:vAlign w:val="center"/>
          </w:tcPr>
          <w:p w:rsidR="006D33CC" w:rsidRDefault="00660E18" w:rsidP="00F957FA">
            <w:pPr>
              <w:spacing w:before="100" w:beforeAutospacing="1" w:after="100" w:afterAutospacing="1"/>
              <w:rPr>
                <w:rFonts w:ascii="Arial" w:hAnsi="Arial" w:cs="Arial"/>
                <w:sz w:val="16"/>
                <w:szCs w:val="16"/>
              </w:rPr>
            </w:pPr>
            <w:r w:rsidRPr="00660E18">
              <w:rPr>
                <w:rFonts w:ascii="Arial" w:hAnsi="Arial" w:cs="Arial"/>
                <w:sz w:val="16"/>
                <w:szCs w:val="16"/>
              </w:rPr>
              <w:t>ActiveTunSet_Cnt_u16</w:t>
            </w:r>
          </w:p>
        </w:tc>
      </w:tr>
      <w:tr w:rsidR="00660E18"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60E18" w:rsidRPr="007A5A22" w:rsidRDefault="00660E18" w:rsidP="00F957FA">
            <w:pPr>
              <w:spacing w:before="100" w:beforeAutospacing="1" w:after="100" w:afterAutospacing="1"/>
              <w:rPr>
                <w:rFonts w:ascii="Arial" w:hAnsi="Arial" w:cs="Arial"/>
                <w:sz w:val="16"/>
                <w:szCs w:val="16"/>
              </w:rPr>
            </w:pPr>
            <w:r w:rsidRPr="00660E18">
              <w:rPr>
                <w:rFonts w:ascii="Arial" w:hAnsi="Arial" w:cs="Arial"/>
                <w:sz w:val="16"/>
                <w:szCs w:val="16"/>
              </w:rPr>
              <w:t>DesiredTunPers_Cnt_u16</w:t>
            </w:r>
          </w:p>
        </w:tc>
        <w:tc>
          <w:tcPr>
            <w:tcW w:w="4455" w:type="dxa"/>
            <w:vAlign w:val="center"/>
          </w:tcPr>
          <w:p w:rsidR="00660E18" w:rsidRDefault="00EE0672" w:rsidP="00F957FA">
            <w:pPr>
              <w:spacing w:before="100" w:beforeAutospacing="1" w:after="100" w:afterAutospacing="1"/>
              <w:rPr>
                <w:rFonts w:ascii="Arial" w:hAnsi="Arial" w:cs="Arial"/>
                <w:sz w:val="16"/>
                <w:szCs w:val="16"/>
              </w:rPr>
            </w:pPr>
            <w:proofErr w:type="spellStart"/>
            <w:r w:rsidRPr="00EE0672">
              <w:rPr>
                <w:rFonts w:ascii="Arial" w:hAnsi="Arial" w:cs="Arial"/>
                <w:sz w:val="16"/>
                <w:szCs w:val="16"/>
              </w:rPr>
              <w:t>TunPer_Ptr_Str</w:t>
            </w:r>
            <w:proofErr w:type="spellEnd"/>
            <w:r w:rsidR="00CE3445">
              <w:rPr>
                <w:rFonts w:ascii="Arial" w:hAnsi="Arial" w:cs="Arial"/>
                <w:sz w:val="16"/>
                <w:szCs w:val="16"/>
              </w:rPr>
              <w:t xml:space="preserve"> </w:t>
            </w:r>
            <w:r w:rsidR="00806731" w:rsidRPr="00806731">
              <w:rPr>
                <w:rFonts w:ascii="Arial" w:hAnsi="Arial" w:cs="Arial"/>
                <w:color w:val="FF0000"/>
                <w:sz w:val="16"/>
                <w:szCs w:val="16"/>
              </w:rPr>
              <w:t>*</w:t>
            </w:r>
          </w:p>
        </w:tc>
      </w:tr>
      <w:tr w:rsidR="00660E18"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60E18" w:rsidRPr="007A5A22" w:rsidRDefault="00660E18" w:rsidP="00F957FA">
            <w:pPr>
              <w:spacing w:before="100" w:beforeAutospacing="1" w:after="100" w:afterAutospacing="1"/>
              <w:rPr>
                <w:rFonts w:ascii="Arial" w:hAnsi="Arial" w:cs="Arial"/>
                <w:sz w:val="16"/>
                <w:szCs w:val="16"/>
              </w:rPr>
            </w:pPr>
            <w:r w:rsidRPr="00660E18">
              <w:rPr>
                <w:rFonts w:ascii="Arial" w:hAnsi="Arial" w:cs="Arial"/>
                <w:sz w:val="16"/>
                <w:szCs w:val="16"/>
              </w:rPr>
              <w:t>DesiredTunSet_Cnt_u16</w:t>
            </w:r>
          </w:p>
        </w:tc>
        <w:tc>
          <w:tcPr>
            <w:tcW w:w="4455" w:type="dxa"/>
            <w:vAlign w:val="center"/>
          </w:tcPr>
          <w:p w:rsidR="00660E18" w:rsidRDefault="00EE0672" w:rsidP="00F957FA">
            <w:pPr>
              <w:spacing w:before="100" w:beforeAutospacing="1" w:after="100" w:afterAutospacing="1"/>
              <w:rPr>
                <w:rFonts w:ascii="Arial" w:hAnsi="Arial" w:cs="Arial"/>
                <w:sz w:val="16"/>
                <w:szCs w:val="16"/>
              </w:rPr>
            </w:pPr>
            <w:proofErr w:type="spellStart"/>
            <w:r w:rsidRPr="00EE0672">
              <w:rPr>
                <w:rFonts w:ascii="Arial" w:hAnsi="Arial" w:cs="Arial"/>
                <w:sz w:val="16"/>
                <w:szCs w:val="16"/>
              </w:rPr>
              <w:t>TunSet_Ptr_Str</w:t>
            </w:r>
            <w:proofErr w:type="spellEnd"/>
            <w:r w:rsidR="00CE3445">
              <w:rPr>
                <w:rFonts w:ascii="Arial" w:hAnsi="Arial" w:cs="Arial"/>
                <w:sz w:val="16"/>
                <w:szCs w:val="16"/>
              </w:rPr>
              <w:t xml:space="preserve"> </w:t>
            </w:r>
            <w:r w:rsidR="00806731" w:rsidRPr="00806731">
              <w:rPr>
                <w:rFonts w:ascii="Arial" w:hAnsi="Arial" w:cs="Arial"/>
                <w:color w:val="FF0000"/>
                <w:sz w:val="16"/>
                <w:szCs w:val="16"/>
              </w:rPr>
              <w:t>*</w:t>
            </w:r>
          </w:p>
        </w:tc>
      </w:tr>
    </w:tbl>
    <w:p w:rsidR="00C02331" w:rsidRPr="00CE3445" w:rsidRDefault="00806731">
      <w:pPr>
        <w:spacing w:after="0"/>
        <w:rPr>
          <w:i/>
          <w:color w:val="FF0000"/>
          <w:sz w:val="16"/>
          <w:szCs w:val="16"/>
        </w:rPr>
      </w:pPr>
      <w:r w:rsidRPr="00806731">
        <w:rPr>
          <w:i/>
          <w:color w:val="FF0000"/>
          <w:sz w:val="16"/>
          <w:szCs w:val="16"/>
        </w:rPr>
        <w:t>* Note: For unit testing purposes</w:t>
      </w:r>
      <w:r w:rsidR="00F154D4">
        <w:rPr>
          <w:i/>
          <w:color w:val="FF0000"/>
          <w:sz w:val="16"/>
          <w:szCs w:val="16"/>
        </w:rPr>
        <w:t xml:space="preserve"> these inputs are </w:t>
      </w:r>
      <w:proofErr w:type="gramStart"/>
      <w:r w:rsidR="00F154D4">
        <w:rPr>
          <w:i/>
          <w:color w:val="FF0000"/>
          <w:sz w:val="16"/>
          <w:szCs w:val="16"/>
        </w:rPr>
        <w:t xml:space="preserve">defined </w:t>
      </w:r>
      <w:r w:rsidRPr="00806731">
        <w:rPr>
          <w:i/>
          <w:color w:val="FF0000"/>
          <w:sz w:val="16"/>
          <w:szCs w:val="16"/>
        </w:rPr>
        <w:t xml:space="preserve"> as</w:t>
      </w:r>
      <w:proofErr w:type="gramEnd"/>
      <w:r w:rsidRPr="00806731">
        <w:rPr>
          <w:i/>
          <w:color w:val="FF0000"/>
          <w:sz w:val="16"/>
          <w:szCs w:val="16"/>
        </w:rPr>
        <w:t xml:space="preserve"> pointers to uint16 (as opposed to pointers to tuning structures) for simplicity.</w:t>
      </w:r>
    </w:p>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1350"/>
        <w:gridCol w:w="1215"/>
        <w:gridCol w:w="1125"/>
        <w:gridCol w:w="2340"/>
      </w:tblGrid>
      <w:tr w:rsidR="00BD008B" w:rsidTr="009030B7">
        <w:trPr>
          <w:cantSplit/>
        </w:trPr>
        <w:tc>
          <w:tcPr>
            <w:tcW w:w="289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2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3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780E93" w:rsidTr="00C154D2">
        <w:trPr>
          <w:cantSplit/>
        </w:trPr>
        <w:tc>
          <w:tcPr>
            <w:tcW w:w="2898" w:type="dxa"/>
            <w:tcBorders>
              <w:top w:val="single" w:sz="6" w:space="0" w:color="auto"/>
              <w:left w:val="single" w:sz="6" w:space="0" w:color="auto"/>
              <w:bottom w:val="single" w:sz="6" w:space="0" w:color="auto"/>
              <w:right w:val="single" w:sz="6" w:space="0" w:color="auto"/>
            </w:tcBorders>
            <w:vAlign w:val="center"/>
          </w:tcPr>
          <w:p w:rsidR="00780E93" w:rsidRPr="00771908" w:rsidRDefault="00780E93" w:rsidP="00965215">
            <w:pPr>
              <w:spacing w:before="100" w:beforeAutospacing="1" w:after="100" w:afterAutospacing="1"/>
              <w:rPr>
                <w:rFonts w:ascii="Arial" w:hAnsi="Arial" w:cs="Arial"/>
                <w:sz w:val="16"/>
                <w:szCs w:val="16"/>
              </w:rPr>
            </w:pPr>
            <w:r>
              <w:rPr>
                <w:rFonts w:ascii="Arial" w:hAnsi="Arial" w:cs="Arial"/>
                <w:sz w:val="16"/>
                <w:szCs w:val="16"/>
              </w:rPr>
              <w:t>*</w:t>
            </w:r>
            <w:proofErr w:type="spellStart"/>
            <w:r w:rsidRPr="007A5A22">
              <w:rPr>
                <w:rFonts w:ascii="Arial" w:hAnsi="Arial" w:cs="Arial"/>
                <w:sz w:val="16"/>
                <w:szCs w:val="16"/>
              </w:rPr>
              <w:t>HwTrqLPFiltSV_HwNm_M_str</w:t>
            </w:r>
            <w:proofErr w:type="spellEnd"/>
          </w:p>
        </w:tc>
        <w:tc>
          <w:tcPr>
            <w:tcW w:w="1350"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Multiple</w:t>
            </w:r>
          </w:p>
        </w:tc>
        <w:tc>
          <w:tcPr>
            <w:tcW w:w="1215"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Multiple</w:t>
            </w:r>
          </w:p>
        </w:tc>
        <w:tc>
          <w:tcPr>
            <w:tcW w:w="1125"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Multiple</w:t>
            </w:r>
          </w:p>
        </w:tc>
        <w:tc>
          <w:tcPr>
            <w:tcW w:w="2340" w:type="dxa"/>
            <w:tcBorders>
              <w:top w:val="single" w:sz="6" w:space="0" w:color="auto"/>
              <w:left w:val="single" w:sz="6" w:space="0" w:color="auto"/>
              <w:bottom w:val="single" w:sz="6" w:space="0" w:color="auto"/>
              <w:right w:val="single" w:sz="6" w:space="0" w:color="auto"/>
            </w:tcBorders>
          </w:tcPr>
          <w:p w:rsidR="00780E93" w:rsidRPr="00C02331" w:rsidRDefault="00780E93" w:rsidP="00C02331">
            <w:pPr>
              <w:spacing w:before="100" w:beforeAutospacing="1" w:after="100" w:afterAutospacing="1"/>
              <w:rPr>
                <w:rFonts w:ascii="Arial" w:hAnsi="Arial" w:cs="Arial"/>
                <w:sz w:val="16"/>
                <w:szCs w:val="16"/>
              </w:rPr>
            </w:pPr>
            <w:r w:rsidRPr="00780E93">
              <w:rPr>
                <w:rFonts w:ascii="Arial" w:hAnsi="Arial" w:cs="Arial"/>
                <w:sz w:val="16"/>
                <w:szCs w:val="16"/>
              </w:rPr>
              <w:t>TUNINGSELAUTH_START_SEC_VAR_CLEARED_UNSPECIFIED</w:t>
            </w:r>
          </w:p>
        </w:tc>
      </w:tr>
      <w:tr w:rsidR="00780E93" w:rsidTr="00344A6A">
        <w:trPr>
          <w:cantSplit/>
        </w:trPr>
        <w:tc>
          <w:tcPr>
            <w:tcW w:w="2898" w:type="dxa"/>
            <w:tcBorders>
              <w:top w:val="single" w:sz="6" w:space="0" w:color="auto"/>
              <w:left w:val="single" w:sz="6" w:space="0" w:color="auto"/>
              <w:bottom w:val="single" w:sz="6" w:space="0" w:color="auto"/>
              <w:right w:val="single" w:sz="6" w:space="0" w:color="auto"/>
            </w:tcBorders>
          </w:tcPr>
          <w:p w:rsidR="00780E93" w:rsidRDefault="00780E93" w:rsidP="00780E93">
            <w:pPr>
              <w:numPr>
                <w:ilvl w:val="0"/>
                <w:numId w:val="11"/>
              </w:numPr>
              <w:spacing w:before="60"/>
              <w:rPr>
                <w:rFonts w:ascii="Arial" w:hAnsi="Arial" w:cs="Arial"/>
                <w:sz w:val="16"/>
              </w:rPr>
            </w:pPr>
            <w:r>
              <w:rPr>
                <w:rFonts w:ascii="Arial" w:hAnsi="Arial" w:cs="Arial"/>
                <w:sz w:val="16"/>
              </w:rPr>
              <w:t>K_Uls_f32</w:t>
            </w:r>
          </w:p>
        </w:tc>
        <w:tc>
          <w:tcPr>
            <w:tcW w:w="1350"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bCs/>
                <w:color w:val="000000"/>
                <w:sz w:val="16"/>
              </w:rPr>
              <w:t>0.0124877435</w:t>
            </w:r>
          </w:p>
        </w:tc>
        <w:tc>
          <w:tcPr>
            <w:tcW w:w="1125"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bCs/>
                <w:color w:val="000000"/>
                <w:sz w:val="16"/>
              </w:rPr>
              <w:t>0.4665119090</w:t>
            </w:r>
          </w:p>
        </w:tc>
        <w:tc>
          <w:tcPr>
            <w:tcW w:w="2340" w:type="dxa"/>
            <w:tcBorders>
              <w:top w:val="single" w:sz="6" w:space="0" w:color="auto"/>
              <w:left w:val="single" w:sz="6" w:space="0" w:color="auto"/>
              <w:bottom w:val="single" w:sz="6" w:space="0" w:color="auto"/>
              <w:right w:val="single" w:sz="6" w:space="0" w:color="auto"/>
            </w:tcBorders>
          </w:tcPr>
          <w:p w:rsidR="00780E93" w:rsidRPr="00C02331" w:rsidRDefault="00780E93" w:rsidP="00C02331">
            <w:pPr>
              <w:spacing w:before="100" w:beforeAutospacing="1" w:after="100" w:afterAutospacing="1"/>
              <w:rPr>
                <w:rFonts w:ascii="Arial" w:hAnsi="Arial" w:cs="Arial"/>
                <w:sz w:val="16"/>
                <w:szCs w:val="16"/>
              </w:rPr>
            </w:pPr>
          </w:p>
        </w:tc>
      </w:tr>
      <w:tr w:rsidR="00780E93" w:rsidTr="00344A6A">
        <w:trPr>
          <w:cantSplit/>
        </w:trPr>
        <w:tc>
          <w:tcPr>
            <w:tcW w:w="2898" w:type="dxa"/>
            <w:tcBorders>
              <w:top w:val="single" w:sz="6" w:space="0" w:color="auto"/>
              <w:left w:val="single" w:sz="6" w:space="0" w:color="auto"/>
              <w:bottom w:val="single" w:sz="6" w:space="0" w:color="auto"/>
              <w:right w:val="single" w:sz="6" w:space="0" w:color="auto"/>
            </w:tcBorders>
          </w:tcPr>
          <w:p w:rsidR="00780E93" w:rsidRDefault="00780E93" w:rsidP="00780E93">
            <w:pPr>
              <w:numPr>
                <w:ilvl w:val="0"/>
                <w:numId w:val="11"/>
              </w:numPr>
              <w:spacing w:before="60"/>
              <w:rPr>
                <w:rFonts w:ascii="Arial" w:hAnsi="Arial" w:cs="Arial"/>
                <w:sz w:val="16"/>
              </w:rPr>
            </w:pPr>
            <w:r>
              <w:rPr>
                <w:rFonts w:ascii="Arial" w:hAnsi="Arial" w:cs="Arial"/>
                <w:sz w:val="16"/>
              </w:rPr>
              <w:t>SV_HwNm_f32</w:t>
            </w:r>
          </w:p>
        </w:tc>
        <w:tc>
          <w:tcPr>
            <w:tcW w:w="1350"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-10</w:t>
            </w:r>
          </w:p>
        </w:tc>
        <w:tc>
          <w:tcPr>
            <w:tcW w:w="1125" w:type="dxa"/>
            <w:tcBorders>
              <w:top w:val="single" w:sz="6" w:space="0" w:color="auto"/>
              <w:left w:val="single" w:sz="6" w:space="0" w:color="auto"/>
              <w:bottom w:val="single" w:sz="6" w:space="0" w:color="auto"/>
              <w:right w:val="single" w:sz="6" w:space="0" w:color="auto"/>
            </w:tcBorders>
          </w:tcPr>
          <w:p w:rsidR="00780E93" w:rsidRDefault="00780E93" w:rsidP="00D73A14">
            <w:pPr>
              <w:spacing w:before="60"/>
              <w:rPr>
                <w:rFonts w:ascii="Arial" w:hAnsi="Arial" w:cs="Arial"/>
                <w:sz w:val="16"/>
              </w:rPr>
            </w:pPr>
            <w:r>
              <w:rPr>
                <w:rFonts w:ascii="Arial" w:hAnsi="Arial" w:cs="Arial"/>
                <w:sz w:val="16"/>
              </w:rPr>
              <w:t>10</w:t>
            </w:r>
          </w:p>
        </w:tc>
        <w:tc>
          <w:tcPr>
            <w:tcW w:w="2340" w:type="dxa"/>
            <w:tcBorders>
              <w:top w:val="single" w:sz="6" w:space="0" w:color="auto"/>
              <w:left w:val="single" w:sz="6" w:space="0" w:color="auto"/>
              <w:bottom w:val="single" w:sz="6" w:space="0" w:color="auto"/>
              <w:right w:val="single" w:sz="6" w:space="0" w:color="auto"/>
            </w:tcBorders>
          </w:tcPr>
          <w:p w:rsidR="00780E93" w:rsidRPr="00C02331" w:rsidRDefault="00780E93" w:rsidP="00C02331">
            <w:pPr>
              <w:spacing w:before="100" w:beforeAutospacing="1" w:after="100" w:afterAutospacing="1"/>
              <w:rPr>
                <w:rFonts w:ascii="Arial" w:hAnsi="Arial" w:cs="Arial"/>
                <w:sz w:val="16"/>
                <w:szCs w:val="16"/>
              </w:rPr>
            </w:pPr>
          </w:p>
        </w:tc>
      </w:tr>
      <w:tr w:rsidR="00965215" w:rsidTr="00344A6A">
        <w:trPr>
          <w:cantSplit/>
        </w:trPr>
        <w:tc>
          <w:tcPr>
            <w:tcW w:w="2898" w:type="dxa"/>
            <w:tcBorders>
              <w:top w:val="single" w:sz="6" w:space="0" w:color="auto"/>
              <w:left w:val="single" w:sz="6" w:space="0" w:color="auto"/>
              <w:bottom w:val="single" w:sz="6" w:space="0" w:color="auto"/>
              <w:right w:val="single" w:sz="6" w:space="0" w:color="auto"/>
            </w:tcBorders>
          </w:tcPr>
          <w:p w:rsidR="0086554B" w:rsidRDefault="00806731">
            <w:pPr>
              <w:spacing w:before="100" w:beforeAutospacing="1" w:after="100" w:afterAutospacing="1"/>
              <w:rPr>
                <w:rFonts w:ascii="Arial" w:hAnsi="Arial" w:cs="Arial"/>
                <w:sz w:val="16"/>
                <w:szCs w:val="16"/>
              </w:rPr>
            </w:pPr>
            <w:r w:rsidRPr="00806731">
              <w:rPr>
                <w:rFonts w:ascii="Arial" w:hAnsi="Arial" w:cs="Arial"/>
                <w:sz w:val="16"/>
                <w:szCs w:val="16"/>
              </w:rPr>
              <w:t>PrevTunSet_Cnt_M_u16</w:t>
            </w:r>
          </w:p>
        </w:tc>
        <w:tc>
          <w:tcPr>
            <w:tcW w:w="1350" w:type="dxa"/>
            <w:tcBorders>
              <w:top w:val="single" w:sz="6" w:space="0" w:color="auto"/>
              <w:left w:val="single" w:sz="6" w:space="0" w:color="auto"/>
              <w:bottom w:val="single" w:sz="6" w:space="0" w:color="auto"/>
              <w:right w:val="single" w:sz="6" w:space="0" w:color="auto"/>
            </w:tcBorders>
          </w:tcPr>
          <w:p w:rsidR="00965215" w:rsidRDefault="00965215" w:rsidP="00D73A14">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965215" w:rsidRDefault="00965215" w:rsidP="00D73A14">
            <w:pPr>
              <w:spacing w:before="60"/>
              <w:rPr>
                <w:rFonts w:ascii="Arial" w:hAnsi="Arial" w:cs="Arial"/>
                <w:sz w:val="16"/>
              </w:rPr>
            </w:pPr>
            <w:r>
              <w:rPr>
                <w:rFonts w:ascii="Arial" w:hAnsi="Arial" w:cs="Arial"/>
                <w:sz w:val="16"/>
              </w:rPr>
              <w:t>0</w:t>
            </w:r>
          </w:p>
        </w:tc>
        <w:tc>
          <w:tcPr>
            <w:tcW w:w="1125" w:type="dxa"/>
            <w:tcBorders>
              <w:top w:val="single" w:sz="6" w:space="0" w:color="auto"/>
              <w:left w:val="single" w:sz="6" w:space="0" w:color="auto"/>
              <w:bottom w:val="single" w:sz="6" w:space="0" w:color="auto"/>
              <w:right w:val="single" w:sz="6" w:space="0" w:color="auto"/>
            </w:tcBorders>
          </w:tcPr>
          <w:p w:rsidR="00965215" w:rsidRDefault="00965215" w:rsidP="00D73A14">
            <w:pPr>
              <w:spacing w:before="60"/>
              <w:rPr>
                <w:rFonts w:ascii="Arial" w:hAnsi="Arial" w:cs="Arial"/>
                <w:sz w:val="16"/>
              </w:rPr>
            </w:pPr>
            <w:r>
              <w:rPr>
                <w:rFonts w:ascii="Arial" w:hAnsi="Arial" w:cs="Arial"/>
                <w:sz w:val="16"/>
              </w:rPr>
              <w:t>100</w:t>
            </w:r>
          </w:p>
        </w:tc>
        <w:tc>
          <w:tcPr>
            <w:tcW w:w="2340" w:type="dxa"/>
            <w:tcBorders>
              <w:top w:val="single" w:sz="6" w:space="0" w:color="auto"/>
              <w:left w:val="single" w:sz="6" w:space="0" w:color="auto"/>
              <w:bottom w:val="single" w:sz="6" w:space="0" w:color="auto"/>
              <w:right w:val="single" w:sz="6" w:space="0" w:color="auto"/>
            </w:tcBorders>
          </w:tcPr>
          <w:p w:rsidR="00965215" w:rsidRPr="00C02331" w:rsidRDefault="00965215" w:rsidP="00C02331">
            <w:pPr>
              <w:spacing w:before="100" w:beforeAutospacing="1" w:after="100" w:afterAutospacing="1"/>
              <w:rPr>
                <w:rFonts w:ascii="Arial" w:hAnsi="Arial" w:cs="Arial"/>
                <w:sz w:val="16"/>
                <w:szCs w:val="16"/>
              </w:rPr>
            </w:pPr>
            <w:r w:rsidRPr="00965215">
              <w:rPr>
                <w:rFonts w:ascii="Arial" w:hAnsi="Arial" w:cs="Arial"/>
                <w:sz w:val="16"/>
                <w:szCs w:val="16"/>
              </w:rPr>
              <w:t>TUNINGSELAUTH_START_SEC_VAR</w:t>
            </w:r>
            <w:r w:rsidR="00A317C0" w:rsidRPr="00780E93">
              <w:rPr>
                <w:rFonts w:ascii="Arial" w:hAnsi="Arial" w:cs="Arial"/>
                <w:sz w:val="16"/>
                <w:szCs w:val="16"/>
              </w:rPr>
              <w:t>_CLEARED</w:t>
            </w:r>
            <w:r w:rsidR="00A317C0" w:rsidRPr="00965215">
              <w:rPr>
                <w:rFonts w:ascii="Arial" w:hAnsi="Arial" w:cs="Arial"/>
                <w:sz w:val="16"/>
                <w:szCs w:val="16"/>
              </w:rPr>
              <w:t xml:space="preserve"> </w:t>
            </w:r>
            <w:r w:rsidRPr="00965215">
              <w:rPr>
                <w:rFonts w:ascii="Arial" w:hAnsi="Arial" w:cs="Arial"/>
                <w:sz w:val="16"/>
                <w:szCs w:val="16"/>
              </w:rPr>
              <w:t>_16</w:t>
            </w:r>
          </w:p>
        </w:tc>
      </w:tr>
      <w:tr w:rsidR="00965215" w:rsidTr="00344A6A">
        <w:trPr>
          <w:cantSplit/>
        </w:trPr>
        <w:tc>
          <w:tcPr>
            <w:tcW w:w="2898" w:type="dxa"/>
            <w:tcBorders>
              <w:top w:val="single" w:sz="6" w:space="0" w:color="auto"/>
              <w:left w:val="single" w:sz="6" w:space="0" w:color="auto"/>
              <w:bottom w:val="single" w:sz="6" w:space="0" w:color="auto"/>
              <w:right w:val="single" w:sz="6" w:space="0" w:color="auto"/>
            </w:tcBorders>
          </w:tcPr>
          <w:p w:rsidR="0086554B" w:rsidRDefault="00806731">
            <w:pPr>
              <w:spacing w:before="100" w:beforeAutospacing="1" w:after="100" w:afterAutospacing="1"/>
              <w:rPr>
                <w:rFonts w:ascii="Arial" w:hAnsi="Arial" w:cs="Arial"/>
                <w:sz w:val="16"/>
                <w:szCs w:val="16"/>
              </w:rPr>
            </w:pPr>
            <w:r w:rsidRPr="00806731">
              <w:rPr>
                <w:rFonts w:ascii="Arial" w:hAnsi="Arial" w:cs="Arial"/>
                <w:sz w:val="16"/>
                <w:szCs w:val="16"/>
              </w:rPr>
              <w:t>PrevTunPers_Cnt_M_u16</w:t>
            </w:r>
          </w:p>
        </w:tc>
        <w:tc>
          <w:tcPr>
            <w:tcW w:w="1350" w:type="dxa"/>
            <w:tcBorders>
              <w:top w:val="single" w:sz="6" w:space="0" w:color="auto"/>
              <w:left w:val="single" w:sz="6" w:space="0" w:color="auto"/>
              <w:bottom w:val="single" w:sz="6" w:space="0" w:color="auto"/>
              <w:right w:val="single" w:sz="6" w:space="0" w:color="auto"/>
            </w:tcBorders>
          </w:tcPr>
          <w:p w:rsidR="00965215" w:rsidRDefault="00965215" w:rsidP="00D73A14">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965215" w:rsidRDefault="00965215" w:rsidP="00D73A14">
            <w:pPr>
              <w:spacing w:before="60"/>
              <w:rPr>
                <w:rFonts w:ascii="Arial" w:hAnsi="Arial" w:cs="Arial"/>
                <w:sz w:val="16"/>
              </w:rPr>
            </w:pPr>
            <w:r>
              <w:rPr>
                <w:rFonts w:ascii="Arial" w:hAnsi="Arial" w:cs="Arial"/>
                <w:sz w:val="16"/>
              </w:rPr>
              <w:t>0</w:t>
            </w:r>
          </w:p>
        </w:tc>
        <w:tc>
          <w:tcPr>
            <w:tcW w:w="1125" w:type="dxa"/>
            <w:tcBorders>
              <w:top w:val="single" w:sz="6" w:space="0" w:color="auto"/>
              <w:left w:val="single" w:sz="6" w:space="0" w:color="auto"/>
              <w:bottom w:val="single" w:sz="6" w:space="0" w:color="auto"/>
              <w:right w:val="single" w:sz="6" w:space="0" w:color="auto"/>
            </w:tcBorders>
          </w:tcPr>
          <w:p w:rsidR="00965215" w:rsidRDefault="00965215" w:rsidP="00D73A14">
            <w:pPr>
              <w:spacing w:before="60"/>
              <w:rPr>
                <w:rFonts w:ascii="Arial" w:hAnsi="Arial" w:cs="Arial"/>
                <w:sz w:val="16"/>
              </w:rPr>
            </w:pPr>
            <w:r>
              <w:rPr>
                <w:rFonts w:ascii="Arial" w:hAnsi="Arial" w:cs="Arial"/>
                <w:sz w:val="16"/>
              </w:rPr>
              <w:t>100</w:t>
            </w:r>
          </w:p>
        </w:tc>
        <w:tc>
          <w:tcPr>
            <w:tcW w:w="2340" w:type="dxa"/>
            <w:tcBorders>
              <w:top w:val="single" w:sz="6" w:space="0" w:color="auto"/>
              <w:left w:val="single" w:sz="6" w:space="0" w:color="auto"/>
              <w:bottom w:val="single" w:sz="6" w:space="0" w:color="auto"/>
              <w:right w:val="single" w:sz="6" w:space="0" w:color="auto"/>
            </w:tcBorders>
          </w:tcPr>
          <w:p w:rsidR="00965215" w:rsidRPr="00C02331" w:rsidRDefault="00965215" w:rsidP="00C02331">
            <w:pPr>
              <w:spacing w:before="100" w:beforeAutospacing="1" w:after="100" w:afterAutospacing="1"/>
              <w:rPr>
                <w:rFonts w:ascii="Arial" w:hAnsi="Arial" w:cs="Arial"/>
                <w:sz w:val="16"/>
                <w:szCs w:val="16"/>
              </w:rPr>
            </w:pPr>
            <w:r w:rsidRPr="00965215">
              <w:rPr>
                <w:rFonts w:ascii="Arial" w:hAnsi="Arial" w:cs="Arial"/>
                <w:sz w:val="16"/>
                <w:szCs w:val="16"/>
              </w:rPr>
              <w:t>TUNINGSELAUTH_START_SEC_VAR</w:t>
            </w:r>
            <w:r w:rsidR="00A317C0" w:rsidRPr="00780E93">
              <w:rPr>
                <w:rFonts w:ascii="Arial" w:hAnsi="Arial" w:cs="Arial"/>
                <w:sz w:val="16"/>
                <w:szCs w:val="16"/>
              </w:rPr>
              <w:t>_CLEARED</w:t>
            </w:r>
            <w:r w:rsidR="00A317C0" w:rsidRPr="00965215">
              <w:rPr>
                <w:rFonts w:ascii="Arial" w:hAnsi="Arial" w:cs="Arial"/>
                <w:sz w:val="16"/>
                <w:szCs w:val="16"/>
              </w:rPr>
              <w:t xml:space="preserve"> </w:t>
            </w:r>
            <w:r w:rsidRPr="00965215">
              <w:rPr>
                <w:rFonts w:ascii="Arial" w:hAnsi="Arial" w:cs="Arial"/>
                <w:sz w:val="16"/>
                <w:szCs w:val="16"/>
              </w:rPr>
              <w:t>_16</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C02331"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top w:w="58" w:type="dxa"/>
          <w:left w:w="115" w:type="dxa"/>
          <w:bottom w:w="58" w:type="dxa"/>
          <w:right w:w="115" w:type="dxa"/>
        </w:tblCellMar>
        <w:tblLook w:val="00AF"/>
      </w:tblPr>
      <w:tblGrid>
        <w:gridCol w:w="4608"/>
      </w:tblGrid>
      <w:tr w:rsidR="004A781C" w:rsidTr="00C02331">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C02331" w:rsidTr="00C02331">
        <w:trPr>
          <w:jc w:val="center"/>
        </w:trPr>
        <w:tc>
          <w:tcPr>
            <w:tcW w:w="4608" w:type="dxa"/>
            <w:tcBorders>
              <w:top w:val="nil"/>
              <w:left w:val="single" w:sz="6" w:space="0" w:color="auto"/>
              <w:bottom w:val="single" w:sz="6" w:space="0" w:color="auto"/>
              <w:right w:val="single" w:sz="6" w:space="0" w:color="auto"/>
            </w:tcBorders>
          </w:tcPr>
          <w:p w:rsidR="00C02331" w:rsidRPr="00C02331" w:rsidRDefault="00780E93" w:rsidP="00C02331">
            <w:pPr>
              <w:spacing w:before="100" w:beforeAutospacing="1" w:after="100" w:afterAutospacing="1"/>
              <w:rPr>
                <w:rFonts w:ascii="Arial" w:hAnsi="Arial" w:cs="Arial"/>
                <w:sz w:val="16"/>
                <w:szCs w:val="16"/>
              </w:rPr>
            </w:pPr>
            <w:r w:rsidRPr="00780E93">
              <w:rPr>
                <w:rFonts w:ascii="Arial" w:hAnsi="Arial" w:cs="Arial"/>
                <w:sz w:val="16"/>
                <w:szCs w:val="16"/>
              </w:rPr>
              <w:t>k_TunSelHwTrqThresh_HwNm_f32</w:t>
            </w:r>
          </w:p>
        </w:tc>
      </w:tr>
      <w:tr w:rsidR="00C02331" w:rsidTr="00C02331">
        <w:trPr>
          <w:jc w:val="center"/>
        </w:trPr>
        <w:tc>
          <w:tcPr>
            <w:tcW w:w="4608" w:type="dxa"/>
            <w:tcBorders>
              <w:top w:val="nil"/>
              <w:left w:val="single" w:sz="6" w:space="0" w:color="auto"/>
              <w:bottom w:val="single" w:sz="6" w:space="0" w:color="auto"/>
              <w:right w:val="single" w:sz="6" w:space="0" w:color="auto"/>
            </w:tcBorders>
          </w:tcPr>
          <w:p w:rsidR="00C02331" w:rsidRPr="00C02331" w:rsidRDefault="00780E93" w:rsidP="00C02331">
            <w:pPr>
              <w:spacing w:before="100" w:beforeAutospacing="1" w:after="100" w:afterAutospacing="1"/>
              <w:rPr>
                <w:rFonts w:ascii="Arial" w:hAnsi="Arial" w:cs="Arial"/>
                <w:sz w:val="16"/>
                <w:szCs w:val="16"/>
              </w:rPr>
            </w:pPr>
            <w:r w:rsidRPr="00780E93">
              <w:rPr>
                <w:rFonts w:ascii="Arial" w:hAnsi="Arial" w:cs="Arial"/>
                <w:sz w:val="16"/>
                <w:szCs w:val="16"/>
              </w:rPr>
              <w:t>k_TunSelVehSpdThresh_Kph_f32</w:t>
            </w:r>
          </w:p>
        </w:tc>
      </w:tr>
      <w:tr w:rsidR="00C02331" w:rsidTr="00C02331">
        <w:trPr>
          <w:jc w:val="center"/>
        </w:trPr>
        <w:tc>
          <w:tcPr>
            <w:tcW w:w="4608" w:type="dxa"/>
            <w:tcBorders>
              <w:top w:val="nil"/>
              <w:left w:val="single" w:sz="6" w:space="0" w:color="auto"/>
              <w:bottom w:val="single" w:sz="6" w:space="0" w:color="auto"/>
              <w:right w:val="single" w:sz="6" w:space="0" w:color="auto"/>
            </w:tcBorders>
          </w:tcPr>
          <w:p w:rsidR="00C02331" w:rsidRPr="00C02331" w:rsidRDefault="00780E93" w:rsidP="00C02331">
            <w:pPr>
              <w:spacing w:before="100" w:beforeAutospacing="1" w:after="100" w:afterAutospacing="1"/>
              <w:rPr>
                <w:rFonts w:ascii="Arial" w:hAnsi="Arial" w:cs="Arial"/>
                <w:sz w:val="16"/>
                <w:szCs w:val="16"/>
              </w:rPr>
            </w:pPr>
            <w:r w:rsidRPr="00780E93">
              <w:rPr>
                <w:rFonts w:ascii="Arial" w:hAnsi="Arial" w:cs="Arial"/>
                <w:sz w:val="16"/>
                <w:szCs w:val="16"/>
              </w:rPr>
              <w:t>k_TunSelHwTrqLPFKn_Hz_f32</w:t>
            </w:r>
          </w:p>
        </w:tc>
      </w:tr>
    </w:tbl>
    <w:p w:rsidR="0002054B" w:rsidRDefault="0002054B" w:rsidP="0002054B"/>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528"/>
        <w:gridCol w:w="2040"/>
        <w:gridCol w:w="1680"/>
        <w:gridCol w:w="1680"/>
      </w:tblGrid>
      <w:tr w:rsidR="00DE4889" w:rsidTr="00C02331">
        <w:tc>
          <w:tcPr>
            <w:tcW w:w="35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20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C02331">
        <w:tc>
          <w:tcPr>
            <w:tcW w:w="3528" w:type="dxa"/>
            <w:tcBorders>
              <w:top w:val="single" w:sz="6" w:space="0" w:color="auto"/>
              <w:left w:val="single" w:sz="6" w:space="0" w:color="auto"/>
              <w:bottom w:val="single" w:sz="6" w:space="0" w:color="auto"/>
              <w:right w:val="single" w:sz="6" w:space="0" w:color="auto"/>
            </w:tcBorders>
          </w:tcPr>
          <w:p w:rsidR="00DE4889" w:rsidRDefault="00780E93" w:rsidP="002263E1">
            <w:pPr>
              <w:spacing w:before="60"/>
              <w:rPr>
                <w:rFonts w:ascii="Arial" w:hAnsi="Arial" w:cs="Arial"/>
                <w:sz w:val="16"/>
              </w:rPr>
            </w:pPr>
            <w:r w:rsidRPr="00780E93">
              <w:rPr>
                <w:rFonts w:ascii="Arial" w:hAnsi="Arial" w:cs="Arial"/>
                <w:sz w:val="16"/>
              </w:rPr>
              <w:t>D_</w:t>
            </w:r>
            <w:del w:id="0" w:author="Blake Latchford" w:date="2012-10-24T17:10:00Z">
              <w:r w:rsidRPr="00780E93" w:rsidDel="002263E1">
                <w:rPr>
                  <w:rFonts w:ascii="Arial" w:hAnsi="Arial" w:cs="Arial"/>
                  <w:sz w:val="16"/>
                </w:rPr>
                <w:delText>16MS</w:delText>
              </w:r>
            </w:del>
            <w:ins w:id="1" w:author="Blake Latchford" w:date="2012-10-24T17:10:00Z">
              <w:r w:rsidR="002263E1" w:rsidRPr="00780E93">
                <w:rPr>
                  <w:rFonts w:ascii="Arial" w:hAnsi="Arial" w:cs="Arial"/>
                  <w:sz w:val="16"/>
                </w:rPr>
                <w:t>1</w:t>
              </w:r>
              <w:r w:rsidR="002263E1">
                <w:rPr>
                  <w:rFonts w:ascii="Arial" w:hAnsi="Arial" w:cs="Arial"/>
                  <w:sz w:val="16"/>
                </w:rPr>
                <w:t>0</w:t>
              </w:r>
              <w:r w:rsidR="002263E1" w:rsidRPr="00780E93">
                <w:rPr>
                  <w:rFonts w:ascii="Arial" w:hAnsi="Arial" w:cs="Arial"/>
                  <w:sz w:val="16"/>
                </w:rPr>
                <w:t>MS</w:t>
              </w:r>
            </w:ins>
            <w:r w:rsidRPr="00780E93">
              <w:rPr>
                <w:rFonts w:ascii="Arial" w:hAnsi="Arial" w:cs="Arial"/>
                <w:sz w:val="16"/>
              </w:rPr>
              <w:t>_SEC_F32</w:t>
            </w:r>
          </w:p>
        </w:tc>
        <w:tc>
          <w:tcPr>
            <w:tcW w:w="2040" w:type="dxa"/>
            <w:tcBorders>
              <w:top w:val="single" w:sz="6" w:space="0" w:color="auto"/>
              <w:left w:val="single" w:sz="6" w:space="0" w:color="auto"/>
              <w:bottom w:val="single" w:sz="6" w:space="0" w:color="auto"/>
              <w:right w:val="single" w:sz="6" w:space="0" w:color="auto"/>
            </w:tcBorders>
          </w:tcPr>
          <w:p w:rsidR="00DE4889" w:rsidRDefault="00C02331" w:rsidP="00F957FA">
            <w:pPr>
              <w:spacing w:before="60"/>
              <w:rPr>
                <w:rFonts w:ascii="Arial" w:hAnsi="Arial" w:cs="Arial"/>
                <w:sz w:val="16"/>
              </w:rPr>
            </w:pPr>
            <w:bookmarkStart w:id="2" w:name="OLE_LINK17"/>
            <w:bookmarkStart w:id="3" w:name="OLE_LINK18"/>
            <w:r>
              <w:rPr>
                <w:rFonts w:ascii="Arial" w:hAnsi="Arial" w:cs="Arial"/>
                <w:sz w:val="16"/>
              </w:rPr>
              <w:t>Single Precision Float</w:t>
            </w:r>
            <w:bookmarkEnd w:id="2"/>
            <w:bookmarkEnd w:id="3"/>
          </w:p>
        </w:tc>
        <w:tc>
          <w:tcPr>
            <w:tcW w:w="1680" w:type="dxa"/>
            <w:tcBorders>
              <w:top w:val="single" w:sz="6" w:space="0" w:color="auto"/>
              <w:left w:val="single" w:sz="6" w:space="0" w:color="auto"/>
              <w:bottom w:val="single" w:sz="6" w:space="0" w:color="auto"/>
              <w:right w:val="single" w:sz="6" w:space="0" w:color="auto"/>
            </w:tcBorders>
          </w:tcPr>
          <w:p w:rsidR="00DE4889" w:rsidRDefault="00780E93"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DE4889" w:rsidRDefault="00780E93" w:rsidP="002263E1">
            <w:pPr>
              <w:spacing w:before="60"/>
              <w:rPr>
                <w:rFonts w:ascii="Arial" w:hAnsi="Arial" w:cs="Arial"/>
                <w:sz w:val="16"/>
              </w:rPr>
            </w:pPr>
            <w:r>
              <w:rPr>
                <w:rFonts w:ascii="Arial" w:hAnsi="Arial" w:cs="Arial"/>
                <w:sz w:val="16"/>
              </w:rPr>
              <w:t>0.</w:t>
            </w:r>
            <w:del w:id="4" w:author="Blake Latchford" w:date="2012-10-24T17:10:00Z">
              <w:r w:rsidDel="002263E1">
                <w:rPr>
                  <w:rFonts w:ascii="Arial" w:hAnsi="Arial" w:cs="Arial"/>
                  <w:sz w:val="16"/>
                </w:rPr>
                <w:delText>016</w:delText>
              </w:r>
            </w:del>
            <w:ins w:id="5" w:author="Blake Latchford" w:date="2012-10-24T17:10:00Z">
              <w:r w:rsidR="002263E1">
                <w:rPr>
                  <w:rFonts w:ascii="Arial" w:hAnsi="Arial" w:cs="Arial"/>
                  <w:sz w:val="16"/>
                </w:rPr>
                <w:t>0</w:t>
              </w:r>
              <w:r w:rsidR="002263E1">
                <w:rPr>
                  <w:rFonts w:ascii="Arial" w:hAnsi="Arial" w:cs="Arial"/>
                  <w:sz w:val="16"/>
                </w:rPr>
                <w:t>10</w:t>
              </w:r>
            </w:ins>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tblPr>
      <w:tblGrid>
        <w:gridCol w:w="4608"/>
      </w:tblGrid>
      <w:tr w:rsidR="004A781C" w:rsidTr="00CE3445">
        <w:trPr>
          <w:jc w:val="center"/>
        </w:trPr>
        <w:tc>
          <w:tcPr>
            <w:tcW w:w="4608" w:type="dxa"/>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CE3445">
        <w:trPr>
          <w:jc w:val="center"/>
        </w:trPr>
        <w:tc>
          <w:tcPr>
            <w:tcW w:w="4608" w:type="dxa"/>
          </w:tcPr>
          <w:p w:rsidR="004A781C" w:rsidRDefault="00F302E5">
            <w:pPr>
              <w:spacing w:before="60"/>
              <w:rPr>
                <w:rFonts w:ascii="Arial" w:hAnsi="Arial" w:cs="Arial"/>
                <w:sz w:val="16"/>
              </w:rPr>
            </w:pPr>
            <w:r w:rsidRPr="00F302E5">
              <w:rPr>
                <w:rFonts w:ascii="Arial" w:hAnsi="Arial" w:cs="Arial"/>
                <w:sz w:val="16"/>
              </w:rPr>
              <w:t>D_TRUE_CNT_LGC</w:t>
            </w:r>
          </w:p>
        </w:tc>
      </w:tr>
      <w:tr w:rsidR="004A781C" w:rsidTr="00CE3445">
        <w:trPr>
          <w:jc w:val="center"/>
        </w:trPr>
        <w:tc>
          <w:tcPr>
            <w:tcW w:w="4608" w:type="dxa"/>
          </w:tcPr>
          <w:p w:rsidR="004A781C" w:rsidRDefault="00F302E5">
            <w:pPr>
              <w:spacing w:before="60"/>
              <w:rPr>
                <w:rFonts w:ascii="Arial" w:hAnsi="Arial" w:cs="Arial"/>
                <w:sz w:val="16"/>
              </w:rPr>
            </w:pPr>
            <w:r w:rsidRPr="00F302E5">
              <w:rPr>
                <w:rFonts w:ascii="Arial" w:hAnsi="Arial" w:cs="Arial"/>
                <w:sz w:val="16"/>
              </w:rPr>
              <w:t>D_FALSE_CNT_LGC</w:t>
            </w:r>
          </w:p>
        </w:tc>
      </w:tr>
      <w:tr w:rsidR="00CE3445" w:rsidTr="00CE3445">
        <w:trPr>
          <w:jc w:val="center"/>
        </w:trPr>
        <w:tc>
          <w:tcPr>
            <w:tcW w:w="4608" w:type="dxa"/>
          </w:tcPr>
          <w:p w:rsidR="00CE3445" w:rsidRPr="00F302E5" w:rsidRDefault="00CE3445">
            <w:pPr>
              <w:spacing w:before="60"/>
              <w:rPr>
                <w:rFonts w:ascii="Arial" w:hAnsi="Arial" w:cs="Arial"/>
                <w:sz w:val="16"/>
              </w:rPr>
            </w:pPr>
            <w:proofErr w:type="spellStart"/>
            <w:r w:rsidRPr="00CE3445">
              <w:rPr>
                <w:rFonts w:ascii="Arial" w:hAnsi="Arial" w:cs="Arial"/>
                <w:sz w:val="16"/>
              </w:rPr>
              <w:t>T_TunSetSelectionTbl_Ptr_Str</w:t>
            </w:r>
            <w:proofErr w:type="spellEnd"/>
            <w:r>
              <w:rPr>
                <w:rFonts w:ascii="Arial" w:hAnsi="Arial" w:cs="Arial"/>
                <w:sz w:val="16"/>
              </w:rPr>
              <w:t xml:space="preserve">[] </w:t>
            </w:r>
            <w:r w:rsidR="00806731" w:rsidRPr="00806731">
              <w:rPr>
                <w:rFonts w:ascii="Arial" w:hAnsi="Arial" w:cs="Arial"/>
                <w:color w:val="FF0000"/>
                <w:sz w:val="16"/>
              </w:rPr>
              <w:t>*</w:t>
            </w:r>
          </w:p>
        </w:tc>
      </w:tr>
      <w:tr w:rsidR="00CE3445" w:rsidTr="00CE3445">
        <w:trPr>
          <w:jc w:val="center"/>
        </w:trPr>
        <w:tc>
          <w:tcPr>
            <w:tcW w:w="4608" w:type="dxa"/>
          </w:tcPr>
          <w:p w:rsidR="00CE3445" w:rsidRPr="00CE3445" w:rsidRDefault="00CE3445">
            <w:pPr>
              <w:spacing w:before="60"/>
              <w:rPr>
                <w:rFonts w:ascii="Arial" w:hAnsi="Arial" w:cs="Arial"/>
                <w:sz w:val="16"/>
              </w:rPr>
            </w:pPr>
            <w:proofErr w:type="spellStart"/>
            <w:r w:rsidRPr="00CE3445">
              <w:rPr>
                <w:rFonts w:ascii="Arial" w:hAnsi="Arial" w:cs="Arial"/>
                <w:sz w:val="16"/>
              </w:rPr>
              <w:t>T_TunPersSelectionTbl_Ptr_Str</w:t>
            </w:r>
            <w:proofErr w:type="spellEnd"/>
            <w:r>
              <w:rPr>
                <w:rFonts w:ascii="Arial" w:hAnsi="Arial" w:cs="Arial"/>
                <w:sz w:val="16"/>
              </w:rPr>
              <w:t xml:space="preserve">[][] </w:t>
            </w:r>
            <w:r w:rsidR="00806731" w:rsidRPr="00806731">
              <w:rPr>
                <w:rFonts w:ascii="Arial" w:hAnsi="Arial" w:cs="Arial"/>
                <w:color w:val="FF0000"/>
                <w:sz w:val="16"/>
              </w:rPr>
              <w:t>*</w:t>
            </w:r>
          </w:p>
        </w:tc>
      </w:tr>
    </w:tbl>
    <w:p w:rsidR="004A781C" w:rsidRPr="00CE3445" w:rsidRDefault="00806731">
      <w:pPr>
        <w:rPr>
          <w:i/>
          <w:color w:val="FF0000"/>
          <w:sz w:val="16"/>
          <w:szCs w:val="16"/>
        </w:rPr>
      </w:pPr>
      <w:r w:rsidRPr="00806731">
        <w:rPr>
          <w:i/>
          <w:color w:val="FF0000"/>
          <w:sz w:val="16"/>
          <w:szCs w:val="16"/>
        </w:rPr>
        <w:t>* Note: For unit testing purposes, these arrays of pointers are of size [3] and [3</w:t>
      </w:r>
      <w:proofErr w:type="gramStart"/>
      <w:r w:rsidRPr="00806731">
        <w:rPr>
          <w:i/>
          <w:color w:val="FF0000"/>
          <w:sz w:val="16"/>
          <w:szCs w:val="16"/>
        </w:rPr>
        <w:t>][</w:t>
      </w:r>
      <w:proofErr w:type="gramEnd"/>
      <w:r w:rsidRPr="00806731">
        <w:rPr>
          <w:i/>
          <w:color w:val="FF0000"/>
          <w:sz w:val="16"/>
          <w:szCs w:val="16"/>
        </w:rPr>
        <w:t>5] respectively and are defined as pointers to uint16 (as opposed to pointers to tuning structures) for simplicity.</w:t>
      </w:r>
    </w:p>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780E93" w:rsidP="00780E93">
      <w:pPr>
        <w:numPr>
          <w:ilvl w:val="0"/>
          <w:numId w:val="5"/>
        </w:numPr>
        <w:spacing w:after="0"/>
      </w:pPr>
      <w:r w:rsidRPr="00C02331">
        <w:t>Abs_f32_m</w:t>
      </w:r>
    </w:p>
    <w:p w:rsidR="00345146" w:rsidRDefault="00345146" w:rsidP="00780E93">
      <w:pPr>
        <w:numPr>
          <w:ilvl w:val="0"/>
          <w:numId w:val="5"/>
        </w:numPr>
        <w:spacing w:after="0"/>
      </w:pPr>
      <w:r w:rsidRPr="003F0BBA">
        <w:t>LPF_OpUpdate_f32_m</w:t>
      </w:r>
    </w:p>
    <w:p w:rsidR="00345146" w:rsidRDefault="00345146" w:rsidP="00780E93">
      <w:pPr>
        <w:numPr>
          <w:ilvl w:val="0"/>
          <w:numId w:val="5"/>
        </w:numPr>
        <w:spacing w:after="0"/>
      </w:pPr>
      <w:r w:rsidRPr="00345146">
        <w:t>LPF_KUpdate_f32_m</w:t>
      </w: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DC7E08">
      <w:pPr>
        <w:numPr>
          <w:ilvl w:val="0"/>
          <w:numId w:val="10"/>
        </w:numPr>
        <w:spacing w:after="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7D0B97" w:rsidRDefault="007D0B97" w:rsidP="008B3E94">
      <w:pPr>
        <w:spacing w:after="0"/>
      </w:pPr>
    </w:p>
    <w:p w:rsidR="001B60DF" w:rsidRDefault="007D0B97" w:rsidP="008B3E94">
      <w:pPr>
        <w:spacing w:after="0"/>
      </w:pPr>
      <w:r>
        <w:t>None</w:t>
      </w:r>
    </w:p>
    <w:p w:rsidR="008F6DBB" w:rsidRDefault="008F6DBB" w:rsidP="008B3E94">
      <w:pPr>
        <w:spacing w:after="0"/>
      </w:pPr>
    </w:p>
    <w:p w:rsidR="007D0B97" w:rsidRDefault="007D0B97" w:rsidP="008B3E94">
      <w:pPr>
        <w:spacing w:after="0"/>
      </w:pPr>
    </w:p>
    <w:p w:rsidR="008B3E94" w:rsidRDefault="008B3E94" w:rsidP="008B3E94">
      <w:pPr>
        <w:pStyle w:val="Heading2"/>
      </w:pPr>
      <w:r>
        <w:t>Local Functions/Macros Used by this MDD only</w:t>
      </w:r>
    </w:p>
    <w:p w:rsidR="007D0B97" w:rsidRDefault="007D0B97">
      <w:pPr>
        <w:spacing w:after="0"/>
      </w:pPr>
    </w:p>
    <w:p w:rsidR="008B3E94" w:rsidRDefault="007D0B97">
      <w:pPr>
        <w:spacing w:after="0"/>
        <w:rPr>
          <w:rFonts w:ascii="Arial" w:hAnsi="Arial"/>
          <w:b/>
          <w:kern w:val="28"/>
          <w:sz w:val="28"/>
        </w:rPr>
      </w:pPr>
      <w:r>
        <w:t>None</w:t>
      </w:r>
      <w:r w:rsidR="008B3E94">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345146" w:rsidRDefault="00345146" w:rsidP="00F957FA">
            <w:pPr>
              <w:spacing w:before="100" w:beforeAutospacing="1" w:after="100" w:afterAutospacing="1"/>
              <w:rPr>
                <w:rFonts w:ascii="Arial" w:hAnsi="Arial" w:cs="Arial"/>
                <w:sz w:val="16"/>
                <w:szCs w:val="16"/>
                <w:lang w:val="es-ES"/>
              </w:rPr>
            </w:pPr>
            <w:r w:rsidRPr="00345146">
              <w:rPr>
                <w:rFonts w:ascii="Arial" w:hAnsi="Arial" w:cs="Arial"/>
                <w:sz w:val="16"/>
                <w:szCs w:val="16"/>
                <w:lang w:val="es-ES"/>
              </w:rPr>
              <w:t>HwTorque_HwNm_f32</w:t>
            </w:r>
          </w:p>
        </w:tc>
        <w:tc>
          <w:tcPr>
            <w:tcW w:w="4455" w:type="dxa"/>
            <w:vAlign w:val="center"/>
          </w:tcPr>
          <w:p w:rsidR="002C03D8" w:rsidRPr="004B5BE2" w:rsidRDefault="0034514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7D0B97" w:rsidRPr="004B5BE2" w:rsidTr="00F957FA">
        <w:trPr>
          <w:trHeight w:val="341"/>
        </w:trPr>
        <w:tc>
          <w:tcPr>
            <w:tcW w:w="4455" w:type="dxa"/>
            <w:vAlign w:val="center"/>
          </w:tcPr>
          <w:p w:rsidR="007D0B97" w:rsidRDefault="00345146" w:rsidP="00F957FA">
            <w:pPr>
              <w:spacing w:before="100" w:beforeAutospacing="1" w:after="100" w:afterAutospacing="1"/>
              <w:rPr>
                <w:rFonts w:ascii="Arial" w:hAnsi="Arial" w:cs="Arial"/>
                <w:sz w:val="16"/>
                <w:szCs w:val="16"/>
              </w:rPr>
            </w:pPr>
            <w:r w:rsidRPr="00345146">
              <w:rPr>
                <w:rFonts w:ascii="Arial" w:hAnsi="Arial" w:cs="Arial"/>
                <w:sz w:val="16"/>
                <w:szCs w:val="16"/>
              </w:rPr>
              <w:t>VehicleSpeed_Kph_f32</w:t>
            </w:r>
          </w:p>
        </w:tc>
        <w:tc>
          <w:tcPr>
            <w:tcW w:w="4455" w:type="dxa"/>
            <w:vAlign w:val="center"/>
          </w:tcPr>
          <w:p w:rsidR="007D0B97" w:rsidRPr="004B5BE2" w:rsidRDefault="00345146"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7D0B97" w:rsidRPr="004B5BE2" w:rsidTr="00F957FA">
        <w:trPr>
          <w:trHeight w:val="341"/>
        </w:trPr>
        <w:tc>
          <w:tcPr>
            <w:tcW w:w="4455" w:type="dxa"/>
            <w:vAlign w:val="center"/>
          </w:tcPr>
          <w:p w:rsidR="007D0B97" w:rsidRDefault="00CF54FA" w:rsidP="00F957FA">
            <w:pPr>
              <w:spacing w:before="100" w:beforeAutospacing="1" w:after="100" w:afterAutospacing="1"/>
              <w:rPr>
                <w:rFonts w:ascii="Arial" w:hAnsi="Arial" w:cs="Arial"/>
                <w:sz w:val="16"/>
                <w:szCs w:val="16"/>
              </w:rPr>
            </w:pPr>
            <w:r w:rsidRPr="00CF54FA">
              <w:rPr>
                <w:rFonts w:ascii="Arial" w:hAnsi="Arial" w:cs="Arial"/>
                <w:sz w:val="16"/>
                <w:szCs w:val="16"/>
              </w:rPr>
              <w:t>DesiredTunPers_Cnt_u16</w:t>
            </w:r>
          </w:p>
        </w:tc>
        <w:tc>
          <w:tcPr>
            <w:tcW w:w="4455" w:type="dxa"/>
            <w:vAlign w:val="center"/>
          </w:tcPr>
          <w:p w:rsidR="007D0B97" w:rsidRPr="004B5BE2" w:rsidRDefault="00CF54FA"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CF54FA" w:rsidRPr="004B5BE2" w:rsidTr="00F957FA">
        <w:trPr>
          <w:trHeight w:val="341"/>
        </w:trPr>
        <w:tc>
          <w:tcPr>
            <w:tcW w:w="4455" w:type="dxa"/>
            <w:vAlign w:val="center"/>
          </w:tcPr>
          <w:p w:rsidR="00CF54FA" w:rsidRPr="00CF54FA" w:rsidRDefault="00CF54FA" w:rsidP="00F957FA">
            <w:pPr>
              <w:spacing w:before="100" w:beforeAutospacing="1" w:after="100" w:afterAutospacing="1"/>
              <w:rPr>
                <w:rFonts w:ascii="Arial" w:hAnsi="Arial" w:cs="Arial"/>
                <w:sz w:val="16"/>
                <w:szCs w:val="16"/>
              </w:rPr>
            </w:pPr>
            <w:r w:rsidRPr="00CF54FA">
              <w:rPr>
                <w:rFonts w:ascii="Arial" w:hAnsi="Arial" w:cs="Arial"/>
                <w:sz w:val="16"/>
                <w:szCs w:val="16"/>
              </w:rPr>
              <w:t>DesiredTunSet_Cnt_u16</w:t>
            </w:r>
          </w:p>
        </w:tc>
        <w:tc>
          <w:tcPr>
            <w:tcW w:w="4455" w:type="dxa"/>
            <w:vAlign w:val="center"/>
          </w:tcPr>
          <w:p w:rsidR="00CF54FA" w:rsidDel="00CF54FA" w:rsidRDefault="00CF54FA"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CF54FA" w:rsidRPr="004B5BE2" w:rsidTr="00F957FA">
        <w:trPr>
          <w:trHeight w:val="341"/>
        </w:trPr>
        <w:tc>
          <w:tcPr>
            <w:tcW w:w="4455" w:type="dxa"/>
            <w:vAlign w:val="center"/>
          </w:tcPr>
          <w:p w:rsidR="00CF54FA" w:rsidRPr="00CF54FA" w:rsidRDefault="00CF54FA" w:rsidP="00F957FA">
            <w:pPr>
              <w:spacing w:before="100" w:beforeAutospacing="1" w:after="100" w:afterAutospacing="1"/>
              <w:rPr>
                <w:rFonts w:ascii="Arial" w:hAnsi="Arial" w:cs="Arial"/>
                <w:sz w:val="16"/>
                <w:szCs w:val="16"/>
              </w:rPr>
            </w:pPr>
            <w:r w:rsidRPr="00CF54FA">
              <w:rPr>
                <w:rFonts w:ascii="Arial" w:hAnsi="Arial" w:cs="Arial"/>
                <w:sz w:val="16"/>
                <w:szCs w:val="16"/>
              </w:rPr>
              <w:t>ActiveTunPers_Cnt_u16</w:t>
            </w:r>
          </w:p>
        </w:tc>
        <w:tc>
          <w:tcPr>
            <w:tcW w:w="4455" w:type="dxa"/>
            <w:vAlign w:val="center"/>
          </w:tcPr>
          <w:p w:rsidR="00CF54FA" w:rsidRDefault="00CF54FA"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CF54FA" w:rsidRPr="004B5BE2" w:rsidTr="00F957FA">
        <w:trPr>
          <w:trHeight w:val="341"/>
        </w:trPr>
        <w:tc>
          <w:tcPr>
            <w:tcW w:w="4455" w:type="dxa"/>
            <w:vAlign w:val="center"/>
          </w:tcPr>
          <w:p w:rsidR="00CF54FA" w:rsidRPr="00CF54FA" w:rsidRDefault="00CF54FA" w:rsidP="00F957FA">
            <w:pPr>
              <w:spacing w:before="100" w:beforeAutospacing="1" w:after="100" w:afterAutospacing="1"/>
              <w:rPr>
                <w:rFonts w:ascii="Arial" w:hAnsi="Arial" w:cs="Arial"/>
                <w:sz w:val="16"/>
                <w:szCs w:val="16"/>
              </w:rPr>
            </w:pPr>
            <w:r w:rsidRPr="00CF54FA">
              <w:rPr>
                <w:rFonts w:ascii="Arial" w:hAnsi="Arial" w:cs="Arial"/>
                <w:sz w:val="16"/>
                <w:szCs w:val="16"/>
              </w:rPr>
              <w:t>ActiveTunSet_Cnt_u16</w:t>
            </w:r>
          </w:p>
        </w:tc>
        <w:tc>
          <w:tcPr>
            <w:tcW w:w="4455" w:type="dxa"/>
            <w:vAlign w:val="center"/>
          </w:tcPr>
          <w:p w:rsidR="00CF54FA" w:rsidRDefault="00CF54FA" w:rsidP="00F957FA">
            <w:pPr>
              <w:spacing w:before="100" w:beforeAutospacing="1" w:after="100" w:afterAutospacing="1"/>
              <w:rPr>
                <w:rFonts w:ascii="Arial" w:hAnsi="Arial" w:cs="Arial"/>
                <w:sz w:val="16"/>
                <w:szCs w:val="16"/>
              </w:rPr>
            </w:pPr>
            <w:r>
              <w:rPr>
                <w:rFonts w:ascii="Arial" w:hAnsi="Arial" w:cs="Arial"/>
                <w:sz w:val="16"/>
                <w:szCs w:val="16"/>
              </w:rPr>
              <w:t>0</w:t>
            </w: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r w:rsidR="005D5AC5" w:rsidRPr="005D5AC5">
        <w:t>TuningSelAuth_Init</w:t>
      </w:r>
      <w:r w:rsidR="00F302E5">
        <w:t>1</w:t>
      </w:r>
    </w:p>
    <w:p w:rsidR="004A781C" w:rsidRDefault="004A781C">
      <w:pPr>
        <w:pStyle w:val="Heading4"/>
      </w:pPr>
      <w:r>
        <w:t>Design Rationale</w:t>
      </w:r>
    </w:p>
    <w:p w:rsidR="005D5AC5" w:rsidRPr="005D5AC5" w:rsidRDefault="005D5AC5" w:rsidP="005D5AC5">
      <w:pPr>
        <w:jc w:val="both"/>
      </w:pPr>
      <w:r>
        <w:t>LPF_KUpdate_f32 is used to initialize the LPF filter instead of the full LPF_Init_f32 macro as an optimization since the required initial state of the filter is 0, which is the initialized value of the RAM, so there is no need to explicitly initialize the state variables in this init function.</w:t>
      </w:r>
    </w:p>
    <w:p w:rsidR="005D5AC5" w:rsidRDefault="005D5AC5" w:rsidP="005D5AC5">
      <w:pPr>
        <w:pStyle w:val="Heading4"/>
      </w:pPr>
      <w:r>
        <w:lastRenderedPageBreak/>
        <w:t>Initialize Low Pass Filters</w:t>
      </w:r>
    </w:p>
    <w:p w:rsidR="005D5AC5" w:rsidRDefault="002263E1" w:rsidP="005D5AC5">
      <w:pPr>
        <w:pStyle w:val="Heading4"/>
        <w:numPr>
          <w:ilvl w:val="0"/>
          <w:numId w:val="0"/>
        </w:numPr>
        <w:ind w:left="864"/>
        <w:jc w:val="center"/>
      </w:pPr>
      <w:r>
        <w:object w:dxaOrig="7075" w:dyaOrig="12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7.5pt;height:526pt" o:ole="">
            <v:imagedata r:id="rId9" o:title=""/>
          </v:shape>
          <o:OLEObject Type="Embed" ProgID="Visio.Drawing.11" ShapeID="_x0000_i1026" DrawAspect="Content" ObjectID="_1412603841" r:id="rId10"/>
        </w:object>
      </w:r>
    </w:p>
    <w:p w:rsidR="00784F62" w:rsidRPr="00784F62" w:rsidRDefault="00784F62" w:rsidP="00784F62"/>
    <w:p w:rsidR="005D5AC5" w:rsidRDefault="005D5AC5">
      <w:pPr>
        <w:pStyle w:val="Heading3"/>
      </w:pPr>
      <w:bookmarkStart w:id="6" w:name="OLE_LINK19"/>
      <w:bookmarkStart w:id="7" w:name="OLE_LINK20"/>
      <w:r>
        <w:lastRenderedPageBreak/>
        <w:t>Periodic Functions</w:t>
      </w:r>
    </w:p>
    <w:p w:rsidR="004A781C" w:rsidRDefault="004A781C" w:rsidP="005D5AC5">
      <w:pPr>
        <w:pStyle w:val="Heading4"/>
      </w:pPr>
      <w:r>
        <w:t xml:space="preserve">Per: </w:t>
      </w:r>
      <w:r w:rsidR="00784F62">
        <w:t>TuningSelAuth_Per</w:t>
      </w:r>
      <w:r w:rsidR="00F302E5">
        <w:t>1</w:t>
      </w:r>
    </w:p>
    <w:p w:rsidR="004A781C" w:rsidRDefault="004A781C">
      <w:pPr>
        <w:pStyle w:val="Heading4"/>
      </w:pPr>
      <w:bookmarkStart w:id="8" w:name="_Ref320795469"/>
      <w:r>
        <w:t>Design Rationale</w:t>
      </w:r>
      <w:bookmarkEnd w:id="8"/>
    </w:p>
    <w:p w:rsidR="004A781C" w:rsidRDefault="004A781C">
      <w:pPr>
        <w:pStyle w:val="Heading4"/>
      </w:pPr>
      <w:r>
        <w:t>Program Flow Start</w:t>
      </w:r>
    </w:p>
    <w:p w:rsidR="004A781C" w:rsidRDefault="00D743D4">
      <w:pPr>
        <w:pStyle w:val="Heading4"/>
      </w:pPr>
      <w:r w:rsidRPr="00D743D4">
        <w:t>Rte_Call_TuningSelAuth_Per1_CP0_</w:t>
      </w:r>
      <w:proofErr w:type="gramStart"/>
      <w:r w:rsidRPr="00D743D4">
        <w:t>CheckpointReached(</w:t>
      </w:r>
      <w:proofErr w:type="gramEnd"/>
      <w:r w:rsidRPr="00D743D4">
        <w:t>)</w:t>
      </w:r>
      <w:r w:rsidRPr="00D743D4" w:rsidDel="00D743D4">
        <w:t xml:space="preserve"> </w:t>
      </w:r>
      <w:r w:rsidR="004A781C">
        <w:t>Store Module Inputs to Local copies</w:t>
      </w:r>
    </w:p>
    <w:p w:rsidR="00784F62" w:rsidRPr="00784F62" w:rsidRDefault="00784F62" w:rsidP="00784F62">
      <w:r>
        <w:t>See below section</w:t>
      </w:r>
    </w:p>
    <w:p w:rsidR="004A781C" w:rsidRDefault="00784F62">
      <w:pPr>
        <w:pStyle w:val="Heading4"/>
      </w:pPr>
      <w:r>
        <w:t>Description</w:t>
      </w:r>
    </w:p>
    <w:p w:rsidR="000B06DD" w:rsidRPr="000B06DD" w:rsidRDefault="000B06DD" w:rsidP="000B06DD"/>
    <w:p w:rsidR="004A781C" w:rsidRDefault="002263E1" w:rsidP="00A0589D">
      <w:pPr>
        <w:jc w:val="center"/>
      </w:pPr>
      <w:r>
        <w:object w:dxaOrig="12555" w:dyaOrig="13915">
          <v:shape id="_x0000_i1025" type="#_x0000_t75" style="width:385.5pt;height:426.5pt" o:ole="">
            <v:imagedata r:id="rId11" o:title=""/>
          </v:shape>
          <o:OLEObject Type="Embed" ProgID="Visio.Drawing.11" ShapeID="_x0000_i1025" DrawAspect="Content" ObjectID="_1412603842" r:id="rId12"/>
        </w:object>
      </w:r>
    </w:p>
    <w:p w:rsidR="00F16DAD" w:rsidRPr="00F16DAD" w:rsidRDefault="00F16DAD" w:rsidP="00F16DAD">
      <w:pPr>
        <w:jc w:val="center"/>
      </w:pPr>
    </w:p>
    <w:p w:rsidR="0053457A" w:rsidRDefault="0053457A" w:rsidP="00A0589D">
      <w:pPr>
        <w:jc w:val="center"/>
      </w:pPr>
    </w:p>
    <w:p w:rsidR="0053457A" w:rsidRDefault="0053457A">
      <w:pPr>
        <w:spacing w:after="0"/>
      </w:pPr>
      <w:r>
        <w:br w:type="page"/>
      </w:r>
    </w:p>
    <w:p w:rsidR="004A781C" w:rsidRDefault="004A781C">
      <w:pPr>
        <w:pStyle w:val="Heading4"/>
      </w:pPr>
      <w:r>
        <w:lastRenderedPageBreak/>
        <w:t>Store Local copy of outputs into Module Outputs</w:t>
      </w:r>
    </w:p>
    <w:p w:rsidR="00784F62" w:rsidRPr="00784F62" w:rsidRDefault="00784F62" w:rsidP="00784F62">
      <w:r>
        <w:t>See above section</w:t>
      </w:r>
    </w:p>
    <w:p w:rsidR="004A781C" w:rsidRDefault="004A781C">
      <w:pPr>
        <w:pStyle w:val="Heading4"/>
      </w:pPr>
      <w:r>
        <w:t>Program Flow End</w:t>
      </w:r>
    </w:p>
    <w:p w:rsidR="004A781C" w:rsidRDefault="00D743D4">
      <w:r w:rsidRPr="00D743D4">
        <w:t>Rte_Call_TuningSelAuth_Per1_CP</w:t>
      </w:r>
      <w:r>
        <w:t>1</w:t>
      </w:r>
      <w:r w:rsidRPr="00D743D4">
        <w:t>_</w:t>
      </w:r>
      <w:proofErr w:type="gramStart"/>
      <w:r w:rsidRPr="00D743D4">
        <w:t>CheckpointReached()</w:t>
      </w:r>
      <w:proofErr w:type="gramEnd"/>
      <w:r w:rsidRPr="00D743D4" w:rsidDel="00D743D4">
        <w:t xml:space="preserve"> </w:t>
      </w:r>
      <w:bookmarkEnd w:id="6"/>
      <w:bookmarkEnd w:id="7"/>
    </w:p>
    <w:p w:rsidR="004A781C" w:rsidRDefault="004A781C">
      <w:pPr>
        <w:pStyle w:val="Heading2"/>
      </w:pPr>
      <w:r>
        <w:br w:type="page"/>
      </w:r>
      <w:r>
        <w:lastRenderedPageBreak/>
        <w:t>Fault Recovery Functions</w:t>
      </w:r>
    </w:p>
    <w:p w:rsidR="00A0589D" w:rsidRDefault="00A0589D" w:rsidP="00A0589D"/>
    <w:p w:rsidR="00A0589D" w:rsidRDefault="00A0589D" w:rsidP="00A0589D">
      <w:r>
        <w:t>None</w:t>
      </w:r>
    </w:p>
    <w:p w:rsidR="00A0589D" w:rsidRDefault="00A0589D" w:rsidP="00A0589D"/>
    <w:p w:rsidR="004A781C" w:rsidRDefault="004A781C">
      <w:pPr>
        <w:pStyle w:val="Heading2"/>
      </w:pPr>
      <w:r>
        <w:t>Shutdown Functions</w:t>
      </w:r>
    </w:p>
    <w:p w:rsidR="004A781C" w:rsidRDefault="004A781C"/>
    <w:p w:rsidR="00A0589D" w:rsidRDefault="00A0589D">
      <w:r>
        <w:t>None</w:t>
      </w:r>
    </w:p>
    <w:p w:rsidR="00A0589D" w:rsidRDefault="00A0589D"/>
    <w:p w:rsidR="004A781C" w:rsidRDefault="004A781C">
      <w:pPr>
        <w:pStyle w:val="Heading2"/>
      </w:pPr>
      <w:r>
        <w:t>Interrupt Functions</w:t>
      </w:r>
    </w:p>
    <w:p w:rsidR="004A781C" w:rsidRDefault="004A781C" w:rsidP="00A0589D"/>
    <w:p w:rsidR="00BD010C" w:rsidRDefault="00A0589D" w:rsidP="00BD010C">
      <w:r>
        <w:t>None</w:t>
      </w:r>
      <w:bookmarkStart w:id="9" w:name="OLE_LINK21"/>
      <w:bookmarkStart w:id="10" w:name="OLE_LINK22"/>
    </w:p>
    <w:p w:rsidR="00BD010C" w:rsidRDefault="00BD010C" w:rsidP="00BD010C"/>
    <w:p w:rsidR="004A781C" w:rsidRDefault="00BD010C" w:rsidP="00BD010C">
      <w:pPr>
        <w:pStyle w:val="Heading2"/>
      </w:pPr>
      <w:r>
        <w:t>Serial Communication Function</w:t>
      </w:r>
    </w:p>
    <w:p w:rsidR="00BD010C" w:rsidRDefault="00BD010C" w:rsidP="00BD010C"/>
    <w:p w:rsidR="00BD010C" w:rsidRDefault="00BD010C" w:rsidP="00BD010C">
      <w:r>
        <w:t>None</w:t>
      </w:r>
    </w:p>
    <w:p w:rsidR="00BD010C" w:rsidRDefault="00BD010C" w:rsidP="00BD010C"/>
    <w:p w:rsidR="00BD010C" w:rsidRPr="00BD010C" w:rsidRDefault="00BD010C" w:rsidP="00BD010C">
      <w:pPr>
        <w:pStyle w:val="Heading2"/>
      </w:pPr>
      <w:r>
        <w:t>Transition Functions</w:t>
      </w:r>
    </w:p>
    <w:p w:rsidR="00A0589D" w:rsidRDefault="00A0589D" w:rsidP="00BD010C">
      <w:pPr>
        <w:spacing w:after="0"/>
      </w:pPr>
    </w:p>
    <w:p w:rsidR="00BD010C" w:rsidRDefault="00BD010C" w:rsidP="00BD010C">
      <w:pPr>
        <w:spacing w:after="0"/>
      </w:pPr>
      <w:r>
        <w:t>None</w:t>
      </w:r>
    </w:p>
    <w:p w:rsidR="00BD010C" w:rsidRDefault="00BD010C" w:rsidP="00BD010C">
      <w:pPr>
        <w:spacing w:after="0"/>
      </w:pPr>
    </w:p>
    <w:p w:rsidR="00BD010C" w:rsidRDefault="00BD010C" w:rsidP="00BD010C">
      <w:pPr>
        <w:spacing w:after="0"/>
      </w:pPr>
    </w:p>
    <w:bookmarkEnd w:id="9"/>
    <w:bookmarkEnd w:id="10"/>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86554B" w:rsidRDefault="00EE0672">
      <w:pPr>
        <w:ind w:left="576"/>
      </w:pPr>
      <w:r>
        <w:t xml:space="preserve">If something besides the defaults of “0” for desired tuning set and desired personality </w:t>
      </w:r>
      <w:proofErr w:type="gramStart"/>
      <w:r>
        <w:t>are</w:t>
      </w:r>
      <w:proofErr w:type="gramEnd"/>
      <w:r>
        <w:t xml:space="preserve"> required at </w:t>
      </w:r>
      <w:proofErr w:type="spellStart"/>
      <w:r>
        <w:t>poweron</w:t>
      </w:r>
      <w:proofErr w:type="spellEnd"/>
      <w:r>
        <w:t>, Init1 must run after the init function that provides these initial values.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BD010C" w:rsidP="00F957FA">
            <w:pPr>
              <w:spacing w:before="60"/>
              <w:rPr>
                <w:rFonts w:ascii="Arial" w:hAnsi="Arial" w:cs="Arial"/>
                <w:sz w:val="16"/>
                <w:szCs w:val="16"/>
              </w:rPr>
            </w:pPr>
            <w:bookmarkStart w:id="11" w:name="OLE_LINK23"/>
            <w:bookmarkStart w:id="12" w:name="OLE_LINK24"/>
            <w:bookmarkStart w:id="13" w:name="_Hlk320782540"/>
            <w:bookmarkStart w:id="14" w:name="_Hlk320782653"/>
            <w:r w:rsidRPr="00BD010C">
              <w:rPr>
                <w:rFonts w:ascii="Arial" w:hAnsi="Arial" w:cs="Arial"/>
                <w:sz w:val="16"/>
                <w:szCs w:val="16"/>
              </w:rPr>
              <w:t>TuningSelAuth</w:t>
            </w:r>
            <w:r w:rsidR="005D4169">
              <w:rPr>
                <w:rFonts w:ascii="Arial" w:hAnsi="Arial" w:cs="Arial"/>
                <w:sz w:val="16"/>
                <w:szCs w:val="16"/>
              </w:rPr>
              <w:t>_Init</w:t>
            </w:r>
            <w:bookmarkEnd w:id="11"/>
            <w:bookmarkEnd w:id="12"/>
            <w:r w:rsidR="00F302E5">
              <w:rPr>
                <w:rFonts w:ascii="Arial" w:hAnsi="Arial" w:cs="Arial"/>
                <w:sz w:val="16"/>
                <w:szCs w:val="16"/>
              </w:rPr>
              <w:t>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3A3385" w:rsidP="00F957FA">
            <w:pPr>
              <w:spacing w:before="60"/>
              <w:rPr>
                <w:rFonts w:ascii="Arial" w:hAnsi="Arial" w:cs="Arial"/>
                <w:sz w:val="16"/>
                <w:szCs w:val="16"/>
              </w:rPr>
            </w:pPr>
            <w:r>
              <w:rPr>
                <w:rFonts w:ascii="Arial" w:hAnsi="Arial" w:cs="Arial"/>
                <w:sz w:val="16"/>
                <w:szCs w:val="16"/>
              </w:rPr>
              <w:t>Once at Startup</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3A3385" w:rsidP="00F957FA">
            <w:pPr>
              <w:spacing w:before="60"/>
              <w:rPr>
                <w:rFonts w:ascii="Arial" w:hAnsi="Arial" w:cs="Arial"/>
                <w:sz w:val="16"/>
                <w:szCs w:val="16"/>
              </w:rPr>
            </w:pPr>
            <w:r>
              <w:rPr>
                <w:rFonts w:ascii="Arial" w:hAnsi="Arial" w:cs="Arial"/>
                <w:sz w:val="16"/>
                <w:szCs w:val="16"/>
              </w:rPr>
              <w:t>COLDINIT</w:t>
            </w:r>
          </w:p>
        </w:tc>
      </w:tr>
      <w:bookmarkEnd w:id="13"/>
      <w:tr w:rsidR="005D4169" w:rsidRPr="00381542" w:rsidTr="00B54697">
        <w:tc>
          <w:tcPr>
            <w:tcW w:w="3168" w:type="dxa"/>
            <w:tcBorders>
              <w:top w:val="single" w:sz="6" w:space="0" w:color="auto"/>
              <w:left w:val="single" w:sz="6" w:space="0" w:color="auto"/>
              <w:bottom w:val="single" w:sz="6" w:space="0" w:color="auto"/>
              <w:right w:val="single" w:sz="6" w:space="0" w:color="auto"/>
            </w:tcBorders>
          </w:tcPr>
          <w:p w:rsidR="005D4169" w:rsidRDefault="00BD010C" w:rsidP="00F957FA">
            <w:pPr>
              <w:spacing w:before="60"/>
              <w:rPr>
                <w:rFonts w:ascii="Arial" w:hAnsi="Arial" w:cs="Arial"/>
                <w:sz w:val="16"/>
                <w:szCs w:val="16"/>
              </w:rPr>
            </w:pPr>
            <w:r w:rsidRPr="00BD010C">
              <w:rPr>
                <w:rFonts w:ascii="Arial" w:hAnsi="Arial" w:cs="Arial"/>
                <w:sz w:val="16"/>
                <w:szCs w:val="16"/>
              </w:rPr>
              <w:t>TuningSelAuth_Per</w:t>
            </w:r>
            <w:r w:rsidR="00F302E5">
              <w:rPr>
                <w:rFonts w:ascii="Arial" w:hAnsi="Arial" w:cs="Arial"/>
                <w:sz w:val="16"/>
                <w:szCs w:val="16"/>
              </w:rPr>
              <w:t>1</w:t>
            </w:r>
          </w:p>
        </w:tc>
        <w:tc>
          <w:tcPr>
            <w:tcW w:w="2070" w:type="dxa"/>
            <w:tcBorders>
              <w:top w:val="single" w:sz="6" w:space="0" w:color="auto"/>
              <w:left w:val="single" w:sz="6" w:space="0" w:color="auto"/>
              <w:bottom w:val="single" w:sz="6" w:space="0" w:color="auto"/>
              <w:right w:val="single" w:sz="6" w:space="0" w:color="auto"/>
            </w:tcBorders>
          </w:tcPr>
          <w:p w:rsidR="005D4169" w:rsidRPr="00381542" w:rsidRDefault="00BD010C" w:rsidP="00F957FA">
            <w:pPr>
              <w:spacing w:before="60"/>
              <w:rPr>
                <w:rFonts w:ascii="Arial" w:hAnsi="Arial" w:cs="Arial"/>
                <w:sz w:val="16"/>
                <w:szCs w:val="16"/>
              </w:rPr>
            </w:pPr>
            <w:del w:id="15" w:author="Blake Latchford" w:date="2012-10-24T15:58:00Z">
              <w:r w:rsidDel="004B2B1C">
                <w:rPr>
                  <w:rFonts w:ascii="Arial" w:hAnsi="Arial" w:cs="Arial"/>
                  <w:sz w:val="16"/>
                  <w:szCs w:val="16"/>
                </w:rPr>
                <w:delText>16</w:delText>
              </w:r>
              <w:r w:rsidR="005D4169" w:rsidDel="004B2B1C">
                <w:rPr>
                  <w:rFonts w:ascii="Arial" w:hAnsi="Arial" w:cs="Arial"/>
                  <w:sz w:val="16"/>
                  <w:szCs w:val="16"/>
                </w:rPr>
                <w:delText xml:space="preserve"> </w:delText>
              </w:r>
            </w:del>
            <w:ins w:id="16" w:author="Blake Latchford" w:date="2012-10-24T15:58:00Z">
              <w:r w:rsidR="004B2B1C">
                <w:rPr>
                  <w:rFonts w:ascii="Arial" w:hAnsi="Arial" w:cs="Arial"/>
                  <w:sz w:val="16"/>
                  <w:szCs w:val="16"/>
                </w:rPr>
                <w:t xml:space="preserve">10 </w:t>
              </w:r>
            </w:ins>
            <w:r w:rsidR="005D4169">
              <w:rPr>
                <w:rFonts w:ascii="Arial" w:hAnsi="Arial" w:cs="Arial"/>
                <w:sz w:val="16"/>
                <w:szCs w:val="16"/>
              </w:rPr>
              <w:t>ms</w:t>
            </w:r>
          </w:p>
        </w:tc>
        <w:tc>
          <w:tcPr>
            <w:tcW w:w="3690" w:type="dxa"/>
            <w:tcBorders>
              <w:top w:val="single" w:sz="6" w:space="0" w:color="auto"/>
              <w:left w:val="single" w:sz="6" w:space="0" w:color="auto"/>
              <w:bottom w:val="single" w:sz="6" w:space="0" w:color="auto"/>
              <w:right w:val="single" w:sz="6" w:space="0" w:color="auto"/>
            </w:tcBorders>
          </w:tcPr>
          <w:p w:rsidR="005D4169" w:rsidRPr="00381542" w:rsidRDefault="00BD010C" w:rsidP="00F957FA">
            <w:pPr>
              <w:spacing w:before="60"/>
              <w:rPr>
                <w:rFonts w:ascii="Arial" w:hAnsi="Arial" w:cs="Arial"/>
                <w:sz w:val="16"/>
                <w:szCs w:val="16"/>
              </w:rPr>
            </w:pPr>
            <w:r>
              <w:rPr>
                <w:rFonts w:ascii="Arial" w:hAnsi="Arial" w:cs="Arial"/>
                <w:sz w:val="16"/>
                <w:szCs w:val="16"/>
              </w:rPr>
              <w:t>ALL</w:t>
            </w:r>
          </w:p>
        </w:tc>
      </w:tr>
      <w:bookmarkEnd w:id="14"/>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BD010C" w:rsidP="00F957FA">
            <w:pPr>
              <w:spacing w:before="60"/>
              <w:rPr>
                <w:rFonts w:ascii="Arial" w:hAnsi="Arial" w:cs="Arial"/>
                <w:sz w:val="16"/>
              </w:rPr>
            </w:pPr>
            <w:bookmarkStart w:id="17" w:name="_Hlk320782661"/>
            <w:r>
              <w:rPr>
                <w:rFonts w:ascii="Arial" w:hAnsi="Arial" w:cs="Arial"/>
                <w:sz w:val="16"/>
                <w:szCs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bookmarkEnd w:id="17"/>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BD010C" w:rsidTr="00BF364D">
        <w:tc>
          <w:tcPr>
            <w:tcW w:w="4464" w:type="dxa"/>
            <w:tcBorders>
              <w:top w:val="single" w:sz="6" w:space="0" w:color="auto"/>
              <w:left w:val="single" w:sz="6" w:space="0" w:color="auto"/>
              <w:bottom w:val="single" w:sz="6" w:space="0" w:color="auto"/>
              <w:right w:val="single" w:sz="6" w:space="0" w:color="auto"/>
            </w:tcBorders>
          </w:tcPr>
          <w:p w:rsidR="00BD010C" w:rsidRPr="00381542" w:rsidRDefault="00BD010C" w:rsidP="00D73A14">
            <w:pPr>
              <w:spacing w:before="60"/>
              <w:rPr>
                <w:rFonts w:ascii="Arial" w:hAnsi="Arial" w:cs="Arial"/>
                <w:sz w:val="16"/>
                <w:szCs w:val="16"/>
              </w:rPr>
            </w:pPr>
            <w:proofErr w:type="spellStart"/>
            <w:r w:rsidRPr="00BD010C">
              <w:rPr>
                <w:rFonts w:ascii="Arial" w:hAnsi="Arial" w:cs="Arial"/>
                <w:sz w:val="16"/>
                <w:szCs w:val="16"/>
              </w:rPr>
              <w:t>TuningSelAuth</w:t>
            </w:r>
            <w:proofErr w:type="spellEnd"/>
            <w:r>
              <w:rPr>
                <w:rFonts w:ascii="Arial" w:hAnsi="Arial" w:cs="Arial"/>
                <w:sz w:val="16"/>
                <w:szCs w:val="16"/>
              </w:rPr>
              <w:t xml:space="preserve"> _Init</w:t>
            </w:r>
            <w:r w:rsidR="00F302E5">
              <w:rPr>
                <w:rFonts w:ascii="Arial" w:hAnsi="Arial" w:cs="Arial"/>
                <w:sz w:val="16"/>
                <w:szCs w:val="16"/>
              </w:rPr>
              <w:t>1</w:t>
            </w:r>
          </w:p>
        </w:tc>
        <w:tc>
          <w:tcPr>
            <w:tcW w:w="4464" w:type="dxa"/>
            <w:tcBorders>
              <w:top w:val="single" w:sz="6" w:space="0" w:color="auto"/>
              <w:left w:val="single" w:sz="6" w:space="0" w:color="auto"/>
              <w:bottom w:val="single" w:sz="6" w:space="0" w:color="auto"/>
              <w:right w:val="single" w:sz="6" w:space="0" w:color="auto"/>
            </w:tcBorders>
          </w:tcPr>
          <w:p w:rsidR="00BD010C" w:rsidRDefault="00BD010C">
            <w:pPr>
              <w:spacing w:before="60"/>
              <w:rPr>
                <w:rFonts w:ascii="Arial" w:hAnsi="Arial" w:cs="Arial"/>
                <w:sz w:val="16"/>
              </w:rPr>
            </w:pPr>
            <w:r w:rsidRPr="005D4169">
              <w:rPr>
                <w:rFonts w:ascii="Arial" w:hAnsi="Arial" w:cs="Arial"/>
                <w:sz w:val="16"/>
              </w:rPr>
              <w:t>RTE_START_SEC_</w:t>
            </w:r>
            <w:r w:rsidR="007E330A" w:rsidRPr="007E330A">
              <w:rPr>
                <w:rFonts w:ascii="Arial" w:hAnsi="Arial" w:cs="Arial"/>
                <w:sz w:val="16"/>
              </w:rPr>
              <w:t>AP_TUNINGSELAUTH_APPL_CODE</w:t>
            </w:r>
          </w:p>
        </w:tc>
      </w:tr>
      <w:tr w:rsidR="00BD010C" w:rsidTr="00BF364D">
        <w:tc>
          <w:tcPr>
            <w:tcW w:w="4464" w:type="dxa"/>
            <w:tcBorders>
              <w:top w:val="single" w:sz="6" w:space="0" w:color="auto"/>
              <w:left w:val="single" w:sz="6" w:space="0" w:color="auto"/>
              <w:bottom w:val="single" w:sz="6" w:space="0" w:color="auto"/>
              <w:right w:val="single" w:sz="6" w:space="0" w:color="auto"/>
            </w:tcBorders>
          </w:tcPr>
          <w:p w:rsidR="00BD010C" w:rsidRDefault="00784F62" w:rsidP="00D73A14">
            <w:pPr>
              <w:spacing w:before="60"/>
              <w:rPr>
                <w:rFonts w:ascii="Arial" w:hAnsi="Arial" w:cs="Arial"/>
                <w:sz w:val="16"/>
                <w:szCs w:val="16"/>
              </w:rPr>
            </w:pPr>
            <w:r>
              <w:rPr>
                <w:rFonts w:ascii="Arial" w:hAnsi="Arial" w:cs="Arial"/>
                <w:sz w:val="16"/>
                <w:szCs w:val="16"/>
              </w:rPr>
              <w:t>TuningSelAuth_Per</w:t>
            </w:r>
            <w:r w:rsidR="00F302E5">
              <w:rPr>
                <w:rFonts w:ascii="Arial" w:hAnsi="Arial" w:cs="Arial"/>
                <w:sz w:val="16"/>
                <w:szCs w:val="16"/>
              </w:rPr>
              <w:t>1</w:t>
            </w:r>
          </w:p>
        </w:tc>
        <w:tc>
          <w:tcPr>
            <w:tcW w:w="4464" w:type="dxa"/>
            <w:tcBorders>
              <w:top w:val="single" w:sz="6" w:space="0" w:color="auto"/>
              <w:left w:val="single" w:sz="6" w:space="0" w:color="auto"/>
              <w:bottom w:val="single" w:sz="6" w:space="0" w:color="auto"/>
              <w:right w:val="single" w:sz="6" w:space="0" w:color="auto"/>
            </w:tcBorders>
          </w:tcPr>
          <w:p w:rsidR="00BD010C" w:rsidRDefault="00BD010C">
            <w:pPr>
              <w:spacing w:before="60"/>
              <w:rPr>
                <w:rFonts w:ascii="Arial" w:hAnsi="Arial" w:cs="Arial"/>
                <w:sz w:val="16"/>
              </w:rPr>
            </w:pPr>
            <w:r w:rsidRPr="005D4169">
              <w:rPr>
                <w:rFonts w:ascii="Arial" w:hAnsi="Arial" w:cs="Arial"/>
                <w:sz w:val="16"/>
              </w:rPr>
              <w:t>RTE_START_SEC_</w:t>
            </w:r>
            <w:r w:rsidR="007E330A" w:rsidRPr="007E330A">
              <w:rPr>
                <w:rFonts w:ascii="Arial" w:hAnsi="Arial" w:cs="Arial"/>
                <w:sz w:val="16"/>
              </w:rPr>
              <w:t>AP_TUNINGSELAUTH_APPL_CODE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5D4169">
      <w:pPr>
        <w:numPr>
          <w:ilvl w:val="0"/>
          <w:numId w:val="6"/>
        </w:numPr>
      </w:pPr>
      <w:r>
        <w:t>INLINE functions defined in “</w:t>
      </w:r>
      <w:proofErr w:type="spellStart"/>
      <w:r>
        <w:t>GlobalMacro.h</w:t>
      </w:r>
      <w:proofErr w:type="spellEnd"/>
      <w:r>
        <w:t>” are not unit tested</w:t>
      </w:r>
    </w:p>
    <w:p w:rsidR="00EE0672" w:rsidRDefault="00AD36EE">
      <w:pPr>
        <w:numPr>
          <w:ilvl w:val="0"/>
          <w:numId w:val="6"/>
        </w:numPr>
      </w:pPr>
      <w:r>
        <w:t xml:space="preserve">The FDD indicates that this module will store the EEPROM value for tuning </w:t>
      </w:r>
      <w:proofErr w:type="gramStart"/>
      <w:r>
        <w:t>set,</w:t>
      </w:r>
      <w:proofErr w:type="gramEnd"/>
      <w:r>
        <w:t xml:space="preserve"> however, this implementation doesn’t provide this block.  Instead, it is assumed that some other module will contain the tuning selection block.  This was done to enable programs that don’t have multiple tuning sets to just use the default “0” without having to manage an EEPROM block.</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120"/>
        <w:gridCol w:w="1170"/>
        <w:gridCol w:w="1105"/>
      </w:tblGrid>
      <w:tr w:rsidR="004A781C" w:rsidTr="005D4169">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12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17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5D4169">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5D4169">
            <w:pPr>
              <w:spacing w:before="60"/>
              <w:rPr>
                <w:rFonts w:ascii="Arial" w:hAnsi="Arial" w:cs="Arial"/>
                <w:sz w:val="16"/>
              </w:rPr>
            </w:pPr>
            <w:r>
              <w:rPr>
                <w:rFonts w:ascii="Arial" w:hAnsi="Arial" w:cs="Arial"/>
                <w:sz w:val="16"/>
              </w:rPr>
              <w:t>1.0</w:t>
            </w:r>
          </w:p>
        </w:tc>
        <w:tc>
          <w:tcPr>
            <w:tcW w:w="6120" w:type="dxa"/>
          </w:tcPr>
          <w:p w:rsidR="004A781C" w:rsidRDefault="005D4169">
            <w:pPr>
              <w:spacing w:before="60"/>
              <w:rPr>
                <w:rFonts w:ascii="Arial" w:hAnsi="Arial" w:cs="Arial"/>
                <w:sz w:val="16"/>
              </w:rPr>
            </w:pPr>
            <w:r>
              <w:rPr>
                <w:rFonts w:ascii="Arial" w:hAnsi="Arial" w:cs="Arial"/>
                <w:sz w:val="16"/>
              </w:rPr>
              <w:t>Initial MDD</w:t>
            </w:r>
            <w:r w:rsidR="003A3385">
              <w:rPr>
                <w:rFonts w:ascii="Arial" w:hAnsi="Arial" w:cs="Arial"/>
                <w:sz w:val="16"/>
              </w:rPr>
              <w:t xml:space="preserve"> implementing FDD SF-23 v001</w:t>
            </w:r>
          </w:p>
        </w:tc>
        <w:tc>
          <w:tcPr>
            <w:tcW w:w="1170" w:type="dxa"/>
          </w:tcPr>
          <w:p w:rsidR="004A781C" w:rsidRDefault="007E330A">
            <w:pPr>
              <w:spacing w:before="60"/>
              <w:rPr>
                <w:rFonts w:ascii="Arial" w:hAnsi="Arial" w:cs="Arial"/>
                <w:sz w:val="16"/>
              </w:rPr>
            </w:pPr>
            <w:r>
              <w:rPr>
                <w:rFonts w:ascii="Arial" w:hAnsi="Arial" w:cs="Arial"/>
                <w:sz w:val="16"/>
              </w:rPr>
              <w:t>03Jul12</w:t>
            </w:r>
          </w:p>
        </w:tc>
        <w:tc>
          <w:tcPr>
            <w:tcW w:w="1105" w:type="dxa"/>
          </w:tcPr>
          <w:p w:rsidR="004A781C" w:rsidRDefault="007E330A">
            <w:pPr>
              <w:spacing w:before="60"/>
              <w:rPr>
                <w:rFonts w:ascii="Arial" w:hAnsi="Arial" w:cs="Arial"/>
                <w:sz w:val="16"/>
              </w:rPr>
            </w:pPr>
            <w:r>
              <w:rPr>
                <w:rFonts w:ascii="Arial" w:hAnsi="Arial" w:cs="Arial"/>
                <w:sz w:val="16"/>
              </w:rPr>
              <w:t>VK</w:t>
            </w:r>
          </w:p>
        </w:tc>
      </w:tr>
      <w:tr w:rsidR="00EF0C77" w:rsidTr="005D4169">
        <w:tc>
          <w:tcPr>
            <w:tcW w:w="616" w:type="dxa"/>
          </w:tcPr>
          <w:p w:rsidR="00EF0C77" w:rsidRDefault="00EF0C77">
            <w:pPr>
              <w:spacing w:before="60"/>
              <w:rPr>
                <w:rFonts w:ascii="Arial" w:hAnsi="Arial" w:cs="Arial"/>
                <w:sz w:val="16"/>
              </w:rPr>
            </w:pPr>
            <w:r>
              <w:rPr>
                <w:rFonts w:ascii="Arial" w:hAnsi="Arial" w:cs="Arial"/>
                <w:sz w:val="16"/>
              </w:rPr>
              <w:t>1</w:t>
            </w:r>
          </w:p>
        </w:tc>
        <w:tc>
          <w:tcPr>
            <w:tcW w:w="662" w:type="dxa"/>
          </w:tcPr>
          <w:p w:rsidR="00EF0C77" w:rsidRDefault="00EF0C77">
            <w:pPr>
              <w:spacing w:before="60"/>
              <w:rPr>
                <w:rFonts w:ascii="Arial" w:hAnsi="Arial" w:cs="Arial"/>
                <w:sz w:val="16"/>
              </w:rPr>
            </w:pPr>
            <w:r>
              <w:rPr>
                <w:rFonts w:ascii="Arial" w:hAnsi="Arial" w:cs="Arial"/>
                <w:sz w:val="16"/>
              </w:rPr>
              <w:t>2.0</w:t>
            </w:r>
          </w:p>
        </w:tc>
        <w:tc>
          <w:tcPr>
            <w:tcW w:w="6120" w:type="dxa"/>
          </w:tcPr>
          <w:p w:rsidR="00EF0C77" w:rsidRDefault="00EF0C77">
            <w:pPr>
              <w:spacing w:before="60"/>
              <w:rPr>
                <w:rFonts w:ascii="Arial" w:hAnsi="Arial" w:cs="Arial"/>
                <w:sz w:val="16"/>
              </w:rPr>
            </w:pPr>
            <w:r>
              <w:rPr>
                <w:rFonts w:ascii="Arial" w:hAnsi="Arial" w:cs="Arial"/>
                <w:sz w:val="16"/>
              </w:rPr>
              <w:t>Updates to provide the switching of tuning sets and personalities</w:t>
            </w:r>
          </w:p>
        </w:tc>
        <w:tc>
          <w:tcPr>
            <w:tcW w:w="1170" w:type="dxa"/>
          </w:tcPr>
          <w:p w:rsidR="00EF0C77" w:rsidRDefault="00EF0C77">
            <w:pPr>
              <w:spacing w:before="60"/>
              <w:rPr>
                <w:rFonts w:ascii="Arial" w:hAnsi="Arial" w:cs="Arial"/>
                <w:sz w:val="16"/>
              </w:rPr>
            </w:pPr>
            <w:r>
              <w:rPr>
                <w:rFonts w:ascii="Arial" w:hAnsi="Arial" w:cs="Arial"/>
                <w:sz w:val="16"/>
              </w:rPr>
              <w:t>03/08/12</w:t>
            </w:r>
          </w:p>
        </w:tc>
        <w:tc>
          <w:tcPr>
            <w:tcW w:w="1105" w:type="dxa"/>
          </w:tcPr>
          <w:p w:rsidR="00EF0C77" w:rsidRDefault="00EF0C77">
            <w:pPr>
              <w:spacing w:before="60"/>
              <w:rPr>
                <w:rFonts w:ascii="Arial" w:hAnsi="Arial" w:cs="Arial"/>
                <w:sz w:val="16"/>
              </w:rPr>
            </w:pPr>
            <w:r>
              <w:rPr>
                <w:rFonts w:ascii="Arial" w:hAnsi="Arial" w:cs="Arial"/>
                <w:sz w:val="16"/>
              </w:rPr>
              <w:t>LWW</w:t>
            </w:r>
          </w:p>
        </w:tc>
      </w:tr>
      <w:tr w:rsidR="00D743D4" w:rsidTr="005D4169">
        <w:tc>
          <w:tcPr>
            <w:tcW w:w="616" w:type="dxa"/>
          </w:tcPr>
          <w:p w:rsidR="00D743D4" w:rsidRDefault="00D743D4">
            <w:pPr>
              <w:spacing w:before="60"/>
              <w:rPr>
                <w:rFonts w:ascii="Arial" w:hAnsi="Arial" w:cs="Arial"/>
                <w:sz w:val="16"/>
              </w:rPr>
            </w:pPr>
            <w:r>
              <w:rPr>
                <w:rFonts w:ascii="Arial" w:hAnsi="Arial" w:cs="Arial"/>
                <w:sz w:val="16"/>
              </w:rPr>
              <w:t>2</w:t>
            </w:r>
          </w:p>
        </w:tc>
        <w:tc>
          <w:tcPr>
            <w:tcW w:w="662" w:type="dxa"/>
          </w:tcPr>
          <w:p w:rsidR="00D743D4" w:rsidRDefault="00D743D4">
            <w:pPr>
              <w:spacing w:before="60"/>
              <w:rPr>
                <w:rFonts w:ascii="Arial" w:hAnsi="Arial" w:cs="Arial"/>
                <w:sz w:val="16"/>
              </w:rPr>
            </w:pPr>
            <w:r>
              <w:rPr>
                <w:rFonts w:ascii="Arial" w:hAnsi="Arial" w:cs="Arial"/>
                <w:sz w:val="16"/>
              </w:rPr>
              <w:t>3.0</w:t>
            </w:r>
          </w:p>
        </w:tc>
        <w:tc>
          <w:tcPr>
            <w:tcW w:w="6120" w:type="dxa"/>
          </w:tcPr>
          <w:p w:rsidR="00D743D4" w:rsidRDefault="00D743D4">
            <w:pPr>
              <w:spacing w:before="60"/>
              <w:rPr>
                <w:rFonts w:ascii="Arial" w:hAnsi="Arial" w:cs="Arial"/>
                <w:sz w:val="16"/>
              </w:rPr>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software segment is updated for static variables</w:t>
            </w:r>
          </w:p>
        </w:tc>
        <w:tc>
          <w:tcPr>
            <w:tcW w:w="1170" w:type="dxa"/>
          </w:tcPr>
          <w:p w:rsidR="00D743D4" w:rsidRDefault="00D743D4">
            <w:pPr>
              <w:spacing w:before="60"/>
              <w:rPr>
                <w:rFonts w:ascii="Arial" w:hAnsi="Arial" w:cs="Arial"/>
                <w:sz w:val="16"/>
              </w:rPr>
            </w:pPr>
            <w:r>
              <w:rPr>
                <w:rFonts w:ascii="Arial" w:hAnsi="Arial" w:cs="Arial"/>
                <w:sz w:val="16"/>
              </w:rPr>
              <w:t>24-Sep-12</w:t>
            </w:r>
          </w:p>
        </w:tc>
        <w:tc>
          <w:tcPr>
            <w:tcW w:w="1105" w:type="dxa"/>
          </w:tcPr>
          <w:p w:rsidR="00D743D4" w:rsidRDefault="00D743D4">
            <w:pPr>
              <w:spacing w:before="60"/>
              <w:rPr>
                <w:rFonts w:ascii="Arial" w:hAnsi="Arial" w:cs="Arial"/>
                <w:sz w:val="16"/>
              </w:rPr>
            </w:pPr>
            <w:proofErr w:type="spellStart"/>
            <w:r>
              <w:rPr>
                <w:rFonts w:ascii="Arial" w:hAnsi="Arial" w:cs="Arial"/>
                <w:sz w:val="16"/>
              </w:rPr>
              <w:t>Selva</w:t>
            </w:r>
            <w:proofErr w:type="spellEnd"/>
          </w:p>
        </w:tc>
      </w:tr>
      <w:tr w:rsidR="004B2B1C" w:rsidTr="005D4169">
        <w:trPr>
          <w:ins w:id="18" w:author="Blake Latchford" w:date="2012-10-24T15:57:00Z"/>
        </w:trPr>
        <w:tc>
          <w:tcPr>
            <w:tcW w:w="616" w:type="dxa"/>
          </w:tcPr>
          <w:p w:rsidR="004B2B1C" w:rsidRDefault="004B2B1C">
            <w:pPr>
              <w:spacing w:before="60"/>
              <w:rPr>
                <w:ins w:id="19" w:author="Blake Latchford" w:date="2012-10-24T15:57:00Z"/>
                <w:rFonts w:ascii="Arial" w:hAnsi="Arial" w:cs="Arial"/>
                <w:sz w:val="16"/>
              </w:rPr>
            </w:pPr>
            <w:ins w:id="20" w:author="Blake Latchford" w:date="2012-10-24T15:57:00Z">
              <w:r>
                <w:rPr>
                  <w:rFonts w:ascii="Arial" w:hAnsi="Arial" w:cs="Arial"/>
                  <w:sz w:val="16"/>
                </w:rPr>
                <w:t>3</w:t>
              </w:r>
            </w:ins>
          </w:p>
        </w:tc>
        <w:tc>
          <w:tcPr>
            <w:tcW w:w="662" w:type="dxa"/>
          </w:tcPr>
          <w:p w:rsidR="004B2B1C" w:rsidRDefault="004B2B1C">
            <w:pPr>
              <w:spacing w:before="60"/>
              <w:rPr>
                <w:ins w:id="21" w:author="Blake Latchford" w:date="2012-10-24T15:57:00Z"/>
                <w:rFonts w:ascii="Arial" w:hAnsi="Arial" w:cs="Arial"/>
                <w:sz w:val="16"/>
              </w:rPr>
            </w:pPr>
            <w:ins w:id="22" w:author="Blake Latchford" w:date="2012-10-24T15:57:00Z">
              <w:r>
                <w:rPr>
                  <w:rFonts w:ascii="Arial" w:hAnsi="Arial" w:cs="Arial"/>
                  <w:sz w:val="16"/>
                </w:rPr>
                <w:t>4.0</w:t>
              </w:r>
            </w:ins>
          </w:p>
        </w:tc>
        <w:tc>
          <w:tcPr>
            <w:tcW w:w="6120" w:type="dxa"/>
          </w:tcPr>
          <w:p w:rsidR="004B2B1C" w:rsidRDefault="004B2B1C">
            <w:pPr>
              <w:spacing w:before="60"/>
              <w:rPr>
                <w:ins w:id="23" w:author="Blake Latchford" w:date="2012-10-24T15:57:00Z"/>
                <w:rFonts w:ascii="Arial" w:hAnsi="Arial" w:cs="Arial"/>
                <w:sz w:val="16"/>
              </w:rPr>
            </w:pPr>
            <w:ins w:id="24" w:author="Blake Latchford" w:date="2012-10-24T15:57:00Z">
              <w:r>
                <w:rPr>
                  <w:rFonts w:ascii="Arial" w:hAnsi="Arial" w:cs="Arial"/>
                  <w:sz w:val="16"/>
                </w:rPr>
                <w:t>Updated trigger rate</w:t>
              </w:r>
            </w:ins>
            <w:ins w:id="25" w:author="Blake Latchford" w:date="2012-10-24T15:58:00Z">
              <w:r w:rsidR="00B73252">
                <w:rPr>
                  <w:rFonts w:ascii="Arial" w:hAnsi="Arial" w:cs="Arial"/>
                  <w:sz w:val="16"/>
                </w:rPr>
                <w:t xml:space="preserve"> for Per1</w:t>
              </w:r>
            </w:ins>
          </w:p>
        </w:tc>
        <w:tc>
          <w:tcPr>
            <w:tcW w:w="1170" w:type="dxa"/>
          </w:tcPr>
          <w:p w:rsidR="004B2B1C" w:rsidRDefault="004B2B1C">
            <w:pPr>
              <w:spacing w:before="60"/>
              <w:rPr>
                <w:ins w:id="26" w:author="Blake Latchford" w:date="2012-10-24T15:57:00Z"/>
                <w:rFonts w:ascii="Arial" w:hAnsi="Arial" w:cs="Arial"/>
                <w:sz w:val="16"/>
              </w:rPr>
            </w:pPr>
            <w:ins w:id="27" w:author="Blake Latchford" w:date="2012-10-24T15:58:00Z">
              <w:r>
                <w:rPr>
                  <w:rFonts w:ascii="Arial" w:hAnsi="Arial" w:cs="Arial"/>
                  <w:sz w:val="16"/>
                </w:rPr>
                <w:t>24-Oct-12</w:t>
              </w:r>
            </w:ins>
          </w:p>
        </w:tc>
        <w:tc>
          <w:tcPr>
            <w:tcW w:w="1105" w:type="dxa"/>
          </w:tcPr>
          <w:p w:rsidR="004B2B1C" w:rsidRDefault="004B2B1C">
            <w:pPr>
              <w:spacing w:before="60"/>
              <w:rPr>
                <w:ins w:id="28" w:author="Blake Latchford" w:date="2012-10-24T15:57:00Z"/>
                <w:rFonts w:ascii="Arial" w:hAnsi="Arial" w:cs="Arial"/>
                <w:sz w:val="16"/>
              </w:rPr>
            </w:pPr>
            <w:ins w:id="29" w:author="Blake Latchford" w:date="2012-10-24T15:58:00Z">
              <w:r>
                <w:rPr>
                  <w:rFonts w:ascii="Arial" w:hAnsi="Arial" w:cs="Arial"/>
                  <w:sz w:val="16"/>
                </w:rPr>
                <w:t>BWL</w:t>
              </w:r>
            </w:ins>
          </w:p>
        </w:tc>
      </w:tr>
    </w:tbl>
    <w:p w:rsidR="00107819" w:rsidRDefault="00107819"/>
    <w:sectPr w:rsidR="00107819" w:rsidSect="00937013">
      <w:headerReference w:type="default" r:id="rId13"/>
      <w:footerReference w:type="default" r:id="rId14"/>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7AF" w:rsidRDefault="008F47AF">
      <w:r>
        <w:separator/>
      </w:r>
    </w:p>
  </w:endnote>
  <w:endnote w:type="continuationSeparator" w:id="0">
    <w:p w:rsidR="008F47AF" w:rsidRDefault="008F47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A22" w:rsidRDefault="007A5A22">
    <w:pPr>
      <w:pStyle w:val="Footer"/>
    </w:pPr>
    <w:r>
      <w:rPr>
        <w:snapToGrid w:val="0"/>
      </w:rPr>
      <w:tab/>
    </w:r>
    <w:fldSimple w:instr=" DOCPROPERTY &quot;Company&quot;  \* MERGEFORMAT ">
      <w:r w:rsidRPr="00C33BEF">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7AF" w:rsidRDefault="008F47AF">
      <w:r>
        <w:separator/>
      </w:r>
    </w:p>
  </w:footnote>
  <w:footnote w:type="continuationSeparator" w:id="0">
    <w:p w:rsidR="008F47AF" w:rsidRDefault="008F47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A22" w:rsidRDefault="007A5A22">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7A5A22">
      <w:trPr>
        <w:cantSplit/>
      </w:trPr>
      <w:tc>
        <w:tcPr>
          <w:tcW w:w="990" w:type="dxa"/>
        </w:tcPr>
        <w:p w:rsidR="007A5A22" w:rsidRDefault="007A5A22">
          <w:pPr>
            <w:pStyle w:val="Header"/>
          </w:pPr>
          <w:r>
            <w:t>Title:</w:t>
          </w:r>
        </w:p>
      </w:tc>
      <w:tc>
        <w:tcPr>
          <w:tcW w:w="5400" w:type="dxa"/>
          <w:gridSpan w:val="3"/>
          <w:vMerge w:val="restart"/>
        </w:tcPr>
        <w:p w:rsidR="007A5A22" w:rsidRDefault="007A5A22">
          <w:pPr>
            <w:pStyle w:val="Header"/>
          </w:pPr>
          <w:r>
            <w:t>Tuning Select Authority</w:t>
          </w:r>
        </w:p>
        <w:p w:rsidR="007A5A22" w:rsidRDefault="003442AA" w:rsidP="001A574F">
          <w:pPr>
            <w:pStyle w:val="Header"/>
            <w:tabs>
              <w:tab w:val="clear" w:pos="4320"/>
              <w:tab w:val="clear" w:pos="8640"/>
              <w:tab w:val="center" w:pos="2592"/>
            </w:tabs>
          </w:pPr>
          <w:fldSimple w:instr=" DOCPROPERTY &quot;Product Line&quot;  \* MERGEFORMAT ">
            <w:r w:rsidR="007A5A22">
              <w:t>Gen II+ EPS EA3</w:t>
            </w:r>
          </w:fldSimple>
          <w:r w:rsidR="007A5A22">
            <w:tab/>
          </w:r>
        </w:p>
      </w:tc>
      <w:tc>
        <w:tcPr>
          <w:tcW w:w="1170" w:type="dxa"/>
        </w:tcPr>
        <w:p w:rsidR="007A5A22" w:rsidRDefault="007A5A22">
          <w:pPr>
            <w:pStyle w:val="Header"/>
          </w:pPr>
          <w:r>
            <w:t>Revision:</w:t>
          </w:r>
        </w:p>
      </w:tc>
      <w:tc>
        <w:tcPr>
          <w:tcW w:w="1350" w:type="dxa"/>
        </w:tcPr>
        <w:p w:rsidR="007A5A22" w:rsidRDefault="00A317C0" w:rsidP="00CC4828">
          <w:pPr>
            <w:pStyle w:val="Header"/>
          </w:pPr>
          <w:del w:id="30" w:author="Blake Latchford" w:date="2012-10-24T15:57:00Z">
            <w:r w:rsidDel="004B2B1C">
              <w:delText>3</w:delText>
            </w:r>
            <w:r w:rsidR="007A5A22" w:rsidDel="004B2B1C">
              <w:delText>.</w:delText>
            </w:r>
          </w:del>
          <w:ins w:id="31" w:author="Blake Latchford" w:date="2012-10-24T15:57:00Z">
            <w:r w:rsidR="004B2B1C">
              <w:t>4.</w:t>
            </w:r>
          </w:ins>
          <w:r w:rsidR="007A5A22">
            <w:t xml:space="preserve">0 </w:t>
          </w:r>
        </w:p>
      </w:tc>
    </w:tr>
    <w:tr w:rsidR="007A5A22">
      <w:trPr>
        <w:cantSplit/>
      </w:trPr>
      <w:tc>
        <w:tcPr>
          <w:tcW w:w="990" w:type="dxa"/>
        </w:tcPr>
        <w:p w:rsidR="007A5A22" w:rsidRDefault="007A5A22">
          <w:pPr>
            <w:pStyle w:val="Header"/>
          </w:pPr>
          <w:r>
            <w:t xml:space="preserve">Product:     </w:t>
          </w:r>
        </w:p>
      </w:tc>
      <w:tc>
        <w:tcPr>
          <w:tcW w:w="5400" w:type="dxa"/>
          <w:gridSpan w:val="3"/>
          <w:vMerge/>
        </w:tcPr>
        <w:p w:rsidR="007A5A22" w:rsidRDefault="007A5A22">
          <w:pPr>
            <w:pStyle w:val="Header"/>
            <w:jc w:val="center"/>
          </w:pPr>
        </w:p>
      </w:tc>
      <w:tc>
        <w:tcPr>
          <w:tcW w:w="1170" w:type="dxa"/>
        </w:tcPr>
        <w:p w:rsidR="007A5A22" w:rsidRDefault="007A5A22">
          <w:pPr>
            <w:pStyle w:val="Header"/>
          </w:pPr>
          <w:r>
            <w:t>Rev. Date:</w:t>
          </w:r>
        </w:p>
      </w:tc>
      <w:tc>
        <w:tcPr>
          <w:tcW w:w="1350" w:type="dxa"/>
        </w:tcPr>
        <w:p w:rsidR="007A5A22" w:rsidRDefault="00A317C0" w:rsidP="004B2B1C">
          <w:pPr>
            <w:pStyle w:val="Header"/>
          </w:pPr>
          <w:r>
            <w:t>24-</w:t>
          </w:r>
          <w:del w:id="32" w:author="Blake Latchford" w:date="2012-10-24T15:57:00Z">
            <w:r w:rsidDel="004B2B1C">
              <w:delText>Sep</w:delText>
            </w:r>
          </w:del>
          <w:ins w:id="33" w:author="Blake Latchford" w:date="2012-10-24T15:57:00Z">
            <w:r w:rsidR="004B2B1C">
              <w:t>Oct</w:t>
            </w:r>
          </w:ins>
          <w:r w:rsidR="007A5A22">
            <w:t xml:space="preserve">-12 </w:t>
          </w:r>
        </w:p>
      </w:tc>
    </w:tr>
    <w:tr w:rsidR="007A5A22">
      <w:trPr>
        <w:cantSplit/>
      </w:trPr>
      <w:tc>
        <w:tcPr>
          <w:tcW w:w="990" w:type="dxa"/>
        </w:tcPr>
        <w:p w:rsidR="007A5A22" w:rsidRDefault="007A5A22">
          <w:pPr>
            <w:pStyle w:val="Header"/>
          </w:pPr>
          <w:r>
            <w:t>Group:</w:t>
          </w:r>
        </w:p>
      </w:tc>
      <w:tc>
        <w:tcPr>
          <w:tcW w:w="1530" w:type="dxa"/>
        </w:tcPr>
        <w:p w:rsidR="007A5A22" w:rsidRDefault="007A5A22">
          <w:pPr>
            <w:pStyle w:val="Header"/>
          </w:pPr>
          <w:r>
            <w:t>ESG</w:t>
          </w:r>
        </w:p>
      </w:tc>
      <w:tc>
        <w:tcPr>
          <w:tcW w:w="1260" w:type="dxa"/>
        </w:tcPr>
        <w:p w:rsidR="007A5A22" w:rsidRDefault="007A5A22">
          <w:pPr>
            <w:pStyle w:val="Header"/>
          </w:pPr>
          <w:r>
            <w:t>Originator:</w:t>
          </w:r>
        </w:p>
      </w:tc>
      <w:tc>
        <w:tcPr>
          <w:tcW w:w="2610" w:type="dxa"/>
        </w:tcPr>
        <w:p w:rsidR="007A5A22" w:rsidRDefault="00A317C0" w:rsidP="00FB67B2">
          <w:pPr>
            <w:pStyle w:val="Header"/>
          </w:pPr>
          <w:del w:id="34" w:author="Blake Latchford" w:date="2012-10-24T15:57:00Z">
            <w:r w:rsidDel="004B2B1C">
              <w:delText>Selva Sengottaiyan</w:delText>
            </w:r>
          </w:del>
          <w:ins w:id="35" w:author="Blake Latchford" w:date="2012-10-24T15:57:00Z">
            <w:r w:rsidR="004B2B1C">
              <w:t>Blake Latchford (zz4r1x)</w:t>
            </w:r>
          </w:ins>
        </w:p>
      </w:tc>
      <w:tc>
        <w:tcPr>
          <w:tcW w:w="1170" w:type="dxa"/>
        </w:tcPr>
        <w:p w:rsidR="007A5A22" w:rsidRDefault="007A5A22">
          <w:pPr>
            <w:pStyle w:val="Header"/>
          </w:pPr>
          <w:r>
            <w:t>Page:</w:t>
          </w:r>
        </w:p>
      </w:tc>
      <w:tc>
        <w:tcPr>
          <w:tcW w:w="1350" w:type="dxa"/>
        </w:tcPr>
        <w:p w:rsidR="007A5A22" w:rsidRDefault="003442AA">
          <w:pPr>
            <w:pStyle w:val="Header"/>
          </w:pPr>
          <w:r>
            <w:rPr>
              <w:rStyle w:val="PageNumber"/>
            </w:rPr>
            <w:fldChar w:fldCharType="begin"/>
          </w:r>
          <w:r w:rsidR="007A5A22">
            <w:rPr>
              <w:rStyle w:val="PageNumber"/>
            </w:rPr>
            <w:instrText xml:space="preserve"> PAGE </w:instrText>
          </w:r>
          <w:r>
            <w:rPr>
              <w:rStyle w:val="PageNumber"/>
            </w:rPr>
            <w:fldChar w:fldCharType="separate"/>
          </w:r>
          <w:r w:rsidR="002263E1">
            <w:rPr>
              <w:rStyle w:val="PageNumber"/>
              <w:noProof/>
            </w:rPr>
            <w:t>3</w:t>
          </w:r>
          <w:r>
            <w:rPr>
              <w:rStyle w:val="PageNumber"/>
            </w:rPr>
            <w:fldChar w:fldCharType="end"/>
          </w:r>
          <w:r w:rsidR="007A5A22">
            <w:rPr>
              <w:rStyle w:val="PageNumber"/>
            </w:rPr>
            <w:t xml:space="preserve"> of </w:t>
          </w:r>
          <w:r>
            <w:rPr>
              <w:rStyle w:val="PageNumber"/>
            </w:rPr>
            <w:fldChar w:fldCharType="begin"/>
          </w:r>
          <w:r w:rsidR="007A5A22">
            <w:rPr>
              <w:rStyle w:val="PageNumber"/>
            </w:rPr>
            <w:instrText xml:space="preserve"> NUMPAGES </w:instrText>
          </w:r>
          <w:r>
            <w:rPr>
              <w:rStyle w:val="PageNumber"/>
            </w:rPr>
            <w:fldChar w:fldCharType="separate"/>
          </w:r>
          <w:r w:rsidR="002263E1">
            <w:rPr>
              <w:rStyle w:val="PageNumber"/>
              <w:noProof/>
            </w:rPr>
            <w:t>14</w:t>
          </w:r>
          <w:r>
            <w:rPr>
              <w:rStyle w:val="PageNumber"/>
            </w:rPr>
            <w:fldChar w:fldCharType="end"/>
          </w:r>
        </w:p>
      </w:tc>
    </w:tr>
  </w:tbl>
  <w:p w:rsidR="007A5A22" w:rsidRDefault="007A5A22">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D7E61DC"/>
    <w:multiLevelType w:val="hybridMultilevel"/>
    <w:tmpl w:val="23247FE8"/>
    <w:lvl w:ilvl="0" w:tplc="22EC22B6">
      <w:numFmt w:val="bullet"/>
      <w:lvlText w:val="-"/>
      <w:lvlJc w:val="left"/>
      <w:pPr>
        <w:ind w:left="525" w:hanging="360"/>
      </w:pPr>
      <w:rPr>
        <w:rFonts w:ascii="Arial" w:eastAsia="Times New Roman" w:hAnsi="Arial" w:cs="Aria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hideGrammaticalErrors/>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10DF5"/>
    <w:rsid w:val="00010DF5"/>
    <w:rsid w:val="0001320A"/>
    <w:rsid w:val="000202B9"/>
    <w:rsid w:val="0002054B"/>
    <w:rsid w:val="00052D5F"/>
    <w:rsid w:val="0006602A"/>
    <w:rsid w:val="00067B71"/>
    <w:rsid w:val="00075CFF"/>
    <w:rsid w:val="00077569"/>
    <w:rsid w:val="000B06DD"/>
    <w:rsid w:val="000B0D16"/>
    <w:rsid w:val="000B26A4"/>
    <w:rsid w:val="000C29A9"/>
    <w:rsid w:val="000C2FA4"/>
    <w:rsid w:val="000E71D1"/>
    <w:rsid w:val="00107819"/>
    <w:rsid w:val="00133AE4"/>
    <w:rsid w:val="0018139E"/>
    <w:rsid w:val="001A574F"/>
    <w:rsid w:val="001B0360"/>
    <w:rsid w:val="001B60DF"/>
    <w:rsid w:val="001D5FFA"/>
    <w:rsid w:val="001F09B2"/>
    <w:rsid w:val="0020722A"/>
    <w:rsid w:val="002263E1"/>
    <w:rsid w:val="00251AC0"/>
    <w:rsid w:val="00292746"/>
    <w:rsid w:val="002C03D8"/>
    <w:rsid w:val="00313B7B"/>
    <w:rsid w:val="00315335"/>
    <w:rsid w:val="003442AA"/>
    <w:rsid w:val="00345146"/>
    <w:rsid w:val="00346102"/>
    <w:rsid w:val="003A3385"/>
    <w:rsid w:val="003C4D3F"/>
    <w:rsid w:val="003D23FB"/>
    <w:rsid w:val="003F225A"/>
    <w:rsid w:val="00406581"/>
    <w:rsid w:val="00406F39"/>
    <w:rsid w:val="004131E3"/>
    <w:rsid w:val="00424C28"/>
    <w:rsid w:val="004274FF"/>
    <w:rsid w:val="00443F4C"/>
    <w:rsid w:val="00460F0B"/>
    <w:rsid w:val="00487EFA"/>
    <w:rsid w:val="004A76C2"/>
    <w:rsid w:val="004A781C"/>
    <w:rsid w:val="004B2B1C"/>
    <w:rsid w:val="004F4423"/>
    <w:rsid w:val="0053457A"/>
    <w:rsid w:val="00544F73"/>
    <w:rsid w:val="00587117"/>
    <w:rsid w:val="005C1400"/>
    <w:rsid w:val="005D4169"/>
    <w:rsid w:val="005D5AC5"/>
    <w:rsid w:val="005D5FE4"/>
    <w:rsid w:val="005E269A"/>
    <w:rsid w:val="005F5F52"/>
    <w:rsid w:val="00616281"/>
    <w:rsid w:val="00616853"/>
    <w:rsid w:val="00646420"/>
    <w:rsid w:val="00650AB5"/>
    <w:rsid w:val="00656AFA"/>
    <w:rsid w:val="00660E18"/>
    <w:rsid w:val="00674ADF"/>
    <w:rsid w:val="006903F5"/>
    <w:rsid w:val="00694F81"/>
    <w:rsid w:val="006D1ADF"/>
    <w:rsid w:val="006D33CC"/>
    <w:rsid w:val="006F01A3"/>
    <w:rsid w:val="00706174"/>
    <w:rsid w:val="00716440"/>
    <w:rsid w:val="00743FFB"/>
    <w:rsid w:val="00752A0C"/>
    <w:rsid w:val="00771908"/>
    <w:rsid w:val="00780E93"/>
    <w:rsid w:val="00784F62"/>
    <w:rsid w:val="00791704"/>
    <w:rsid w:val="007A5A22"/>
    <w:rsid w:val="007A69AC"/>
    <w:rsid w:val="007C0D70"/>
    <w:rsid w:val="007D0B97"/>
    <w:rsid w:val="007E330A"/>
    <w:rsid w:val="007E573F"/>
    <w:rsid w:val="007E5C81"/>
    <w:rsid w:val="00800BF5"/>
    <w:rsid w:val="00806731"/>
    <w:rsid w:val="00814A52"/>
    <w:rsid w:val="008242F0"/>
    <w:rsid w:val="00846B92"/>
    <w:rsid w:val="008535B2"/>
    <w:rsid w:val="008639B8"/>
    <w:rsid w:val="0086554B"/>
    <w:rsid w:val="008A4E1A"/>
    <w:rsid w:val="008A6637"/>
    <w:rsid w:val="008B20C0"/>
    <w:rsid w:val="008B3E94"/>
    <w:rsid w:val="008D3323"/>
    <w:rsid w:val="008D67E0"/>
    <w:rsid w:val="008E68D9"/>
    <w:rsid w:val="008F47AF"/>
    <w:rsid w:val="008F6DBB"/>
    <w:rsid w:val="009030B7"/>
    <w:rsid w:val="009079A8"/>
    <w:rsid w:val="00930373"/>
    <w:rsid w:val="00937013"/>
    <w:rsid w:val="00955F6A"/>
    <w:rsid w:val="00957470"/>
    <w:rsid w:val="009602B8"/>
    <w:rsid w:val="0096140D"/>
    <w:rsid w:val="00965215"/>
    <w:rsid w:val="00975BBC"/>
    <w:rsid w:val="00981CA5"/>
    <w:rsid w:val="00997DBC"/>
    <w:rsid w:val="009B20B2"/>
    <w:rsid w:val="009C7910"/>
    <w:rsid w:val="009C7A4B"/>
    <w:rsid w:val="00A0589D"/>
    <w:rsid w:val="00A13A91"/>
    <w:rsid w:val="00A30A62"/>
    <w:rsid w:val="00A317C0"/>
    <w:rsid w:val="00A3345B"/>
    <w:rsid w:val="00A44054"/>
    <w:rsid w:val="00A53F5F"/>
    <w:rsid w:val="00A549F1"/>
    <w:rsid w:val="00A65B25"/>
    <w:rsid w:val="00A6753B"/>
    <w:rsid w:val="00A8746D"/>
    <w:rsid w:val="00A9369A"/>
    <w:rsid w:val="00AB68AC"/>
    <w:rsid w:val="00AD158B"/>
    <w:rsid w:val="00AD36EE"/>
    <w:rsid w:val="00AD731B"/>
    <w:rsid w:val="00B54697"/>
    <w:rsid w:val="00B73252"/>
    <w:rsid w:val="00B76FBD"/>
    <w:rsid w:val="00BD008B"/>
    <w:rsid w:val="00BD010C"/>
    <w:rsid w:val="00BD15D2"/>
    <w:rsid w:val="00BD3DFF"/>
    <w:rsid w:val="00BE1815"/>
    <w:rsid w:val="00BE572C"/>
    <w:rsid w:val="00BE6DC1"/>
    <w:rsid w:val="00BF364D"/>
    <w:rsid w:val="00C02331"/>
    <w:rsid w:val="00C33BEF"/>
    <w:rsid w:val="00C34B8A"/>
    <w:rsid w:val="00C35BD3"/>
    <w:rsid w:val="00C72FFA"/>
    <w:rsid w:val="00CA7483"/>
    <w:rsid w:val="00CB4BB1"/>
    <w:rsid w:val="00CC4828"/>
    <w:rsid w:val="00CE2063"/>
    <w:rsid w:val="00CE3445"/>
    <w:rsid w:val="00CF00B6"/>
    <w:rsid w:val="00CF54FA"/>
    <w:rsid w:val="00D138A4"/>
    <w:rsid w:val="00D16134"/>
    <w:rsid w:val="00D174EF"/>
    <w:rsid w:val="00D319C8"/>
    <w:rsid w:val="00D375F5"/>
    <w:rsid w:val="00D45B33"/>
    <w:rsid w:val="00D743D4"/>
    <w:rsid w:val="00D774B3"/>
    <w:rsid w:val="00D94BDD"/>
    <w:rsid w:val="00D95228"/>
    <w:rsid w:val="00DA3A24"/>
    <w:rsid w:val="00DC7E08"/>
    <w:rsid w:val="00DE4889"/>
    <w:rsid w:val="00E05823"/>
    <w:rsid w:val="00E5472B"/>
    <w:rsid w:val="00E57C42"/>
    <w:rsid w:val="00E76037"/>
    <w:rsid w:val="00EA16B7"/>
    <w:rsid w:val="00EC07C8"/>
    <w:rsid w:val="00EE0672"/>
    <w:rsid w:val="00EE11C0"/>
    <w:rsid w:val="00EF0C77"/>
    <w:rsid w:val="00F154D4"/>
    <w:rsid w:val="00F16DAD"/>
    <w:rsid w:val="00F302E5"/>
    <w:rsid w:val="00F44C6B"/>
    <w:rsid w:val="00F648ED"/>
    <w:rsid w:val="00F82E8E"/>
    <w:rsid w:val="00F957FA"/>
    <w:rsid w:val="00FB2942"/>
    <w:rsid w:val="00FB432D"/>
    <w:rsid w:val="00FB6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6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C3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EF"/>
    <w:rPr>
      <w:rFonts w:ascii="Tahoma" w:hAnsi="Tahoma" w:cs="Tahoma"/>
      <w:sz w:val="16"/>
      <w:szCs w:val="16"/>
    </w:rPr>
  </w:style>
  <w:style w:type="character" w:customStyle="1" w:styleId="Heading3Char">
    <w:name w:val="Heading 3 Char"/>
    <w:basedOn w:val="DefaultParagraphFont"/>
    <w:link w:val="Heading3"/>
    <w:rsid w:val="00A0589D"/>
    <w:rPr>
      <w:rFonts w:ascii="Arial" w:hAnsi="Arial"/>
      <w:b/>
      <w:sz w:val="24"/>
    </w:rPr>
  </w:style>
  <w:style w:type="character" w:customStyle="1" w:styleId="Heading4Char">
    <w:name w:val="Heading 4 Char"/>
    <w:basedOn w:val="DefaultParagraphFont"/>
    <w:link w:val="Heading4"/>
    <w:rsid w:val="00A0589D"/>
    <w:rPr>
      <w:rFonts w:ascii="Arial" w:hAnsi="Arial"/>
      <w:b/>
      <w:sz w:val="24"/>
    </w:rPr>
  </w:style>
  <w:style w:type="character" w:customStyle="1" w:styleId="Heading2Char">
    <w:name w:val="Heading 2 Char"/>
    <w:basedOn w:val="DefaultParagraphFont"/>
    <w:link w:val="Heading2"/>
    <w:rsid w:val="00A0589D"/>
    <w:rPr>
      <w:rFonts w:ascii="Arial" w:hAnsi="Arial"/>
      <w:b/>
      <w:sz w:val="24"/>
    </w:rPr>
  </w:style>
  <w:style w:type="paragraph" w:styleId="ListParagraph">
    <w:name w:val="List Paragraph"/>
    <w:basedOn w:val="Normal"/>
    <w:uiPriority w:val="34"/>
    <w:qFormat/>
    <w:rsid w:val="00CE3445"/>
    <w:pPr>
      <w:ind w:left="720"/>
      <w:contextualSpacing/>
    </w:pPr>
  </w:style>
</w:styles>
</file>

<file path=word/webSettings.xml><?xml version="1.0" encoding="utf-8"?>
<w:webSettings xmlns:r="http://schemas.openxmlformats.org/officeDocument/2006/relationships" xmlns:w="http://schemas.openxmlformats.org/wordprocessingml/2006/main">
  <w:divs>
    <w:div w:id="595554429">
      <w:bodyDiv w:val="1"/>
      <w:marLeft w:val="0"/>
      <w:marRight w:val="0"/>
      <w:marTop w:val="0"/>
      <w:marBottom w:val="0"/>
      <w:divBdr>
        <w:top w:val="none" w:sz="0" w:space="0" w:color="auto"/>
        <w:left w:val="none" w:sz="0" w:space="0" w:color="auto"/>
        <w:bottom w:val="none" w:sz="0" w:space="0" w:color="auto"/>
        <w:right w:val="none" w:sz="0" w:space="0" w:color="auto"/>
      </w:divBdr>
    </w:div>
    <w:div w:id="108438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49567-1135-41C4-80F2-92AC12E26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2358</TotalTime>
  <Pages>14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6531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Blake Latchford</cp:lastModifiedBy>
  <cp:revision>122</cp:revision>
  <cp:lastPrinted>2011-03-21T13:34:00Z</cp:lastPrinted>
  <dcterms:created xsi:type="dcterms:W3CDTF">2012-03-28T15:26:00Z</dcterms:created>
  <dcterms:modified xsi:type="dcterms:W3CDTF">2012-10-24T21:10:00Z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Active Pull Compensation</vt:lpwstr>
  </property>
  <property fmtid="{D5CDD505-2E9C-101B-9397-08002B2CF9AE}" pid="3" name="MDDRevNum">
    <vt:lpwstr>3.0</vt:lpwstr>
  </property>
  <property fmtid="{D5CDD505-2E9C-101B-9397-08002B2CF9AE}" pid="4" name="Module Layer">
    <vt:lpwstr>0</vt:lpwstr>
  </property>
  <property fmtid="{D5CDD505-2E9C-101B-9397-08002B2CF9AE}" pid="5" name="Module Name">
    <vt:lpwstr>ActivePull</vt:lpwstr>
  </property>
  <property fmtid="{D5CDD505-2E9C-101B-9397-08002B2CF9AE}" pid="6" name="Product Line">
    <vt:lpwstr>Gen II+ EPS EA3</vt:lpwstr>
  </property>
</Properties>
</file>