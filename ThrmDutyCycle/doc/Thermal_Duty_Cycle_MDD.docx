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F141E2">
      <w:pPr>
        <w:pStyle w:val="Heading1"/>
        <w:numPr>
          <w:ilvl w:val="0"/>
          <w:numId w:val="0"/>
        </w:numPr>
      </w:pPr>
      <w:r>
        <w:t xml:space="preserve">Module – </w:t>
      </w:r>
      <w:fldSimple w:instr=" DOCPROPERTY &quot;Document Title&quot;  \* MERGEFORMAT ">
        <w:r w:rsidR="00925192">
          <w:t>Thermal Duty Cycle</w:t>
        </w:r>
      </w:fldSimple>
    </w:p>
    <w:p w:rsidR="004A781C" w:rsidRDefault="004A781C">
      <w:pPr>
        <w:pStyle w:val="Heading1"/>
      </w:pPr>
      <w:r>
        <w:t>High-Level Description</w:t>
      </w:r>
    </w:p>
    <w:p w:rsidR="004A781C" w:rsidRDefault="002703F5">
      <w:r>
        <w:t>This module computes a duty cycle limit based on system temperatures.  It also outputs a unity scalar value to scale the assist command and a value representing the percentage of reduction.</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F141E2" w:rsidP="00306F9B">
      <w:pPr>
        <w:jc w:val="center"/>
      </w:pPr>
    </w:p>
    <w:p w:rsidR="004A781C" w:rsidRDefault="004B281E">
      <w:r>
        <w:rPr>
          <w:noProof/>
        </w:rPr>
        <w:drawing>
          <wp:inline distT="0" distB="0" distL="0" distR="0">
            <wp:extent cx="3316605" cy="353314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3316605" cy="3533140"/>
                    </a:xfrm>
                    <a:prstGeom prst="rect">
                      <a:avLst/>
                    </a:prstGeom>
                    <a:noFill/>
                    <a:ln w="9525">
                      <a:noFill/>
                      <a:miter lim="800000"/>
                      <a:headEnd/>
                      <a:tailEnd/>
                    </a:ln>
                  </pic:spPr>
                </pic:pic>
              </a:graphicData>
            </a:graphic>
          </wp:inline>
        </w:drawing>
      </w:r>
    </w:p>
    <w:p w:rsidR="000E2FC7" w:rsidRDefault="004A781C">
      <w:pPr>
        <w:pStyle w:val="Heading1"/>
        <w:jc w:val="center"/>
      </w:pPr>
      <w:r>
        <w:br w:type="page"/>
      </w:r>
      <w:r>
        <w:lastRenderedPageBreak/>
        <w:t>Variable Data Dictionary</w:t>
      </w:r>
    </w:p>
    <w:p w:rsidR="004A781C" w:rsidRDefault="004A781C">
      <w:r>
        <w:t>For details on module input / output variable, refer to the Data Dictionary for the application.  Input / output variable names</w:t>
      </w:r>
      <w:r w:rsidR="005C21B7">
        <w:t xml:space="preserve"> are listed here for reference.</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MtrPkCurr_AmpSq_f32</w:t>
            </w:r>
          </w:p>
        </w:tc>
        <w:tc>
          <w:tcPr>
            <w:tcW w:w="4455" w:type="dxa"/>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ThermalLimit_MtrNm_f32</w:t>
            </w: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FilteredPkCurr_AmpSq_f32</w:t>
            </w:r>
          </w:p>
        </w:tc>
        <w:tc>
          <w:tcPr>
            <w:tcW w:w="4455" w:type="dxa"/>
            <w:vAlign w:val="center"/>
          </w:tcPr>
          <w:p w:rsidR="00691C12" w:rsidRPr="00691C12" w:rsidRDefault="00E1541F" w:rsidP="00E1541F">
            <w:pPr>
              <w:spacing w:before="100" w:beforeAutospacing="1" w:after="100" w:afterAutospacing="1"/>
              <w:rPr>
                <w:rFonts w:ascii="Arial" w:hAnsi="Arial" w:cs="Arial"/>
                <w:sz w:val="16"/>
                <w:szCs w:val="16"/>
              </w:rPr>
            </w:pPr>
            <w:r w:rsidRPr="00E1541F">
              <w:rPr>
                <w:rFonts w:ascii="Arial" w:hAnsi="Arial" w:cs="Arial"/>
                <w:sz w:val="16"/>
                <w:szCs w:val="16"/>
              </w:rPr>
              <w:t>DutyCycleLevel</w:t>
            </w:r>
            <w:r>
              <w:rPr>
                <w:rFonts w:ascii="Arial" w:hAnsi="Arial" w:cs="Arial"/>
                <w:sz w:val="16"/>
                <w:szCs w:val="16"/>
              </w:rPr>
              <w:t>_Uls_f32</w:t>
            </w: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MotorVelCRF_MtrRadpS_f32</w:t>
            </w:r>
          </w:p>
        </w:tc>
        <w:tc>
          <w:tcPr>
            <w:tcW w:w="4455" w:type="dxa"/>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ThermLimitPerc_Uls_f32</w:t>
            </w: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FiltMeasTemp_DegC_f32</w:t>
            </w:r>
          </w:p>
        </w:tc>
        <w:tc>
          <w:tcPr>
            <w:tcW w:w="4455" w:type="dxa"/>
            <w:vAlign w:val="center"/>
          </w:tcPr>
          <w:p w:rsidR="00691C12" w:rsidRPr="004B5BE2" w:rsidRDefault="00691C12" w:rsidP="00D733DA">
            <w:pPr>
              <w:spacing w:before="100" w:beforeAutospacing="1" w:after="100" w:afterAutospacing="1"/>
              <w:rPr>
                <w:rFonts w:ascii="Arial" w:hAnsi="Arial" w:cs="Arial"/>
                <w:sz w:val="16"/>
                <w:szCs w:val="16"/>
              </w:rPr>
            </w:pP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SiTempEst_DegC_f32</w:t>
            </w:r>
          </w:p>
        </w:tc>
        <w:tc>
          <w:tcPr>
            <w:tcW w:w="4455" w:type="dxa"/>
            <w:vAlign w:val="center"/>
          </w:tcPr>
          <w:p w:rsidR="00691C12" w:rsidRPr="004B5BE2" w:rsidRDefault="00691C12" w:rsidP="00D733DA">
            <w:pPr>
              <w:spacing w:before="100" w:beforeAutospacing="1" w:after="100" w:afterAutospacing="1"/>
              <w:rPr>
                <w:rFonts w:ascii="Arial" w:hAnsi="Arial" w:cs="Arial"/>
                <w:sz w:val="16"/>
                <w:szCs w:val="16"/>
              </w:rPr>
            </w:pP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MagTempEst_DegC_f32</w:t>
            </w:r>
          </w:p>
        </w:tc>
        <w:tc>
          <w:tcPr>
            <w:tcW w:w="4455" w:type="dxa"/>
            <w:vAlign w:val="center"/>
          </w:tcPr>
          <w:p w:rsidR="00691C12" w:rsidRPr="004B5BE2" w:rsidRDefault="00691C12" w:rsidP="00D733DA">
            <w:pPr>
              <w:spacing w:before="100" w:beforeAutospacing="1" w:after="100" w:afterAutospacing="1"/>
              <w:rPr>
                <w:rFonts w:ascii="Arial" w:hAnsi="Arial" w:cs="Arial"/>
                <w:sz w:val="16"/>
                <w:szCs w:val="16"/>
              </w:rPr>
            </w:pP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CuTempEst_DegC_f32</w:t>
            </w:r>
          </w:p>
        </w:tc>
        <w:tc>
          <w:tcPr>
            <w:tcW w:w="4455" w:type="dxa"/>
            <w:vAlign w:val="center"/>
          </w:tcPr>
          <w:p w:rsidR="00691C12" w:rsidRDefault="00691C12" w:rsidP="00D733DA">
            <w:pPr>
              <w:spacing w:before="100" w:beforeAutospacing="1" w:after="100" w:afterAutospacing="1"/>
              <w:rPr>
                <w:rFonts w:ascii="Arial" w:hAnsi="Arial" w:cs="Arial"/>
                <w:sz w:val="16"/>
                <w:szCs w:val="16"/>
              </w:rPr>
            </w:pPr>
          </w:p>
        </w:tc>
      </w:tr>
      <w:tr w:rsidR="005C2B6E"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5C2B6E" w:rsidRPr="00691C12" w:rsidRDefault="00C54F88" w:rsidP="00D733DA">
            <w:pPr>
              <w:spacing w:before="100" w:beforeAutospacing="1" w:after="100" w:afterAutospacing="1"/>
              <w:rPr>
                <w:rFonts w:ascii="Arial" w:hAnsi="Arial" w:cs="Arial"/>
                <w:sz w:val="16"/>
                <w:szCs w:val="16"/>
              </w:rPr>
            </w:pPr>
            <w:r w:rsidRPr="005A3F4B">
              <w:rPr>
                <w:sz w:val="18"/>
                <w:szCs w:val="18"/>
              </w:rPr>
              <w:t xml:space="preserve"> </w:t>
            </w:r>
            <w:proofErr w:type="spellStart"/>
            <w:r w:rsidRPr="005A3F4B">
              <w:rPr>
                <w:sz w:val="18"/>
                <w:szCs w:val="18"/>
              </w:rPr>
              <w:t>DiagStsDefTemp</w:t>
            </w:r>
            <w:proofErr w:type="spellEnd"/>
            <w:r w:rsidDel="00FB7439">
              <w:rPr>
                <w:rFonts w:ascii="Arial" w:hAnsi="Arial" w:cs="Arial"/>
                <w:sz w:val="16"/>
                <w:szCs w:val="16"/>
              </w:rPr>
              <w:t xml:space="preserve"> </w:t>
            </w:r>
            <w:r w:rsidR="005C2B6E">
              <w:rPr>
                <w:rFonts w:ascii="Arial" w:hAnsi="Arial" w:cs="Arial"/>
                <w:sz w:val="16"/>
                <w:szCs w:val="16"/>
              </w:rPr>
              <w:t>_</w:t>
            </w:r>
            <w:proofErr w:type="spellStart"/>
            <w:r w:rsidR="005C2B6E">
              <w:rPr>
                <w:rFonts w:ascii="Arial" w:hAnsi="Arial" w:cs="Arial"/>
                <w:sz w:val="16"/>
                <w:szCs w:val="16"/>
              </w:rPr>
              <w:t>Cnt_lgc</w:t>
            </w:r>
            <w:proofErr w:type="spellEnd"/>
          </w:p>
        </w:tc>
        <w:tc>
          <w:tcPr>
            <w:tcW w:w="4455" w:type="dxa"/>
            <w:vAlign w:val="center"/>
          </w:tcPr>
          <w:p w:rsidR="005C2B6E" w:rsidRDefault="005C2B6E" w:rsidP="00D733DA">
            <w:pPr>
              <w:spacing w:before="100" w:beforeAutospacing="1" w:after="100" w:afterAutospacing="1"/>
              <w:rPr>
                <w:rFonts w:ascii="Arial" w:hAnsi="Arial" w:cs="Arial"/>
                <w:sz w:val="16"/>
                <w:szCs w:val="16"/>
              </w:rPr>
            </w:pPr>
          </w:p>
        </w:tc>
      </w:tr>
      <w:tr w:rsidR="008663AA"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8663AA" w:rsidRDefault="008663AA" w:rsidP="008663AA">
            <w:pPr>
              <w:spacing w:before="100" w:beforeAutospacing="1" w:after="100" w:afterAutospacing="1"/>
              <w:rPr>
                <w:rFonts w:ascii="Arial" w:hAnsi="Arial" w:cs="Arial"/>
                <w:sz w:val="16"/>
                <w:szCs w:val="16"/>
              </w:rPr>
            </w:pPr>
            <w:proofErr w:type="spellStart"/>
            <w:r>
              <w:rPr>
                <w:rFonts w:ascii="Arial" w:hAnsi="Arial" w:cs="Arial"/>
                <w:sz w:val="16"/>
                <w:szCs w:val="16"/>
              </w:rPr>
              <w:t>DefeatDutySvc_Cnt</w:t>
            </w:r>
            <w:r w:rsidRPr="008663AA">
              <w:rPr>
                <w:rFonts w:ascii="Arial" w:hAnsi="Arial" w:cs="Arial"/>
                <w:sz w:val="16"/>
                <w:szCs w:val="16"/>
              </w:rPr>
              <w:t>_lgc</w:t>
            </w:r>
            <w:proofErr w:type="spellEnd"/>
          </w:p>
        </w:tc>
        <w:tc>
          <w:tcPr>
            <w:tcW w:w="4455" w:type="dxa"/>
            <w:vAlign w:val="center"/>
          </w:tcPr>
          <w:p w:rsidR="008663AA" w:rsidRDefault="008663AA" w:rsidP="00D733DA">
            <w:pPr>
              <w:spacing w:before="100" w:beforeAutospacing="1" w:after="100" w:afterAutospacing="1"/>
              <w:rPr>
                <w:rFonts w:ascii="Arial" w:hAnsi="Arial" w:cs="Arial"/>
                <w:sz w:val="16"/>
                <w:szCs w:val="16"/>
              </w:rPr>
            </w:pPr>
          </w:p>
        </w:tc>
      </w:tr>
      <w:tr w:rsidR="00D564A9"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D564A9" w:rsidRDefault="00D564A9" w:rsidP="008663AA">
            <w:pPr>
              <w:spacing w:before="100" w:beforeAutospacing="1" w:after="100" w:afterAutospacing="1"/>
              <w:rPr>
                <w:rFonts w:ascii="Arial" w:hAnsi="Arial" w:cs="Arial"/>
                <w:sz w:val="16"/>
                <w:szCs w:val="16"/>
              </w:rPr>
            </w:pPr>
            <w:r w:rsidRPr="00D564A9">
              <w:rPr>
                <w:rFonts w:ascii="Arial" w:hAnsi="Arial" w:cs="Arial"/>
                <w:sz w:val="16"/>
                <w:szCs w:val="16"/>
              </w:rPr>
              <w:t>IgnTimeOff_Cnt_u32</w:t>
            </w:r>
          </w:p>
        </w:tc>
        <w:tc>
          <w:tcPr>
            <w:tcW w:w="4455" w:type="dxa"/>
            <w:vAlign w:val="center"/>
          </w:tcPr>
          <w:p w:rsidR="00D564A9" w:rsidRDefault="00D564A9" w:rsidP="00D733DA">
            <w:pPr>
              <w:spacing w:before="100" w:beforeAutospacing="1" w:after="100" w:afterAutospacing="1"/>
              <w:rPr>
                <w:rFonts w:ascii="Arial" w:hAnsi="Arial" w:cs="Arial"/>
                <w:sz w:val="16"/>
                <w:szCs w:val="16"/>
              </w:rPr>
            </w:pPr>
          </w:p>
        </w:tc>
      </w:tr>
      <w:tr w:rsidR="00D564A9"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D564A9" w:rsidRDefault="00D564A9" w:rsidP="008663AA">
            <w:pPr>
              <w:spacing w:before="100" w:beforeAutospacing="1" w:after="100" w:afterAutospacing="1"/>
              <w:rPr>
                <w:rFonts w:ascii="Arial" w:hAnsi="Arial" w:cs="Arial"/>
                <w:sz w:val="16"/>
                <w:szCs w:val="16"/>
              </w:rPr>
            </w:pPr>
            <w:proofErr w:type="spellStart"/>
            <w:r w:rsidRPr="00D564A9">
              <w:rPr>
                <w:rFonts w:ascii="Arial" w:hAnsi="Arial" w:cs="Arial"/>
                <w:sz w:val="16"/>
                <w:szCs w:val="16"/>
              </w:rPr>
              <w:t>VehTimeValid_Cnt_lgc</w:t>
            </w:r>
            <w:proofErr w:type="spellEnd"/>
          </w:p>
        </w:tc>
        <w:tc>
          <w:tcPr>
            <w:tcW w:w="4455" w:type="dxa"/>
            <w:vAlign w:val="center"/>
          </w:tcPr>
          <w:p w:rsidR="00D564A9" w:rsidRDefault="00D564A9" w:rsidP="00D733D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This section identifies the name, range and resolutions for module specific data created by this module.  If there are no range restrictions on the variable, the term “FULL” is placed into the table for legal range.</w:t>
      </w:r>
    </w:p>
    <w:tbl>
      <w:tblPr>
        <w:tblW w:w="9445"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Change w:id="0" w:author="nzt9hv" w:date="2013-04-16T14:01:00Z">
          <w:tblPr>
            <w:tblW w:w="9209"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PrChange>
      </w:tblPr>
      <w:tblGrid>
        <w:gridCol w:w="1482"/>
        <w:gridCol w:w="1482"/>
        <w:gridCol w:w="1374"/>
        <w:gridCol w:w="1422"/>
        <w:gridCol w:w="1170"/>
        <w:gridCol w:w="2515"/>
        <w:tblGridChange w:id="1">
          <w:tblGrid>
            <w:gridCol w:w="1482"/>
            <w:gridCol w:w="1482"/>
            <w:gridCol w:w="1390"/>
            <w:gridCol w:w="1170"/>
            <w:gridCol w:w="1170"/>
            <w:gridCol w:w="2515"/>
          </w:tblGrid>
        </w:tblGridChange>
      </w:tblGrid>
      <w:tr w:rsidR="00BD008B" w:rsidTr="004E5493">
        <w:tc>
          <w:tcPr>
            <w:tcW w:w="2964" w:type="dxa"/>
            <w:gridSpan w:val="2"/>
            <w:tcBorders>
              <w:top w:val="single" w:sz="6" w:space="0" w:color="auto"/>
              <w:left w:val="single" w:sz="6" w:space="0" w:color="auto"/>
              <w:bottom w:val="single" w:sz="6" w:space="0" w:color="auto"/>
              <w:right w:val="single" w:sz="6" w:space="0" w:color="auto"/>
            </w:tcBorders>
            <w:shd w:val="pct30" w:color="FFFF00" w:fill="FFFFFF"/>
            <w:tcPrChange w:id="2" w:author="nzt9hv" w:date="2013-04-16T14:01:00Z">
              <w:tcPr>
                <w:tcW w:w="2964" w:type="dxa"/>
                <w:gridSpan w:val="2"/>
                <w:tcBorders>
                  <w:top w:val="single" w:sz="6" w:space="0" w:color="auto"/>
                  <w:left w:val="single" w:sz="6" w:space="0" w:color="auto"/>
                  <w:bottom w:val="single" w:sz="6" w:space="0" w:color="auto"/>
                  <w:right w:val="single" w:sz="6" w:space="0" w:color="auto"/>
                </w:tcBorders>
                <w:shd w:val="pct30" w:color="FFFF00" w:fill="FFFFFF"/>
              </w:tcPr>
            </w:tcPrChange>
          </w:tcPr>
          <w:p w:rsidR="00BD008B" w:rsidRDefault="00BD008B" w:rsidP="00F957FA">
            <w:pPr>
              <w:spacing w:before="60"/>
              <w:jc w:val="center"/>
              <w:rPr>
                <w:rFonts w:ascii="Arial" w:hAnsi="Arial" w:cs="Arial"/>
                <w:sz w:val="16"/>
              </w:rPr>
            </w:pPr>
            <w:r>
              <w:rPr>
                <w:rFonts w:ascii="Arial" w:hAnsi="Arial" w:cs="Arial"/>
                <w:sz w:val="16"/>
              </w:rPr>
              <w:t>Variable Name</w:t>
            </w:r>
          </w:p>
        </w:tc>
        <w:tc>
          <w:tcPr>
            <w:tcW w:w="1374" w:type="dxa"/>
            <w:tcBorders>
              <w:top w:val="single" w:sz="6" w:space="0" w:color="auto"/>
              <w:left w:val="single" w:sz="6" w:space="0" w:color="auto"/>
              <w:bottom w:val="single" w:sz="6" w:space="0" w:color="auto"/>
              <w:right w:val="single" w:sz="6" w:space="0" w:color="auto"/>
            </w:tcBorders>
            <w:shd w:val="pct30" w:color="FFFF00" w:fill="FFFFFF"/>
            <w:tcPrChange w:id="3" w:author="nzt9hv" w:date="2013-04-16T14:01:00Z">
              <w:tcPr>
                <w:tcW w:w="1390" w:type="dxa"/>
                <w:tcBorders>
                  <w:top w:val="single" w:sz="6" w:space="0" w:color="auto"/>
                  <w:left w:val="single" w:sz="6" w:space="0" w:color="auto"/>
                  <w:bottom w:val="single" w:sz="6" w:space="0" w:color="auto"/>
                  <w:right w:val="single" w:sz="6" w:space="0" w:color="auto"/>
                </w:tcBorders>
                <w:shd w:val="pct30" w:color="FFFF00" w:fill="FFFFFF"/>
              </w:tcPr>
            </w:tcPrChange>
          </w:tcPr>
          <w:p w:rsidR="00BD008B" w:rsidRDefault="00BD008B" w:rsidP="00F957FA">
            <w:pPr>
              <w:spacing w:before="60"/>
              <w:jc w:val="center"/>
              <w:rPr>
                <w:rFonts w:ascii="Arial" w:hAnsi="Arial" w:cs="Arial"/>
                <w:sz w:val="16"/>
              </w:rPr>
            </w:pPr>
            <w:r>
              <w:rPr>
                <w:rFonts w:ascii="Arial" w:hAnsi="Arial" w:cs="Arial"/>
                <w:sz w:val="16"/>
              </w:rPr>
              <w:t>Resolution</w:t>
            </w:r>
          </w:p>
        </w:tc>
        <w:tc>
          <w:tcPr>
            <w:tcW w:w="1422" w:type="dxa"/>
            <w:tcBorders>
              <w:top w:val="single" w:sz="6" w:space="0" w:color="auto"/>
              <w:left w:val="single" w:sz="6" w:space="0" w:color="auto"/>
              <w:bottom w:val="single" w:sz="6" w:space="0" w:color="auto"/>
              <w:right w:val="single" w:sz="6" w:space="0" w:color="auto"/>
            </w:tcBorders>
            <w:shd w:val="pct30" w:color="FFFF00" w:fill="FFFFFF"/>
            <w:tcPrChange w:id="4" w:author="nzt9hv" w:date="2013-04-16T14:01:00Z">
              <w:tcPr>
                <w:tcW w:w="1170" w:type="dxa"/>
                <w:tcBorders>
                  <w:top w:val="single" w:sz="6" w:space="0" w:color="auto"/>
                  <w:left w:val="single" w:sz="6" w:space="0" w:color="auto"/>
                  <w:bottom w:val="single" w:sz="6" w:space="0" w:color="auto"/>
                  <w:right w:val="single" w:sz="6" w:space="0" w:color="auto"/>
                </w:tcBorders>
                <w:shd w:val="pct30" w:color="FFFF00" w:fill="FFFFFF"/>
              </w:tcPr>
            </w:tcPrChange>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Change w:id="5" w:author="nzt9hv" w:date="2013-04-16T14:01:00Z">
              <w:tcPr>
                <w:tcW w:w="1170" w:type="dxa"/>
                <w:tcBorders>
                  <w:top w:val="single" w:sz="6" w:space="0" w:color="auto"/>
                  <w:left w:val="single" w:sz="6" w:space="0" w:color="auto"/>
                  <w:bottom w:val="single" w:sz="6" w:space="0" w:color="auto"/>
                  <w:right w:val="single" w:sz="6" w:space="0" w:color="auto"/>
                </w:tcBorders>
                <w:shd w:val="pct30" w:color="FFFF00" w:fill="FFFFFF"/>
              </w:tcPr>
            </w:tcPrChange>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515" w:type="dxa"/>
            <w:tcBorders>
              <w:top w:val="single" w:sz="6" w:space="0" w:color="auto"/>
              <w:left w:val="single" w:sz="6" w:space="0" w:color="auto"/>
              <w:bottom w:val="single" w:sz="6" w:space="0" w:color="auto"/>
              <w:right w:val="single" w:sz="6" w:space="0" w:color="auto"/>
            </w:tcBorders>
            <w:shd w:val="pct30" w:color="FFFF00" w:fill="FFFFFF"/>
            <w:tcPrChange w:id="6" w:author="nzt9hv" w:date="2013-04-16T14:01:00Z">
              <w:tcPr>
                <w:tcW w:w="2515" w:type="dxa"/>
                <w:tcBorders>
                  <w:top w:val="single" w:sz="6" w:space="0" w:color="auto"/>
                  <w:left w:val="single" w:sz="6" w:space="0" w:color="auto"/>
                  <w:bottom w:val="single" w:sz="6" w:space="0" w:color="auto"/>
                  <w:right w:val="single" w:sz="6" w:space="0" w:color="auto"/>
                </w:tcBorders>
                <w:shd w:val="pct30" w:color="FFFF00" w:fill="FFFFFF"/>
              </w:tcPr>
            </w:tcPrChange>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7"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TrqCmdTblYRam_MtrNm_M_u9p7[8]</w:t>
            </w:r>
          </w:p>
        </w:tc>
        <w:tc>
          <w:tcPr>
            <w:tcW w:w="1374" w:type="dxa"/>
            <w:tcBorders>
              <w:top w:val="single" w:sz="6" w:space="0" w:color="auto"/>
              <w:left w:val="single" w:sz="6" w:space="0" w:color="auto"/>
              <w:bottom w:val="single" w:sz="6" w:space="0" w:color="auto"/>
              <w:right w:val="single" w:sz="6" w:space="0" w:color="auto"/>
            </w:tcBorders>
            <w:tcPrChange w:id="8"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691C12">
            <w:pPr>
              <w:spacing w:before="60"/>
              <w:rPr>
                <w:rFonts w:ascii="Arial" w:hAnsi="Arial" w:cs="Arial"/>
                <w:sz w:val="16"/>
              </w:rPr>
            </w:pPr>
            <w:r>
              <w:rPr>
                <w:rFonts w:ascii="Arial" w:hAnsi="Arial" w:cs="Arial"/>
                <w:sz w:val="16"/>
              </w:rPr>
              <w:t>2</w:t>
            </w:r>
            <w:r w:rsidRPr="00896966">
              <w:rPr>
                <w:rFonts w:ascii="Arial" w:hAnsi="Arial" w:cs="Arial"/>
                <w:sz w:val="16"/>
                <w:vertAlign w:val="superscript"/>
              </w:rPr>
              <w:t>-7</w:t>
            </w:r>
          </w:p>
        </w:tc>
        <w:tc>
          <w:tcPr>
            <w:tcW w:w="1422" w:type="dxa"/>
            <w:tcBorders>
              <w:top w:val="single" w:sz="6" w:space="0" w:color="auto"/>
              <w:left w:val="single" w:sz="6" w:space="0" w:color="auto"/>
              <w:bottom w:val="single" w:sz="6" w:space="0" w:color="auto"/>
              <w:right w:val="single" w:sz="6" w:space="0" w:color="auto"/>
            </w:tcBorders>
            <w:tcPrChange w:id="9"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10"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Pr>
                <w:rFonts w:ascii="Arial" w:hAnsi="Arial" w:cs="Arial"/>
                <w:sz w:val="16"/>
              </w:rPr>
              <w:t>8.8</w:t>
            </w:r>
          </w:p>
        </w:tc>
        <w:tc>
          <w:tcPr>
            <w:tcW w:w="2515" w:type="dxa"/>
            <w:tcBorders>
              <w:top w:val="single" w:sz="6" w:space="0" w:color="auto"/>
              <w:left w:val="single" w:sz="6" w:space="0" w:color="auto"/>
              <w:bottom w:val="single" w:sz="6" w:space="0" w:color="auto"/>
              <w:right w:val="single" w:sz="6" w:space="0" w:color="auto"/>
            </w:tcBorders>
            <w:tcPrChange w:id="11"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THRMLDUTYCYCLE_START_SEC_VAR_CLEARED_16</w:t>
            </w: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12"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AbsTempFltAcc_Cnt_M_u16</w:t>
            </w:r>
          </w:p>
        </w:tc>
        <w:tc>
          <w:tcPr>
            <w:tcW w:w="1374" w:type="dxa"/>
            <w:tcBorders>
              <w:top w:val="single" w:sz="6" w:space="0" w:color="auto"/>
              <w:left w:val="single" w:sz="6" w:space="0" w:color="auto"/>
              <w:bottom w:val="single" w:sz="6" w:space="0" w:color="auto"/>
              <w:right w:val="single" w:sz="6" w:space="0" w:color="auto"/>
            </w:tcBorders>
            <w:tcPrChange w:id="13"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691C12">
            <w:pPr>
              <w:spacing w:before="60"/>
              <w:rPr>
                <w:rFonts w:ascii="Arial" w:hAnsi="Arial" w:cs="Arial"/>
                <w:sz w:val="16"/>
              </w:rPr>
            </w:pPr>
            <w:r>
              <w:rPr>
                <w:rFonts w:ascii="Arial" w:hAnsi="Arial" w:cs="Arial"/>
                <w:sz w:val="16"/>
              </w:rPr>
              <w:t>1</w:t>
            </w:r>
          </w:p>
        </w:tc>
        <w:tc>
          <w:tcPr>
            <w:tcW w:w="1422" w:type="dxa"/>
            <w:tcBorders>
              <w:top w:val="single" w:sz="6" w:space="0" w:color="auto"/>
              <w:left w:val="single" w:sz="6" w:space="0" w:color="auto"/>
              <w:bottom w:val="single" w:sz="6" w:space="0" w:color="auto"/>
              <w:right w:val="single" w:sz="6" w:space="0" w:color="auto"/>
            </w:tcBorders>
            <w:tcPrChange w:id="14"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Change w:id="15"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Pr>
                <w:rFonts w:ascii="Arial" w:hAnsi="Arial" w:cs="Arial"/>
                <w:sz w:val="16"/>
              </w:rPr>
              <w:t>FULL</w:t>
            </w:r>
          </w:p>
        </w:tc>
        <w:tc>
          <w:tcPr>
            <w:tcW w:w="2515" w:type="dxa"/>
            <w:tcBorders>
              <w:top w:val="single" w:sz="6" w:space="0" w:color="auto"/>
              <w:left w:val="single" w:sz="6" w:space="0" w:color="auto"/>
              <w:bottom w:val="single" w:sz="6" w:space="0" w:color="auto"/>
              <w:right w:val="single" w:sz="6" w:space="0" w:color="auto"/>
            </w:tcBorders>
            <w:tcPrChange w:id="16"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THRMLDUTYCYCLE_START_SEC_VAR_CLEARED_16</w:t>
            </w: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17"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Filter1KSV_M_str</w:t>
            </w:r>
          </w:p>
        </w:tc>
        <w:tc>
          <w:tcPr>
            <w:tcW w:w="1374" w:type="dxa"/>
            <w:tcBorders>
              <w:top w:val="single" w:sz="6" w:space="0" w:color="auto"/>
              <w:left w:val="single" w:sz="6" w:space="0" w:color="auto"/>
              <w:bottom w:val="single" w:sz="6" w:space="0" w:color="auto"/>
              <w:right w:val="single" w:sz="6" w:space="0" w:color="auto"/>
            </w:tcBorders>
            <w:tcPrChange w:id="18"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422" w:type="dxa"/>
            <w:tcBorders>
              <w:top w:val="single" w:sz="6" w:space="0" w:color="auto"/>
              <w:left w:val="single" w:sz="6" w:space="0" w:color="auto"/>
              <w:bottom w:val="single" w:sz="6" w:space="0" w:color="auto"/>
              <w:right w:val="single" w:sz="6" w:space="0" w:color="auto"/>
            </w:tcBorders>
            <w:tcPrChange w:id="19"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Change w:id="20"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p>
        </w:tc>
        <w:tc>
          <w:tcPr>
            <w:tcW w:w="2515" w:type="dxa"/>
            <w:tcBorders>
              <w:top w:val="single" w:sz="6" w:space="0" w:color="auto"/>
              <w:left w:val="single" w:sz="6" w:space="0" w:color="auto"/>
              <w:bottom w:val="single" w:sz="6" w:space="0" w:color="auto"/>
              <w:right w:val="single" w:sz="6" w:space="0" w:color="auto"/>
            </w:tcBorders>
            <w:tcPrChange w:id="21"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17741F" w:rsidTr="004E5493">
        <w:tc>
          <w:tcPr>
            <w:tcW w:w="1482" w:type="dxa"/>
            <w:tcBorders>
              <w:top w:val="single" w:sz="6" w:space="0" w:color="auto"/>
              <w:left w:val="single" w:sz="6" w:space="0" w:color="auto"/>
              <w:bottom w:val="single" w:sz="6" w:space="0" w:color="auto"/>
              <w:right w:val="single" w:sz="6" w:space="0" w:color="auto"/>
            </w:tcBorders>
            <w:tcPrChange w:id="22"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Change w:id="23"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r w:rsidRPr="0017741F">
              <w:rPr>
                <w:rFonts w:ascii="Arial" w:hAnsi="Arial" w:cs="Arial"/>
                <w:sz w:val="16"/>
              </w:rPr>
              <w:t>SV_Uls_f32</w:t>
            </w:r>
          </w:p>
        </w:tc>
        <w:tc>
          <w:tcPr>
            <w:tcW w:w="1374" w:type="dxa"/>
            <w:tcBorders>
              <w:top w:val="single" w:sz="6" w:space="0" w:color="auto"/>
              <w:left w:val="single" w:sz="6" w:space="0" w:color="auto"/>
              <w:bottom w:val="single" w:sz="6" w:space="0" w:color="auto"/>
              <w:right w:val="single" w:sz="6" w:space="0" w:color="auto"/>
            </w:tcBorders>
            <w:tcPrChange w:id="24"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691C12">
            <w:pPr>
              <w:spacing w:before="60"/>
              <w:rPr>
                <w:rFonts w:ascii="Arial" w:hAnsi="Arial" w:cs="Arial"/>
                <w:sz w:val="16"/>
              </w:rPr>
            </w:pPr>
            <w:r w:rsidRPr="0017741F">
              <w:rPr>
                <w:rFonts w:ascii="Arial" w:hAnsi="Arial" w:cs="Arial"/>
                <w:sz w:val="16"/>
              </w:rPr>
              <w:t>Single Precision Float</w:t>
            </w:r>
          </w:p>
        </w:tc>
        <w:tc>
          <w:tcPr>
            <w:tcW w:w="1422" w:type="dxa"/>
            <w:tcBorders>
              <w:top w:val="single" w:sz="6" w:space="0" w:color="auto"/>
              <w:left w:val="single" w:sz="6" w:space="0" w:color="auto"/>
              <w:bottom w:val="single" w:sz="6" w:space="0" w:color="auto"/>
              <w:right w:val="single" w:sz="6" w:space="0" w:color="auto"/>
            </w:tcBorders>
            <w:tcPrChange w:id="25"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26"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Pr>
                <w:rFonts w:ascii="Arial" w:hAnsi="Arial" w:cs="Arial"/>
                <w:sz w:val="16"/>
              </w:rPr>
              <w:t>31250</w:t>
            </w:r>
          </w:p>
        </w:tc>
        <w:tc>
          <w:tcPr>
            <w:tcW w:w="2515" w:type="dxa"/>
            <w:tcBorders>
              <w:top w:val="single" w:sz="6" w:space="0" w:color="auto"/>
              <w:left w:val="single" w:sz="6" w:space="0" w:color="auto"/>
              <w:bottom w:val="single" w:sz="6" w:space="0" w:color="auto"/>
              <w:right w:val="single" w:sz="6" w:space="0" w:color="auto"/>
            </w:tcBorders>
            <w:tcPrChange w:id="27"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F957FA">
            <w:pPr>
              <w:spacing w:before="60"/>
              <w:rPr>
                <w:rFonts w:ascii="Arial" w:hAnsi="Arial" w:cs="Arial"/>
                <w:sz w:val="16"/>
              </w:rPr>
            </w:pPr>
          </w:p>
        </w:tc>
      </w:tr>
      <w:tr w:rsidR="0017741F" w:rsidTr="004E5493">
        <w:tc>
          <w:tcPr>
            <w:tcW w:w="1482" w:type="dxa"/>
            <w:tcBorders>
              <w:top w:val="single" w:sz="6" w:space="0" w:color="auto"/>
              <w:left w:val="single" w:sz="6" w:space="0" w:color="auto"/>
              <w:bottom w:val="single" w:sz="6" w:space="0" w:color="auto"/>
              <w:right w:val="single" w:sz="6" w:space="0" w:color="auto"/>
            </w:tcBorders>
            <w:tcPrChange w:id="28"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Change w:id="29"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r w:rsidRPr="0017741F">
              <w:rPr>
                <w:rFonts w:ascii="Arial" w:hAnsi="Arial" w:cs="Arial"/>
                <w:sz w:val="16"/>
              </w:rPr>
              <w:t>K_Uls_f32</w:t>
            </w:r>
          </w:p>
        </w:tc>
        <w:tc>
          <w:tcPr>
            <w:tcW w:w="1374" w:type="dxa"/>
            <w:tcBorders>
              <w:top w:val="single" w:sz="6" w:space="0" w:color="auto"/>
              <w:left w:val="single" w:sz="6" w:space="0" w:color="auto"/>
              <w:bottom w:val="single" w:sz="6" w:space="0" w:color="auto"/>
              <w:right w:val="single" w:sz="6" w:space="0" w:color="auto"/>
            </w:tcBorders>
            <w:tcPrChange w:id="30"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691C12">
            <w:pPr>
              <w:spacing w:before="60"/>
              <w:rPr>
                <w:rFonts w:ascii="Arial" w:hAnsi="Arial" w:cs="Arial"/>
                <w:sz w:val="16"/>
              </w:rPr>
            </w:pPr>
            <w:r w:rsidRPr="0017741F">
              <w:rPr>
                <w:rFonts w:ascii="Arial" w:hAnsi="Arial" w:cs="Arial"/>
                <w:sz w:val="16"/>
              </w:rPr>
              <w:t>Single Precision Float</w:t>
            </w:r>
          </w:p>
        </w:tc>
        <w:tc>
          <w:tcPr>
            <w:tcW w:w="1422" w:type="dxa"/>
            <w:tcBorders>
              <w:top w:val="single" w:sz="6" w:space="0" w:color="auto"/>
              <w:left w:val="single" w:sz="6" w:space="0" w:color="auto"/>
              <w:bottom w:val="single" w:sz="6" w:space="0" w:color="auto"/>
              <w:right w:val="single" w:sz="6" w:space="0" w:color="auto"/>
            </w:tcBorders>
            <w:tcPrChange w:id="31"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0.326433727109184</w:t>
            </w:r>
          </w:p>
        </w:tc>
        <w:tc>
          <w:tcPr>
            <w:tcW w:w="1170" w:type="dxa"/>
            <w:tcBorders>
              <w:top w:val="single" w:sz="6" w:space="0" w:color="auto"/>
              <w:left w:val="single" w:sz="6" w:space="0" w:color="auto"/>
              <w:bottom w:val="single" w:sz="6" w:space="0" w:color="auto"/>
              <w:right w:val="single" w:sz="6" w:space="0" w:color="auto"/>
            </w:tcBorders>
            <w:tcPrChange w:id="32"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0.326433727109184</w:t>
            </w:r>
          </w:p>
        </w:tc>
        <w:tc>
          <w:tcPr>
            <w:tcW w:w="2515" w:type="dxa"/>
            <w:tcBorders>
              <w:top w:val="single" w:sz="6" w:space="0" w:color="auto"/>
              <w:left w:val="single" w:sz="6" w:space="0" w:color="auto"/>
              <w:bottom w:val="single" w:sz="6" w:space="0" w:color="auto"/>
              <w:right w:val="single" w:sz="6" w:space="0" w:color="auto"/>
            </w:tcBorders>
            <w:tcPrChange w:id="33"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F957FA">
            <w:pPr>
              <w:spacing w:before="60"/>
              <w:rPr>
                <w:rFonts w:ascii="Arial" w:hAnsi="Arial" w:cs="Arial"/>
                <w:sz w:val="16"/>
              </w:rPr>
            </w:pP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34"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Filter2KSV_M_str</w:t>
            </w:r>
          </w:p>
        </w:tc>
        <w:tc>
          <w:tcPr>
            <w:tcW w:w="1374" w:type="dxa"/>
            <w:tcBorders>
              <w:top w:val="single" w:sz="6" w:space="0" w:color="auto"/>
              <w:left w:val="single" w:sz="6" w:space="0" w:color="auto"/>
              <w:bottom w:val="single" w:sz="6" w:space="0" w:color="auto"/>
              <w:right w:val="single" w:sz="6" w:space="0" w:color="auto"/>
            </w:tcBorders>
            <w:tcPrChange w:id="35"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422" w:type="dxa"/>
            <w:tcBorders>
              <w:top w:val="single" w:sz="6" w:space="0" w:color="auto"/>
              <w:left w:val="single" w:sz="6" w:space="0" w:color="auto"/>
              <w:bottom w:val="single" w:sz="6" w:space="0" w:color="auto"/>
              <w:right w:val="single" w:sz="6" w:space="0" w:color="auto"/>
            </w:tcBorders>
            <w:tcPrChange w:id="36"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Change w:id="37"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p>
        </w:tc>
        <w:tc>
          <w:tcPr>
            <w:tcW w:w="2515" w:type="dxa"/>
            <w:tcBorders>
              <w:top w:val="single" w:sz="6" w:space="0" w:color="auto"/>
              <w:left w:val="single" w:sz="6" w:space="0" w:color="auto"/>
              <w:bottom w:val="single" w:sz="6" w:space="0" w:color="auto"/>
              <w:right w:val="single" w:sz="6" w:space="0" w:color="auto"/>
            </w:tcBorders>
            <w:tcPrChange w:id="38"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17741F" w:rsidTr="004E5493">
        <w:tc>
          <w:tcPr>
            <w:tcW w:w="1482" w:type="dxa"/>
            <w:tcBorders>
              <w:top w:val="single" w:sz="6" w:space="0" w:color="auto"/>
              <w:left w:val="single" w:sz="6" w:space="0" w:color="auto"/>
              <w:bottom w:val="single" w:sz="6" w:space="0" w:color="auto"/>
              <w:right w:val="single" w:sz="6" w:space="0" w:color="auto"/>
            </w:tcBorders>
            <w:tcPrChange w:id="39"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Change w:id="40"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r w:rsidRPr="0017741F">
              <w:rPr>
                <w:rFonts w:ascii="Arial" w:hAnsi="Arial" w:cs="Arial"/>
                <w:sz w:val="16"/>
              </w:rPr>
              <w:t>SV_Uls_f32</w:t>
            </w:r>
          </w:p>
        </w:tc>
        <w:tc>
          <w:tcPr>
            <w:tcW w:w="1374" w:type="dxa"/>
            <w:tcBorders>
              <w:top w:val="single" w:sz="6" w:space="0" w:color="auto"/>
              <w:left w:val="single" w:sz="6" w:space="0" w:color="auto"/>
              <w:bottom w:val="single" w:sz="6" w:space="0" w:color="auto"/>
              <w:right w:val="single" w:sz="6" w:space="0" w:color="auto"/>
            </w:tcBorders>
            <w:tcPrChange w:id="41"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691C12">
            <w:pPr>
              <w:spacing w:before="60"/>
              <w:rPr>
                <w:rFonts w:ascii="Arial" w:hAnsi="Arial" w:cs="Arial"/>
                <w:sz w:val="16"/>
              </w:rPr>
            </w:pPr>
            <w:r w:rsidRPr="0017741F">
              <w:rPr>
                <w:rFonts w:ascii="Arial" w:hAnsi="Arial" w:cs="Arial"/>
                <w:sz w:val="16"/>
              </w:rPr>
              <w:t>Single Precision Float</w:t>
            </w:r>
          </w:p>
        </w:tc>
        <w:tc>
          <w:tcPr>
            <w:tcW w:w="1422" w:type="dxa"/>
            <w:tcBorders>
              <w:top w:val="single" w:sz="6" w:space="0" w:color="auto"/>
              <w:left w:val="single" w:sz="6" w:space="0" w:color="auto"/>
              <w:bottom w:val="single" w:sz="6" w:space="0" w:color="auto"/>
              <w:right w:val="single" w:sz="6" w:space="0" w:color="auto"/>
            </w:tcBorders>
            <w:tcPrChange w:id="42"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43"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31250</w:t>
            </w:r>
          </w:p>
        </w:tc>
        <w:tc>
          <w:tcPr>
            <w:tcW w:w="2515" w:type="dxa"/>
            <w:tcBorders>
              <w:top w:val="single" w:sz="6" w:space="0" w:color="auto"/>
              <w:left w:val="single" w:sz="6" w:space="0" w:color="auto"/>
              <w:bottom w:val="single" w:sz="6" w:space="0" w:color="auto"/>
              <w:right w:val="single" w:sz="6" w:space="0" w:color="auto"/>
            </w:tcBorders>
            <w:tcPrChange w:id="44"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F957FA">
            <w:pPr>
              <w:spacing w:before="60"/>
              <w:rPr>
                <w:rFonts w:ascii="Arial" w:hAnsi="Arial" w:cs="Arial"/>
                <w:sz w:val="16"/>
              </w:rPr>
            </w:pPr>
          </w:p>
        </w:tc>
      </w:tr>
      <w:tr w:rsidR="0017741F" w:rsidTr="004E5493">
        <w:tc>
          <w:tcPr>
            <w:tcW w:w="1482" w:type="dxa"/>
            <w:tcBorders>
              <w:top w:val="single" w:sz="6" w:space="0" w:color="auto"/>
              <w:left w:val="single" w:sz="6" w:space="0" w:color="auto"/>
              <w:bottom w:val="single" w:sz="6" w:space="0" w:color="auto"/>
              <w:right w:val="single" w:sz="6" w:space="0" w:color="auto"/>
            </w:tcBorders>
            <w:tcPrChange w:id="45"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Change w:id="46"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r w:rsidRPr="0017741F">
              <w:rPr>
                <w:rFonts w:ascii="Arial" w:hAnsi="Arial" w:cs="Arial"/>
                <w:sz w:val="16"/>
              </w:rPr>
              <w:t>K_Uls_f32</w:t>
            </w:r>
          </w:p>
        </w:tc>
        <w:tc>
          <w:tcPr>
            <w:tcW w:w="1374" w:type="dxa"/>
            <w:tcBorders>
              <w:top w:val="single" w:sz="6" w:space="0" w:color="auto"/>
              <w:left w:val="single" w:sz="6" w:space="0" w:color="auto"/>
              <w:bottom w:val="single" w:sz="6" w:space="0" w:color="auto"/>
              <w:right w:val="single" w:sz="6" w:space="0" w:color="auto"/>
            </w:tcBorders>
            <w:tcPrChange w:id="47"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691C12">
            <w:pPr>
              <w:spacing w:before="60"/>
              <w:rPr>
                <w:rFonts w:ascii="Arial" w:hAnsi="Arial" w:cs="Arial"/>
                <w:sz w:val="16"/>
              </w:rPr>
            </w:pPr>
            <w:r w:rsidRPr="0017741F">
              <w:rPr>
                <w:rFonts w:ascii="Arial" w:hAnsi="Arial" w:cs="Arial"/>
                <w:sz w:val="16"/>
              </w:rPr>
              <w:t>Single Precision Float</w:t>
            </w:r>
          </w:p>
        </w:tc>
        <w:tc>
          <w:tcPr>
            <w:tcW w:w="1422" w:type="dxa"/>
            <w:tcBorders>
              <w:top w:val="single" w:sz="6" w:space="0" w:color="auto"/>
              <w:left w:val="single" w:sz="6" w:space="0" w:color="auto"/>
              <w:bottom w:val="single" w:sz="6" w:space="0" w:color="auto"/>
              <w:right w:val="single" w:sz="6" w:space="0" w:color="auto"/>
            </w:tcBorders>
            <w:tcPrChange w:id="48"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0.0387462804956383</w:t>
            </w:r>
          </w:p>
        </w:tc>
        <w:tc>
          <w:tcPr>
            <w:tcW w:w="1170" w:type="dxa"/>
            <w:tcBorders>
              <w:top w:val="single" w:sz="6" w:space="0" w:color="auto"/>
              <w:left w:val="single" w:sz="6" w:space="0" w:color="auto"/>
              <w:bottom w:val="single" w:sz="6" w:space="0" w:color="auto"/>
              <w:right w:val="single" w:sz="6" w:space="0" w:color="auto"/>
            </w:tcBorders>
            <w:tcPrChange w:id="49"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0.0387462804956383</w:t>
            </w:r>
          </w:p>
        </w:tc>
        <w:tc>
          <w:tcPr>
            <w:tcW w:w="2515" w:type="dxa"/>
            <w:tcBorders>
              <w:top w:val="single" w:sz="6" w:space="0" w:color="auto"/>
              <w:left w:val="single" w:sz="6" w:space="0" w:color="auto"/>
              <w:bottom w:val="single" w:sz="6" w:space="0" w:color="auto"/>
              <w:right w:val="single" w:sz="6" w:space="0" w:color="auto"/>
            </w:tcBorders>
            <w:tcPrChange w:id="50"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F957FA">
            <w:pPr>
              <w:spacing w:before="60"/>
              <w:rPr>
                <w:rFonts w:ascii="Arial" w:hAnsi="Arial" w:cs="Arial"/>
                <w:sz w:val="16"/>
              </w:rPr>
            </w:pP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51"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Filter3KSV_M_str</w:t>
            </w:r>
          </w:p>
        </w:tc>
        <w:tc>
          <w:tcPr>
            <w:tcW w:w="1374" w:type="dxa"/>
            <w:tcBorders>
              <w:top w:val="single" w:sz="6" w:space="0" w:color="auto"/>
              <w:left w:val="single" w:sz="6" w:space="0" w:color="auto"/>
              <w:bottom w:val="single" w:sz="6" w:space="0" w:color="auto"/>
              <w:right w:val="single" w:sz="6" w:space="0" w:color="auto"/>
            </w:tcBorders>
            <w:tcPrChange w:id="52"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422" w:type="dxa"/>
            <w:tcBorders>
              <w:top w:val="single" w:sz="6" w:space="0" w:color="auto"/>
              <w:left w:val="single" w:sz="6" w:space="0" w:color="auto"/>
              <w:bottom w:val="single" w:sz="6" w:space="0" w:color="auto"/>
              <w:right w:val="single" w:sz="6" w:space="0" w:color="auto"/>
            </w:tcBorders>
            <w:tcPrChange w:id="53"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Change w:id="54"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p>
        </w:tc>
        <w:tc>
          <w:tcPr>
            <w:tcW w:w="2515" w:type="dxa"/>
            <w:tcBorders>
              <w:top w:val="single" w:sz="6" w:space="0" w:color="auto"/>
              <w:left w:val="single" w:sz="6" w:space="0" w:color="auto"/>
              <w:bottom w:val="single" w:sz="6" w:space="0" w:color="auto"/>
              <w:right w:val="single" w:sz="6" w:space="0" w:color="auto"/>
            </w:tcBorders>
            <w:tcPrChange w:id="55"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17741F" w:rsidTr="004E5493">
        <w:tc>
          <w:tcPr>
            <w:tcW w:w="1482" w:type="dxa"/>
            <w:tcBorders>
              <w:top w:val="single" w:sz="6" w:space="0" w:color="auto"/>
              <w:left w:val="single" w:sz="6" w:space="0" w:color="auto"/>
              <w:bottom w:val="single" w:sz="6" w:space="0" w:color="auto"/>
              <w:right w:val="single" w:sz="6" w:space="0" w:color="auto"/>
            </w:tcBorders>
            <w:tcPrChange w:id="56"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Change w:id="57"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r w:rsidRPr="0017741F">
              <w:rPr>
                <w:rFonts w:ascii="Arial" w:hAnsi="Arial" w:cs="Arial"/>
                <w:sz w:val="16"/>
              </w:rPr>
              <w:t>SV_Uls_f32</w:t>
            </w:r>
          </w:p>
        </w:tc>
        <w:tc>
          <w:tcPr>
            <w:tcW w:w="1374" w:type="dxa"/>
            <w:tcBorders>
              <w:top w:val="single" w:sz="6" w:space="0" w:color="auto"/>
              <w:left w:val="single" w:sz="6" w:space="0" w:color="auto"/>
              <w:bottom w:val="single" w:sz="6" w:space="0" w:color="auto"/>
              <w:right w:val="single" w:sz="6" w:space="0" w:color="auto"/>
            </w:tcBorders>
            <w:tcPrChange w:id="58"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691C12">
            <w:pPr>
              <w:spacing w:before="60"/>
              <w:rPr>
                <w:rFonts w:ascii="Arial" w:hAnsi="Arial" w:cs="Arial"/>
                <w:sz w:val="16"/>
              </w:rPr>
            </w:pPr>
            <w:r w:rsidRPr="0017741F">
              <w:rPr>
                <w:rFonts w:ascii="Arial" w:hAnsi="Arial" w:cs="Arial"/>
                <w:sz w:val="16"/>
              </w:rPr>
              <w:t>Single Precision Float</w:t>
            </w:r>
          </w:p>
        </w:tc>
        <w:tc>
          <w:tcPr>
            <w:tcW w:w="1422" w:type="dxa"/>
            <w:tcBorders>
              <w:top w:val="single" w:sz="6" w:space="0" w:color="auto"/>
              <w:left w:val="single" w:sz="6" w:space="0" w:color="auto"/>
              <w:bottom w:val="single" w:sz="6" w:space="0" w:color="auto"/>
              <w:right w:val="single" w:sz="6" w:space="0" w:color="auto"/>
            </w:tcBorders>
            <w:tcPrChange w:id="59"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60"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31250</w:t>
            </w:r>
          </w:p>
        </w:tc>
        <w:tc>
          <w:tcPr>
            <w:tcW w:w="2515" w:type="dxa"/>
            <w:tcBorders>
              <w:top w:val="single" w:sz="6" w:space="0" w:color="auto"/>
              <w:left w:val="single" w:sz="6" w:space="0" w:color="auto"/>
              <w:bottom w:val="single" w:sz="6" w:space="0" w:color="auto"/>
              <w:right w:val="single" w:sz="6" w:space="0" w:color="auto"/>
            </w:tcBorders>
            <w:tcPrChange w:id="61"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F957FA">
            <w:pPr>
              <w:spacing w:before="60"/>
              <w:rPr>
                <w:rFonts w:ascii="Arial" w:hAnsi="Arial" w:cs="Arial"/>
                <w:sz w:val="16"/>
              </w:rPr>
            </w:pPr>
          </w:p>
        </w:tc>
      </w:tr>
      <w:tr w:rsidR="0017741F" w:rsidTr="004E5493">
        <w:tc>
          <w:tcPr>
            <w:tcW w:w="1482" w:type="dxa"/>
            <w:tcBorders>
              <w:top w:val="single" w:sz="6" w:space="0" w:color="auto"/>
              <w:left w:val="single" w:sz="6" w:space="0" w:color="auto"/>
              <w:bottom w:val="single" w:sz="6" w:space="0" w:color="auto"/>
              <w:right w:val="single" w:sz="6" w:space="0" w:color="auto"/>
            </w:tcBorders>
            <w:tcPrChange w:id="62"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Change w:id="63"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r w:rsidRPr="0017741F">
              <w:rPr>
                <w:rFonts w:ascii="Arial" w:hAnsi="Arial" w:cs="Arial"/>
                <w:sz w:val="16"/>
              </w:rPr>
              <w:t>K_Uls_f32</w:t>
            </w:r>
          </w:p>
        </w:tc>
        <w:tc>
          <w:tcPr>
            <w:tcW w:w="1374" w:type="dxa"/>
            <w:tcBorders>
              <w:top w:val="single" w:sz="6" w:space="0" w:color="auto"/>
              <w:left w:val="single" w:sz="6" w:space="0" w:color="auto"/>
              <w:bottom w:val="single" w:sz="6" w:space="0" w:color="auto"/>
              <w:right w:val="single" w:sz="6" w:space="0" w:color="auto"/>
            </w:tcBorders>
            <w:tcPrChange w:id="64"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691C12">
            <w:pPr>
              <w:spacing w:before="60"/>
              <w:rPr>
                <w:rFonts w:ascii="Arial" w:hAnsi="Arial" w:cs="Arial"/>
                <w:sz w:val="16"/>
              </w:rPr>
            </w:pPr>
            <w:r w:rsidRPr="0017741F">
              <w:rPr>
                <w:rFonts w:ascii="Arial" w:hAnsi="Arial" w:cs="Arial"/>
                <w:sz w:val="16"/>
              </w:rPr>
              <w:t>Single Precision Float</w:t>
            </w:r>
          </w:p>
        </w:tc>
        <w:tc>
          <w:tcPr>
            <w:tcW w:w="1422" w:type="dxa"/>
            <w:tcBorders>
              <w:top w:val="single" w:sz="6" w:space="0" w:color="auto"/>
              <w:left w:val="single" w:sz="6" w:space="0" w:color="auto"/>
              <w:bottom w:val="single" w:sz="6" w:space="0" w:color="auto"/>
              <w:right w:val="single" w:sz="6" w:space="0" w:color="auto"/>
            </w:tcBorders>
            <w:tcPrChange w:id="65"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0.0039438912246419</w:t>
            </w:r>
          </w:p>
        </w:tc>
        <w:tc>
          <w:tcPr>
            <w:tcW w:w="1170" w:type="dxa"/>
            <w:tcBorders>
              <w:top w:val="single" w:sz="6" w:space="0" w:color="auto"/>
              <w:left w:val="single" w:sz="6" w:space="0" w:color="auto"/>
              <w:bottom w:val="single" w:sz="6" w:space="0" w:color="auto"/>
              <w:right w:val="single" w:sz="6" w:space="0" w:color="auto"/>
            </w:tcBorders>
            <w:tcPrChange w:id="66"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0.0039438912246419</w:t>
            </w:r>
          </w:p>
        </w:tc>
        <w:tc>
          <w:tcPr>
            <w:tcW w:w="2515" w:type="dxa"/>
            <w:tcBorders>
              <w:top w:val="single" w:sz="6" w:space="0" w:color="auto"/>
              <w:left w:val="single" w:sz="6" w:space="0" w:color="auto"/>
              <w:bottom w:val="single" w:sz="6" w:space="0" w:color="auto"/>
              <w:right w:val="single" w:sz="6" w:space="0" w:color="auto"/>
            </w:tcBorders>
            <w:tcPrChange w:id="67"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F957FA">
            <w:pPr>
              <w:spacing w:before="60"/>
              <w:rPr>
                <w:rFonts w:ascii="Arial" w:hAnsi="Arial" w:cs="Arial"/>
                <w:sz w:val="16"/>
              </w:rPr>
            </w:pP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68"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Filter4KSV_M_str</w:t>
            </w:r>
          </w:p>
        </w:tc>
        <w:tc>
          <w:tcPr>
            <w:tcW w:w="1374" w:type="dxa"/>
            <w:tcBorders>
              <w:top w:val="single" w:sz="6" w:space="0" w:color="auto"/>
              <w:left w:val="single" w:sz="6" w:space="0" w:color="auto"/>
              <w:bottom w:val="single" w:sz="6" w:space="0" w:color="auto"/>
              <w:right w:val="single" w:sz="6" w:space="0" w:color="auto"/>
            </w:tcBorders>
            <w:tcPrChange w:id="69"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422" w:type="dxa"/>
            <w:tcBorders>
              <w:top w:val="single" w:sz="6" w:space="0" w:color="auto"/>
              <w:left w:val="single" w:sz="6" w:space="0" w:color="auto"/>
              <w:bottom w:val="single" w:sz="6" w:space="0" w:color="auto"/>
              <w:right w:val="single" w:sz="6" w:space="0" w:color="auto"/>
            </w:tcBorders>
            <w:tcPrChange w:id="70"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Change w:id="71"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p>
        </w:tc>
        <w:tc>
          <w:tcPr>
            <w:tcW w:w="2515" w:type="dxa"/>
            <w:tcBorders>
              <w:top w:val="single" w:sz="6" w:space="0" w:color="auto"/>
              <w:left w:val="single" w:sz="6" w:space="0" w:color="auto"/>
              <w:bottom w:val="single" w:sz="6" w:space="0" w:color="auto"/>
              <w:right w:val="single" w:sz="6" w:space="0" w:color="auto"/>
            </w:tcBorders>
            <w:tcPrChange w:id="72"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17741F" w:rsidTr="004E5493">
        <w:tc>
          <w:tcPr>
            <w:tcW w:w="1482" w:type="dxa"/>
            <w:tcBorders>
              <w:top w:val="single" w:sz="6" w:space="0" w:color="auto"/>
              <w:left w:val="single" w:sz="6" w:space="0" w:color="auto"/>
              <w:bottom w:val="single" w:sz="6" w:space="0" w:color="auto"/>
              <w:right w:val="single" w:sz="6" w:space="0" w:color="auto"/>
            </w:tcBorders>
            <w:tcPrChange w:id="73"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Change w:id="74"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r w:rsidRPr="0017741F">
              <w:rPr>
                <w:rFonts w:ascii="Arial" w:hAnsi="Arial" w:cs="Arial"/>
                <w:sz w:val="16"/>
              </w:rPr>
              <w:t>SV_Uls_f32</w:t>
            </w:r>
          </w:p>
        </w:tc>
        <w:tc>
          <w:tcPr>
            <w:tcW w:w="1374" w:type="dxa"/>
            <w:tcBorders>
              <w:top w:val="single" w:sz="6" w:space="0" w:color="auto"/>
              <w:left w:val="single" w:sz="6" w:space="0" w:color="auto"/>
              <w:bottom w:val="single" w:sz="6" w:space="0" w:color="auto"/>
              <w:right w:val="single" w:sz="6" w:space="0" w:color="auto"/>
            </w:tcBorders>
            <w:tcPrChange w:id="75"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691C12">
            <w:pPr>
              <w:spacing w:before="60"/>
              <w:rPr>
                <w:rFonts w:ascii="Arial" w:hAnsi="Arial" w:cs="Arial"/>
                <w:sz w:val="16"/>
              </w:rPr>
            </w:pPr>
            <w:r w:rsidRPr="0017741F">
              <w:rPr>
                <w:rFonts w:ascii="Arial" w:hAnsi="Arial" w:cs="Arial"/>
                <w:sz w:val="16"/>
              </w:rPr>
              <w:t>Single Precision Float</w:t>
            </w:r>
          </w:p>
        </w:tc>
        <w:tc>
          <w:tcPr>
            <w:tcW w:w="1422" w:type="dxa"/>
            <w:tcBorders>
              <w:top w:val="single" w:sz="6" w:space="0" w:color="auto"/>
              <w:left w:val="single" w:sz="6" w:space="0" w:color="auto"/>
              <w:bottom w:val="single" w:sz="6" w:space="0" w:color="auto"/>
              <w:right w:val="single" w:sz="6" w:space="0" w:color="auto"/>
            </w:tcBorders>
            <w:tcPrChange w:id="76"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77"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31250</w:t>
            </w:r>
          </w:p>
        </w:tc>
        <w:tc>
          <w:tcPr>
            <w:tcW w:w="2515" w:type="dxa"/>
            <w:tcBorders>
              <w:top w:val="single" w:sz="6" w:space="0" w:color="auto"/>
              <w:left w:val="single" w:sz="6" w:space="0" w:color="auto"/>
              <w:bottom w:val="single" w:sz="6" w:space="0" w:color="auto"/>
              <w:right w:val="single" w:sz="6" w:space="0" w:color="auto"/>
            </w:tcBorders>
            <w:tcPrChange w:id="78"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F957FA">
            <w:pPr>
              <w:spacing w:before="60"/>
              <w:rPr>
                <w:rFonts w:ascii="Arial" w:hAnsi="Arial" w:cs="Arial"/>
                <w:sz w:val="16"/>
              </w:rPr>
            </w:pPr>
          </w:p>
        </w:tc>
      </w:tr>
      <w:tr w:rsidR="0017741F" w:rsidTr="004E5493">
        <w:tc>
          <w:tcPr>
            <w:tcW w:w="1482" w:type="dxa"/>
            <w:tcBorders>
              <w:top w:val="single" w:sz="6" w:space="0" w:color="auto"/>
              <w:left w:val="single" w:sz="6" w:space="0" w:color="auto"/>
              <w:bottom w:val="single" w:sz="6" w:space="0" w:color="auto"/>
              <w:right w:val="single" w:sz="6" w:space="0" w:color="auto"/>
            </w:tcBorders>
            <w:tcPrChange w:id="79"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Change w:id="80"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r w:rsidRPr="0017741F">
              <w:rPr>
                <w:rFonts w:ascii="Arial" w:hAnsi="Arial" w:cs="Arial"/>
                <w:sz w:val="16"/>
              </w:rPr>
              <w:t>K_Uls_f32</w:t>
            </w:r>
          </w:p>
        </w:tc>
        <w:tc>
          <w:tcPr>
            <w:tcW w:w="1374" w:type="dxa"/>
            <w:tcBorders>
              <w:top w:val="single" w:sz="6" w:space="0" w:color="auto"/>
              <w:left w:val="single" w:sz="6" w:space="0" w:color="auto"/>
              <w:bottom w:val="single" w:sz="6" w:space="0" w:color="auto"/>
              <w:right w:val="single" w:sz="6" w:space="0" w:color="auto"/>
            </w:tcBorders>
            <w:tcPrChange w:id="81"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691C12">
            <w:pPr>
              <w:spacing w:before="60"/>
              <w:rPr>
                <w:rFonts w:ascii="Arial" w:hAnsi="Arial" w:cs="Arial"/>
                <w:sz w:val="16"/>
              </w:rPr>
            </w:pPr>
            <w:r w:rsidRPr="0017741F">
              <w:rPr>
                <w:rFonts w:ascii="Arial" w:hAnsi="Arial" w:cs="Arial"/>
                <w:sz w:val="16"/>
              </w:rPr>
              <w:t>Single Precision Float</w:t>
            </w:r>
          </w:p>
        </w:tc>
        <w:tc>
          <w:tcPr>
            <w:tcW w:w="1422" w:type="dxa"/>
            <w:tcBorders>
              <w:top w:val="single" w:sz="6" w:space="0" w:color="auto"/>
              <w:left w:val="single" w:sz="6" w:space="0" w:color="auto"/>
              <w:bottom w:val="single" w:sz="6" w:space="0" w:color="auto"/>
              <w:right w:val="single" w:sz="6" w:space="0" w:color="auto"/>
            </w:tcBorders>
            <w:tcPrChange w:id="82"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0.0020922033873435</w:t>
            </w:r>
          </w:p>
        </w:tc>
        <w:tc>
          <w:tcPr>
            <w:tcW w:w="1170" w:type="dxa"/>
            <w:tcBorders>
              <w:top w:val="single" w:sz="6" w:space="0" w:color="auto"/>
              <w:left w:val="single" w:sz="6" w:space="0" w:color="auto"/>
              <w:bottom w:val="single" w:sz="6" w:space="0" w:color="auto"/>
              <w:right w:val="single" w:sz="6" w:space="0" w:color="auto"/>
            </w:tcBorders>
            <w:tcPrChange w:id="83"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0.0020922033873435</w:t>
            </w:r>
          </w:p>
        </w:tc>
        <w:tc>
          <w:tcPr>
            <w:tcW w:w="2515" w:type="dxa"/>
            <w:tcBorders>
              <w:top w:val="single" w:sz="6" w:space="0" w:color="auto"/>
              <w:left w:val="single" w:sz="6" w:space="0" w:color="auto"/>
              <w:bottom w:val="single" w:sz="6" w:space="0" w:color="auto"/>
              <w:right w:val="single" w:sz="6" w:space="0" w:color="auto"/>
            </w:tcBorders>
            <w:tcPrChange w:id="84"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F957FA">
            <w:pPr>
              <w:spacing w:before="60"/>
              <w:rPr>
                <w:rFonts w:ascii="Arial" w:hAnsi="Arial" w:cs="Arial"/>
                <w:sz w:val="16"/>
              </w:rPr>
            </w:pP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85"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Filter5KSV_M_str</w:t>
            </w:r>
          </w:p>
        </w:tc>
        <w:tc>
          <w:tcPr>
            <w:tcW w:w="1374" w:type="dxa"/>
            <w:tcBorders>
              <w:top w:val="single" w:sz="6" w:space="0" w:color="auto"/>
              <w:left w:val="single" w:sz="6" w:space="0" w:color="auto"/>
              <w:bottom w:val="single" w:sz="6" w:space="0" w:color="auto"/>
              <w:right w:val="single" w:sz="6" w:space="0" w:color="auto"/>
            </w:tcBorders>
            <w:tcPrChange w:id="86"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422" w:type="dxa"/>
            <w:tcBorders>
              <w:top w:val="single" w:sz="6" w:space="0" w:color="auto"/>
              <w:left w:val="single" w:sz="6" w:space="0" w:color="auto"/>
              <w:bottom w:val="single" w:sz="6" w:space="0" w:color="auto"/>
              <w:right w:val="single" w:sz="6" w:space="0" w:color="auto"/>
            </w:tcBorders>
            <w:tcPrChange w:id="87"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Change w:id="88"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p>
        </w:tc>
        <w:tc>
          <w:tcPr>
            <w:tcW w:w="2515" w:type="dxa"/>
            <w:tcBorders>
              <w:top w:val="single" w:sz="6" w:space="0" w:color="auto"/>
              <w:left w:val="single" w:sz="6" w:space="0" w:color="auto"/>
              <w:bottom w:val="single" w:sz="6" w:space="0" w:color="auto"/>
              <w:right w:val="single" w:sz="6" w:space="0" w:color="auto"/>
            </w:tcBorders>
            <w:tcPrChange w:id="89"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17741F" w:rsidTr="004E5493">
        <w:tc>
          <w:tcPr>
            <w:tcW w:w="1482" w:type="dxa"/>
            <w:tcBorders>
              <w:top w:val="single" w:sz="6" w:space="0" w:color="auto"/>
              <w:left w:val="single" w:sz="6" w:space="0" w:color="auto"/>
              <w:bottom w:val="single" w:sz="6" w:space="0" w:color="auto"/>
              <w:right w:val="single" w:sz="6" w:space="0" w:color="auto"/>
            </w:tcBorders>
            <w:tcPrChange w:id="90"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Change w:id="91"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r w:rsidRPr="0017741F">
              <w:rPr>
                <w:rFonts w:ascii="Arial" w:hAnsi="Arial" w:cs="Arial"/>
                <w:sz w:val="16"/>
              </w:rPr>
              <w:t>SV_Uls_f32</w:t>
            </w:r>
          </w:p>
        </w:tc>
        <w:tc>
          <w:tcPr>
            <w:tcW w:w="1374" w:type="dxa"/>
            <w:tcBorders>
              <w:top w:val="single" w:sz="6" w:space="0" w:color="auto"/>
              <w:left w:val="single" w:sz="6" w:space="0" w:color="auto"/>
              <w:bottom w:val="single" w:sz="6" w:space="0" w:color="auto"/>
              <w:right w:val="single" w:sz="6" w:space="0" w:color="auto"/>
            </w:tcBorders>
            <w:tcPrChange w:id="92"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691C12">
            <w:pPr>
              <w:spacing w:before="60"/>
              <w:rPr>
                <w:rFonts w:ascii="Arial" w:hAnsi="Arial" w:cs="Arial"/>
                <w:sz w:val="16"/>
              </w:rPr>
            </w:pPr>
            <w:r w:rsidRPr="0017741F">
              <w:rPr>
                <w:rFonts w:ascii="Arial" w:hAnsi="Arial" w:cs="Arial"/>
                <w:sz w:val="16"/>
              </w:rPr>
              <w:t>Single Precision Float</w:t>
            </w:r>
          </w:p>
        </w:tc>
        <w:tc>
          <w:tcPr>
            <w:tcW w:w="1422" w:type="dxa"/>
            <w:tcBorders>
              <w:top w:val="single" w:sz="6" w:space="0" w:color="auto"/>
              <w:left w:val="single" w:sz="6" w:space="0" w:color="auto"/>
              <w:bottom w:val="single" w:sz="6" w:space="0" w:color="auto"/>
              <w:right w:val="single" w:sz="6" w:space="0" w:color="auto"/>
            </w:tcBorders>
            <w:tcPrChange w:id="93"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94"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Pr>
                <w:rFonts w:ascii="Arial" w:hAnsi="Arial" w:cs="Arial"/>
                <w:sz w:val="16"/>
              </w:rPr>
              <w:t>125000</w:t>
            </w:r>
          </w:p>
        </w:tc>
        <w:tc>
          <w:tcPr>
            <w:tcW w:w="2515" w:type="dxa"/>
            <w:tcBorders>
              <w:top w:val="single" w:sz="6" w:space="0" w:color="auto"/>
              <w:left w:val="single" w:sz="6" w:space="0" w:color="auto"/>
              <w:bottom w:val="single" w:sz="6" w:space="0" w:color="auto"/>
              <w:right w:val="single" w:sz="6" w:space="0" w:color="auto"/>
            </w:tcBorders>
            <w:tcPrChange w:id="95"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F957FA">
            <w:pPr>
              <w:spacing w:before="60"/>
              <w:rPr>
                <w:rFonts w:ascii="Arial" w:hAnsi="Arial" w:cs="Arial"/>
                <w:sz w:val="16"/>
              </w:rPr>
            </w:pPr>
          </w:p>
        </w:tc>
      </w:tr>
      <w:tr w:rsidR="0017741F" w:rsidTr="004E5493">
        <w:tc>
          <w:tcPr>
            <w:tcW w:w="1482" w:type="dxa"/>
            <w:tcBorders>
              <w:top w:val="single" w:sz="6" w:space="0" w:color="auto"/>
              <w:left w:val="single" w:sz="6" w:space="0" w:color="auto"/>
              <w:bottom w:val="single" w:sz="6" w:space="0" w:color="auto"/>
              <w:right w:val="single" w:sz="6" w:space="0" w:color="auto"/>
            </w:tcBorders>
            <w:tcPrChange w:id="96"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Change w:id="97"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r w:rsidRPr="0017741F">
              <w:rPr>
                <w:rFonts w:ascii="Arial" w:hAnsi="Arial" w:cs="Arial"/>
                <w:sz w:val="16"/>
              </w:rPr>
              <w:t>K_Uls_f32</w:t>
            </w:r>
          </w:p>
        </w:tc>
        <w:tc>
          <w:tcPr>
            <w:tcW w:w="1374" w:type="dxa"/>
            <w:tcBorders>
              <w:top w:val="single" w:sz="6" w:space="0" w:color="auto"/>
              <w:left w:val="single" w:sz="6" w:space="0" w:color="auto"/>
              <w:bottom w:val="single" w:sz="6" w:space="0" w:color="auto"/>
              <w:right w:val="single" w:sz="6" w:space="0" w:color="auto"/>
            </w:tcBorders>
            <w:tcPrChange w:id="98"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691C12">
            <w:pPr>
              <w:spacing w:before="60"/>
              <w:rPr>
                <w:rFonts w:ascii="Arial" w:hAnsi="Arial" w:cs="Arial"/>
                <w:sz w:val="16"/>
              </w:rPr>
            </w:pPr>
            <w:r w:rsidRPr="0017741F">
              <w:rPr>
                <w:rFonts w:ascii="Arial" w:hAnsi="Arial" w:cs="Arial"/>
                <w:sz w:val="16"/>
              </w:rPr>
              <w:t>Single Precision Float</w:t>
            </w:r>
          </w:p>
        </w:tc>
        <w:tc>
          <w:tcPr>
            <w:tcW w:w="1422" w:type="dxa"/>
            <w:tcBorders>
              <w:top w:val="single" w:sz="6" w:space="0" w:color="auto"/>
              <w:left w:val="single" w:sz="6" w:space="0" w:color="auto"/>
              <w:bottom w:val="single" w:sz="6" w:space="0" w:color="auto"/>
              <w:right w:val="single" w:sz="6" w:space="0" w:color="auto"/>
            </w:tcBorders>
            <w:tcPrChange w:id="99"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0.000395090818303087</w:t>
            </w:r>
          </w:p>
        </w:tc>
        <w:tc>
          <w:tcPr>
            <w:tcW w:w="1170" w:type="dxa"/>
            <w:tcBorders>
              <w:top w:val="single" w:sz="6" w:space="0" w:color="auto"/>
              <w:left w:val="single" w:sz="6" w:space="0" w:color="auto"/>
              <w:bottom w:val="single" w:sz="6" w:space="0" w:color="auto"/>
              <w:right w:val="single" w:sz="6" w:space="0" w:color="auto"/>
            </w:tcBorders>
            <w:tcPrChange w:id="100"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0.000395090818303087</w:t>
            </w:r>
          </w:p>
        </w:tc>
        <w:tc>
          <w:tcPr>
            <w:tcW w:w="2515" w:type="dxa"/>
            <w:tcBorders>
              <w:top w:val="single" w:sz="6" w:space="0" w:color="auto"/>
              <w:left w:val="single" w:sz="6" w:space="0" w:color="auto"/>
              <w:bottom w:val="single" w:sz="6" w:space="0" w:color="auto"/>
              <w:right w:val="single" w:sz="6" w:space="0" w:color="auto"/>
            </w:tcBorders>
            <w:tcPrChange w:id="101"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F957FA">
            <w:pPr>
              <w:spacing w:before="60"/>
              <w:rPr>
                <w:rFonts w:ascii="Arial" w:hAnsi="Arial" w:cs="Arial"/>
                <w:sz w:val="16"/>
              </w:rPr>
            </w:pP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102"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Filter6KSV_M_str</w:t>
            </w:r>
          </w:p>
        </w:tc>
        <w:tc>
          <w:tcPr>
            <w:tcW w:w="1374" w:type="dxa"/>
            <w:tcBorders>
              <w:top w:val="single" w:sz="6" w:space="0" w:color="auto"/>
              <w:left w:val="single" w:sz="6" w:space="0" w:color="auto"/>
              <w:bottom w:val="single" w:sz="6" w:space="0" w:color="auto"/>
              <w:right w:val="single" w:sz="6" w:space="0" w:color="auto"/>
            </w:tcBorders>
            <w:tcPrChange w:id="103"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422" w:type="dxa"/>
            <w:tcBorders>
              <w:top w:val="single" w:sz="6" w:space="0" w:color="auto"/>
              <w:left w:val="single" w:sz="6" w:space="0" w:color="auto"/>
              <w:bottom w:val="single" w:sz="6" w:space="0" w:color="auto"/>
              <w:right w:val="single" w:sz="6" w:space="0" w:color="auto"/>
            </w:tcBorders>
            <w:tcPrChange w:id="104"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Change w:id="105"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p>
        </w:tc>
        <w:tc>
          <w:tcPr>
            <w:tcW w:w="2515" w:type="dxa"/>
            <w:tcBorders>
              <w:top w:val="single" w:sz="6" w:space="0" w:color="auto"/>
              <w:left w:val="single" w:sz="6" w:space="0" w:color="auto"/>
              <w:bottom w:val="single" w:sz="6" w:space="0" w:color="auto"/>
              <w:right w:val="single" w:sz="6" w:space="0" w:color="auto"/>
            </w:tcBorders>
            <w:tcPrChange w:id="106"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17741F" w:rsidTr="004E5493">
        <w:tc>
          <w:tcPr>
            <w:tcW w:w="1482" w:type="dxa"/>
            <w:tcBorders>
              <w:top w:val="single" w:sz="6" w:space="0" w:color="auto"/>
              <w:left w:val="single" w:sz="6" w:space="0" w:color="auto"/>
              <w:bottom w:val="single" w:sz="6" w:space="0" w:color="auto"/>
              <w:right w:val="single" w:sz="6" w:space="0" w:color="auto"/>
            </w:tcBorders>
            <w:tcPrChange w:id="107"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Change w:id="108"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r w:rsidRPr="0017741F">
              <w:rPr>
                <w:rFonts w:ascii="Arial" w:hAnsi="Arial" w:cs="Arial"/>
                <w:sz w:val="16"/>
              </w:rPr>
              <w:t>SV_Uls_f32</w:t>
            </w:r>
          </w:p>
        </w:tc>
        <w:tc>
          <w:tcPr>
            <w:tcW w:w="1374" w:type="dxa"/>
            <w:tcBorders>
              <w:top w:val="single" w:sz="6" w:space="0" w:color="auto"/>
              <w:left w:val="single" w:sz="6" w:space="0" w:color="auto"/>
              <w:bottom w:val="single" w:sz="6" w:space="0" w:color="auto"/>
              <w:right w:val="single" w:sz="6" w:space="0" w:color="auto"/>
            </w:tcBorders>
            <w:tcPrChange w:id="109"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691C12">
            <w:pPr>
              <w:spacing w:before="60"/>
              <w:rPr>
                <w:rFonts w:ascii="Arial" w:hAnsi="Arial" w:cs="Arial"/>
                <w:sz w:val="16"/>
              </w:rPr>
            </w:pPr>
            <w:r w:rsidRPr="0017741F">
              <w:rPr>
                <w:rFonts w:ascii="Arial" w:hAnsi="Arial" w:cs="Arial"/>
                <w:sz w:val="16"/>
              </w:rPr>
              <w:t>Single Precision Float</w:t>
            </w:r>
          </w:p>
        </w:tc>
        <w:tc>
          <w:tcPr>
            <w:tcW w:w="1422" w:type="dxa"/>
            <w:tcBorders>
              <w:top w:val="single" w:sz="6" w:space="0" w:color="auto"/>
              <w:left w:val="single" w:sz="6" w:space="0" w:color="auto"/>
              <w:bottom w:val="single" w:sz="6" w:space="0" w:color="auto"/>
              <w:right w:val="single" w:sz="6" w:space="0" w:color="auto"/>
            </w:tcBorders>
            <w:tcPrChange w:id="110"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111"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125000</w:t>
            </w:r>
          </w:p>
        </w:tc>
        <w:tc>
          <w:tcPr>
            <w:tcW w:w="2515" w:type="dxa"/>
            <w:tcBorders>
              <w:top w:val="single" w:sz="6" w:space="0" w:color="auto"/>
              <w:left w:val="single" w:sz="6" w:space="0" w:color="auto"/>
              <w:bottom w:val="single" w:sz="6" w:space="0" w:color="auto"/>
              <w:right w:val="single" w:sz="6" w:space="0" w:color="auto"/>
            </w:tcBorders>
            <w:tcPrChange w:id="112"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F957FA">
            <w:pPr>
              <w:spacing w:before="60"/>
              <w:rPr>
                <w:rFonts w:ascii="Arial" w:hAnsi="Arial" w:cs="Arial"/>
                <w:sz w:val="16"/>
              </w:rPr>
            </w:pPr>
          </w:p>
        </w:tc>
      </w:tr>
      <w:tr w:rsidR="0017741F" w:rsidTr="004E5493">
        <w:tc>
          <w:tcPr>
            <w:tcW w:w="1482" w:type="dxa"/>
            <w:tcBorders>
              <w:top w:val="single" w:sz="6" w:space="0" w:color="auto"/>
              <w:left w:val="single" w:sz="6" w:space="0" w:color="auto"/>
              <w:bottom w:val="single" w:sz="6" w:space="0" w:color="auto"/>
              <w:right w:val="single" w:sz="6" w:space="0" w:color="auto"/>
            </w:tcBorders>
            <w:tcPrChange w:id="113"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p>
        </w:tc>
        <w:tc>
          <w:tcPr>
            <w:tcW w:w="1482" w:type="dxa"/>
            <w:tcBorders>
              <w:top w:val="single" w:sz="6" w:space="0" w:color="auto"/>
              <w:left w:val="single" w:sz="6" w:space="0" w:color="auto"/>
              <w:bottom w:val="single" w:sz="6" w:space="0" w:color="auto"/>
              <w:right w:val="single" w:sz="6" w:space="0" w:color="auto"/>
            </w:tcBorders>
            <w:tcPrChange w:id="114" w:author="nzt9hv" w:date="2013-04-16T14:01:00Z">
              <w:tcPr>
                <w:tcW w:w="1482"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896966">
            <w:pPr>
              <w:spacing w:before="60"/>
              <w:rPr>
                <w:rFonts w:ascii="Arial" w:hAnsi="Arial" w:cs="Arial"/>
                <w:sz w:val="16"/>
              </w:rPr>
            </w:pPr>
            <w:r w:rsidRPr="0017741F">
              <w:rPr>
                <w:rFonts w:ascii="Arial" w:hAnsi="Arial" w:cs="Arial"/>
                <w:sz w:val="16"/>
              </w:rPr>
              <w:t>K_Uls_f32</w:t>
            </w:r>
          </w:p>
        </w:tc>
        <w:tc>
          <w:tcPr>
            <w:tcW w:w="1374" w:type="dxa"/>
            <w:tcBorders>
              <w:top w:val="single" w:sz="6" w:space="0" w:color="auto"/>
              <w:left w:val="single" w:sz="6" w:space="0" w:color="auto"/>
              <w:bottom w:val="single" w:sz="6" w:space="0" w:color="auto"/>
              <w:right w:val="single" w:sz="6" w:space="0" w:color="auto"/>
            </w:tcBorders>
            <w:tcPrChange w:id="115"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691C12">
            <w:pPr>
              <w:spacing w:before="60"/>
              <w:rPr>
                <w:rFonts w:ascii="Arial" w:hAnsi="Arial" w:cs="Arial"/>
                <w:sz w:val="16"/>
              </w:rPr>
            </w:pPr>
            <w:r w:rsidRPr="0017741F">
              <w:rPr>
                <w:rFonts w:ascii="Arial" w:hAnsi="Arial" w:cs="Arial"/>
                <w:sz w:val="16"/>
              </w:rPr>
              <w:t>Single Precision Float</w:t>
            </w:r>
          </w:p>
        </w:tc>
        <w:tc>
          <w:tcPr>
            <w:tcW w:w="1422" w:type="dxa"/>
            <w:tcBorders>
              <w:top w:val="single" w:sz="6" w:space="0" w:color="auto"/>
              <w:left w:val="single" w:sz="6" w:space="0" w:color="auto"/>
              <w:bottom w:val="single" w:sz="6" w:space="0" w:color="auto"/>
              <w:right w:val="single" w:sz="6" w:space="0" w:color="auto"/>
            </w:tcBorders>
            <w:tcPrChange w:id="116"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0.000157067296319927</w:t>
            </w:r>
          </w:p>
        </w:tc>
        <w:tc>
          <w:tcPr>
            <w:tcW w:w="1170" w:type="dxa"/>
            <w:tcBorders>
              <w:top w:val="single" w:sz="6" w:space="0" w:color="auto"/>
              <w:left w:val="single" w:sz="6" w:space="0" w:color="auto"/>
              <w:bottom w:val="single" w:sz="6" w:space="0" w:color="auto"/>
              <w:right w:val="single" w:sz="6" w:space="0" w:color="auto"/>
            </w:tcBorders>
            <w:tcPrChange w:id="117"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17741F" w:rsidRDefault="0017741F" w:rsidP="00F957FA">
            <w:pPr>
              <w:spacing w:before="60"/>
              <w:rPr>
                <w:rFonts w:ascii="Arial" w:hAnsi="Arial" w:cs="Arial"/>
                <w:sz w:val="16"/>
              </w:rPr>
            </w:pPr>
            <w:r w:rsidRPr="0017741F">
              <w:rPr>
                <w:rFonts w:ascii="Arial" w:hAnsi="Arial" w:cs="Arial"/>
                <w:sz w:val="16"/>
              </w:rPr>
              <w:t>0.000157067296319927</w:t>
            </w:r>
          </w:p>
        </w:tc>
        <w:tc>
          <w:tcPr>
            <w:tcW w:w="2515" w:type="dxa"/>
            <w:tcBorders>
              <w:top w:val="single" w:sz="6" w:space="0" w:color="auto"/>
              <w:left w:val="single" w:sz="6" w:space="0" w:color="auto"/>
              <w:bottom w:val="single" w:sz="6" w:space="0" w:color="auto"/>
              <w:right w:val="single" w:sz="6" w:space="0" w:color="auto"/>
            </w:tcBorders>
            <w:tcPrChange w:id="118"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17741F" w:rsidRPr="00896966" w:rsidRDefault="0017741F" w:rsidP="00F957FA">
            <w:pPr>
              <w:spacing w:before="60"/>
              <w:rPr>
                <w:rFonts w:ascii="Arial" w:hAnsi="Arial" w:cs="Arial"/>
                <w:sz w:val="16"/>
              </w:rPr>
            </w:pP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119"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AbsTempLimit_MtrNm_M_f32</w:t>
            </w:r>
          </w:p>
        </w:tc>
        <w:tc>
          <w:tcPr>
            <w:tcW w:w="1374" w:type="dxa"/>
            <w:tcBorders>
              <w:top w:val="single" w:sz="6" w:space="0" w:color="auto"/>
              <w:left w:val="single" w:sz="6" w:space="0" w:color="auto"/>
              <w:bottom w:val="single" w:sz="6" w:space="0" w:color="auto"/>
              <w:right w:val="single" w:sz="6" w:space="0" w:color="auto"/>
            </w:tcBorders>
            <w:tcPrChange w:id="120"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896966">
            <w:pPr>
              <w:spacing w:before="60"/>
              <w:rPr>
                <w:rFonts w:ascii="Arial" w:hAnsi="Arial" w:cs="Arial"/>
                <w:sz w:val="16"/>
              </w:rPr>
            </w:pPr>
            <w:bookmarkStart w:id="121" w:name="OLE_LINK34"/>
            <w:bookmarkStart w:id="122" w:name="OLE_LINK35"/>
            <w:r>
              <w:rPr>
                <w:rFonts w:ascii="Arial" w:hAnsi="Arial" w:cs="Arial"/>
                <w:sz w:val="16"/>
              </w:rPr>
              <w:t>Single Precision Float</w:t>
            </w:r>
            <w:bookmarkEnd w:id="121"/>
            <w:bookmarkEnd w:id="122"/>
          </w:p>
        </w:tc>
        <w:tc>
          <w:tcPr>
            <w:tcW w:w="1422" w:type="dxa"/>
            <w:tcBorders>
              <w:top w:val="single" w:sz="6" w:space="0" w:color="auto"/>
              <w:left w:val="single" w:sz="6" w:space="0" w:color="auto"/>
              <w:bottom w:val="single" w:sz="6" w:space="0" w:color="auto"/>
              <w:right w:val="single" w:sz="6" w:space="0" w:color="auto"/>
            </w:tcBorders>
            <w:tcPrChange w:id="123"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124"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8.8</w:t>
            </w:r>
          </w:p>
        </w:tc>
        <w:tc>
          <w:tcPr>
            <w:tcW w:w="2515" w:type="dxa"/>
            <w:tcBorders>
              <w:top w:val="single" w:sz="6" w:space="0" w:color="auto"/>
              <w:left w:val="single" w:sz="6" w:space="0" w:color="auto"/>
              <w:bottom w:val="single" w:sz="6" w:space="0" w:color="auto"/>
              <w:right w:val="single" w:sz="6" w:space="0" w:color="auto"/>
            </w:tcBorders>
            <w:tcPrChange w:id="125"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THRMLDUTYCYCLE_START_SEC_VAR_CLEARED_32</w:t>
            </w: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126"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Mult12Temp_DegC_D_f32</w:t>
            </w:r>
          </w:p>
        </w:tc>
        <w:tc>
          <w:tcPr>
            <w:tcW w:w="1374" w:type="dxa"/>
            <w:tcBorders>
              <w:top w:val="single" w:sz="6" w:space="0" w:color="auto"/>
              <w:left w:val="single" w:sz="6" w:space="0" w:color="auto"/>
              <w:bottom w:val="single" w:sz="6" w:space="0" w:color="auto"/>
              <w:right w:val="single" w:sz="6" w:space="0" w:color="auto"/>
            </w:tcBorders>
            <w:tcPrChange w:id="127"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896966">
            <w:pPr>
              <w:spacing w:before="60"/>
              <w:rPr>
                <w:rFonts w:ascii="Arial" w:hAnsi="Arial" w:cs="Arial"/>
                <w:sz w:val="16"/>
              </w:rPr>
            </w:pPr>
            <w:r>
              <w:rPr>
                <w:rFonts w:ascii="Arial" w:hAnsi="Arial" w:cs="Arial"/>
                <w:sz w:val="16"/>
              </w:rPr>
              <w:t>Single Precision Float</w:t>
            </w:r>
          </w:p>
        </w:tc>
        <w:tc>
          <w:tcPr>
            <w:tcW w:w="1422" w:type="dxa"/>
            <w:tcBorders>
              <w:top w:val="single" w:sz="6" w:space="0" w:color="auto"/>
              <w:left w:val="single" w:sz="6" w:space="0" w:color="auto"/>
              <w:bottom w:val="single" w:sz="6" w:space="0" w:color="auto"/>
              <w:right w:val="single" w:sz="6" w:space="0" w:color="auto"/>
            </w:tcBorders>
            <w:tcPrChange w:id="128"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-50</w:t>
            </w:r>
          </w:p>
        </w:tc>
        <w:tc>
          <w:tcPr>
            <w:tcW w:w="1170" w:type="dxa"/>
            <w:tcBorders>
              <w:top w:val="single" w:sz="6" w:space="0" w:color="auto"/>
              <w:left w:val="single" w:sz="6" w:space="0" w:color="auto"/>
              <w:bottom w:val="single" w:sz="6" w:space="0" w:color="auto"/>
              <w:right w:val="single" w:sz="6" w:space="0" w:color="auto"/>
            </w:tcBorders>
            <w:tcPrChange w:id="129"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150</w:t>
            </w:r>
          </w:p>
        </w:tc>
        <w:tc>
          <w:tcPr>
            <w:tcW w:w="2515" w:type="dxa"/>
            <w:tcBorders>
              <w:top w:val="single" w:sz="6" w:space="0" w:color="auto"/>
              <w:left w:val="single" w:sz="6" w:space="0" w:color="auto"/>
              <w:bottom w:val="single" w:sz="6" w:space="0" w:color="auto"/>
              <w:right w:val="single" w:sz="6" w:space="0" w:color="auto"/>
            </w:tcBorders>
            <w:tcPrChange w:id="130"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THRMLDUTYCYCLE_START_SEC_VAR_CLEARED_32</w:t>
            </w: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131"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Mult36Temp_DegC_D_f32</w:t>
            </w:r>
          </w:p>
        </w:tc>
        <w:tc>
          <w:tcPr>
            <w:tcW w:w="1374" w:type="dxa"/>
            <w:tcBorders>
              <w:top w:val="single" w:sz="6" w:space="0" w:color="auto"/>
              <w:left w:val="single" w:sz="6" w:space="0" w:color="auto"/>
              <w:bottom w:val="single" w:sz="6" w:space="0" w:color="auto"/>
              <w:right w:val="single" w:sz="6" w:space="0" w:color="auto"/>
            </w:tcBorders>
            <w:tcPrChange w:id="132"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896966">
            <w:pPr>
              <w:spacing w:before="60"/>
              <w:rPr>
                <w:rFonts w:ascii="Arial" w:hAnsi="Arial" w:cs="Arial"/>
                <w:sz w:val="16"/>
              </w:rPr>
            </w:pPr>
            <w:r>
              <w:rPr>
                <w:rFonts w:ascii="Arial" w:hAnsi="Arial" w:cs="Arial"/>
                <w:sz w:val="16"/>
              </w:rPr>
              <w:t>Single Precision Float</w:t>
            </w:r>
          </w:p>
        </w:tc>
        <w:tc>
          <w:tcPr>
            <w:tcW w:w="1422" w:type="dxa"/>
            <w:tcBorders>
              <w:top w:val="single" w:sz="6" w:space="0" w:color="auto"/>
              <w:left w:val="single" w:sz="6" w:space="0" w:color="auto"/>
              <w:bottom w:val="single" w:sz="6" w:space="0" w:color="auto"/>
              <w:right w:val="single" w:sz="6" w:space="0" w:color="auto"/>
            </w:tcBorders>
            <w:tcPrChange w:id="133"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-50</w:t>
            </w:r>
          </w:p>
        </w:tc>
        <w:tc>
          <w:tcPr>
            <w:tcW w:w="1170" w:type="dxa"/>
            <w:tcBorders>
              <w:top w:val="single" w:sz="6" w:space="0" w:color="auto"/>
              <w:left w:val="single" w:sz="6" w:space="0" w:color="auto"/>
              <w:bottom w:val="single" w:sz="6" w:space="0" w:color="auto"/>
              <w:right w:val="single" w:sz="6" w:space="0" w:color="auto"/>
            </w:tcBorders>
            <w:tcPrChange w:id="134"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150</w:t>
            </w:r>
          </w:p>
        </w:tc>
        <w:tc>
          <w:tcPr>
            <w:tcW w:w="2515" w:type="dxa"/>
            <w:tcBorders>
              <w:top w:val="single" w:sz="6" w:space="0" w:color="auto"/>
              <w:left w:val="single" w:sz="6" w:space="0" w:color="auto"/>
              <w:bottom w:val="single" w:sz="6" w:space="0" w:color="auto"/>
              <w:right w:val="single" w:sz="6" w:space="0" w:color="auto"/>
            </w:tcBorders>
            <w:tcPrChange w:id="135"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THRMLDUTYCYCLE_START_SEC_VAR_CLEARED_32</w:t>
            </w: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136"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MaxOut_AmpSq_D_u16p0</w:t>
            </w:r>
          </w:p>
        </w:tc>
        <w:tc>
          <w:tcPr>
            <w:tcW w:w="1374" w:type="dxa"/>
            <w:tcBorders>
              <w:top w:val="single" w:sz="6" w:space="0" w:color="auto"/>
              <w:left w:val="single" w:sz="6" w:space="0" w:color="auto"/>
              <w:bottom w:val="single" w:sz="6" w:space="0" w:color="auto"/>
              <w:right w:val="single" w:sz="6" w:space="0" w:color="auto"/>
            </w:tcBorders>
            <w:tcPrChange w:id="137"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691C12">
            <w:pPr>
              <w:spacing w:before="60"/>
              <w:rPr>
                <w:rFonts w:ascii="Arial" w:hAnsi="Arial" w:cs="Arial"/>
                <w:sz w:val="16"/>
              </w:rPr>
            </w:pPr>
            <w:r>
              <w:rPr>
                <w:rFonts w:ascii="Arial" w:hAnsi="Arial" w:cs="Arial"/>
                <w:sz w:val="16"/>
              </w:rPr>
              <w:t>1</w:t>
            </w:r>
          </w:p>
        </w:tc>
        <w:tc>
          <w:tcPr>
            <w:tcW w:w="1422" w:type="dxa"/>
            <w:tcBorders>
              <w:top w:val="single" w:sz="6" w:space="0" w:color="auto"/>
              <w:left w:val="single" w:sz="6" w:space="0" w:color="auto"/>
              <w:bottom w:val="single" w:sz="6" w:space="0" w:color="auto"/>
              <w:right w:val="single" w:sz="6" w:space="0" w:color="auto"/>
            </w:tcBorders>
            <w:tcPrChange w:id="138"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139"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67295" w:rsidP="00896966">
            <w:pPr>
              <w:spacing w:before="60"/>
              <w:rPr>
                <w:rFonts w:ascii="Arial" w:hAnsi="Arial" w:cs="Arial"/>
                <w:sz w:val="16"/>
              </w:rPr>
            </w:pPr>
            <w:r>
              <w:rPr>
                <w:rFonts w:ascii="Arial" w:hAnsi="Arial" w:cs="Arial"/>
                <w:sz w:val="16"/>
              </w:rPr>
              <w:t>200</w:t>
            </w:r>
          </w:p>
        </w:tc>
        <w:tc>
          <w:tcPr>
            <w:tcW w:w="2515" w:type="dxa"/>
            <w:tcBorders>
              <w:top w:val="single" w:sz="6" w:space="0" w:color="auto"/>
              <w:left w:val="single" w:sz="6" w:space="0" w:color="auto"/>
              <w:bottom w:val="single" w:sz="6" w:space="0" w:color="auto"/>
              <w:right w:val="single" w:sz="6" w:space="0" w:color="auto"/>
            </w:tcBorders>
            <w:tcPrChange w:id="140"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THRMLDUTYCYCLE_START_SEC_VAR_CLEARED_16</w:t>
            </w: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141"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ThermLim_MtrNm_D_f32</w:t>
            </w:r>
          </w:p>
        </w:tc>
        <w:tc>
          <w:tcPr>
            <w:tcW w:w="1374" w:type="dxa"/>
            <w:tcBorders>
              <w:top w:val="single" w:sz="6" w:space="0" w:color="auto"/>
              <w:left w:val="single" w:sz="6" w:space="0" w:color="auto"/>
              <w:bottom w:val="single" w:sz="6" w:space="0" w:color="auto"/>
              <w:right w:val="single" w:sz="6" w:space="0" w:color="auto"/>
            </w:tcBorders>
            <w:tcPrChange w:id="142"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691C12">
            <w:pPr>
              <w:spacing w:before="60"/>
              <w:rPr>
                <w:rFonts w:ascii="Arial" w:hAnsi="Arial" w:cs="Arial"/>
                <w:sz w:val="16"/>
              </w:rPr>
            </w:pPr>
            <w:r>
              <w:rPr>
                <w:rFonts w:ascii="Arial" w:hAnsi="Arial" w:cs="Arial"/>
                <w:sz w:val="16"/>
              </w:rPr>
              <w:t>Single Precision Float</w:t>
            </w:r>
          </w:p>
        </w:tc>
        <w:tc>
          <w:tcPr>
            <w:tcW w:w="1422" w:type="dxa"/>
            <w:tcBorders>
              <w:top w:val="single" w:sz="6" w:space="0" w:color="auto"/>
              <w:left w:val="single" w:sz="6" w:space="0" w:color="auto"/>
              <w:bottom w:val="single" w:sz="6" w:space="0" w:color="auto"/>
              <w:right w:val="single" w:sz="6" w:space="0" w:color="auto"/>
            </w:tcBorders>
            <w:tcPrChange w:id="143"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144"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8.8</w:t>
            </w:r>
          </w:p>
        </w:tc>
        <w:tc>
          <w:tcPr>
            <w:tcW w:w="2515" w:type="dxa"/>
            <w:tcBorders>
              <w:top w:val="single" w:sz="6" w:space="0" w:color="auto"/>
              <w:left w:val="single" w:sz="6" w:space="0" w:color="auto"/>
              <w:bottom w:val="single" w:sz="6" w:space="0" w:color="auto"/>
              <w:right w:val="single" w:sz="6" w:space="0" w:color="auto"/>
            </w:tcBorders>
            <w:tcPrChange w:id="145"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THRMLDUTYCYCLE_START_SEC_VAR_CLEARED_32</w:t>
            </w: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146"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Mult1_Uls_D_u3p13</w:t>
            </w:r>
          </w:p>
        </w:tc>
        <w:tc>
          <w:tcPr>
            <w:tcW w:w="1374" w:type="dxa"/>
            <w:tcBorders>
              <w:top w:val="single" w:sz="6" w:space="0" w:color="auto"/>
              <w:left w:val="single" w:sz="6" w:space="0" w:color="auto"/>
              <w:bottom w:val="single" w:sz="6" w:space="0" w:color="auto"/>
              <w:right w:val="single" w:sz="6" w:space="0" w:color="auto"/>
            </w:tcBorders>
            <w:tcPrChange w:id="147"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691C12">
            <w:pPr>
              <w:spacing w:before="60"/>
              <w:rPr>
                <w:rFonts w:ascii="Arial" w:hAnsi="Arial" w:cs="Arial"/>
                <w:sz w:val="16"/>
              </w:rPr>
            </w:pPr>
            <w:bookmarkStart w:id="148" w:name="OLE_LINK36"/>
            <w:bookmarkStart w:id="149" w:name="OLE_LINK37"/>
            <w:r>
              <w:rPr>
                <w:rFonts w:ascii="Arial" w:hAnsi="Arial" w:cs="Arial"/>
                <w:sz w:val="16"/>
              </w:rPr>
              <w:t>2</w:t>
            </w:r>
            <w:r w:rsidRPr="00896966">
              <w:rPr>
                <w:rFonts w:ascii="Arial" w:hAnsi="Arial" w:cs="Arial"/>
                <w:sz w:val="16"/>
                <w:vertAlign w:val="superscript"/>
              </w:rPr>
              <w:t>-13</w:t>
            </w:r>
            <w:bookmarkEnd w:id="148"/>
            <w:bookmarkEnd w:id="149"/>
          </w:p>
        </w:tc>
        <w:tc>
          <w:tcPr>
            <w:tcW w:w="1422" w:type="dxa"/>
            <w:tcBorders>
              <w:top w:val="single" w:sz="6" w:space="0" w:color="auto"/>
              <w:left w:val="single" w:sz="6" w:space="0" w:color="auto"/>
              <w:bottom w:val="single" w:sz="6" w:space="0" w:color="auto"/>
              <w:right w:val="single" w:sz="6" w:space="0" w:color="auto"/>
            </w:tcBorders>
            <w:tcPrChange w:id="150"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151"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0.5</w:t>
            </w:r>
          </w:p>
        </w:tc>
        <w:tc>
          <w:tcPr>
            <w:tcW w:w="2515" w:type="dxa"/>
            <w:tcBorders>
              <w:top w:val="single" w:sz="6" w:space="0" w:color="auto"/>
              <w:left w:val="single" w:sz="6" w:space="0" w:color="auto"/>
              <w:bottom w:val="single" w:sz="6" w:space="0" w:color="auto"/>
              <w:right w:val="single" w:sz="6" w:space="0" w:color="auto"/>
            </w:tcBorders>
            <w:tcPrChange w:id="152"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THRMLDUTYCYCLE_START_SEC_VAR_CLEARED_16</w:t>
            </w: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153"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lastRenderedPageBreak/>
              <w:t>Mult2_Uls_D_u3p13</w:t>
            </w:r>
          </w:p>
        </w:tc>
        <w:tc>
          <w:tcPr>
            <w:tcW w:w="1374" w:type="dxa"/>
            <w:tcBorders>
              <w:top w:val="single" w:sz="6" w:space="0" w:color="auto"/>
              <w:left w:val="single" w:sz="6" w:space="0" w:color="auto"/>
              <w:bottom w:val="single" w:sz="6" w:space="0" w:color="auto"/>
              <w:right w:val="single" w:sz="6" w:space="0" w:color="auto"/>
            </w:tcBorders>
            <w:tcPrChange w:id="154"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691C12">
            <w:pPr>
              <w:spacing w:before="60"/>
              <w:rPr>
                <w:rFonts w:ascii="Arial" w:hAnsi="Arial" w:cs="Arial"/>
                <w:sz w:val="16"/>
              </w:rPr>
            </w:pPr>
            <w:r>
              <w:rPr>
                <w:rFonts w:ascii="Arial" w:hAnsi="Arial" w:cs="Arial"/>
                <w:sz w:val="16"/>
              </w:rPr>
              <w:t>2</w:t>
            </w:r>
            <w:r w:rsidRPr="00896966">
              <w:rPr>
                <w:rFonts w:ascii="Arial" w:hAnsi="Arial" w:cs="Arial"/>
                <w:sz w:val="16"/>
                <w:vertAlign w:val="superscript"/>
              </w:rPr>
              <w:t>-13</w:t>
            </w:r>
          </w:p>
        </w:tc>
        <w:tc>
          <w:tcPr>
            <w:tcW w:w="1422" w:type="dxa"/>
            <w:tcBorders>
              <w:top w:val="single" w:sz="6" w:space="0" w:color="auto"/>
              <w:left w:val="single" w:sz="6" w:space="0" w:color="auto"/>
              <w:bottom w:val="single" w:sz="6" w:space="0" w:color="auto"/>
              <w:right w:val="single" w:sz="6" w:space="0" w:color="auto"/>
            </w:tcBorders>
            <w:tcPrChange w:id="155"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156"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0.5</w:t>
            </w:r>
          </w:p>
        </w:tc>
        <w:tc>
          <w:tcPr>
            <w:tcW w:w="2515" w:type="dxa"/>
            <w:tcBorders>
              <w:top w:val="single" w:sz="6" w:space="0" w:color="auto"/>
              <w:left w:val="single" w:sz="6" w:space="0" w:color="auto"/>
              <w:bottom w:val="single" w:sz="6" w:space="0" w:color="auto"/>
              <w:right w:val="single" w:sz="6" w:space="0" w:color="auto"/>
            </w:tcBorders>
            <w:tcPrChange w:id="157"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THRMLDUTYCYCLE_START_SEC_VAR_CLEARED_16</w:t>
            </w: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158"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Mult3_Uls_D_u3p13</w:t>
            </w:r>
          </w:p>
        </w:tc>
        <w:tc>
          <w:tcPr>
            <w:tcW w:w="1374" w:type="dxa"/>
            <w:tcBorders>
              <w:top w:val="single" w:sz="6" w:space="0" w:color="auto"/>
              <w:left w:val="single" w:sz="6" w:space="0" w:color="auto"/>
              <w:bottom w:val="single" w:sz="6" w:space="0" w:color="auto"/>
              <w:right w:val="single" w:sz="6" w:space="0" w:color="auto"/>
            </w:tcBorders>
            <w:tcPrChange w:id="159"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691C12">
            <w:pPr>
              <w:spacing w:before="60"/>
              <w:rPr>
                <w:rFonts w:ascii="Arial" w:hAnsi="Arial" w:cs="Arial"/>
                <w:sz w:val="16"/>
              </w:rPr>
            </w:pPr>
            <w:r>
              <w:rPr>
                <w:rFonts w:ascii="Arial" w:hAnsi="Arial" w:cs="Arial"/>
                <w:sz w:val="16"/>
              </w:rPr>
              <w:t>2</w:t>
            </w:r>
            <w:r w:rsidRPr="00896966">
              <w:rPr>
                <w:rFonts w:ascii="Arial" w:hAnsi="Arial" w:cs="Arial"/>
                <w:sz w:val="16"/>
                <w:vertAlign w:val="superscript"/>
              </w:rPr>
              <w:t>-13</w:t>
            </w:r>
          </w:p>
        </w:tc>
        <w:tc>
          <w:tcPr>
            <w:tcW w:w="1422" w:type="dxa"/>
            <w:tcBorders>
              <w:top w:val="single" w:sz="6" w:space="0" w:color="auto"/>
              <w:left w:val="single" w:sz="6" w:space="0" w:color="auto"/>
              <w:bottom w:val="single" w:sz="6" w:space="0" w:color="auto"/>
              <w:right w:val="single" w:sz="6" w:space="0" w:color="auto"/>
            </w:tcBorders>
            <w:tcPrChange w:id="160"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161"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0.5</w:t>
            </w:r>
          </w:p>
        </w:tc>
        <w:tc>
          <w:tcPr>
            <w:tcW w:w="2515" w:type="dxa"/>
            <w:tcBorders>
              <w:top w:val="single" w:sz="6" w:space="0" w:color="auto"/>
              <w:left w:val="single" w:sz="6" w:space="0" w:color="auto"/>
              <w:bottom w:val="single" w:sz="6" w:space="0" w:color="auto"/>
              <w:right w:val="single" w:sz="6" w:space="0" w:color="auto"/>
            </w:tcBorders>
            <w:tcPrChange w:id="162"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THRMLDUTYCYCLE_START_SEC_VAR_CLEARED_16</w:t>
            </w: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163"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Mult4_Uls_D_u3p13</w:t>
            </w:r>
          </w:p>
        </w:tc>
        <w:tc>
          <w:tcPr>
            <w:tcW w:w="1374" w:type="dxa"/>
            <w:tcBorders>
              <w:top w:val="single" w:sz="6" w:space="0" w:color="auto"/>
              <w:left w:val="single" w:sz="6" w:space="0" w:color="auto"/>
              <w:bottom w:val="single" w:sz="6" w:space="0" w:color="auto"/>
              <w:right w:val="single" w:sz="6" w:space="0" w:color="auto"/>
            </w:tcBorders>
            <w:tcPrChange w:id="164"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691C12">
            <w:pPr>
              <w:spacing w:before="60"/>
              <w:rPr>
                <w:rFonts w:ascii="Arial" w:hAnsi="Arial" w:cs="Arial"/>
                <w:sz w:val="16"/>
              </w:rPr>
            </w:pPr>
            <w:r>
              <w:rPr>
                <w:rFonts w:ascii="Arial" w:hAnsi="Arial" w:cs="Arial"/>
                <w:sz w:val="16"/>
              </w:rPr>
              <w:t>2</w:t>
            </w:r>
            <w:r w:rsidRPr="00896966">
              <w:rPr>
                <w:rFonts w:ascii="Arial" w:hAnsi="Arial" w:cs="Arial"/>
                <w:sz w:val="16"/>
                <w:vertAlign w:val="superscript"/>
              </w:rPr>
              <w:t>-13</w:t>
            </w:r>
          </w:p>
        </w:tc>
        <w:tc>
          <w:tcPr>
            <w:tcW w:w="1422" w:type="dxa"/>
            <w:tcBorders>
              <w:top w:val="single" w:sz="6" w:space="0" w:color="auto"/>
              <w:left w:val="single" w:sz="6" w:space="0" w:color="auto"/>
              <w:bottom w:val="single" w:sz="6" w:space="0" w:color="auto"/>
              <w:right w:val="single" w:sz="6" w:space="0" w:color="auto"/>
            </w:tcBorders>
            <w:tcPrChange w:id="165"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166"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0.5</w:t>
            </w:r>
          </w:p>
        </w:tc>
        <w:tc>
          <w:tcPr>
            <w:tcW w:w="2515" w:type="dxa"/>
            <w:tcBorders>
              <w:top w:val="single" w:sz="6" w:space="0" w:color="auto"/>
              <w:left w:val="single" w:sz="6" w:space="0" w:color="auto"/>
              <w:bottom w:val="single" w:sz="6" w:space="0" w:color="auto"/>
              <w:right w:val="single" w:sz="6" w:space="0" w:color="auto"/>
            </w:tcBorders>
            <w:tcPrChange w:id="167"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THRMLDUTYCYCLE_START_SEC_VAR_CLEARED_16</w:t>
            </w: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168"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Mult5_Uls_D_u3p13</w:t>
            </w:r>
          </w:p>
        </w:tc>
        <w:tc>
          <w:tcPr>
            <w:tcW w:w="1374" w:type="dxa"/>
            <w:tcBorders>
              <w:top w:val="single" w:sz="6" w:space="0" w:color="auto"/>
              <w:left w:val="single" w:sz="6" w:space="0" w:color="auto"/>
              <w:bottom w:val="single" w:sz="6" w:space="0" w:color="auto"/>
              <w:right w:val="single" w:sz="6" w:space="0" w:color="auto"/>
            </w:tcBorders>
            <w:tcPrChange w:id="169"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691C12">
            <w:pPr>
              <w:spacing w:before="60"/>
              <w:rPr>
                <w:rFonts w:ascii="Arial" w:hAnsi="Arial" w:cs="Arial"/>
                <w:sz w:val="16"/>
              </w:rPr>
            </w:pPr>
            <w:r>
              <w:rPr>
                <w:rFonts w:ascii="Arial" w:hAnsi="Arial" w:cs="Arial"/>
                <w:sz w:val="16"/>
              </w:rPr>
              <w:t>2</w:t>
            </w:r>
            <w:r w:rsidRPr="00896966">
              <w:rPr>
                <w:rFonts w:ascii="Arial" w:hAnsi="Arial" w:cs="Arial"/>
                <w:sz w:val="16"/>
                <w:vertAlign w:val="superscript"/>
              </w:rPr>
              <w:t>-13</w:t>
            </w:r>
          </w:p>
        </w:tc>
        <w:tc>
          <w:tcPr>
            <w:tcW w:w="1422" w:type="dxa"/>
            <w:tcBorders>
              <w:top w:val="single" w:sz="6" w:space="0" w:color="auto"/>
              <w:left w:val="single" w:sz="6" w:space="0" w:color="auto"/>
              <w:bottom w:val="single" w:sz="6" w:space="0" w:color="auto"/>
              <w:right w:val="single" w:sz="6" w:space="0" w:color="auto"/>
            </w:tcBorders>
            <w:tcPrChange w:id="170"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171"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2</w:t>
            </w:r>
          </w:p>
        </w:tc>
        <w:tc>
          <w:tcPr>
            <w:tcW w:w="2515" w:type="dxa"/>
            <w:tcBorders>
              <w:top w:val="single" w:sz="6" w:space="0" w:color="auto"/>
              <w:left w:val="single" w:sz="6" w:space="0" w:color="auto"/>
              <w:bottom w:val="single" w:sz="6" w:space="0" w:color="auto"/>
              <w:right w:val="single" w:sz="6" w:space="0" w:color="auto"/>
            </w:tcBorders>
            <w:tcPrChange w:id="172"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THRMLDUTYCYCLE_START_SEC_VAR_CLEARED_16</w:t>
            </w: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173"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Mult6_Uls_D_u3p13</w:t>
            </w:r>
          </w:p>
        </w:tc>
        <w:tc>
          <w:tcPr>
            <w:tcW w:w="1374" w:type="dxa"/>
            <w:tcBorders>
              <w:top w:val="single" w:sz="6" w:space="0" w:color="auto"/>
              <w:left w:val="single" w:sz="6" w:space="0" w:color="auto"/>
              <w:bottom w:val="single" w:sz="6" w:space="0" w:color="auto"/>
              <w:right w:val="single" w:sz="6" w:space="0" w:color="auto"/>
            </w:tcBorders>
            <w:tcPrChange w:id="174"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691C12">
            <w:pPr>
              <w:spacing w:before="60"/>
              <w:rPr>
                <w:rFonts w:ascii="Arial" w:hAnsi="Arial" w:cs="Arial"/>
                <w:sz w:val="16"/>
              </w:rPr>
            </w:pPr>
            <w:r>
              <w:rPr>
                <w:rFonts w:ascii="Arial" w:hAnsi="Arial" w:cs="Arial"/>
                <w:sz w:val="16"/>
              </w:rPr>
              <w:t>2</w:t>
            </w:r>
            <w:r w:rsidRPr="00896966">
              <w:rPr>
                <w:rFonts w:ascii="Arial" w:hAnsi="Arial" w:cs="Arial"/>
                <w:sz w:val="16"/>
                <w:vertAlign w:val="superscript"/>
              </w:rPr>
              <w:t>-13</w:t>
            </w:r>
          </w:p>
        </w:tc>
        <w:tc>
          <w:tcPr>
            <w:tcW w:w="1422" w:type="dxa"/>
            <w:tcBorders>
              <w:top w:val="single" w:sz="6" w:space="0" w:color="auto"/>
              <w:left w:val="single" w:sz="6" w:space="0" w:color="auto"/>
              <w:bottom w:val="single" w:sz="6" w:space="0" w:color="auto"/>
              <w:right w:val="single" w:sz="6" w:space="0" w:color="auto"/>
            </w:tcBorders>
            <w:tcPrChange w:id="175"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176"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2</w:t>
            </w:r>
          </w:p>
        </w:tc>
        <w:tc>
          <w:tcPr>
            <w:tcW w:w="2515" w:type="dxa"/>
            <w:tcBorders>
              <w:top w:val="single" w:sz="6" w:space="0" w:color="auto"/>
              <w:left w:val="single" w:sz="6" w:space="0" w:color="auto"/>
              <w:bottom w:val="single" w:sz="6" w:space="0" w:color="auto"/>
              <w:right w:val="single" w:sz="6" w:space="0" w:color="auto"/>
            </w:tcBorders>
            <w:tcPrChange w:id="177"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THRMLDUTYCYCLE_START_SEC_VAR_CLEARED_16</w:t>
            </w:r>
          </w:p>
        </w:tc>
      </w:tr>
      <w:tr w:rsidR="00896966" w:rsidTr="004E5493">
        <w:tc>
          <w:tcPr>
            <w:tcW w:w="2964" w:type="dxa"/>
            <w:gridSpan w:val="2"/>
            <w:tcBorders>
              <w:top w:val="single" w:sz="6" w:space="0" w:color="auto"/>
              <w:left w:val="single" w:sz="6" w:space="0" w:color="auto"/>
              <w:bottom w:val="single" w:sz="6" w:space="0" w:color="auto"/>
              <w:right w:val="single" w:sz="6" w:space="0" w:color="auto"/>
            </w:tcBorders>
            <w:tcPrChange w:id="178"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LastTblVal_MtrNm_D_u9p7</w:t>
            </w:r>
          </w:p>
        </w:tc>
        <w:tc>
          <w:tcPr>
            <w:tcW w:w="1374" w:type="dxa"/>
            <w:tcBorders>
              <w:top w:val="single" w:sz="6" w:space="0" w:color="auto"/>
              <w:left w:val="single" w:sz="6" w:space="0" w:color="auto"/>
              <w:bottom w:val="single" w:sz="6" w:space="0" w:color="auto"/>
              <w:right w:val="single" w:sz="6" w:space="0" w:color="auto"/>
            </w:tcBorders>
            <w:tcPrChange w:id="179"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896966" w:rsidRPr="00691C12" w:rsidRDefault="00896966" w:rsidP="00691C12">
            <w:pPr>
              <w:spacing w:before="60"/>
              <w:rPr>
                <w:rFonts w:ascii="Arial" w:hAnsi="Arial" w:cs="Arial"/>
                <w:sz w:val="16"/>
              </w:rPr>
            </w:pPr>
            <w:r>
              <w:rPr>
                <w:rFonts w:ascii="Arial" w:hAnsi="Arial" w:cs="Arial"/>
                <w:sz w:val="16"/>
              </w:rPr>
              <w:t>2</w:t>
            </w:r>
            <w:r w:rsidRPr="00896966">
              <w:rPr>
                <w:rFonts w:ascii="Arial" w:hAnsi="Arial" w:cs="Arial"/>
                <w:sz w:val="16"/>
                <w:vertAlign w:val="superscript"/>
              </w:rPr>
              <w:t>-7</w:t>
            </w:r>
          </w:p>
        </w:tc>
        <w:tc>
          <w:tcPr>
            <w:tcW w:w="1422" w:type="dxa"/>
            <w:tcBorders>
              <w:top w:val="single" w:sz="6" w:space="0" w:color="auto"/>
              <w:left w:val="single" w:sz="6" w:space="0" w:color="auto"/>
              <w:bottom w:val="single" w:sz="6" w:space="0" w:color="auto"/>
              <w:right w:val="single" w:sz="6" w:space="0" w:color="auto"/>
            </w:tcBorders>
            <w:tcPrChange w:id="180"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181"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896966" w:rsidRPr="00896966" w:rsidRDefault="00896966" w:rsidP="00896966">
            <w:pPr>
              <w:spacing w:before="60"/>
              <w:rPr>
                <w:rFonts w:ascii="Arial" w:hAnsi="Arial" w:cs="Arial"/>
                <w:sz w:val="16"/>
              </w:rPr>
            </w:pPr>
            <w:r w:rsidRPr="00896966">
              <w:rPr>
                <w:rFonts w:ascii="Arial" w:hAnsi="Arial" w:cs="Arial"/>
                <w:sz w:val="16"/>
              </w:rPr>
              <w:t>8.8</w:t>
            </w:r>
          </w:p>
        </w:tc>
        <w:tc>
          <w:tcPr>
            <w:tcW w:w="2515" w:type="dxa"/>
            <w:tcBorders>
              <w:top w:val="single" w:sz="6" w:space="0" w:color="auto"/>
              <w:left w:val="single" w:sz="6" w:space="0" w:color="auto"/>
              <w:bottom w:val="single" w:sz="6" w:space="0" w:color="auto"/>
              <w:right w:val="single" w:sz="6" w:space="0" w:color="auto"/>
            </w:tcBorders>
            <w:tcPrChange w:id="182"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896966" w:rsidRDefault="00896966" w:rsidP="00F957FA">
            <w:pPr>
              <w:spacing w:before="60"/>
              <w:rPr>
                <w:rFonts w:ascii="Arial" w:hAnsi="Arial" w:cs="Arial"/>
                <w:sz w:val="16"/>
              </w:rPr>
            </w:pPr>
            <w:r w:rsidRPr="00896966">
              <w:rPr>
                <w:rFonts w:ascii="Arial" w:hAnsi="Arial" w:cs="Arial"/>
                <w:sz w:val="16"/>
              </w:rPr>
              <w:t>THRMLDUTYCYCLE_START_SEC_VAR_CLEARED_16</w:t>
            </w:r>
          </w:p>
        </w:tc>
      </w:tr>
      <w:tr w:rsidR="00E1541F" w:rsidTr="004E5493">
        <w:tc>
          <w:tcPr>
            <w:tcW w:w="2964" w:type="dxa"/>
            <w:gridSpan w:val="2"/>
            <w:tcBorders>
              <w:top w:val="single" w:sz="6" w:space="0" w:color="auto"/>
              <w:left w:val="single" w:sz="6" w:space="0" w:color="auto"/>
              <w:bottom w:val="single" w:sz="6" w:space="0" w:color="auto"/>
              <w:right w:val="single" w:sz="6" w:space="0" w:color="auto"/>
            </w:tcBorders>
            <w:tcPrChange w:id="183"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E1541F" w:rsidRPr="00896966" w:rsidRDefault="00E1541F" w:rsidP="00896966">
            <w:pPr>
              <w:spacing w:before="60"/>
              <w:rPr>
                <w:rFonts w:ascii="Arial" w:hAnsi="Arial" w:cs="Arial"/>
                <w:sz w:val="16"/>
              </w:rPr>
            </w:pPr>
            <w:r w:rsidRPr="00E1541F">
              <w:rPr>
                <w:rFonts w:ascii="Arial" w:hAnsi="Arial" w:cs="Arial"/>
                <w:sz w:val="16"/>
              </w:rPr>
              <w:t>LastTblValSlew_MtrNm_D_u9p7</w:t>
            </w:r>
          </w:p>
        </w:tc>
        <w:tc>
          <w:tcPr>
            <w:tcW w:w="1374" w:type="dxa"/>
            <w:tcBorders>
              <w:top w:val="single" w:sz="6" w:space="0" w:color="auto"/>
              <w:left w:val="single" w:sz="6" w:space="0" w:color="auto"/>
              <w:bottom w:val="single" w:sz="6" w:space="0" w:color="auto"/>
              <w:right w:val="single" w:sz="6" w:space="0" w:color="auto"/>
            </w:tcBorders>
            <w:tcPrChange w:id="184"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E1541F" w:rsidRDefault="00E1541F" w:rsidP="00691C12">
            <w:pPr>
              <w:spacing w:before="60"/>
              <w:rPr>
                <w:rFonts w:ascii="Arial" w:hAnsi="Arial" w:cs="Arial"/>
                <w:sz w:val="16"/>
              </w:rPr>
            </w:pPr>
            <w:r>
              <w:rPr>
                <w:rFonts w:ascii="Arial" w:hAnsi="Arial" w:cs="Arial"/>
                <w:sz w:val="16"/>
              </w:rPr>
              <w:t>2</w:t>
            </w:r>
            <w:r w:rsidRPr="00896966">
              <w:rPr>
                <w:rFonts w:ascii="Arial" w:hAnsi="Arial" w:cs="Arial"/>
                <w:sz w:val="16"/>
                <w:vertAlign w:val="superscript"/>
              </w:rPr>
              <w:t>-7</w:t>
            </w:r>
          </w:p>
        </w:tc>
        <w:tc>
          <w:tcPr>
            <w:tcW w:w="1422" w:type="dxa"/>
            <w:tcBorders>
              <w:top w:val="single" w:sz="6" w:space="0" w:color="auto"/>
              <w:left w:val="single" w:sz="6" w:space="0" w:color="auto"/>
              <w:bottom w:val="single" w:sz="6" w:space="0" w:color="auto"/>
              <w:right w:val="single" w:sz="6" w:space="0" w:color="auto"/>
            </w:tcBorders>
            <w:tcPrChange w:id="185"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E1541F" w:rsidRPr="00896966" w:rsidRDefault="00E1541F" w:rsidP="00896966">
            <w:pPr>
              <w:spacing w:before="60"/>
              <w:rPr>
                <w:rFonts w:ascii="Arial" w:hAnsi="Arial" w:cs="Arial"/>
                <w:sz w:val="16"/>
              </w:rPr>
            </w:pPr>
            <w:r w:rsidRPr="00896966">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186"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E1541F" w:rsidRPr="00896966" w:rsidRDefault="00E1541F" w:rsidP="00896966">
            <w:pPr>
              <w:spacing w:before="60"/>
              <w:rPr>
                <w:rFonts w:ascii="Arial" w:hAnsi="Arial" w:cs="Arial"/>
                <w:sz w:val="16"/>
              </w:rPr>
            </w:pPr>
            <w:r w:rsidRPr="00896966">
              <w:rPr>
                <w:rFonts w:ascii="Arial" w:hAnsi="Arial" w:cs="Arial"/>
                <w:sz w:val="16"/>
              </w:rPr>
              <w:t>8.8</w:t>
            </w:r>
          </w:p>
        </w:tc>
        <w:tc>
          <w:tcPr>
            <w:tcW w:w="2515" w:type="dxa"/>
            <w:tcBorders>
              <w:top w:val="single" w:sz="6" w:space="0" w:color="auto"/>
              <w:left w:val="single" w:sz="6" w:space="0" w:color="auto"/>
              <w:bottom w:val="single" w:sz="6" w:space="0" w:color="auto"/>
              <w:right w:val="single" w:sz="6" w:space="0" w:color="auto"/>
            </w:tcBorders>
            <w:tcPrChange w:id="187"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E1541F" w:rsidRPr="00896966" w:rsidRDefault="00E1541F" w:rsidP="00F957FA">
            <w:pPr>
              <w:spacing w:before="60"/>
              <w:rPr>
                <w:rFonts w:ascii="Arial" w:hAnsi="Arial" w:cs="Arial"/>
                <w:sz w:val="16"/>
              </w:rPr>
            </w:pPr>
            <w:r w:rsidRPr="00896966">
              <w:rPr>
                <w:rFonts w:ascii="Arial" w:hAnsi="Arial" w:cs="Arial"/>
                <w:sz w:val="16"/>
              </w:rPr>
              <w:t>THRMLDUTYCYCLE_START_SEC_VAR_CLEARED_16</w:t>
            </w:r>
          </w:p>
        </w:tc>
      </w:tr>
      <w:tr w:rsidR="00E1541F" w:rsidTr="004E5493">
        <w:tc>
          <w:tcPr>
            <w:tcW w:w="2964" w:type="dxa"/>
            <w:gridSpan w:val="2"/>
            <w:tcBorders>
              <w:top w:val="single" w:sz="6" w:space="0" w:color="auto"/>
              <w:left w:val="single" w:sz="6" w:space="0" w:color="auto"/>
              <w:bottom w:val="single" w:sz="6" w:space="0" w:color="auto"/>
              <w:right w:val="single" w:sz="6" w:space="0" w:color="auto"/>
            </w:tcBorders>
            <w:tcPrChange w:id="188"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E1541F" w:rsidRPr="00896966" w:rsidRDefault="00E1541F" w:rsidP="00896966">
            <w:pPr>
              <w:spacing w:before="60"/>
              <w:rPr>
                <w:rFonts w:ascii="Arial" w:hAnsi="Arial" w:cs="Arial"/>
                <w:sz w:val="16"/>
              </w:rPr>
            </w:pPr>
            <w:r w:rsidRPr="00E1541F">
              <w:rPr>
                <w:rFonts w:ascii="Arial" w:hAnsi="Arial" w:cs="Arial"/>
                <w:sz w:val="16"/>
              </w:rPr>
              <w:t>AbsTempLimit_MtrNm_D_f32</w:t>
            </w:r>
          </w:p>
        </w:tc>
        <w:tc>
          <w:tcPr>
            <w:tcW w:w="1374" w:type="dxa"/>
            <w:tcBorders>
              <w:top w:val="single" w:sz="6" w:space="0" w:color="auto"/>
              <w:left w:val="single" w:sz="6" w:space="0" w:color="auto"/>
              <w:bottom w:val="single" w:sz="6" w:space="0" w:color="auto"/>
              <w:right w:val="single" w:sz="6" w:space="0" w:color="auto"/>
            </w:tcBorders>
            <w:tcPrChange w:id="189"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E1541F" w:rsidRDefault="00E1541F" w:rsidP="00691C12">
            <w:pPr>
              <w:spacing w:before="60"/>
              <w:rPr>
                <w:rFonts w:ascii="Arial" w:hAnsi="Arial" w:cs="Arial"/>
                <w:sz w:val="16"/>
              </w:rPr>
            </w:pPr>
            <w:r>
              <w:rPr>
                <w:rFonts w:ascii="Arial" w:hAnsi="Arial" w:cs="Arial"/>
                <w:sz w:val="16"/>
              </w:rPr>
              <w:t>Single Precision Float</w:t>
            </w:r>
          </w:p>
        </w:tc>
        <w:tc>
          <w:tcPr>
            <w:tcW w:w="1422" w:type="dxa"/>
            <w:tcBorders>
              <w:top w:val="single" w:sz="6" w:space="0" w:color="auto"/>
              <w:left w:val="single" w:sz="6" w:space="0" w:color="auto"/>
              <w:bottom w:val="single" w:sz="6" w:space="0" w:color="auto"/>
              <w:right w:val="single" w:sz="6" w:space="0" w:color="auto"/>
            </w:tcBorders>
            <w:tcPrChange w:id="190"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E1541F" w:rsidRPr="00896966" w:rsidRDefault="00E1541F" w:rsidP="00896966">
            <w:pPr>
              <w:spacing w:before="60"/>
              <w:rPr>
                <w:rFonts w:ascii="Arial" w:hAnsi="Arial" w:cs="Arial"/>
                <w:sz w:val="16"/>
              </w:rPr>
            </w:pPr>
            <w:r w:rsidRPr="00896966">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191"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E1541F" w:rsidRPr="00896966" w:rsidRDefault="00E1541F" w:rsidP="00896966">
            <w:pPr>
              <w:spacing w:before="60"/>
              <w:rPr>
                <w:rFonts w:ascii="Arial" w:hAnsi="Arial" w:cs="Arial"/>
                <w:sz w:val="16"/>
              </w:rPr>
            </w:pPr>
            <w:r w:rsidRPr="00896966">
              <w:rPr>
                <w:rFonts w:ascii="Arial" w:hAnsi="Arial" w:cs="Arial"/>
                <w:sz w:val="16"/>
              </w:rPr>
              <w:t>8.8</w:t>
            </w:r>
          </w:p>
        </w:tc>
        <w:tc>
          <w:tcPr>
            <w:tcW w:w="2515" w:type="dxa"/>
            <w:tcBorders>
              <w:top w:val="single" w:sz="6" w:space="0" w:color="auto"/>
              <w:left w:val="single" w:sz="6" w:space="0" w:color="auto"/>
              <w:bottom w:val="single" w:sz="6" w:space="0" w:color="auto"/>
              <w:right w:val="single" w:sz="6" w:space="0" w:color="auto"/>
            </w:tcBorders>
            <w:tcPrChange w:id="192"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E1541F" w:rsidRPr="00896966" w:rsidRDefault="00E1541F" w:rsidP="00F957FA">
            <w:pPr>
              <w:spacing w:before="60"/>
              <w:rPr>
                <w:rFonts w:ascii="Arial" w:hAnsi="Arial" w:cs="Arial"/>
                <w:sz w:val="16"/>
              </w:rPr>
            </w:pPr>
            <w:r w:rsidRPr="00896966">
              <w:rPr>
                <w:rFonts w:ascii="Arial" w:hAnsi="Arial" w:cs="Arial"/>
                <w:sz w:val="16"/>
              </w:rPr>
              <w:t>THRMLDUTYCYCLE_START_SEC_VAR_CLEARED_32</w:t>
            </w:r>
          </w:p>
        </w:tc>
      </w:tr>
      <w:tr w:rsidR="00E1541F" w:rsidTr="004E5493">
        <w:tc>
          <w:tcPr>
            <w:tcW w:w="2964" w:type="dxa"/>
            <w:gridSpan w:val="2"/>
            <w:tcBorders>
              <w:top w:val="single" w:sz="6" w:space="0" w:color="auto"/>
              <w:left w:val="single" w:sz="6" w:space="0" w:color="auto"/>
              <w:bottom w:val="single" w:sz="6" w:space="0" w:color="auto"/>
              <w:right w:val="single" w:sz="6" w:space="0" w:color="auto"/>
            </w:tcBorders>
            <w:tcPrChange w:id="193"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E1541F" w:rsidRPr="00896966" w:rsidRDefault="00E1541F" w:rsidP="00896966">
            <w:pPr>
              <w:spacing w:before="60"/>
              <w:rPr>
                <w:rFonts w:ascii="Arial" w:hAnsi="Arial" w:cs="Arial"/>
                <w:sz w:val="16"/>
              </w:rPr>
            </w:pPr>
            <w:r w:rsidRPr="00E1541F">
              <w:rPr>
                <w:rFonts w:ascii="Arial" w:hAnsi="Arial" w:cs="Arial"/>
                <w:sz w:val="16"/>
              </w:rPr>
              <w:t>ThrmLoadLmtTblYVal_MtrNm_D_f32</w:t>
            </w:r>
          </w:p>
        </w:tc>
        <w:tc>
          <w:tcPr>
            <w:tcW w:w="1374" w:type="dxa"/>
            <w:tcBorders>
              <w:top w:val="single" w:sz="6" w:space="0" w:color="auto"/>
              <w:left w:val="single" w:sz="6" w:space="0" w:color="auto"/>
              <w:bottom w:val="single" w:sz="6" w:space="0" w:color="auto"/>
              <w:right w:val="single" w:sz="6" w:space="0" w:color="auto"/>
            </w:tcBorders>
            <w:tcPrChange w:id="194"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E1541F" w:rsidRDefault="00E1541F" w:rsidP="00691C12">
            <w:pPr>
              <w:spacing w:before="60"/>
              <w:rPr>
                <w:rFonts w:ascii="Arial" w:hAnsi="Arial" w:cs="Arial"/>
                <w:sz w:val="16"/>
              </w:rPr>
            </w:pPr>
            <w:r>
              <w:rPr>
                <w:rFonts w:ascii="Arial" w:hAnsi="Arial" w:cs="Arial"/>
                <w:sz w:val="16"/>
              </w:rPr>
              <w:t>Single Precision Float</w:t>
            </w:r>
          </w:p>
        </w:tc>
        <w:tc>
          <w:tcPr>
            <w:tcW w:w="1422" w:type="dxa"/>
            <w:tcBorders>
              <w:top w:val="single" w:sz="6" w:space="0" w:color="auto"/>
              <w:left w:val="single" w:sz="6" w:space="0" w:color="auto"/>
              <w:bottom w:val="single" w:sz="6" w:space="0" w:color="auto"/>
              <w:right w:val="single" w:sz="6" w:space="0" w:color="auto"/>
            </w:tcBorders>
            <w:tcPrChange w:id="195"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E1541F" w:rsidRPr="00896966" w:rsidRDefault="00E1541F" w:rsidP="00896966">
            <w:pPr>
              <w:spacing w:before="60"/>
              <w:rPr>
                <w:rFonts w:ascii="Arial" w:hAnsi="Arial" w:cs="Arial"/>
                <w:sz w:val="16"/>
              </w:rPr>
            </w:pPr>
            <w:r w:rsidRPr="00896966">
              <w:rPr>
                <w:rFonts w:ascii="Arial" w:hAnsi="Arial" w:cs="Arial"/>
                <w:sz w:val="16"/>
              </w:rPr>
              <w:t>0</w:t>
            </w:r>
            <w:r>
              <w:rPr>
                <w:rFonts w:ascii="Arial" w:hAnsi="Arial" w:cs="Arial"/>
                <w:sz w:val="16"/>
              </w:rPr>
              <w:t>.01</w:t>
            </w:r>
          </w:p>
        </w:tc>
        <w:tc>
          <w:tcPr>
            <w:tcW w:w="1170" w:type="dxa"/>
            <w:tcBorders>
              <w:top w:val="single" w:sz="6" w:space="0" w:color="auto"/>
              <w:left w:val="single" w:sz="6" w:space="0" w:color="auto"/>
              <w:bottom w:val="single" w:sz="6" w:space="0" w:color="auto"/>
              <w:right w:val="single" w:sz="6" w:space="0" w:color="auto"/>
            </w:tcBorders>
            <w:tcPrChange w:id="196"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E1541F" w:rsidRPr="00896966" w:rsidRDefault="00E1541F" w:rsidP="00896966">
            <w:pPr>
              <w:spacing w:before="60"/>
              <w:rPr>
                <w:rFonts w:ascii="Arial" w:hAnsi="Arial" w:cs="Arial"/>
                <w:sz w:val="16"/>
              </w:rPr>
            </w:pPr>
            <w:r w:rsidRPr="00896966">
              <w:rPr>
                <w:rFonts w:ascii="Arial" w:hAnsi="Arial" w:cs="Arial"/>
                <w:sz w:val="16"/>
              </w:rPr>
              <w:t>8.8</w:t>
            </w:r>
          </w:p>
        </w:tc>
        <w:tc>
          <w:tcPr>
            <w:tcW w:w="2515" w:type="dxa"/>
            <w:tcBorders>
              <w:top w:val="single" w:sz="6" w:space="0" w:color="auto"/>
              <w:left w:val="single" w:sz="6" w:space="0" w:color="auto"/>
              <w:bottom w:val="single" w:sz="6" w:space="0" w:color="auto"/>
              <w:right w:val="single" w:sz="6" w:space="0" w:color="auto"/>
            </w:tcBorders>
            <w:tcPrChange w:id="197"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E1541F" w:rsidRPr="00896966" w:rsidRDefault="00E1541F" w:rsidP="00F957FA">
            <w:pPr>
              <w:spacing w:before="60"/>
              <w:rPr>
                <w:rFonts w:ascii="Arial" w:hAnsi="Arial" w:cs="Arial"/>
                <w:sz w:val="16"/>
              </w:rPr>
            </w:pPr>
            <w:r w:rsidRPr="00896966">
              <w:rPr>
                <w:rFonts w:ascii="Arial" w:hAnsi="Arial" w:cs="Arial"/>
                <w:sz w:val="16"/>
              </w:rPr>
              <w:t>THRMLDUTYCYCLE_START_SEC_VAR_CLEARED_32</w:t>
            </w:r>
          </w:p>
        </w:tc>
      </w:tr>
      <w:tr w:rsidR="003E3A99" w:rsidTr="004E5493">
        <w:tc>
          <w:tcPr>
            <w:tcW w:w="2964" w:type="dxa"/>
            <w:gridSpan w:val="2"/>
            <w:tcBorders>
              <w:top w:val="single" w:sz="6" w:space="0" w:color="auto"/>
              <w:left w:val="single" w:sz="6" w:space="0" w:color="auto"/>
              <w:bottom w:val="single" w:sz="6" w:space="0" w:color="auto"/>
              <w:right w:val="single" w:sz="6" w:space="0" w:color="auto"/>
            </w:tcBorders>
            <w:tcPrChange w:id="198"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3E3A99" w:rsidRPr="00E1541F" w:rsidRDefault="00034940" w:rsidP="00896966">
            <w:pPr>
              <w:spacing w:before="60"/>
              <w:rPr>
                <w:rFonts w:ascii="Arial" w:hAnsi="Arial" w:cs="Arial"/>
                <w:sz w:val="16"/>
              </w:rPr>
            </w:pPr>
            <w:r w:rsidRPr="00034940">
              <w:rPr>
                <w:rFonts w:ascii="Arial" w:hAnsi="Arial" w:cs="Arial"/>
                <w:sz w:val="16"/>
              </w:rPr>
              <w:t>eFilter3Value</w:t>
            </w:r>
            <w:del w:id="199" w:author="nzt9hv" w:date="2013-04-09T14:34:00Z">
              <w:r w:rsidRPr="00034940" w:rsidDel="000E18B3">
                <w:rPr>
                  <w:rFonts w:ascii="Arial" w:hAnsi="Arial" w:cs="Arial"/>
                  <w:sz w:val="16"/>
                </w:rPr>
                <w:delText>_Cnt_N_u8</w:delText>
              </w:r>
            </w:del>
            <w:ins w:id="200" w:author="nzt9hv" w:date="2013-04-09T14:34:00Z">
              <w:r w:rsidR="000E18B3">
                <w:rPr>
                  <w:rFonts w:ascii="Arial" w:hAnsi="Arial" w:cs="Arial"/>
                  <w:sz w:val="16"/>
                </w:rPr>
                <w:t>TyH_Cnt_M_u8</w:t>
              </w:r>
            </w:ins>
          </w:p>
        </w:tc>
        <w:tc>
          <w:tcPr>
            <w:tcW w:w="1374" w:type="dxa"/>
            <w:tcBorders>
              <w:top w:val="single" w:sz="6" w:space="0" w:color="auto"/>
              <w:left w:val="single" w:sz="6" w:space="0" w:color="auto"/>
              <w:bottom w:val="single" w:sz="6" w:space="0" w:color="auto"/>
              <w:right w:val="single" w:sz="6" w:space="0" w:color="auto"/>
            </w:tcBorders>
            <w:tcPrChange w:id="201"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3E3A99" w:rsidRDefault="003E3A99" w:rsidP="00691C12">
            <w:pPr>
              <w:spacing w:before="60"/>
              <w:rPr>
                <w:rFonts w:ascii="Arial" w:hAnsi="Arial" w:cs="Arial"/>
                <w:sz w:val="16"/>
              </w:rPr>
            </w:pPr>
            <w:r>
              <w:rPr>
                <w:rFonts w:ascii="Arial" w:hAnsi="Arial" w:cs="Arial"/>
                <w:sz w:val="16"/>
              </w:rPr>
              <w:t>1</w:t>
            </w:r>
          </w:p>
        </w:tc>
        <w:tc>
          <w:tcPr>
            <w:tcW w:w="1422" w:type="dxa"/>
            <w:tcBorders>
              <w:top w:val="single" w:sz="6" w:space="0" w:color="auto"/>
              <w:left w:val="single" w:sz="6" w:space="0" w:color="auto"/>
              <w:bottom w:val="single" w:sz="6" w:space="0" w:color="auto"/>
              <w:right w:val="single" w:sz="6" w:space="0" w:color="auto"/>
            </w:tcBorders>
            <w:tcPrChange w:id="202"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3E3A99" w:rsidRPr="00896966" w:rsidRDefault="003E3A99" w:rsidP="00896966">
            <w:pPr>
              <w:spacing w:before="60"/>
              <w:rPr>
                <w:rFonts w:ascii="Arial" w:hAnsi="Arial" w:cs="Arial"/>
                <w:sz w:val="16"/>
              </w:rPr>
            </w:pPr>
            <w:r>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203"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3E3A99" w:rsidRPr="00896966" w:rsidRDefault="003E3A99" w:rsidP="00896966">
            <w:pPr>
              <w:spacing w:before="60"/>
              <w:rPr>
                <w:rFonts w:ascii="Arial" w:hAnsi="Arial" w:cs="Arial"/>
                <w:sz w:val="16"/>
              </w:rPr>
            </w:pPr>
            <w:r>
              <w:rPr>
                <w:rFonts w:ascii="Arial" w:hAnsi="Arial" w:cs="Arial"/>
                <w:sz w:val="16"/>
              </w:rPr>
              <w:t>200</w:t>
            </w:r>
          </w:p>
        </w:tc>
        <w:tc>
          <w:tcPr>
            <w:tcW w:w="2515" w:type="dxa"/>
            <w:tcBorders>
              <w:top w:val="single" w:sz="6" w:space="0" w:color="auto"/>
              <w:left w:val="single" w:sz="6" w:space="0" w:color="auto"/>
              <w:bottom w:val="single" w:sz="6" w:space="0" w:color="auto"/>
              <w:right w:val="single" w:sz="6" w:space="0" w:color="auto"/>
            </w:tcBorders>
            <w:tcPrChange w:id="204"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3E3A99" w:rsidRPr="00896966" w:rsidRDefault="0097254B" w:rsidP="00F957FA">
            <w:pPr>
              <w:spacing w:before="60"/>
              <w:rPr>
                <w:rFonts w:ascii="Arial" w:hAnsi="Arial" w:cs="Arial"/>
                <w:sz w:val="16"/>
              </w:rPr>
            </w:pPr>
            <w:r w:rsidRPr="0097254B">
              <w:rPr>
                <w:rFonts w:ascii="Arial" w:hAnsi="Arial" w:cs="Arial"/>
                <w:sz w:val="16"/>
              </w:rPr>
              <w:t>THRMLDUTYCYCLE_START_SEC_VAR_SAVED_ZONEH_8</w:t>
            </w:r>
          </w:p>
        </w:tc>
      </w:tr>
      <w:tr w:rsidR="003E3A99" w:rsidTr="004E5493">
        <w:tc>
          <w:tcPr>
            <w:tcW w:w="2964" w:type="dxa"/>
            <w:gridSpan w:val="2"/>
            <w:tcBorders>
              <w:top w:val="single" w:sz="6" w:space="0" w:color="auto"/>
              <w:left w:val="single" w:sz="6" w:space="0" w:color="auto"/>
              <w:bottom w:val="single" w:sz="6" w:space="0" w:color="auto"/>
              <w:right w:val="single" w:sz="6" w:space="0" w:color="auto"/>
            </w:tcBorders>
            <w:tcPrChange w:id="205"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3E3A99" w:rsidRPr="00E1541F" w:rsidRDefault="00F86C5B" w:rsidP="00896966">
            <w:pPr>
              <w:spacing w:before="60"/>
              <w:rPr>
                <w:rFonts w:ascii="Arial" w:hAnsi="Arial" w:cs="Arial"/>
                <w:sz w:val="16"/>
              </w:rPr>
            </w:pPr>
            <w:r>
              <w:rPr>
                <w:rFonts w:ascii="Arial" w:hAnsi="Arial" w:cs="Arial"/>
                <w:sz w:val="16"/>
              </w:rPr>
              <w:t>eFilter4</w:t>
            </w:r>
            <w:r w:rsidR="00034940" w:rsidRPr="00034940">
              <w:rPr>
                <w:rFonts w:ascii="Arial" w:hAnsi="Arial" w:cs="Arial"/>
                <w:sz w:val="16"/>
              </w:rPr>
              <w:t>Value</w:t>
            </w:r>
            <w:del w:id="206" w:author="nzt9hv" w:date="2013-04-09T14:34:00Z">
              <w:r w:rsidR="00034940" w:rsidRPr="00034940" w:rsidDel="000E18B3">
                <w:rPr>
                  <w:rFonts w:ascii="Arial" w:hAnsi="Arial" w:cs="Arial"/>
                  <w:sz w:val="16"/>
                </w:rPr>
                <w:delText>_Cnt_N_u8</w:delText>
              </w:r>
            </w:del>
            <w:ins w:id="207" w:author="nzt9hv" w:date="2013-04-09T14:34:00Z">
              <w:r w:rsidR="000E18B3">
                <w:rPr>
                  <w:rFonts w:ascii="Arial" w:hAnsi="Arial" w:cs="Arial"/>
                  <w:sz w:val="16"/>
                </w:rPr>
                <w:t>TyH_Cnt_M_u8</w:t>
              </w:r>
            </w:ins>
          </w:p>
        </w:tc>
        <w:tc>
          <w:tcPr>
            <w:tcW w:w="1374" w:type="dxa"/>
            <w:tcBorders>
              <w:top w:val="single" w:sz="6" w:space="0" w:color="auto"/>
              <w:left w:val="single" w:sz="6" w:space="0" w:color="auto"/>
              <w:bottom w:val="single" w:sz="6" w:space="0" w:color="auto"/>
              <w:right w:val="single" w:sz="6" w:space="0" w:color="auto"/>
            </w:tcBorders>
            <w:tcPrChange w:id="208"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3E3A99" w:rsidRDefault="003E3A99" w:rsidP="00691C12">
            <w:pPr>
              <w:spacing w:before="60"/>
              <w:rPr>
                <w:rFonts w:ascii="Arial" w:hAnsi="Arial" w:cs="Arial"/>
                <w:sz w:val="16"/>
              </w:rPr>
            </w:pPr>
            <w:r>
              <w:rPr>
                <w:rFonts w:ascii="Arial" w:hAnsi="Arial" w:cs="Arial"/>
                <w:sz w:val="16"/>
              </w:rPr>
              <w:t>1</w:t>
            </w:r>
          </w:p>
        </w:tc>
        <w:tc>
          <w:tcPr>
            <w:tcW w:w="1422" w:type="dxa"/>
            <w:tcBorders>
              <w:top w:val="single" w:sz="6" w:space="0" w:color="auto"/>
              <w:left w:val="single" w:sz="6" w:space="0" w:color="auto"/>
              <w:bottom w:val="single" w:sz="6" w:space="0" w:color="auto"/>
              <w:right w:val="single" w:sz="6" w:space="0" w:color="auto"/>
            </w:tcBorders>
            <w:tcPrChange w:id="209"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3E3A99" w:rsidRPr="00896966" w:rsidRDefault="003E3A99" w:rsidP="00896966">
            <w:pPr>
              <w:spacing w:before="60"/>
              <w:rPr>
                <w:rFonts w:ascii="Arial" w:hAnsi="Arial" w:cs="Arial"/>
                <w:sz w:val="16"/>
              </w:rPr>
            </w:pPr>
            <w:r>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210"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3E3A99" w:rsidRPr="00896966" w:rsidRDefault="003E3A99" w:rsidP="00896966">
            <w:pPr>
              <w:spacing w:before="60"/>
              <w:rPr>
                <w:rFonts w:ascii="Arial" w:hAnsi="Arial" w:cs="Arial"/>
                <w:sz w:val="16"/>
              </w:rPr>
            </w:pPr>
            <w:r>
              <w:rPr>
                <w:rFonts w:ascii="Arial" w:hAnsi="Arial" w:cs="Arial"/>
                <w:sz w:val="16"/>
              </w:rPr>
              <w:t>200</w:t>
            </w:r>
          </w:p>
        </w:tc>
        <w:tc>
          <w:tcPr>
            <w:tcW w:w="2515" w:type="dxa"/>
            <w:tcBorders>
              <w:top w:val="single" w:sz="6" w:space="0" w:color="auto"/>
              <w:left w:val="single" w:sz="6" w:space="0" w:color="auto"/>
              <w:bottom w:val="single" w:sz="6" w:space="0" w:color="auto"/>
              <w:right w:val="single" w:sz="6" w:space="0" w:color="auto"/>
            </w:tcBorders>
            <w:tcPrChange w:id="211"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3E3A99" w:rsidRPr="00896966" w:rsidRDefault="0097254B" w:rsidP="00F957FA">
            <w:pPr>
              <w:spacing w:before="60"/>
              <w:rPr>
                <w:rFonts w:ascii="Arial" w:hAnsi="Arial" w:cs="Arial"/>
                <w:sz w:val="16"/>
              </w:rPr>
            </w:pPr>
            <w:r w:rsidRPr="0097254B">
              <w:rPr>
                <w:rFonts w:ascii="Arial" w:hAnsi="Arial" w:cs="Arial"/>
                <w:sz w:val="16"/>
              </w:rPr>
              <w:t>THRMLDUTYCYCLE_START_SEC_VAR_SAVED_ZONEH_8</w:t>
            </w:r>
          </w:p>
        </w:tc>
      </w:tr>
      <w:tr w:rsidR="003E3A99" w:rsidTr="004E5493">
        <w:tc>
          <w:tcPr>
            <w:tcW w:w="2964" w:type="dxa"/>
            <w:gridSpan w:val="2"/>
            <w:tcBorders>
              <w:top w:val="single" w:sz="6" w:space="0" w:color="auto"/>
              <w:left w:val="single" w:sz="6" w:space="0" w:color="auto"/>
              <w:bottom w:val="single" w:sz="6" w:space="0" w:color="auto"/>
              <w:right w:val="single" w:sz="6" w:space="0" w:color="auto"/>
            </w:tcBorders>
            <w:tcPrChange w:id="212"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3E3A99" w:rsidRPr="00E1541F" w:rsidRDefault="00F86C5B" w:rsidP="00896966">
            <w:pPr>
              <w:spacing w:before="60"/>
              <w:rPr>
                <w:rFonts w:ascii="Arial" w:hAnsi="Arial" w:cs="Arial"/>
                <w:sz w:val="16"/>
              </w:rPr>
            </w:pPr>
            <w:r>
              <w:rPr>
                <w:rFonts w:ascii="Arial" w:hAnsi="Arial" w:cs="Arial"/>
                <w:sz w:val="16"/>
              </w:rPr>
              <w:t>eFilter5</w:t>
            </w:r>
            <w:r w:rsidR="00034940" w:rsidRPr="00034940">
              <w:rPr>
                <w:rFonts w:ascii="Arial" w:hAnsi="Arial" w:cs="Arial"/>
                <w:sz w:val="16"/>
              </w:rPr>
              <w:t>Value</w:t>
            </w:r>
            <w:del w:id="213" w:author="nzt9hv" w:date="2013-04-09T14:34:00Z">
              <w:r w:rsidR="00034940" w:rsidRPr="00034940" w:rsidDel="000E18B3">
                <w:rPr>
                  <w:rFonts w:ascii="Arial" w:hAnsi="Arial" w:cs="Arial"/>
                  <w:sz w:val="16"/>
                </w:rPr>
                <w:delText>_Cnt_N_u8</w:delText>
              </w:r>
            </w:del>
            <w:ins w:id="214" w:author="nzt9hv" w:date="2013-04-09T14:34:00Z">
              <w:r w:rsidR="000E18B3">
                <w:rPr>
                  <w:rFonts w:ascii="Arial" w:hAnsi="Arial" w:cs="Arial"/>
                  <w:sz w:val="16"/>
                </w:rPr>
                <w:t>TyH_Cnt_M_u8</w:t>
              </w:r>
            </w:ins>
          </w:p>
        </w:tc>
        <w:tc>
          <w:tcPr>
            <w:tcW w:w="1374" w:type="dxa"/>
            <w:tcBorders>
              <w:top w:val="single" w:sz="6" w:space="0" w:color="auto"/>
              <w:left w:val="single" w:sz="6" w:space="0" w:color="auto"/>
              <w:bottom w:val="single" w:sz="6" w:space="0" w:color="auto"/>
              <w:right w:val="single" w:sz="6" w:space="0" w:color="auto"/>
            </w:tcBorders>
            <w:tcPrChange w:id="215"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3E3A99" w:rsidRDefault="003E3A99" w:rsidP="00691C12">
            <w:pPr>
              <w:spacing w:before="60"/>
              <w:rPr>
                <w:rFonts w:ascii="Arial" w:hAnsi="Arial" w:cs="Arial"/>
                <w:sz w:val="16"/>
              </w:rPr>
            </w:pPr>
            <w:r>
              <w:rPr>
                <w:rFonts w:ascii="Arial" w:hAnsi="Arial" w:cs="Arial"/>
                <w:sz w:val="16"/>
              </w:rPr>
              <w:t>1</w:t>
            </w:r>
          </w:p>
        </w:tc>
        <w:tc>
          <w:tcPr>
            <w:tcW w:w="1422" w:type="dxa"/>
            <w:tcBorders>
              <w:top w:val="single" w:sz="6" w:space="0" w:color="auto"/>
              <w:left w:val="single" w:sz="6" w:space="0" w:color="auto"/>
              <w:bottom w:val="single" w:sz="6" w:space="0" w:color="auto"/>
              <w:right w:val="single" w:sz="6" w:space="0" w:color="auto"/>
            </w:tcBorders>
            <w:tcPrChange w:id="216"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3E3A99" w:rsidRPr="00896966" w:rsidRDefault="003E3A99" w:rsidP="00896966">
            <w:pPr>
              <w:spacing w:before="60"/>
              <w:rPr>
                <w:rFonts w:ascii="Arial" w:hAnsi="Arial" w:cs="Arial"/>
                <w:sz w:val="16"/>
              </w:rPr>
            </w:pPr>
            <w:r>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217"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3E3A99" w:rsidRPr="00896966" w:rsidRDefault="003E3A99" w:rsidP="00896966">
            <w:pPr>
              <w:spacing w:before="60"/>
              <w:rPr>
                <w:rFonts w:ascii="Arial" w:hAnsi="Arial" w:cs="Arial"/>
                <w:sz w:val="16"/>
              </w:rPr>
            </w:pPr>
            <w:r>
              <w:rPr>
                <w:rFonts w:ascii="Arial" w:hAnsi="Arial" w:cs="Arial"/>
                <w:sz w:val="16"/>
              </w:rPr>
              <w:t>200</w:t>
            </w:r>
          </w:p>
        </w:tc>
        <w:tc>
          <w:tcPr>
            <w:tcW w:w="2515" w:type="dxa"/>
            <w:tcBorders>
              <w:top w:val="single" w:sz="6" w:space="0" w:color="auto"/>
              <w:left w:val="single" w:sz="6" w:space="0" w:color="auto"/>
              <w:bottom w:val="single" w:sz="6" w:space="0" w:color="auto"/>
              <w:right w:val="single" w:sz="6" w:space="0" w:color="auto"/>
            </w:tcBorders>
            <w:tcPrChange w:id="218"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3E3A99" w:rsidRPr="00896966" w:rsidRDefault="0097254B" w:rsidP="00F957FA">
            <w:pPr>
              <w:spacing w:before="60"/>
              <w:rPr>
                <w:rFonts w:ascii="Arial" w:hAnsi="Arial" w:cs="Arial"/>
                <w:sz w:val="16"/>
              </w:rPr>
            </w:pPr>
            <w:r w:rsidRPr="0097254B">
              <w:rPr>
                <w:rFonts w:ascii="Arial" w:hAnsi="Arial" w:cs="Arial"/>
                <w:sz w:val="16"/>
              </w:rPr>
              <w:t>THRMLDUTYCYCLE_START_SEC_VAR_SAVED_ZONEH_8</w:t>
            </w:r>
          </w:p>
        </w:tc>
      </w:tr>
      <w:tr w:rsidR="003E3A99" w:rsidTr="004E5493">
        <w:tc>
          <w:tcPr>
            <w:tcW w:w="2964" w:type="dxa"/>
            <w:gridSpan w:val="2"/>
            <w:tcBorders>
              <w:top w:val="single" w:sz="6" w:space="0" w:color="auto"/>
              <w:left w:val="single" w:sz="6" w:space="0" w:color="auto"/>
              <w:bottom w:val="single" w:sz="6" w:space="0" w:color="auto"/>
              <w:right w:val="single" w:sz="6" w:space="0" w:color="auto"/>
            </w:tcBorders>
            <w:tcPrChange w:id="219"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3E3A99" w:rsidRPr="00E1541F" w:rsidRDefault="00F86C5B" w:rsidP="00896966">
            <w:pPr>
              <w:spacing w:before="60"/>
              <w:rPr>
                <w:rFonts w:ascii="Arial" w:hAnsi="Arial" w:cs="Arial"/>
                <w:sz w:val="16"/>
              </w:rPr>
            </w:pPr>
            <w:r>
              <w:rPr>
                <w:rFonts w:ascii="Arial" w:hAnsi="Arial" w:cs="Arial"/>
                <w:sz w:val="16"/>
              </w:rPr>
              <w:t>eFilter6</w:t>
            </w:r>
            <w:r w:rsidR="00034940" w:rsidRPr="00034940">
              <w:rPr>
                <w:rFonts w:ascii="Arial" w:hAnsi="Arial" w:cs="Arial"/>
                <w:sz w:val="16"/>
              </w:rPr>
              <w:t>Value</w:t>
            </w:r>
            <w:del w:id="220" w:author="nzt9hv" w:date="2013-04-09T14:34:00Z">
              <w:r w:rsidR="00034940" w:rsidRPr="00034940" w:rsidDel="000E18B3">
                <w:rPr>
                  <w:rFonts w:ascii="Arial" w:hAnsi="Arial" w:cs="Arial"/>
                  <w:sz w:val="16"/>
                </w:rPr>
                <w:delText>_Cnt_N_u8</w:delText>
              </w:r>
            </w:del>
            <w:ins w:id="221" w:author="nzt9hv" w:date="2013-04-09T14:34:00Z">
              <w:r w:rsidR="000E18B3">
                <w:rPr>
                  <w:rFonts w:ascii="Arial" w:hAnsi="Arial" w:cs="Arial"/>
                  <w:sz w:val="16"/>
                </w:rPr>
                <w:t>TyH_Cnt_M_u8</w:t>
              </w:r>
            </w:ins>
          </w:p>
        </w:tc>
        <w:tc>
          <w:tcPr>
            <w:tcW w:w="1374" w:type="dxa"/>
            <w:tcBorders>
              <w:top w:val="single" w:sz="6" w:space="0" w:color="auto"/>
              <w:left w:val="single" w:sz="6" w:space="0" w:color="auto"/>
              <w:bottom w:val="single" w:sz="6" w:space="0" w:color="auto"/>
              <w:right w:val="single" w:sz="6" w:space="0" w:color="auto"/>
            </w:tcBorders>
            <w:tcPrChange w:id="222"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3E3A99" w:rsidRDefault="003E3A99" w:rsidP="00691C12">
            <w:pPr>
              <w:spacing w:before="60"/>
              <w:rPr>
                <w:rFonts w:ascii="Arial" w:hAnsi="Arial" w:cs="Arial"/>
                <w:sz w:val="16"/>
              </w:rPr>
            </w:pPr>
            <w:r>
              <w:rPr>
                <w:rFonts w:ascii="Arial" w:hAnsi="Arial" w:cs="Arial"/>
                <w:sz w:val="16"/>
              </w:rPr>
              <w:t>1</w:t>
            </w:r>
          </w:p>
        </w:tc>
        <w:tc>
          <w:tcPr>
            <w:tcW w:w="1422" w:type="dxa"/>
            <w:tcBorders>
              <w:top w:val="single" w:sz="6" w:space="0" w:color="auto"/>
              <w:left w:val="single" w:sz="6" w:space="0" w:color="auto"/>
              <w:bottom w:val="single" w:sz="6" w:space="0" w:color="auto"/>
              <w:right w:val="single" w:sz="6" w:space="0" w:color="auto"/>
            </w:tcBorders>
            <w:tcPrChange w:id="223"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3E3A99" w:rsidRPr="00896966" w:rsidRDefault="003E3A99" w:rsidP="00896966">
            <w:pPr>
              <w:spacing w:before="60"/>
              <w:rPr>
                <w:rFonts w:ascii="Arial" w:hAnsi="Arial" w:cs="Arial"/>
                <w:sz w:val="16"/>
              </w:rPr>
            </w:pPr>
            <w:r>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Change w:id="224"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3E3A99" w:rsidRPr="00896966" w:rsidRDefault="003E3A99" w:rsidP="00896966">
            <w:pPr>
              <w:spacing w:before="60"/>
              <w:rPr>
                <w:rFonts w:ascii="Arial" w:hAnsi="Arial" w:cs="Arial"/>
                <w:sz w:val="16"/>
              </w:rPr>
            </w:pPr>
            <w:r>
              <w:rPr>
                <w:rFonts w:ascii="Arial" w:hAnsi="Arial" w:cs="Arial"/>
                <w:sz w:val="16"/>
              </w:rPr>
              <w:t>200</w:t>
            </w:r>
          </w:p>
        </w:tc>
        <w:tc>
          <w:tcPr>
            <w:tcW w:w="2515" w:type="dxa"/>
            <w:tcBorders>
              <w:top w:val="single" w:sz="6" w:space="0" w:color="auto"/>
              <w:left w:val="single" w:sz="6" w:space="0" w:color="auto"/>
              <w:bottom w:val="single" w:sz="6" w:space="0" w:color="auto"/>
              <w:right w:val="single" w:sz="6" w:space="0" w:color="auto"/>
            </w:tcBorders>
            <w:tcPrChange w:id="225"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3E3A99" w:rsidRPr="00896966" w:rsidRDefault="0097254B" w:rsidP="00F957FA">
            <w:pPr>
              <w:spacing w:before="60"/>
              <w:rPr>
                <w:rFonts w:ascii="Arial" w:hAnsi="Arial" w:cs="Arial"/>
                <w:sz w:val="16"/>
              </w:rPr>
            </w:pPr>
            <w:r w:rsidRPr="0097254B">
              <w:rPr>
                <w:rFonts w:ascii="Arial" w:hAnsi="Arial" w:cs="Arial"/>
                <w:sz w:val="16"/>
              </w:rPr>
              <w:t>THRMLDUTYCYCLE_START_SEC_VAR_SAVED_ZONEH_8</w:t>
            </w:r>
          </w:p>
        </w:tc>
      </w:tr>
      <w:tr w:rsidR="0073347A" w:rsidTr="004E5493">
        <w:tc>
          <w:tcPr>
            <w:tcW w:w="2964" w:type="dxa"/>
            <w:gridSpan w:val="2"/>
            <w:tcBorders>
              <w:top w:val="single" w:sz="6" w:space="0" w:color="auto"/>
              <w:left w:val="single" w:sz="6" w:space="0" w:color="auto"/>
              <w:bottom w:val="single" w:sz="6" w:space="0" w:color="auto"/>
              <w:right w:val="single" w:sz="6" w:space="0" w:color="auto"/>
            </w:tcBorders>
            <w:tcPrChange w:id="226" w:author="nzt9hv" w:date="2013-04-16T14:01:00Z">
              <w:tcPr>
                <w:tcW w:w="2964" w:type="dxa"/>
                <w:gridSpan w:val="2"/>
                <w:tcBorders>
                  <w:top w:val="single" w:sz="6" w:space="0" w:color="auto"/>
                  <w:left w:val="single" w:sz="6" w:space="0" w:color="auto"/>
                  <w:bottom w:val="single" w:sz="6" w:space="0" w:color="auto"/>
                  <w:right w:val="single" w:sz="6" w:space="0" w:color="auto"/>
                </w:tcBorders>
              </w:tcPr>
            </w:tcPrChange>
          </w:tcPr>
          <w:p w:rsidR="0073347A" w:rsidRDefault="00034940" w:rsidP="00896966">
            <w:pPr>
              <w:spacing w:before="60"/>
              <w:rPr>
                <w:rFonts w:ascii="Arial" w:hAnsi="Arial" w:cs="Arial"/>
                <w:sz w:val="16"/>
              </w:rPr>
            </w:pPr>
            <w:del w:id="227" w:author="nzt9hv" w:date="2013-04-09T14:34:00Z">
              <w:r w:rsidRPr="00034940" w:rsidDel="000E18B3">
                <w:rPr>
                  <w:rFonts w:ascii="Arial" w:hAnsi="Arial" w:cs="Arial"/>
                  <w:sz w:val="16"/>
                </w:rPr>
                <w:delText>DefaultIgnOffTime_Sec_N_u16</w:delText>
              </w:r>
            </w:del>
          </w:p>
        </w:tc>
        <w:tc>
          <w:tcPr>
            <w:tcW w:w="1374" w:type="dxa"/>
            <w:tcBorders>
              <w:top w:val="single" w:sz="6" w:space="0" w:color="auto"/>
              <w:left w:val="single" w:sz="6" w:space="0" w:color="auto"/>
              <w:bottom w:val="single" w:sz="6" w:space="0" w:color="auto"/>
              <w:right w:val="single" w:sz="6" w:space="0" w:color="auto"/>
            </w:tcBorders>
            <w:tcPrChange w:id="228" w:author="nzt9hv" w:date="2013-04-16T14:01:00Z">
              <w:tcPr>
                <w:tcW w:w="1390" w:type="dxa"/>
                <w:tcBorders>
                  <w:top w:val="single" w:sz="6" w:space="0" w:color="auto"/>
                  <w:left w:val="single" w:sz="6" w:space="0" w:color="auto"/>
                  <w:bottom w:val="single" w:sz="6" w:space="0" w:color="auto"/>
                  <w:right w:val="single" w:sz="6" w:space="0" w:color="auto"/>
                </w:tcBorders>
              </w:tcPr>
            </w:tcPrChange>
          </w:tcPr>
          <w:p w:rsidR="0073347A" w:rsidRDefault="0073347A" w:rsidP="00691C12">
            <w:pPr>
              <w:spacing w:before="60"/>
              <w:rPr>
                <w:rFonts w:ascii="Arial" w:hAnsi="Arial" w:cs="Arial"/>
                <w:sz w:val="16"/>
              </w:rPr>
            </w:pPr>
            <w:del w:id="229" w:author="nzt9hv" w:date="2013-04-09T14:34:00Z">
              <w:r w:rsidDel="000E18B3">
                <w:rPr>
                  <w:rFonts w:ascii="Arial" w:hAnsi="Arial" w:cs="Arial"/>
                  <w:sz w:val="16"/>
                </w:rPr>
                <w:delText>1</w:delText>
              </w:r>
            </w:del>
          </w:p>
        </w:tc>
        <w:tc>
          <w:tcPr>
            <w:tcW w:w="1422" w:type="dxa"/>
            <w:tcBorders>
              <w:top w:val="single" w:sz="6" w:space="0" w:color="auto"/>
              <w:left w:val="single" w:sz="6" w:space="0" w:color="auto"/>
              <w:bottom w:val="single" w:sz="6" w:space="0" w:color="auto"/>
              <w:right w:val="single" w:sz="6" w:space="0" w:color="auto"/>
            </w:tcBorders>
            <w:tcPrChange w:id="230"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73347A" w:rsidRDefault="0073347A" w:rsidP="00896966">
            <w:pPr>
              <w:spacing w:before="60"/>
              <w:rPr>
                <w:rFonts w:ascii="Arial" w:hAnsi="Arial" w:cs="Arial"/>
                <w:sz w:val="16"/>
              </w:rPr>
            </w:pPr>
            <w:del w:id="231" w:author="nzt9hv" w:date="2013-04-09T14:34:00Z">
              <w:r w:rsidDel="000E18B3">
                <w:rPr>
                  <w:rFonts w:ascii="Arial" w:hAnsi="Arial" w:cs="Arial"/>
                  <w:sz w:val="16"/>
                </w:rPr>
                <w:delText>0</w:delText>
              </w:r>
            </w:del>
          </w:p>
        </w:tc>
        <w:tc>
          <w:tcPr>
            <w:tcW w:w="1170" w:type="dxa"/>
            <w:tcBorders>
              <w:top w:val="single" w:sz="6" w:space="0" w:color="auto"/>
              <w:left w:val="single" w:sz="6" w:space="0" w:color="auto"/>
              <w:bottom w:val="single" w:sz="6" w:space="0" w:color="auto"/>
              <w:right w:val="single" w:sz="6" w:space="0" w:color="auto"/>
            </w:tcBorders>
            <w:tcPrChange w:id="232" w:author="nzt9hv" w:date="2013-04-16T14:01:00Z">
              <w:tcPr>
                <w:tcW w:w="1170" w:type="dxa"/>
                <w:tcBorders>
                  <w:top w:val="single" w:sz="6" w:space="0" w:color="auto"/>
                  <w:left w:val="single" w:sz="6" w:space="0" w:color="auto"/>
                  <w:bottom w:val="single" w:sz="6" w:space="0" w:color="auto"/>
                  <w:right w:val="single" w:sz="6" w:space="0" w:color="auto"/>
                </w:tcBorders>
              </w:tcPr>
            </w:tcPrChange>
          </w:tcPr>
          <w:p w:rsidR="0073347A" w:rsidRDefault="0073347A" w:rsidP="00896966">
            <w:pPr>
              <w:spacing w:before="60"/>
              <w:rPr>
                <w:rFonts w:ascii="Arial" w:hAnsi="Arial" w:cs="Arial"/>
                <w:sz w:val="16"/>
              </w:rPr>
            </w:pPr>
            <w:del w:id="233" w:author="nzt9hv" w:date="2013-04-09T14:34:00Z">
              <w:r w:rsidDel="000E18B3">
                <w:rPr>
                  <w:rFonts w:ascii="Arial" w:hAnsi="Arial" w:cs="Arial"/>
                  <w:sz w:val="16"/>
                </w:rPr>
                <w:delText>5000</w:delText>
              </w:r>
            </w:del>
          </w:p>
        </w:tc>
        <w:tc>
          <w:tcPr>
            <w:tcW w:w="2515" w:type="dxa"/>
            <w:tcBorders>
              <w:top w:val="single" w:sz="6" w:space="0" w:color="auto"/>
              <w:left w:val="single" w:sz="6" w:space="0" w:color="auto"/>
              <w:bottom w:val="single" w:sz="6" w:space="0" w:color="auto"/>
              <w:right w:val="single" w:sz="6" w:space="0" w:color="auto"/>
            </w:tcBorders>
            <w:tcPrChange w:id="234" w:author="nzt9hv" w:date="2013-04-16T14:01:00Z">
              <w:tcPr>
                <w:tcW w:w="2515" w:type="dxa"/>
                <w:tcBorders>
                  <w:top w:val="single" w:sz="6" w:space="0" w:color="auto"/>
                  <w:left w:val="single" w:sz="6" w:space="0" w:color="auto"/>
                  <w:bottom w:val="single" w:sz="6" w:space="0" w:color="auto"/>
                  <w:right w:val="single" w:sz="6" w:space="0" w:color="auto"/>
                </w:tcBorders>
              </w:tcPr>
            </w:tcPrChange>
          </w:tcPr>
          <w:p w:rsidR="0073347A" w:rsidRPr="0097254B" w:rsidRDefault="0073347A" w:rsidP="00F957FA">
            <w:pPr>
              <w:spacing w:before="60"/>
              <w:rPr>
                <w:rFonts w:ascii="Arial" w:hAnsi="Arial" w:cs="Arial"/>
                <w:sz w:val="16"/>
              </w:rPr>
            </w:pPr>
            <w:del w:id="235" w:author="nzt9hv" w:date="2013-04-09T14:34:00Z">
              <w:r w:rsidRPr="0097254B" w:rsidDel="000E18B3">
                <w:rPr>
                  <w:rFonts w:ascii="Arial" w:hAnsi="Arial" w:cs="Arial"/>
                  <w:sz w:val="16"/>
                </w:rPr>
                <w:delText>THRMLDUTYCYCLE_START_SEC_VAR_SAVED_ZONEH_</w:delText>
              </w:r>
              <w:r w:rsidR="00937095" w:rsidDel="000E18B3">
                <w:rPr>
                  <w:rFonts w:ascii="Arial" w:hAnsi="Arial" w:cs="Arial"/>
                  <w:sz w:val="16"/>
                </w:rPr>
                <w:delText>16</w:delText>
              </w:r>
            </w:del>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696DB2"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This section lists the calibrations used by the module.  For details on calibration constants, refer to the Data D</w:t>
      </w:r>
      <w:r w:rsidR="005C2B6E">
        <w:t>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Change w:id="236">
          <w:tblGrid>
            <w:gridCol w:w="4608"/>
          </w:tblGrid>
        </w:tblGridChange>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k_EOCCtrlTemp_DegC_f32</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proofErr w:type="spellStart"/>
            <w:r w:rsidRPr="00AE50E2">
              <w:t>k_CtrlTempSlc_Cnt_lgc</w:t>
            </w:r>
            <w:proofErr w:type="spellEnd"/>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proofErr w:type="spellStart"/>
            <w:r w:rsidRPr="00AE50E2">
              <w:t>k_MtrPrTempSlc_Cnt_lgc</w:t>
            </w:r>
            <w:proofErr w:type="spellEnd"/>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k_AbsMtrVelBkt_MtrRadps_f32</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t_MultTblX_DegC_s15p0[5]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t_Mult1NSTblY_Uls_u3p13[5]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t_Mult2NSTblY_Uls_u3p13[5]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t_Mult3NSTblY_Uls_u3p13[5]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t_Mult4NSTblY_Uls_u3p13[5]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t_Mult5NSTblY_Uls_u3p13[5]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t_Mult6NSTblY_Uls_u3p13[5]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t_Mult1STblY_Uls_u3p13[5]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t_Mult2STblY_Uls_u3p13[5]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t_Mult3STblY_Uls_u3p13[5]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t_Mult4STblY_Uls_u3p13[5]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t_Mult5STblY_Uls_u3p13[5]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t_Mult6STblY_Uls_u3p13[5]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t_LastTblValNS_MtrNm_u9p7[5]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t_LastTblValS_MtrNm_u9p7[5]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k_TrqCmdSlewDown_MtrNm_u9p7</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k_TrqCmdSlewUp_MtrNm_u9p7</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proofErr w:type="spellStart"/>
            <w:r w:rsidRPr="00AE50E2">
              <w:t>k_SlowFltTempSlc_Cnt_lgc</w:t>
            </w:r>
            <w:proofErr w:type="spellEnd"/>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t_AbsTmpTblX_DegC_s15p0[2]</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t_AbsTmpTblY_MtrNm_u9p7[2]</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k_AbsTmpTrqSlewLmt_MtrNm_f32</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proofErr w:type="spellStart"/>
            <w:r w:rsidRPr="00AE50E2">
              <w:t>k_MultTempSlc_Cnt_lgc</w:t>
            </w:r>
            <w:proofErr w:type="spellEnd"/>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proofErr w:type="spellStart"/>
            <w:r w:rsidRPr="00AE50E2">
              <w:t>k_AbsTempDiag_Cnt_str</w:t>
            </w:r>
            <w:proofErr w:type="spellEnd"/>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lastRenderedPageBreak/>
              <w:t>k_DutyCycFltTrshld_AmpSq_u16p0</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t_ThrmLoadLmtTblX_AmpSq_u16p0[8]</w:t>
            </w:r>
          </w:p>
        </w:tc>
      </w:tr>
      <w:tr w:rsidR="00896966" w:rsidTr="000E18B3">
        <w:tblPrEx>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ExChange w:id="237" w:author="nzt9hv" w:date="2013-04-09T14:41:00Z">
            <w:tblPrEx>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Ex>
          </w:tblPrExChange>
        </w:tblPrEx>
        <w:trPr>
          <w:jc w:val="center"/>
          <w:trPrChange w:id="238" w:author="nzt9hv" w:date="2013-04-09T14:41:00Z">
            <w:trPr>
              <w:jc w:val="center"/>
            </w:trPr>
          </w:trPrChange>
        </w:trPr>
        <w:tc>
          <w:tcPr>
            <w:tcW w:w="4608" w:type="dxa"/>
            <w:tcBorders>
              <w:top w:val="nil"/>
              <w:left w:val="single" w:sz="6" w:space="0" w:color="auto"/>
              <w:bottom w:val="nil"/>
              <w:right w:val="single" w:sz="6" w:space="0" w:color="auto"/>
            </w:tcBorders>
            <w:tcPrChange w:id="239" w:author="nzt9hv" w:date="2013-04-09T14:41:00Z">
              <w:tcPr>
                <w:tcW w:w="4608" w:type="dxa"/>
                <w:tcBorders>
                  <w:top w:val="nil"/>
                  <w:left w:val="single" w:sz="6" w:space="0" w:color="auto"/>
                  <w:bottom w:val="single" w:sz="6" w:space="0" w:color="auto"/>
                  <w:right w:val="single" w:sz="6" w:space="0" w:color="auto"/>
                </w:tcBorders>
              </w:tcPr>
            </w:tcPrChange>
          </w:tcPr>
          <w:p w:rsidR="00896966" w:rsidRDefault="00896966" w:rsidP="00896966">
            <w:r w:rsidRPr="00AE50E2">
              <w:t>t_ThrmLoadLmtTblY_MtrNm_u9p7[8]</w:t>
            </w:r>
          </w:p>
        </w:tc>
      </w:tr>
      <w:tr w:rsidR="000E18B3" w:rsidTr="00BF2A8F">
        <w:trPr>
          <w:jc w:val="center"/>
          <w:ins w:id="240" w:author="nzt9hv" w:date="2013-04-09T14:41:00Z"/>
        </w:trPr>
        <w:tc>
          <w:tcPr>
            <w:tcW w:w="4608" w:type="dxa"/>
            <w:tcBorders>
              <w:top w:val="nil"/>
              <w:left w:val="single" w:sz="6" w:space="0" w:color="auto"/>
              <w:bottom w:val="single" w:sz="6" w:space="0" w:color="auto"/>
              <w:right w:val="single" w:sz="6" w:space="0" w:color="auto"/>
            </w:tcBorders>
          </w:tcPr>
          <w:p w:rsidR="000E18B3" w:rsidRPr="00AE50E2" w:rsidRDefault="000E18B3" w:rsidP="00896966">
            <w:pPr>
              <w:rPr>
                <w:ins w:id="241" w:author="nzt9hv" w:date="2013-04-09T14:41:00Z"/>
              </w:rPr>
            </w:pPr>
            <w:ins w:id="242" w:author="nzt9hv" w:date="2013-04-09T14:41:00Z">
              <w:r w:rsidRPr="000E18B3">
                <w:t>k_DefaultIgnOffTime_Sec_f32</w:t>
              </w:r>
            </w:ins>
          </w:p>
        </w:tc>
      </w:tr>
    </w:tbl>
    <w:p w:rsidR="00D733DA" w:rsidRDefault="00D733DA" w:rsidP="00D733DA">
      <w:pPr>
        <w:pStyle w:val="Heading2"/>
        <w:numPr>
          <w:ilvl w:val="0"/>
          <w:numId w:val="0"/>
        </w:numPr>
        <w:ind w:left="576" w:hanging="576"/>
      </w:pPr>
    </w:p>
    <w:p w:rsidR="00D733DA" w:rsidRDefault="00D733DA" w:rsidP="00D733DA">
      <w:pPr>
        <w:rPr>
          <w:rFonts w:ascii="Arial" w:hAnsi="Arial"/>
          <w:sz w:val="24"/>
        </w:rPr>
      </w:pPr>
      <w:r>
        <w:br w:type="page"/>
      </w:r>
    </w:p>
    <w:p w:rsidR="004A781C" w:rsidRDefault="00613B64">
      <w:pPr>
        <w:pStyle w:val="Heading2"/>
      </w:pPr>
      <w:r>
        <w:lastRenderedPageBreak/>
        <w:t>Program (</w:t>
      </w:r>
      <w:r w:rsidR="004A781C">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1950"/>
        <w:gridCol w:w="1680"/>
        <w:gridCol w:w="1680"/>
      </w:tblGrid>
      <w:tr w:rsidR="00DE4889" w:rsidTr="00691C12">
        <w:tc>
          <w:tcPr>
            <w:tcW w:w="361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95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691C12">
        <w:tc>
          <w:tcPr>
            <w:tcW w:w="3618" w:type="dxa"/>
            <w:tcBorders>
              <w:top w:val="single" w:sz="6" w:space="0" w:color="auto"/>
              <w:left w:val="single" w:sz="6" w:space="0" w:color="auto"/>
              <w:bottom w:val="single" w:sz="6" w:space="0" w:color="auto"/>
              <w:right w:val="single" w:sz="6" w:space="0" w:color="auto"/>
            </w:tcBorders>
          </w:tcPr>
          <w:p w:rsidR="00DE4889" w:rsidRDefault="00896966" w:rsidP="00F957FA">
            <w:pPr>
              <w:spacing w:before="60"/>
              <w:rPr>
                <w:rFonts w:ascii="Arial" w:hAnsi="Arial" w:cs="Arial"/>
                <w:sz w:val="16"/>
              </w:rPr>
            </w:pPr>
            <w:bookmarkStart w:id="243" w:name="OLE_LINK40"/>
            <w:bookmarkStart w:id="244" w:name="OLE_LINK41"/>
            <w:r w:rsidRPr="00896966">
              <w:rPr>
                <w:rFonts w:ascii="Arial" w:hAnsi="Arial" w:cs="Arial"/>
                <w:sz w:val="16"/>
              </w:rPr>
              <w:t>D_FILT1LPFKN_HZ_F32</w:t>
            </w:r>
          </w:p>
        </w:tc>
        <w:tc>
          <w:tcPr>
            <w:tcW w:w="1950" w:type="dxa"/>
            <w:tcBorders>
              <w:top w:val="single" w:sz="6" w:space="0" w:color="auto"/>
              <w:left w:val="single" w:sz="6" w:space="0" w:color="auto"/>
              <w:bottom w:val="single" w:sz="6" w:space="0" w:color="auto"/>
              <w:right w:val="single" w:sz="6" w:space="0" w:color="auto"/>
            </w:tcBorders>
          </w:tcPr>
          <w:p w:rsidR="00DE4889" w:rsidRDefault="00896966"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DE4889" w:rsidRDefault="00896966" w:rsidP="00F957FA">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DE4889"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1.59</w:t>
            </w:r>
            <w:r w:rsidR="001C5689">
              <w:rPr>
                <w:rFonts w:ascii="Arial" w:hAnsi="Arial" w:cs="Arial"/>
                <w:sz w:val="16"/>
              </w:rPr>
              <w:t>)</w:t>
            </w:r>
          </w:p>
        </w:tc>
      </w:tr>
      <w:bookmarkEnd w:id="243"/>
      <w:bookmarkEnd w:id="244"/>
      <w:tr w:rsidR="00896966" w:rsidTr="00691C12">
        <w:tc>
          <w:tcPr>
            <w:tcW w:w="3618"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sidRPr="00896966">
              <w:rPr>
                <w:rFonts w:ascii="Arial" w:hAnsi="Arial" w:cs="Arial"/>
                <w:sz w:val="16"/>
              </w:rPr>
              <w:t>D_FILT</w:t>
            </w:r>
            <w:r>
              <w:rPr>
                <w:rFonts w:ascii="Arial" w:hAnsi="Arial" w:cs="Arial"/>
                <w:sz w:val="16"/>
              </w:rPr>
              <w:t>2</w:t>
            </w:r>
            <w:r w:rsidRPr="00896966">
              <w:rPr>
                <w:rFonts w:ascii="Arial" w:hAnsi="Arial" w:cs="Arial"/>
                <w:sz w:val="16"/>
              </w:rPr>
              <w:t>LPFKN_HZ_F32</w:t>
            </w:r>
          </w:p>
        </w:tc>
        <w:tc>
          <w:tcPr>
            <w:tcW w:w="195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15.9</w:t>
            </w:r>
            <w:r w:rsidR="001C5689">
              <w:rPr>
                <w:rFonts w:ascii="Arial" w:hAnsi="Arial" w:cs="Arial"/>
                <w:sz w:val="16"/>
              </w:rPr>
              <w:t>)</w:t>
            </w:r>
          </w:p>
        </w:tc>
      </w:tr>
      <w:tr w:rsidR="00896966" w:rsidTr="00691C12">
        <w:tc>
          <w:tcPr>
            <w:tcW w:w="3618"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sidRPr="00896966">
              <w:rPr>
                <w:rFonts w:ascii="Arial" w:hAnsi="Arial" w:cs="Arial"/>
                <w:sz w:val="16"/>
              </w:rPr>
              <w:t>D_FILT</w:t>
            </w:r>
            <w:r>
              <w:rPr>
                <w:rFonts w:ascii="Arial" w:hAnsi="Arial" w:cs="Arial"/>
                <w:sz w:val="16"/>
              </w:rPr>
              <w:t>3</w:t>
            </w:r>
            <w:r w:rsidRPr="00896966">
              <w:rPr>
                <w:rFonts w:ascii="Arial" w:hAnsi="Arial" w:cs="Arial"/>
                <w:sz w:val="16"/>
              </w:rPr>
              <w:t>LPFKN_HZ_F32</w:t>
            </w:r>
          </w:p>
        </w:tc>
        <w:tc>
          <w:tcPr>
            <w:tcW w:w="195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159</w:t>
            </w:r>
            <w:r w:rsidR="001C5689">
              <w:rPr>
                <w:rFonts w:ascii="Arial" w:hAnsi="Arial" w:cs="Arial"/>
                <w:sz w:val="16"/>
              </w:rPr>
              <w:t>)</w:t>
            </w:r>
          </w:p>
        </w:tc>
      </w:tr>
      <w:tr w:rsidR="00896966" w:rsidTr="00691C12">
        <w:tc>
          <w:tcPr>
            <w:tcW w:w="3618"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sidRPr="00896966">
              <w:rPr>
                <w:rFonts w:ascii="Arial" w:hAnsi="Arial" w:cs="Arial"/>
                <w:sz w:val="16"/>
              </w:rPr>
              <w:t>D_FILT</w:t>
            </w:r>
            <w:r>
              <w:rPr>
                <w:rFonts w:ascii="Arial" w:hAnsi="Arial" w:cs="Arial"/>
                <w:sz w:val="16"/>
              </w:rPr>
              <w:t>4</w:t>
            </w:r>
            <w:r w:rsidRPr="00896966">
              <w:rPr>
                <w:rFonts w:ascii="Arial" w:hAnsi="Arial" w:cs="Arial"/>
                <w:sz w:val="16"/>
              </w:rPr>
              <w:t>LPFKN_HZ_F32</w:t>
            </w:r>
          </w:p>
        </w:tc>
        <w:tc>
          <w:tcPr>
            <w:tcW w:w="195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300</w:t>
            </w:r>
            <w:r w:rsidR="001C5689">
              <w:rPr>
                <w:rFonts w:ascii="Arial" w:hAnsi="Arial" w:cs="Arial"/>
                <w:sz w:val="16"/>
              </w:rPr>
              <w:t>)</w:t>
            </w:r>
          </w:p>
        </w:tc>
      </w:tr>
      <w:tr w:rsidR="00896966" w:rsidTr="00691C12">
        <w:tc>
          <w:tcPr>
            <w:tcW w:w="3618"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sidRPr="00896966">
              <w:rPr>
                <w:rFonts w:ascii="Arial" w:hAnsi="Arial" w:cs="Arial"/>
                <w:sz w:val="16"/>
              </w:rPr>
              <w:t>D_FILT</w:t>
            </w:r>
            <w:r>
              <w:rPr>
                <w:rFonts w:ascii="Arial" w:hAnsi="Arial" w:cs="Arial"/>
                <w:sz w:val="16"/>
              </w:rPr>
              <w:t>5</w:t>
            </w:r>
            <w:r w:rsidRPr="00896966">
              <w:rPr>
                <w:rFonts w:ascii="Arial" w:hAnsi="Arial" w:cs="Arial"/>
                <w:sz w:val="16"/>
              </w:rPr>
              <w:t>LPFKN_HZ_F32</w:t>
            </w:r>
          </w:p>
        </w:tc>
        <w:tc>
          <w:tcPr>
            <w:tcW w:w="195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1590</w:t>
            </w:r>
            <w:r w:rsidR="001C5689">
              <w:rPr>
                <w:rFonts w:ascii="Arial" w:hAnsi="Arial" w:cs="Arial"/>
                <w:sz w:val="16"/>
              </w:rPr>
              <w:t>)</w:t>
            </w:r>
          </w:p>
        </w:tc>
      </w:tr>
      <w:tr w:rsidR="00896966" w:rsidTr="00691C12">
        <w:tc>
          <w:tcPr>
            <w:tcW w:w="3618"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sidRPr="00896966">
              <w:rPr>
                <w:rFonts w:ascii="Arial" w:hAnsi="Arial" w:cs="Arial"/>
                <w:sz w:val="16"/>
              </w:rPr>
              <w:t>D_FILT</w:t>
            </w:r>
            <w:r>
              <w:rPr>
                <w:rFonts w:ascii="Arial" w:hAnsi="Arial" w:cs="Arial"/>
                <w:sz w:val="16"/>
              </w:rPr>
              <w:t>6</w:t>
            </w:r>
            <w:r w:rsidRPr="00896966">
              <w:rPr>
                <w:rFonts w:ascii="Arial" w:hAnsi="Arial" w:cs="Arial"/>
                <w:sz w:val="16"/>
              </w:rPr>
              <w:t>LPFKN_HZ_F32</w:t>
            </w:r>
          </w:p>
        </w:tc>
        <w:tc>
          <w:tcPr>
            <w:tcW w:w="195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4000</w:t>
            </w:r>
            <w:r w:rsidR="001C5689">
              <w:rPr>
                <w:rFonts w:ascii="Arial" w:hAnsi="Arial" w:cs="Arial"/>
                <w:sz w:val="16"/>
              </w:rPr>
              <w:t>)</w:t>
            </w:r>
          </w:p>
        </w:tc>
      </w:tr>
      <w:tr w:rsidR="00787882" w:rsidTr="00691C12">
        <w:tc>
          <w:tcPr>
            <w:tcW w:w="3618" w:type="dxa"/>
            <w:tcBorders>
              <w:top w:val="single" w:sz="6" w:space="0" w:color="auto"/>
              <w:left w:val="single" w:sz="6" w:space="0" w:color="auto"/>
              <w:bottom w:val="single" w:sz="6" w:space="0" w:color="auto"/>
              <w:right w:val="single" w:sz="6" w:space="0" w:color="auto"/>
            </w:tcBorders>
          </w:tcPr>
          <w:p w:rsidR="00787882" w:rsidRPr="00787882" w:rsidRDefault="00787882" w:rsidP="00F957FA">
            <w:pPr>
              <w:spacing w:before="60"/>
              <w:rPr>
                <w:rFonts w:ascii="Arial" w:hAnsi="Arial" w:cs="Arial"/>
                <w:sz w:val="16"/>
              </w:rPr>
            </w:pPr>
            <w:bookmarkStart w:id="245" w:name="_Hlk325368145"/>
            <w:r w:rsidRPr="00787882">
              <w:rPr>
                <w:rFonts w:ascii="Arial" w:hAnsi="Arial" w:cs="Arial"/>
                <w:sz w:val="16"/>
              </w:rPr>
              <w:t>D_1PERC_ULS_F32</w:t>
            </w:r>
          </w:p>
        </w:tc>
        <w:tc>
          <w:tcPr>
            <w:tcW w:w="1950" w:type="dxa"/>
            <w:tcBorders>
              <w:top w:val="single" w:sz="6" w:space="0" w:color="auto"/>
              <w:left w:val="single" w:sz="6" w:space="0" w:color="auto"/>
              <w:bottom w:val="single" w:sz="6" w:space="0" w:color="auto"/>
              <w:right w:val="single" w:sz="6" w:space="0" w:color="auto"/>
            </w:tcBorders>
          </w:tcPr>
          <w:p w:rsidR="00787882" w:rsidRDefault="00787882" w:rsidP="00333850">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787882" w:rsidRDefault="00787882" w:rsidP="00F957FA">
            <w:pPr>
              <w:spacing w:before="60"/>
              <w:rPr>
                <w:rFonts w:ascii="Arial" w:hAnsi="Arial" w:cs="Arial"/>
                <w:sz w:val="16"/>
              </w:rPr>
            </w:pPr>
            <w:proofErr w:type="spellStart"/>
            <w:r>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787882" w:rsidRDefault="00787882" w:rsidP="00F957FA">
            <w:pPr>
              <w:spacing w:before="60"/>
              <w:rPr>
                <w:rFonts w:ascii="Arial" w:hAnsi="Arial" w:cs="Arial"/>
                <w:sz w:val="16"/>
              </w:rPr>
            </w:pPr>
            <w:r>
              <w:rPr>
                <w:rFonts w:ascii="Arial" w:hAnsi="Arial" w:cs="Arial"/>
                <w:sz w:val="16"/>
              </w:rPr>
              <w:t>0.01</w:t>
            </w:r>
          </w:p>
        </w:tc>
      </w:tr>
      <w:tr w:rsidR="00867295" w:rsidTr="00691C12">
        <w:tc>
          <w:tcPr>
            <w:tcW w:w="3618" w:type="dxa"/>
            <w:tcBorders>
              <w:top w:val="single" w:sz="6" w:space="0" w:color="auto"/>
              <w:left w:val="single" w:sz="6" w:space="0" w:color="auto"/>
              <w:bottom w:val="single" w:sz="6" w:space="0" w:color="auto"/>
              <w:right w:val="single" w:sz="6" w:space="0" w:color="auto"/>
            </w:tcBorders>
          </w:tcPr>
          <w:p w:rsidR="00867295" w:rsidRPr="00787882" w:rsidRDefault="00867295" w:rsidP="00F957FA">
            <w:pPr>
              <w:spacing w:before="60"/>
              <w:rPr>
                <w:rFonts w:ascii="Arial" w:hAnsi="Arial" w:cs="Arial"/>
                <w:sz w:val="16"/>
              </w:rPr>
            </w:pPr>
            <w:r w:rsidRPr="00867295">
              <w:rPr>
                <w:rFonts w:ascii="Arial" w:hAnsi="Arial" w:cs="Arial"/>
                <w:sz w:val="16"/>
              </w:rPr>
              <w:t>D_FILTOUTLIM_ULS_F32</w:t>
            </w:r>
          </w:p>
        </w:tc>
        <w:tc>
          <w:tcPr>
            <w:tcW w:w="1950" w:type="dxa"/>
            <w:tcBorders>
              <w:top w:val="single" w:sz="6" w:space="0" w:color="auto"/>
              <w:left w:val="single" w:sz="6" w:space="0" w:color="auto"/>
              <w:bottom w:val="single" w:sz="6" w:space="0" w:color="auto"/>
              <w:right w:val="single" w:sz="6" w:space="0" w:color="auto"/>
            </w:tcBorders>
          </w:tcPr>
          <w:p w:rsidR="00867295" w:rsidRDefault="00867295"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67295" w:rsidRDefault="00867295" w:rsidP="00F957FA">
            <w:pPr>
              <w:spacing w:before="60"/>
              <w:rPr>
                <w:rFonts w:ascii="Arial" w:hAnsi="Arial" w:cs="Arial"/>
                <w:sz w:val="16"/>
              </w:rPr>
            </w:pPr>
            <w:proofErr w:type="spellStart"/>
            <w:r w:rsidRPr="00867295">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867295" w:rsidRDefault="00867295" w:rsidP="00F957FA">
            <w:pPr>
              <w:spacing w:before="60"/>
              <w:rPr>
                <w:rFonts w:ascii="Arial" w:hAnsi="Arial" w:cs="Arial"/>
                <w:sz w:val="16"/>
              </w:rPr>
            </w:pPr>
            <w:r>
              <w:rPr>
                <w:rFonts w:ascii="Arial" w:hAnsi="Arial" w:cs="Arial"/>
                <w:sz w:val="16"/>
              </w:rPr>
              <w:t>200.0</w:t>
            </w:r>
          </w:p>
        </w:tc>
      </w:tr>
      <w:tr w:rsidR="008663AA" w:rsidTr="00691C12">
        <w:tc>
          <w:tcPr>
            <w:tcW w:w="3618"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r w:rsidRPr="008663AA">
              <w:rPr>
                <w:rFonts w:ascii="Arial" w:hAnsi="Arial" w:cs="Arial"/>
                <w:sz w:val="16"/>
              </w:rPr>
              <w:t>D_DEFEATDUTYCYCLELEVEL_ULS_F32</w:t>
            </w:r>
          </w:p>
        </w:tc>
        <w:tc>
          <w:tcPr>
            <w:tcW w:w="1950" w:type="dxa"/>
            <w:tcBorders>
              <w:top w:val="single" w:sz="6" w:space="0" w:color="auto"/>
              <w:left w:val="single" w:sz="6" w:space="0" w:color="auto"/>
              <w:bottom w:val="single" w:sz="6" w:space="0" w:color="auto"/>
              <w:right w:val="single" w:sz="6" w:space="0" w:color="auto"/>
            </w:tcBorders>
          </w:tcPr>
          <w:p w:rsidR="008663AA" w:rsidRPr="00867295" w:rsidRDefault="008663AA"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proofErr w:type="spellStart"/>
            <w:r w:rsidRPr="00867295">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8663AA" w:rsidRDefault="008663AA" w:rsidP="008663AA">
            <w:pPr>
              <w:spacing w:before="60"/>
              <w:rPr>
                <w:rFonts w:ascii="Arial" w:hAnsi="Arial" w:cs="Arial"/>
                <w:sz w:val="16"/>
              </w:rPr>
            </w:pPr>
            <w:r>
              <w:rPr>
                <w:rFonts w:ascii="Arial" w:hAnsi="Arial" w:cs="Arial"/>
                <w:sz w:val="16"/>
              </w:rPr>
              <w:t>0.0</w:t>
            </w:r>
          </w:p>
        </w:tc>
      </w:tr>
      <w:tr w:rsidR="008663AA" w:rsidTr="00691C12">
        <w:tc>
          <w:tcPr>
            <w:tcW w:w="3618"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r w:rsidRPr="008663AA">
              <w:rPr>
                <w:rFonts w:ascii="Arial" w:hAnsi="Arial" w:cs="Arial"/>
                <w:sz w:val="16"/>
              </w:rPr>
              <w:t>D_DEFEATTHERMLIMITPERC_ULS_F32</w:t>
            </w:r>
          </w:p>
        </w:tc>
        <w:tc>
          <w:tcPr>
            <w:tcW w:w="1950" w:type="dxa"/>
            <w:tcBorders>
              <w:top w:val="single" w:sz="6" w:space="0" w:color="auto"/>
              <w:left w:val="single" w:sz="6" w:space="0" w:color="auto"/>
              <w:bottom w:val="single" w:sz="6" w:space="0" w:color="auto"/>
              <w:right w:val="single" w:sz="6" w:space="0" w:color="auto"/>
            </w:tcBorders>
          </w:tcPr>
          <w:p w:rsidR="008663AA" w:rsidRPr="00867295" w:rsidRDefault="008663AA"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proofErr w:type="spellStart"/>
            <w:r w:rsidRPr="00867295">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8663AA" w:rsidRDefault="008663AA" w:rsidP="00F957FA">
            <w:pPr>
              <w:spacing w:before="60"/>
              <w:rPr>
                <w:rFonts w:ascii="Arial" w:hAnsi="Arial" w:cs="Arial"/>
                <w:sz w:val="16"/>
              </w:rPr>
            </w:pPr>
            <w:r>
              <w:rPr>
                <w:rFonts w:ascii="Arial" w:hAnsi="Arial" w:cs="Arial"/>
                <w:sz w:val="16"/>
              </w:rPr>
              <w:t>0.0</w:t>
            </w:r>
          </w:p>
        </w:tc>
      </w:tr>
      <w:tr w:rsidR="008663AA" w:rsidTr="00691C12">
        <w:tc>
          <w:tcPr>
            <w:tcW w:w="3618"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r w:rsidRPr="008663AA">
              <w:rPr>
                <w:rFonts w:ascii="Arial" w:hAnsi="Arial" w:cs="Arial"/>
                <w:sz w:val="16"/>
              </w:rPr>
              <w:t>D_DEFEATTHERMLIMIT_MTRNM_F32</w:t>
            </w:r>
          </w:p>
        </w:tc>
        <w:tc>
          <w:tcPr>
            <w:tcW w:w="1950" w:type="dxa"/>
            <w:tcBorders>
              <w:top w:val="single" w:sz="6" w:space="0" w:color="auto"/>
              <w:left w:val="single" w:sz="6" w:space="0" w:color="auto"/>
              <w:bottom w:val="single" w:sz="6" w:space="0" w:color="auto"/>
              <w:right w:val="single" w:sz="6" w:space="0" w:color="auto"/>
            </w:tcBorders>
          </w:tcPr>
          <w:p w:rsidR="008663AA" w:rsidRPr="00867295" w:rsidRDefault="008663AA"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8663AA" w:rsidRDefault="008663AA" w:rsidP="00F957FA">
            <w:pPr>
              <w:spacing w:before="60"/>
              <w:rPr>
                <w:rFonts w:ascii="Arial" w:hAnsi="Arial" w:cs="Arial"/>
                <w:sz w:val="16"/>
              </w:rPr>
            </w:pPr>
            <w:r>
              <w:rPr>
                <w:rFonts w:ascii="Arial" w:hAnsi="Arial" w:cs="Arial"/>
                <w:sz w:val="16"/>
              </w:rPr>
              <w:t>8.8</w:t>
            </w:r>
          </w:p>
        </w:tc>
      </w:tr>
      <w:tr w:rsidR="003E7669" w:rsidTr="00691C12">
        <w:tc>
          <w:tcPr>
            <w:tcW w:w="3618" w:type="dxa"/>
            <w:tcBorders>
              <w:top w:val="single" w:sz="6" w:space="0" w:color="auto"/>
              <w:left w:val="single" w:sz="6" w:space="0" w:color="auto"/>
              <w:bottom w:val="single" w:sz="6" w:space="0" w:color="auto"/>
              <w:right w:val="single" w:sz="6" w:space="0" w:color="auto"/>
            </w:tcBorders>
          </w:tcPr>
          <w:p w:rsidR="003E7669" w:rsidRPr="008663AA" w:rsidRDefault="003E7669" w:rsidP="00F957FA">
            <w:pPr>
              <w:spacing w:before="60"/>
              <w:rPr>
                <w:rFonts w:ascii="Arial" w:hAnsi="Arial" w:cs="Arial"/>
                <w:sz w:val="16"/>
              </w:rPr>
            </w:pPr>
            <w:r w:rsidRPr="00015CC2">
              <w:rPr>
                <w:rFonts w:ascii="Arial" w:hAnsi="Arial" w:cs="Arial"/>
                <w:sz w:val="16"/>
              </w:rPr>
              <w:t>D_TAU3_SEC_F32</w:t>
            </w:r>
          </w:p>
        </w:tc>
        <w:tc>
          <w:tcPr>
            <w:tcW w:w="1950" w:type="dxa"/>
            <w:tcBorders>
              <w:top w:val="single" w:sz="6" w:space="0" w:color="auto"/>
              <w:left w:val="single" w:sz="6" w:space="0" w:color="auto"/>
              <w:bottom w:val="single" w:sz="6" w:space="0" w:color="auto"/>
              <w:right w:val="single" w:sz="6" w:space="0" w:color="auto"/>
            </w:tcBorders>
          </w:tcPr>
          <w:p w:rsidR="003E7669" w:rsidRPr="00867295" w:rsidRDefault="003E7669"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159</w:t>
            </w:r>
          </w:p>
        </w:tc>
      </w:tr>
      <w:tr w:rsidR="003E7669" w:rsidTr="00691C12">
        <w:tc>
          <w:tcPr>
            <w:tcW w:w="3618" w:type="dxa"/>
            <w:tcBorders>
              <w:top w:val="single" w:sz="6" w:space="0" w:color="auto"/>
              <w:left w:val="single" w:sz="6" w:space="0" w:color="auto"/>
              <w:bottom w:val="single" w:sz="6" w:space="0" w:color="auto"/>
              <w:right w:val="single" w:sz="6" w:space="0" w:color="auto"/>
            </w:tcBorders>
          </w:tcPr>
          <w:p w:rsidR="003E7669" w:rsidRPr="008663AA" w:rsidRDefault="003E7669" w:rsidP="00F957FA">
            <w:pPr>
              <w:spacing w:before="60"/>
              <w:rPr>
                <w:rFonts w:ascii="Arial" w:hAnsi="Arial" w:cs="Arial"/>
                <w:sz w:val="16"/>
              </w:rPr>
            </w:pPr>
            <w:r>
              <w:rPr>
                <w:rFonts w:ascii="Arial" w:hAnsi="Arial" w:cs="Arial"/>
                <w:sz w:val="16"/>
              </w:rPr>
              <w:t>D_TAU4</w:t>
            </w:r>
            <w:r w:rsidRPr="00015CC2">
              <w:rPr>
                <w:rFonts w:ascii="Arial" w:hAnsi="Arial" w:cs="Arial"/>
                <w:sz w:val="16"/>
              </w:rPr>
              <w:t>_SEC_F32</w:t>
            </w:r>
          </w:p>
        </w:tc>
        <w:tc>
          <w:tcPr>
            <w:tcW w:w="1950" w:type="dxa"/>
            <w:tcBorders>
              <w:top w:val="single" w:sz="6" w:space="0" w:color="auto"/>
              <w:left w:val="single" w:sz="6" w:space="0" w:color="auto"/>
              <w:bottom w:val="single" w:sz="6" w:space="0" w:color="auto"/>
              <w:right w:val="single" w:sz="6" w:space="0" w:color="auto"/>
            </w:tcBorders>
          </w:tcPr>
          <w:p w:rsidR="003E7669" w:rsidRPr="00867295" w:rsidRDefault="003E7669"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300</w:t>
            </w:r>
          </w:p>
        </w:tc>
      </w:tr>
      <w:tr w:rsidR="003E7669" w:rsidTr="00691C12">
        <w:tc>
          <w:tcPr>
            <w:tcW w:w="3618" w:type="dxa"/>
            <w:tcBorders>
              <w:top w:val="single" w:sz="6" w:space="0" w:color="auto"/>
              <w:left w:val="single" w:sz="6" w:space="0" w:color="auto"/>
              <w:bottom w:val="single" w:sz="6" w:space="0" w:color="auto"/>
              <w:right w:val="single" w:sz="6" w:space="0" w:color="auto"/>
            </w:tcBorders>
          </w:tcPr>
          <w:p w:rsidR="003E7669" w:rsidRPr="008663AA" w:rsidRDefault="003E7669" w:rsidP="00F957FA">
            <w:pPr>
              <w:spacing w:before="60"/>
              <w:rPr>
                <w:rFonts w:ascii="Arial" w:hAnsi="Arial" w:cs="Arial"/>
                <w:sz w:val="16"/>
              </w:rPr>
            </w:pPr>
            <w:r>
              <w:rPr>
                <w:rFonts w:ascii="Arial" w:hAnsi="Arial" w:cs="Arial"/>
                <w:sz w:val="16"/>
              </w:rPr>
              <w:t>D_TAU5</w:t>
            </w:r>
            <w:r w:rsidRPr="00015CC2">
              <w:rPr>
                <w:rFonts w:ascii="Arial" w:hAnsi="Arial" w:cs="Arial"/>
                <w:sz w:val="16"/>
              </w:rPr>
              <w:t>_SEC_F32</w:t>
            </w:r>
          </w:p>
        </w:tc>
        <w:tc>
          <w:tcPr>
            <w:tcW w:w="1950" w:type="dxa"/>
            <w:tcBorders>
              <w:top w:val="single" w:sz="6" w:space="0" w:color="auto"/>
              <w:left w:val="single" w:sz="6" w:space="0" w:color="auto"/>
              <w:bottom w:val="single" w:sz="6" w:space="0" w:color="auto"/>
              <w:right w:val="single" w:sz="6" w:space="0" w:color="auto"/>
            </w:tcBorders>
          </w:tcPr>
          <w:p w:rsidR="003E7669" w:rsidRPr="00867295" w:rsidRDefault="003E7669"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1590</w:t>
            </w:r>
          </w:p>
        </w:tc>
      </w:tr>
      <w:tr w:rsidR="003E7669" w:rsidTr="00691C12">
        <w:tc>
          <w:tcPr>
            <w:tcW w:w="3618" w:type="dxa"/>
            <w:tcBorders>
              <w:top w:val="single" w:sz="6" w:space="0" w:color="auto"/>
              <w:left w:val="single" w:sz="6" w:space="0" w:color="auto"/>
              <w:bottom w:val="single" w:sz="6" w:space="0" w:color="auto"/>
              <w:right w:val="single" w:sz="6" w:space="0" w:color="auto"/>
            </w:tcBorders>
          </w:tcPr>
          <w:p w:rsidR="003E7669" w:rsidRPr="008663AA" w:rsidRDefault="003E7669" w:rsidP="00F957FA">
            <w:pPr>
              <w:spacing w:before="60"/>
              <w:rPr>
                <w:rFonts w:ascii="Arial" w:hAnsi="Arial" w:cs="Arial"/>
                <w:sz w:val="16"/>
              </w:rPr>
            </w:pPr>
            <w:r>
              <w:rPr>
                <w:rFonts w:ascii="Arial" w:hAnsi="Arial" w:cs="Arial"/>
                <w:sz w:val="16"/>
              </w:rPr>
              <w:t>D_TAU6</w:t>
            </w:r>
            <w:r w:rsidRPr="00015CC2">
              <w:rPr>
                <w:rFonts w:ascii="Arial" w:hAnsi="Arial" w:cs="Arial"/>
                <w:sz w:val="16"/>
              </w:rPr>
              <w:t>_SEC_F32</w:t>
            </w:r>
          </w:p>
        </w:tc>
        <w:tc>
          <w:tcPr>
            <w:tcW w:w="1950" w:type="dxa"/>
            <w:tcBorders>
              <w:top w:val="single" w:sz="6" w:space="0" w:color="auto"/>
              <w:left w:val="single" w:sz="6" w:space="0" w:color="auto"/>
              <w:bottom w:val="single" w:sz="6" w:space="0" w:color="auto"/>
              <w:right w:val="single" w:sz="6" w:space="0" w:color="auto"/>
            </w:tcBorders>
          </w:tcPr>
          <w:p w:rsidR="003E7669" w:rsidRPr="00867295" w:rsidRDefault="003E7669"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4000</w:t>
            </w:r>
          </w:p>
        </w:tc>
      </w:tr>
    </w:tbl>
    <w:bookmarkEnd w:id="245"/>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rsidTr="005E744B">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787882"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787882" w:rsidRPr="00691C12" w:rsidRDefault="00787882">
            <w:pPr>
              <w:spacing w:before="60"/>
              <w:rPr>
                <w:rFonts w:ascii="Arial" w:hAnsi="Arial" w:cs="Arial"/>
                <w:sz w:val="16"/>
              </w:rPr>
            </w:pPr>
            <w:r w:rsidRPr="00787882">
              <w:rPr>
                <w:rFonts w:ascii="Arial" w:hAnsi="Arial" w:cs="Arial"/>
                <w:sz w:val="16"/>
              </w:rPr>
              <w:t>D_MTRTRQCMDHILMT_MTRNM_F32</w:t>
            </w:r>
          </w:p>
        </w:tc>
      </w:tr>
      <w:tr w:rsidR="004A781C"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691C12">
            <w:pPr>
              <w:spacing w:before="60"/>
              <w:rPr>
                <w:rFonts w:ascii="Arial" w:hAnsi="Arial" w:cs="Arial"/>
                <w:sz w:val="16"/>
              </w:rPr>
            </w:pPr>
            <w:r w:rsidRPr="00691C12">
              <w:rPr>
                <w:rFonts w:ascii="Arial" w:hAnsi="Arial" w:cs="Arial"/>
                <w:sz w:val="16"/>
              </w:rPr>
              <w:t>D_ZERO_ULS_F32</w:t>
            </w:r>
          </w:p>
        </w:tc>
      </w:tr>
      <w:tr w:rsidR="00691C12"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691C12" w:rsidRPr="00691C12" w:rsidRDefault="00691C12">
            <w:pPr>
              <w:spacing w:before="60"/>
              <w:rPr>
                <w:rFonts w:ascii="Arial" w:hAnsi="Arial" w:cs="Arial"/>
                <w:sz w:val="16"/>
              </w:rPr>
            </w:pPr>
            <w:r w:rsidRPr="00691C12">
              <w:rPr>
                <w:rFonts w:ascii="Arial" w:hAnsi="Arial" w:cs="Arial"/>
                <w:sz w:val="16"/>
              </w:rPr>
              <w:t>D_ONE_ULS_F32</w:t>
            </w:r>
          </w:p>
        </w:tc>
      </w:tr>
      <w:tr w:rsidR="005E744B"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5E744B" w:rsidRPr="00691C12" w:rsidRDefault="005E744B">
            <w:pPr>
              <w:spacing w:before="60"/>
              <w:rPr>
                <w:rFonts w:ascii="Arial" w:hAnsi="Arial" w:cs="Arial"/>
                <w:sz w:val="16"/>
              </w:rPr>
            </w:pPr>
            <w:r w:rsidRPr="005E744B">
              <w:rPr>
                <w:rFonts w:ascii="Arial" w:hAnsi="Arial" w:cs="Arial"/>
                <w:sz w:val="16"/>
              </w:rPr>
              <w:t>D_100MS_SEC_F32</w:t>
            </w:r>
          </w:p>
        </w:tc>
      </w:tr>
    </w:tbl>
    <w:p w:rsidR="004A781C" w:rsidRDefault="004A781C"/>
    <w:p w:rsidR="004A781C" w:rsidRDefault="004A781C">
      <w:pPr>
        <w:pStyle w:val="Heading3"/>
      </w:pPr>
      <w:r>
        <w:lastRenderedPageBreak/>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696DB2"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787882" w:rsidP="00787882">
      <w:pPr>
        <w:numPr>
          <w:ilvl w:val="0"/>
          <w:numId w:val="5"/>
        </w:numPr>
        <w:spacing w:after="0"/>
      </w:pPr>
      <w:proofErr w:type="spellStart"/>
      <w:r w:rsidRPr="00787882">
        <w:t>TableSize_m</w:t>
      </w:r>
      <w:proofErr w:type="spellEnd"/>
    </w:p>
    <w:p w:rsidR="00787882" w:rsidRDefault="00787882" w:rsidP="00787882">
      <w:pPr>
        <w:numPr>
          <w:ilvl w:val="0"/>
          <w:numId w:val="5"/>
        </w:numPr>
        <w:spacing w:after="0"/>
      </w:pPr>
      <w:proofErr w:type="spellStart"/>
      <w:r w:rsidRPr="00787882">
        <w:t>FPM_FixedToFloat_m</w:t>
      </w:r>
      <w:proofErr w:type="spellEnd"/>
    </w:p>
    <w:p w:rsidR="00787882" w:rsidRDefault="00787882" w:rsidP="00787882">
      <w:pPr>
        <w:numPr>
          <w:ilvl w:val="0"/>
          <w:numId w:val="5"/>
        </w:numPr>
        <w:spacing w:after="0"/>
      </w:pPr>
      <w:proofErr w:type="spellStart"/>
      <w:r w:rsidRPr="00787882">
        <w:t>FPM_FloatToFixed_m</w:t>
      </w:r>
      <w:proofErr w:type="spellEnd"/>
    </w:p>
    <w:p w:rsidR="00787882" w:rsidRDefault="00787882" w:rsidP="00787882">
      <w:pPr>
        <w:numPr>
          <w:ilvl w:val="0"/>
          <w:numId w:val="5"/>
        </w:numPr>
        <w:spacing w:after="0"/>
      </w:pPr>
      <w:r w:rsidRPr="00787882">
        <w:t>LPF_KUpdate_f32_m</w:t>
      </w:r>
    </w:p>
    <w:p w:rsidR="00787882" w:rsidRDefault="00787882" w:rsidP="00787882">
      <w:pPr>
        <w:numPr>
          <w:ilvl w:val="0"/>
          <w:numId w:val="5"/>
        </w:numPr>
        <w:spacing w:after="0"/>
      </w:pPr>
      <w:r w:rsidRPr="00787882">
        <w:t>LPF_OpUpdate_f32_m</w:t>
      </w:r>
    </w:p>
    <w:p w:rsidR="00787882" w:rsidRDefault="00787882" w:rsidP="00787882">
      <w:pPr>
        <w:numPr>
          <w:ilvl w:val="0"/>
          <w:numId w:val="5"/>
        </w:numPr>
        <w:spacing w:after="0"/>
      </w:pPr>
      <w:r w:rsidRPr="00787882">
        <w:t>Abs_f32_m</w:t>
      </w:r>
    </w:p>
    <w:p w:rsidR="00787882" w:rsidRDefault="00787882" w:rsidP="00787882">
      <w:pPr>
        <w:numPr>
          <w:ilvl w:val="0"/>
          <w:numId w:val="5"/>
        </w:numPr>
        <w:spacing w:after="0"/>
      </w:pPr>
      <w:r w:rsidRPr="00787882">
        <w:t>IntplVarXY_u16_s16Xu16Y_Cnt</w:t>
      </w:r>
    </w:p>
    <w:p w:rsidR="00787882" w:rsidRDefault="00787882" w:rsidP="00787882">
      <w:pPr>
        <w:numPr>
          <w:ilvl w:val="0"/>
          <w:numId w:val="5"/>
        </w:numPr>
        <w:spacing w:after="0"/>
      </w:pPr>
      <w:r w:rsidRPr="00787882">
        <w:t>IntplVarXY_u16_u16Xu16Y_Cnt</w:t>
      </w:r>
    </w:p>
    <w:p w:rsidR="00787882" w:rsidRDefault="00787882" w:rsidP="00787882">
      <w:pPr>
        <w:numPr>
          <w:ilvl w:val="0"/>
          <w:numId w:val="5"/>
        </w:numPr>
        <w:spacing w:after="0"/>
      </w:pPr>
      <w:proofErr w:type="spellStart"/>
      <w:r w:rsidRPr="00787882">
        <w:t>Max_m</w:t>
      </w:r>
      <w:proofErr w:type="spellEnd"/>
    </w:p>
    <w:p w:rsidR="00787882" w:rsidRDefault="00787882" w:rsidP="00787882">
      <w:pPr>
        <w:numPr>
          <w:ilvl w:val="0"/>
          <w:numId w:val="5"/>
        </w:numPr>
        <w:spacing w:after="0"/>
      </w:pPr>
      <w:proofErr w:type="spellStart"/>
      <w:r>
        <w:t>Min_m</w:t>
      </w:r>
      <w:proofErr w:type="spellEnd"/>
    </w:p>
    <w:p w:rsidR="00787882" w:rsidRDefault="00787882" w:rsidP="00787882">
      <w:pPr>
        <w:numPr>
          <w:ilvl w:val="0"/>
          <w:numId w:val="5"/>
        </w:numPr>
        <w:spacing w:after="0"/>
      </w:pPr>
      <w:proofErr w:type="spellStart"/>
      <w:r w:rsidRPr="00787882">
        <w:t>Limit_m</w:t>
      </w:r>
      <w:proofErr w:type="spellEnd"/>
    </w:p>
    <w:p w:rsidR="00787882" w:rsidRDefault="00787882" w:rsidP="00787882">
      <w:pPr>
        <w:numPr>
          <w:ilvl w:val="0"/>
          <w:numId w:val="5"/>
        </w:numPr>
        <w:spacing w:after="0"/>
      </w:pPr>
      <w:proofErr w:type="spellStart"/>
      <w:r w:rsidRPr="00787882">
        <w:t>DiagPStep_m</w:t>
      </w:r>
      <w:proofErr w:type="spellEnd"/>
    </w:p>
    <w:p w:rsidR="00787882" w:rsidRDefault="00787882" w:rsidP="00787882">
      <w:pPr>
        <w:numPr>
          <w:ilvl w:val="0"/>
          <w:numId w:val="5"/>
        </w:numPr>
        <w:spacing w:after="0"/>
      </w:pPr>
      <w:proofErr w:type="spellStart"/>
      <w:r w:rsidRPr="00787882">
        <w:t>DiagNStep_m</w:t>
      </w:r>
      <w:proofErr w:type="spellEnd"/>
    </w:p>
    <w:p w:rsidR="00787882" w:rsidRDefault="00787882" w:rsidP="00787882">
      <w:pPr>
        <w:numPr>
          <w:ilvl w:val="0"/>
          <w:numId w:val="5"/>
        </w:numPr>
        <w:spacing w:after="0"/>
      </w:pPr>
      <w:proofErr w:type="spellStart"/>
      <w:r w:rsidRPr="00787882">
        <w:t>DiagFailed_m</w:t>
      </w:r>
      <w:proofErr w:type="spellEnd"/>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D733DA" w:rsidRDefault="001B60DF" w:rsidP="00D733DA">
      <w:pPr>
        <w:pStyle w:val="Heading2"/>
      </w:pPr>
      <w:r>
        <w:t xml:space="preserve">Global Functions/Macros Defined by this </w:t>
      </w:r>
      <w:r w:rsidR="00674ADF">
        <w:t>Module</w:t>
      </w:r>
    </w:p>
    <w:p w:rsidR="00D733DA" w:rsidRDefault="00D733DA" w:rsidP="00D733DA"/>
    <w:p w:rsidR="00D733DA" w:rsidRDefault="00D733DA" w:rsidP="00D733DA">
      <w:r>
        <w:t>None</w:t>
      </w:r>
    </w:p>
    <w:p w:rsidR="00D733DA" w:rsidRDefault="00D733DA">
      <w:pPr>
        <w:spacing w:after="0"/>
      </w:pPr>
    </w:p>
    <w:p w:rsidR="00837B5D" w:rsidRDefault="008B3E94" w:rsidP="00837B5D">
      <w:pPr>
        <w:pStyle w:val="Heading2"/>
      </w:pPr>
      <w:r>
        <w:t>Local Functions/Macros Used by this MDD only</w:t>
      </w:r>
    </w:p>
    <w:p w:rsidR="00837B5D" w:rsidRPr="009B0157" w:rsidRDefault="00837B5D" w:rsidP="00837B5D">
      <w:pPr>
        <w:pStyle w:val="Heading3"/>
      </w:pPr>
      <w:r w:rsidRPr="009B0157">
        <w:t>Local Function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2845"/>
        <w:gridCol w:w="755"/>
        <w:gridCol w:w="1219"/>
        <w:gridCol w:w="1596"/>
        <w:gridCol w:w="795"/>
      </w:tblGrid>
      <w:tr w:rsidR="005D67D1" w:rsidRPr="009B0157" w:rsidTr="005D67D1">
        <w:tc>
          <w:tcPr>
            <w:tcW w:w="1728" w:type="dxa"/>
          </w:tcPr>
          <w:p w:rsidR="00837B5D" w:rsidRPr="009B0157" w:rsidRDefault="00837B5D" w:rsidP="00045239">
            <w:pPr>
              <w:spacing w:before="60"/>
              <w:rPr>
                <w:rFonts w:ascii="Arial" w:hAnsi="Arial" w:cs="Arial"/>
                <w:b/>
                <w:bCs/>
                <w:sz w:val="16"/>
              </w:rPr>
            </w:pPr>
            <w:r w:rsidRPr="009B0157">
              <w:rPr>
                <w:rFonts w:ascii="Arial" w:hAnsi="Arial" w:cs="Arial"/>
                <w:b/>
                <w:bCs/>
                <w:sz w:val="16"/>
              </w:rPr>
              <w:t>Function Name</w:t>
            </w:r>
          </w:p>
        </w:tc>
        <w:tc>
          <w:tcPr>
            <w:tcW w:w="2845" w:type="dxa"/>
          </w:tcPr>
          <w:p w:rsidR="00837B5D" w:rsidRPr="009B0157" w:rsidRDefault="00837B5D" w:rsidP="00045239">
            <w:pPr>
              <w:spacing w:before="60"/>
              <w:rPr>
                <w:rFonts w:ascii="Arial" w:hAnsi="Arial" w:cs="Arial"/>
                <w:sz w:val="16"/>
              </w:rPr>
            </w:pPr>
            <w:r w:rsidRPr="00837B5D">
              <w:rPr>
                <w:rFonts w:ascii="Arial" w:hAnsi="Arial" w:cs="Arial"/>
                <w:sz w:val="16"/>
              </w:rPr>
              <w:t>StepVarXY_u16_s16Xu16Y_Cnt</w:t>
            </w:r>
          </w:p>
        </w:tc>
        <w:tc>
          <w:tcPr>
            <w:tcW w:w="755" w:type="dxa"/>
            <w:shd w:val="pct30" w:color="FFFF00" w:fill="auto"/>
          </w:tcPr>
          <w:p w:rsidR="00837B5D" w:rsidRPr="009B0157" w:rsidRDefault="00837B5D" w:rsidP="00045239">
            <w:pPr>
              <w:spacing w:before="60"/>
              <w:jc w:val="center"/>
              <w:rPr>
                <w:rFonts w:ascii="Arial" w:hAnsi="Arial" w:cs="Arial"/>
                <w:sz w:val="16"/>
              </w:rPr>
            </w:pPr>
            <w:r w:rsidRPr="009B0157">
              <w:rPr>
                <w:rFonts w:ascii="Arial" w:hAnsi="Arial" w:cs="Arial"/>
                <w:sz w:val="16"/>
              </w:rPr>
              <w:t>Type</w:t>
            </w:r>
          </w:p>
        </w:tc>
        <w:tc>
          <w:tcPr>
            <w:tcW w:w="1219" w:type="dxa"/>
            <w:shd w:val="pct30" w:color="FFFF00" w:fill="auto"/>
          </w:tcPr>
          <w:p w:rsidR="00837B5D" w:rsidRPr="009B0157" w:rsidRDefault="00837B5D" w:rsidP="00045239">
            <w:pPr>
              <w:spacing w:before="60"/>
              <w:jc w:val="center"/>
              <w:rPr>
                <w:rFonts w:ascii="Arial" w:hAnsi="Arial" w:cs="Arial"/>
                <w:sz w:val="16"/>
              </w:rPr>
            </w:pPr>
            <w:r w:rsidRPr="009B0157">
              <w:rPr>
                <w:rFonts w:ascii="Arial" w:hAnsi="Arial" w:cs="Arial"/>
                <w:sz w:val="16"/>
              </w:rPr>
              <w:t>Min</w:t>
            </w:r>
          </w:p>
        </w:tc>
        <w:tc>
          <w:tcPr>
            <w:tcW w:w="1596" w:type="dxa"/>
            <w:shd w:val="pct30" w:color="FFFF00" w:fill="auto"/>
          </w:tcPr>
          <w:p w:rsidR="00837B5D" w:rsidRPr="009B0157" w:rsidRDefault="00837B5D" w:rsidP="00045239">
            <w:pPr>
              <w:spacing w:before="60"/>
              <w:jc w:val="center"/>
              <w:rPr>
                <w:rFonts w:ascii="Arial" w:hAnsi="Arial" w:cs="Arial"/>
                <w:sz w:val="16"/>
              </w:rPr>
            </w:pPr>
            <w:r w:rsidRPr="009B0157">
              <w:rPr>
                <w:rFonts w:ascii="Arial" w:hAnsi="Arial" w:cs="Arial"/>
                <w:sz w:val="16"/>
              </w:rPr>
              <w:t>Max</w:t>
            </w:r>
          </w:p>
        </w:tc>
        <w:tc>
          <w:tcPr>
            <w:tcW w:w="795" w:type="dxa"/>
            <w:tcBorders>
              <w:bottom w:val="single" w:sz="4" w:space="0" w:color="auto"/>
            </w:tcBorders>
            <w:shd w:val="pct30" w:color="FFFF00" w:fill="auto"/>
          </w:tcPr>
          <w:p w:rsidR="00837B5D" w:rsidRPr="009B0157" w:rsidRDefault="00837B5D" w:rsidP="00045239">
            <w:pPr>
              <w:spacing w:before="60"/>
              <w:jc w:val="center"/>
              <w:rPr>
                <w:rFonts w:ascii="Arial" w:hAnsi="Arial" w:cs="Arial"/>
                <w:sz w:val="16"/>
              </w:rPr>
            </w:pPr>
            <w:r w:rsidRPr="009B0157">
              <w:rPr>
                <w:rFonts w:ascii="Arial" w:hAnsi="Arial" w:cs="Arial"/>
                <w:sz w:val="16"/>
              </w:rPr>
              <w:t xml:space="preserve">UTP </w:t>
            </w:r>
            <w:proofErr w:type="spellStart"/>
            <w:r w:rsidRPr="009B0157">
              <w:rPr>
                <w:rFonts w:ascii="Arial" w:hAnsi="Arial" w:cs="Arial"/>
                <w:sz w:val="16"/>
              </w:rPr>
              <w:t>Tol</w:t>
            </w:r>
            <w:proofErr w:type="spellEnd"/>
            <w:r w:rsidRPr="009B0157">
              <w:rPr>
                <w:rFonts w:ascii="Arial" w:hAnsi="Arial" w:cs="Arial"/>
                <w:sz w:val="16"/>
              </w:rPr>
              <w:t>.</w:t>
            </w:r>
          </w:p>
        </w:tc>
      </w:tr>
      <w:tr w:rsidR="005D67D1" w:rsidRPr="009B0157" w:rsidTr="005D67D1">
        <w:tc>
          <w:tcPr>
            <w:tcW w:w="1728" w:type="dxa"/>
          </w:tcPr>
          <w:p w:rsidR="00837B5D" w:rsidRPr="009B0157" w:rsidRDefault="005D67D1" w:rsidP="00045239">
            <w:pPr>
              <w:spacing w:before="60"/>
              <w:rPr>
                <w:rFonts w:ascii="Arial" w:hAnsi="Arial" w:cs="Arial"/>
                <w:b/>
                <w:bCs/>
                <w:sz w:val="16"/>
              </w:rPr>
            </w:pPr>
            <w:bookmarkStart w:id="246" w:name="OLE_LINK1"/>
            <w:bookmarkStart w:id="247" w:name="OLE_LINK2"/>
            <w:r>
              <w:rPr>
                <w:rFonts w:ascii="Arial" w:hAnsi="Arial" w:cs="Arial"/>
                <w:b/>
                <w:bCs/>
                <w:sz w:val="16"/>
              </w:rPr>
              <w:t>Arguments Passed</w:t>
            </w:r>
          </w:p>
        </w:tc>
        <w:tc>
          <w:tcPr>
            <w:tcW w:w="2845" w:type="dxa"/>
          </w:tcPr>
          <w:p w:rsidR="00837B5D" w:rsidRPr="009B0157" w:rsidRDefault="005D67D1" w:rsidP="00045239">
            <w:pPr>
              <w:spacing w:before="60"/>
              <w:rPr>
                <w:rFonts w:ascii="Arial" w:hAnsi="Arial" w:cs="Arial"/>
                <w:sz w:val="16"/>
              </w:rPr>
            </w:pPr>
            <w:proofErr w:type="spellStart"/>
            <w:r w:rsidRPr="005D67D1">
              <w:rPr>
                <w:rFonts w:ascii="Arial" w:hAnsi="Arial" w:cs="Arial"/>
                <w:sz w:val="16"/>
              </w:rPr>
              <w:t>TableX</w:t>
            </w:r>
            <w:proofErr w:type="spellEnd"/>
          </w:p>
        </w:tc>
        <w:tc>
          <w:tcPr>
            <w:tcW w:w="755" w:type="dxa"/>
            <w:shd w:val="clear" w:color="auto" w:fill="D9D9D9"/>
          </w:tcPr>
          <w:p w:rsidR="00837B5D" w:rsidRPr="009B0157" w:rsidRDefault="005D67D1" w:rsidP="00045239">
            <w:pPr>
              <w:spacing w:before="60"/>
              <w:rPr>
                <w:rFonts w:ascii="Arial" w:hAnsi="Arial" w:cs="Arial"/>
                <w:sz w:val="16"/>
              </w:rPr>
            </w:pPr>
            <w:r>
              <w:rPr>
                <w:rFonts w:ascii="Arial" w:hAnsi="Arial" w:cs="Arial"/>
                <w:sz w:val="16"/>
              </w:rPr>
              <w:t>sint16*</w:t>
            </w:r>
          </w:p>
        </w:tc>
        <w:tc>
          <w:tcPr>
            <w:tcW w:w="1219" w:type="dxa"/>
            <w:shd w:val="clear" w:color="auto" w:fill="D9D9D9"/>
          </w:tcPr>
          <w:p w:rsidR="00837B5D" w:rsidRPr="009B0157" w:rsidRDefault="005D67D1" w:rsidP="00045239">
            <w:pPr>
              <w:spacing w:before="60"/>
              <w:rPr>
                <w:rFonts w:ascii="Arial" w:hAnsi="Arial" w:cs="Arial"/>
                <w:sz w:val="16"/>
              </w:rPr>
            </w:pPr>
            <w:r>
              <w:rPr>
                <w:rFonts w:ascii="Arial" w:hAnsi="Arial" w:cs="Arial"/>
                <w:sz w:val="16"/>
              </w:rPr>
              <w:t>-32,768</w:t>
            </w:r>
          </w:p>
        </w:tc>
        <w:tc>
          <w:tcPr>
            <w:tcW w:w="1596" w:type="dxa"/>
            <w:shd w:val="clear" w:color="auto" w:fill="D9D9D9"/>
          </w:tcPr>
          <w:p w:rsidR="00837B5D" w:rsidRPr="009B0157" w:rsidRDefault="005D67D1" w:rsidP="00045239">
            <w:pPr>
              <w:spacing w:before="60"/>
              <w:rPr>
                <w:rFonts w:ascii="Arial" w:hAnsi="Arial" w:cs="Arial"/>
                <w:sz w:val="16"/>
              </w:rPr>
            </w:pPr>
            <w:r>
              <w:rPr>
                <w:rFonts w:ascii="Arial" w:hAnsi="Arial" w:cs="Arial"/>
                <w:sz w:val="16"/>
              </w:rPr>
              <w:t>32,767</w:t>
            </w:r>
          </w:p>
        </w:tc>
        <w:tc>
          <w:tcPr>
            <w:tcW w:w="795" w:type="dxa"/>
            <w:shd w:val="clear" w:color="auto" w:fill="D9D9D9"/>
          </w:tcPr>
          <w:p w:rsidR="00837B5D" w:rsidRPr="009B0157" w:rsidRDefault="00AE23E0" w:rsidP="00045239">
            <w:pPr>
              <w:spacing w:before="60"/>
              <w:rPr>
                <w:rFonts w:ascii="Arial" w:hAnsi="Arial" w:cs="Arial"/>
                <w:sz w:val="16"/>
              </w:rPr>
            </w:pPr>
            <w:r>
              <w:rPr>
                <w:rFonts w:ascii="Arial" w:hAnsi="Arial" w:cs="Arial"/>
                <w:sz w:val="16"/>
              </w:rPr>
              <w:t>N/A</w:t>
            </w:r>
          </w:p>
        </w:tc>
      </w:tr>
      <w:tr w:rsidR="005D67D1" w:rsidRPr="009B0157" w:rsidTr="005D67D1">
        <w:tc>
          <w:tcPr>
            <w:tcW w:w="1728" w:type="dxa"/>
          </w:tcPr>
          <w:p w:rsidR="005D67D1" w:rsidRPr="009B0157" w:rsidRDefault="005D67D1" w:rsidP="00045239">
            <w:pPr>
              <w:spacing w:before="60"/>
              <w:rPr>
                <w:rFonts w:ascii="Arial" w:hAnsi="Arial" w:cs="Arial"/>
                <w:b/>
                <w:bCs/>
                <w:sz w:val="16"/>
              </w:rPr>
            </w:pPr>
          </w:p>
        </w:tc>
        <w:tc>
          <w:tcPr>
            <w:tcW w:w="2845" w:type="dxa"/>
          </w:tcPr>
          <w:p w:rsidR="005D67D1" w:rsidRPr="009B0157" w:rsidRDefault="005D67D1" w:rsidP="00045239">
            <w:pPr>
              <w:spacing w:before="60"/>
              <w:rPr>
                <w:rFonts w:ascii="Arial" w:hAnsi="Arial" w:cs="Arial"/>
                <w:sz w:val="16"/>
              </w:rPr>
            </w:pPr>
            <w:proofErr w:type="spellStart"/>
            <w:r w:rsidRPr="005D67D1">
              <w:rPr>
                <w:rFonts w:ascii="Arial" w:hAnsi="Arial" w:cs="Arial"/>
                <w:sz w:val="16"/>
              </w:rPr>
              <w:t>TableY</w:t>
            </w:r>
            <w:proofErr w:type="spellEnd"/>
          </w:p>
        </w:tc>
        <w:tc>
          <w:tcPr>
            <w:tcW w:w="755"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uint16*</w:t>
            </w:r>
          </w:p>
        </w:tc>
        <w:tc>
          <w:tcPr>
            <w:tcW w:w="1219"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0</w:t>
            </w:r>
          </w:p>
        </w:tc>
        <w:tc>
          <w:tcPr>
            <w:tcW w:w="1596" w:type="dxa"/>
            <w:shd w:val="clear" w:color="auto" w:fill="D9D9D9"/>
          </w:tcPr>
          <w:p w:rsidR="005D67D1" w:rsidRPr="009B0157" w:rsidRDefault="005D67D1" w:rsidP="00045239">
            <w:pPr>
              <w:spacing w:before="60"/>
              <w:rPr>
                <w:rFonts w:ascii="Arial" w:hAnsi="Arial" w:cs="Arial"/>
                <w:sz w:val="16"/>
              </w:rPr>
            </w:pPr>
            <w:r w:rsidRPr="005D67D1">
              <w:rPr>
                <w:rFonts w:ascii="Arial" w:hAnsi="Arial" w:cs="Arial"/>
                <w:sz w:val="16"/>
              </w:rPr>
              <w:t>6553</w:t>
            </w:r>
            <w:ins w:id="248" w:author="nzt9hv" w:date="2013-04-16T13:50:00Z">
              <w:r w:rsidR="0015462A">
                <w:rPr>
                  <w:rFonts w:ascii="Arial" w:hAnsi="Arial" w:cs="Arial"/>
                  <w:sz w:val="16"/>
                </w:rPr>
                <w:t>5</w:t>
              </w:r>
            </w:ins>
            <w:del w:id="249" w:author="nzt9hv" w:date="2013-04-16T13:50:00Z">
              <w:r w:rsidRPr="005D67D1" w:rsidDel="0015462A">
                <w:rPr>
                  <w:rFonts w:ascii="Arial" w:hAnsi="Arial" w:cs="Arial"/>
                  <w:sz w:val="16"/>
                </w:rPr>
                <w:delText>6</w:delText>
              </w:r>
            </w:del>
          </w:p>
        </w:tc>
        <w:tc>
          <w:tcPr>
            <w:tcW w:w="795" w:type="dxa"/>
            <w:shd w:val="clear" w:color="auto" w:fill="D9D9D9"/>
          </w:tcPr>
          <w:p w:rsidR="005D67D1" w:rsidRPr="009B0157" w:rsidRDefault="00AE23E0" w:rsidP="00045239">
            <w:pPr>
              <w:spacing w:before="60"/>
              <w:rPr>
                <w:rFonts w:ascii="Arial" w:hAnsi="Arial" w:cs="Arial"/>
                <w:sz w:val="16"/>
              </w:rPr>
            </w:pPr>
            <w:r>
              <w:rPr>
                <w:rFonts w:ascii="Arial" w:hAnsi="Arial" w:cs="Arial"/>
                <w:sz w:val="16"/>
              </w:rPr>
              <w:t>N/A</w:t>
            </w:r>
          </w:p>
        </w:tc>
      </w:tr>
      <w:tr w:rsidR="005D67D1" w:rsidRPr="009B0157" w:rsidTr="005D67D1">
        <w:tc>
          <w:tcPr>
            <w:tcW w:w="1728" w:type="dxa"/>
          </w:tcPr>
          <w:p w:rsidR="005D67D1" w:rsidRPr="009B0157" w:rsidRDefault="005D67D1" w:rsidP="00045239">
            <w:pPr>
              <w:spacing w:before="60"/>
              <w:rPr>
                <w:rFonts w:ascii="Arial" w:hAnsi="Arial" w:cs="Arial"/>
                <w:b/>
                <w:bCs/>
                <w:sz w:val="16"/>
              </w:rPr>
            </w:pPr>
          </w:p>
        </w:tc>
        <w:tc>
          <w:tcPr>
            <w:tcW w:w="2845" w:type="dxa"/>
          </w:tcPr>
          <w:p w:rsidR="005D67D1" w:rsidRPr="009B0157" w:rsidRDefault="005D67D1" w:rsidP="00045239">
            <w:pPr>
              <w:spacing w:before="60"/>
              <w:rPr>
                <w:rFonts w:ascii="Arial" w:hAnsi="Arial" w:cs="Arial"/>
                <w:sz w:val="16"/>
              </w:rPr>
            </w:pPr>
            <w:r w:rsidRPr="005D67D1">
              <w:rPr>
                <w:rFonts w:ascii="Arial" w:hAnsi="Arial" w:cs="Arial"/>
                <w:sz w:val="16"/>
              </w:rPr>
              <w:t>Size</w:t>
            </w:r>
          </w:p>
        </w:tc>
        <w:tc>
          <w:tcPr>
            <w:tcW w:w="755"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uint16</w:t>
            </w:r>
          </w:p>
        </w:tc>
        <w:tc>
          <w:tcPr>
            <w:tcW w:w="1219" w:type="dxa"/>
            <w:shd w:val="clear" w:color="auto" w:fill="D9D9D9"/>
          </w:tcPr>
          <w:p w:rsidR="005D67D1" w:rsidRPr="009B0157" w:rsidRDefault="005D67D1" w:rsidP="00045239">
            <w:pPr>
              <w:spacing w:before="60"/>
              <w:rPr>
                <w:rFonts w:ascii="Arial" w:hAnsi="Arial" w:cs="Arial"/>
                <w:sz w:val="16"/>
              </w:rPr>
            </w:pPr>
            <w:del w:id="250" w:author="nzt9hv" w:date="2013-04-16T13:56:00Z">
              <w:r w:rsidDel="0015462A">
                <w:rPr>
                  <w:rFonts w:ascii="Arial" w:hAnsi="Arial" w:cs="Arial"/>
                  <w:sz w:val="16"/>
                </w:rPr>
                <w:delText>0</w:delText>
              </w:r>
            </w:del>
            <w:ins w:id="251" w:author="nzt9hv" w:date="2013-04-16T13:56:00Z">
              <w:r w:rsidR="0015462A">
                <w:rPr>
                  <w:rFonts w:ascii="Arial" w:hAnsi="Arial" w:cs="Arial"/>
                  <w:sz w:val="16"/>
                </w:rPr>
                <w:t>1</w:t>
              </w:r>
            </w:ins>
          </w:p>
        </w:tc>
        <w:tc>
          <w:tcPr>
            <w:tcW w:w="1596" w:type="dxa"/>
            <w:shd w:val="clear" w:color="auto" w:fill="D9D9D9"/>
          </w:tcPr>
          <w:p w:rsidR="005D67D1" w:rsidRPr="009B0157" w:rsidRDefault="005D67D1" w:rsidP="00045239">
            <w:pPr>
              <w:spacing w:before="60"/>
              <w:rPr>
                <w:rFonts w:ascii="Arial" w:hAnsi="Arial" w:cs="Arial"/>
                <w:sz w:val="16"/>
              </w:rPr>
            </w:pPr>
            <w:del w:id="252" w:author="nzt9hv" w:date="2013-04-16T13:57:00Z">
              <w:r w:rsidRPr="005D67D1" w:rsidDel="0015462A">
                <w:rPr>
                  <w:rFonts w:ascii="Arial" w:hAnsi="Arial" w:cs="Arial"/>
                  <w:sz w:val="16"/>
                </w:rPr>
                <w:delText>6553</w:delText>
              </w:r>
            </w:del>
            <w:ins w:id="253" w:author="nzt9hv" w:date="2013-04-16T13:57:00Z">
              <w:r w:rsidR="0015462A">
                <w:rPr>
                  <w:rFonts w:ascii="Arial" w:hAnsi="Arial" w:cs="Arial"/>
                  <w:sz w:val="16"/>
                </w:rPr>
                <w:t>6</w:t>
              </w:r>
            </w:ins>
            <w:del w:id="254" w:author="nzt9hv" w:date="2013-04-16T13:50:00Z">
              <w:r w:rsidRPr="005D67D1" w:rsidDel="0015462A">
                <w:rPr>
                  <w:rFonts w:ascii="Arial" w:hAnsi="Arial" w:cs="Arial"/>
                  <w:sz w:val="16"/>
                </w:rPr>
                <w:delText>6</w:delText>
              </w:r>
            </w:del>
          </w:p>
        </w:tc>
        <w:tc>
          <w:tcPr>
            <w:tcW w:w="795" w:type="dxa"/>
            <w:shd w:val="clear" w:color="auto" w:fill="D9D9D9"/>
          </w:tcPr>
          <w:p w:rsidR="005D67D1" w:rsidRPr="009B0157" w:rsidRDefault="00AE23E0" w:rsidP="00045239">
            <w:pPr>
              <w:spacing w:before="60"/>
              <w:rPr>
                <w:rFonts w:ascii="Arial" w:hAnsi="Arial" w:cs="Arial"/>
                <w:sz w:val="16"/>
              </w:rPr>
            </w:pPr>
            <w:r>
              <w:rPr>
                <w:rFonts w:ascii="Arial" w:hAnsi="Arial" w:cs="Arial"/>
                <w:sz w:val="16"/>
              </w:rPr>
              <w:t>N/A</w:t>
            </w:r>
          </w:p>
        </w:tc>
      </w:tr>
      <w:tr w:rsidR="005D67D1" w:rsidRPr="009B0157" w:rsidTr="005D67D1">
        <w:tc>
          <w:tcPr>
            <w:tcW w:w="1728" w:type="dxa"/>
          </w:tcPr>
          <w:p w:rsidR="005D67D1" w:rsidRPr="009B0157" w:rsidRDefault="005D67D1" w:rsidP="00045239">
            <w:pPr>
              <w:spacing w:before="60"/>
              <w:rPr>
                <w:rFonts w:ascii="Arial" w:hAnsi="Arial" w:cs="Arial"/>
                <w:b/>
                <w:bCs/>
                <w:sz w:val="16"/>
              </w:rPr>
            </w:pPr>
          </w:p>
        </w:tc>
        <w:tc>
          <w:tcPr>
            <w:tcW w:w="2845" w:type="dxa"/>
          </w:tcPr>
          <w:p w:rsidR="005D67D1" w:rsidRPr="009B0157" w:rsidRDefault="005D67D1" w:rsidP="00045239">
            <w:pPr>
              <w:spacing w:before="60"/>
              <w:rPr>
                <w:rFonts w:ascii="Arial" w:hAnsi="Arial" w:cs="Arial"/>
                <w:sz w:val="16"/>
              </w:rPr>
            </w:pPr>
            <w:r w:rsidRPr="005D67D1">
              <w:rPr>
                <w:rFonts w:ascii="Arial" w:hAnsi="Arial" w:cs="Arial"/>
                <w:sz w:val="16"/>
              </w:rPr>
              <w:t>input</w:t>
            </w:r>
          </w:p>
        </w:tc>
        <w:tc>
          <w:tcPr>
            <w:tcW w:w="755"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sint16</w:t>
            </w:r>
          </w:p>
        </w:tc>
        <w:tc>
          <w:tcPr>
            <w:tcW w:w="1219"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-32,768</w:t>
            </w:r>
          </w:p>
        </w:tc>
        <w:tc>
          <w:tcPr>
            <w:tcW w:w="1596"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32,767</w:t>
            </w:r>
          </w:p>
        </w:tc>
        <w:tc>
          <w:tcPr>
            <w:tcW w:w="795" w:type="dxa"/>
            <w:shd w:val="clear" w:color="auto" w:fill="D9D9D9"/>
          </w:tcPr>
          <w:p w:rsidR="005D67D1" w:rsidRPr="009B0157" w:rsidRDefault="00AE23E0" w:rsidP="00045239">
            <w:pPr>
              <w:spacing w:before="60"/>
              <w:rPr>
                <w:rFonts w:ascii="Arial" w:hAnsi="Arial" w:cs="Arial"/>
                <w:sz w:val="16"/>
              </w:rPr>
            </w:pPr>
            <w:r>
              <w:rPr>
                <w:rFonts w:ascii="Arial" w:hAnsi="Arial" w:cs="Arial"/>
                <w:sz w:val="16"/>
              </w:rPr>
              <w:t>N/A</w:t>
            </w:r>
          </w:p>
        </w:tc>
      </w:tr>
      <w:bookmarkEnd w:id="246"/>
      <w:bookmarkEnd w:id="247"/>
      <w:tr w:rsidR="005D67D1" w:rsidRPr="009B0157" w:rsidTr="005D67D1">
        <w:tc>
          <w:tcPr>
            <w:tcW w:w="1728" w:type="dxa"/>
          </w:tcPr>
          <w:p w:rsidR="00837B5D" w:rsidRPr="009B0157" w:rsidRDefault="00837B5D" w:rsidP="00045239">
            <w:pPr>
              <w:spacing w:before="60"/>
              <w:rPr>
                <w:rFonts w:ascii="Arial" w:hAnsi="Arial" w:cs="Arial"/>
                <w:b/>
                <w:bCs/>
                <w:sz w:val="16"/>
              </w:rPr>
            </w:pPr>
            <w:r w:rsidRPr="009B0157">
              <w:rPr>
                <w:rFonts w:ascii="Arial" w:hAnsi="Arial" w:cs="Arial"/>
                <w:b/>
                <w:bCs/>
                <w:sz w:val="16"/>
              </w:rPr>
              <w:t>Return Value</w:t>
            </w:r>
          </w:p>
        </w:tc>
        <w:tc>
          <w:tcPr>
            <w:tcW w:w="2845" w:type="dxa"/>
          </w:tcPr>
          <w:p w:rsidR="00837B5D" w:rsidRPr="009B0157" w:rsidRDefault="00AE23E0" w:rsidP="00045239">
            <w:pPr>
              <w:spacing w:before="60"/>
              <w:rPr>
                <w:rFonts w:ascii="Arial" w:hAnsi="Arial" w:cs="Arial"/>
                <w:sz w:val="16"/>
              </w:rPr>
            </w:pPr>
            <w:r>
              <w:rPr>
                <w:rFonts w:ascii="Arial" w:hAnsi="Arial" w:cs="Arial"/>
                <w:sz w:val="16"/>
              </w:rPr>
              <w:t>See description</w:t>
            </w:r>
          </w:p>
        </w:tc>
        <w:tc>
          <w:tcPr>
            <w:tcW w:w="755" w:type="dxa"/>
            <w:shd w:val="clear" w:color="auto" w:fill="D9D9D9"/>
          </w:tcPr>
          <w:p w:rsidR="00837B5D" w:rsidRPr="009B0157" w:rsidRDefault="00AE23E0" w:rsidP="00045239">
            <w:pPr>
              <w:spacing w:before="60"/>
              <w:rPr>
                <w:rFonts w:ascii="Arial" w:hAnsi="Arial" w:cs="Arial"/>
                <w:sz w:val="16"/>
              </w:rPr>
            </w:pPr>
            <w:r>
              <w:rPr>
                <w:rFonts w:ascii="Arial" w:hAnsi="Arial" w:cs="Arial"/>
                <w:sz w:val="16"/>
              </w:rPr>
              <w:t>u</w:t>
            </w:r>
            <w:r w:rsidR="005D67D1">
              <w:rPr>
                <w:rFonts w:ascii="Arial" w:hAnsi="Arial" w:cs="Arial"/>
                <w:sz w:val="16"/>
              </w:rPr>
              <w:t>int16</w:t>
            </w:r>
          </w:p>
        </w:tc>
        <w:tc>
          <w:tcPr>
            <w:tcW w:w="1219" w:type="dxa"/>
            <w:shd w:val="clear" w:color="auto" w:fill="D9D9D9"/>
          </w:tcPr>
          <w:p w:rsidR="00837B5D" w:rsidRPr="009B0157" w:rsidRDefault="00AE23E0" w:rsidP="00045239">
            <w:pPr>
              <w:spacing w:before="60"/>
              <w:rPr>
                <w:rFonts w:ascii="Arial" w:hAnsi="Arial" w:cs="Arial"/>
                <w:sz w:val="16"/>
              </w:rPr>
            </w:pPr>
            <w:r>
              <w:rPr>
                <w:rFonts w:ascii="Arial" w:hAnsi="Arial" w:cs="Arial"/>
                <w:sz w:val="16"/>
              </w:rPr>
              <w:t>0</w:t>
            </w:r>
          </w:p>
        </w:tc>
        <w:tc>
          <w:tcPr>
            <w:tcW w:w="1596" w:type="dxa"/>
            <w:shd w:val="clear" w:color="auto" w:fill="D9D9D9"/>
          </w:tcPr>
          <w:p w:rsidR="00837B5D" w:rsidRPr="009B0157" w:rsidRDefault="00AE23E0" w:rsidP="00045239">
            <w:pPr>
              <w:spacing w:before="60"/>
              <w:rPr>
                <w:rFonts w:ascii="Arial" w:hAnsi="Arial" w:cs="Arial"/>
                <w:sz w:val="16"/>
              </w:rPr>
            </w:pPr>
            <w:r w:rsidRPr="005D67D1">
              <w:rPr>
                <w:rFonts w:ascii="Arial" w:hAnsi="Arial" w:cs="Arial"/>
                <w:sz w:val="16"/>
              </w:rPr>
              <w:t>6553</w:t>
            </w:r>
            <w:ins w:id="255" w:author="nzt9hv" w:date="2013-04-16T13:53:00Z">
              <w:r w:rsidR="0015462A">
                <w:rPr>
                  <w:rFonts w:ascii="Arial" w:hAnsi="Arial" w:cs="Arial"/>
                  <w:sz w:val="16"/>
                </w:rPr>
                <w:t>5</w:t>
              </w:r>
            </w:ins>
            <w:del w:id="256" w:author="nzt9hv" w:date="2013-04-16T13:53:00Z">
              <w:r w:rsidRPr="005D67D1" w:rsidDel="0015462A">
                <w:rPr>
                  <w:rFonts w:ascii="Arial" w:hAnsi="Arial" w:cs="Arial"/>
                  <w:sz w:val="16"/>
                </w:rPr>
                <w:delText>6</w:delText>
              </w:r>
            </w:del>
          </w:p>
        </w:tc>
        <w:tc>
          <w:tcPr>
            <w:tcW w:w="795" w:type="dxa"/>
            <w:shd w:val="clear" w:color="auto" w:fill="D9D9D9"/>
          </w:tcPr>
          <w:p w:rsidR="00837B5D" w:rsidRPr="009B0157" w:rsidRDefault="00540C86" w:rsidP="00045239">
            <w:pPr>
              <w:spacing w:before="60"/>
              <w:rPr>
                <w:rFonts w:ascii="Arial" w:hAnsi="Arial" w:cs="Arial"/>
                <w:sz w:val="16"/>
              </w:rPr>
            </w:pPr>
            <w:r>
              <w:rPr>
                <w:rFonts w:ascii="Arial" w:hAnsi="Arial" w:cs="Arial"/>
                <w:sz w:val="16"/>
              </w:rPr>
              <w:t>0</w:t>
            </w:r>
          </w:p>
        </w:tc>
      </w:tr>
    </w:tbl>
    <w:p w:rsidR="00837B5D" w:rsidRPr="009B0157" w:rsidRDefault="00837B5D" w:rsidP="00837B5D">
      <w:pPr>
        <w:pStyle w:val="Heading4"/>
      </w:pPr>
      <w:r w:rsidRPr="009B0157">
        <w:lastRenderedPageBreak/>
        <w:t>Description</w:t>
      </w:r>
    </w:p>
    <w:p w:rsidR="004A781C" w:rsidRDefault="00045239">
      <w:pPr>
        <w:pStyle w:val="Heading1"/>
      </w:pPr>
      <w:r w:rsidRPr="00124FE8">
        <w:rPr>
          <w:sz w:val="24"/>
        </w:rPr>
        <w:object w:dxaOrig="6885" w:dyaOrig="6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320.25pt" o:ole="">
            <v:imagedata r:id="rId9" o:title=""/>
          </v:shape>
          <o:OLEObject Type="Embed" ProgID="Visio.Drawing.11" ShapeID="_x0000_i1025" DrawAspect="Content" ObjectID="_1427626492" r:id="rId10"/>
        </w:object>
      </w:r>
      <w:r w:rsidR="004A781C">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r w:rsidRPr="00D733DA">
              <w:rPr>
                <w:rFonts w:ascii="Arial" w:hAnsi="Arial" w:cs="Arial"/>
                <w:sz w:val="16"/>
                <w:szCs w:val="16"/>
              </w:rPr>
              <w:t>Rte_InitValue_CuTempEst_DegC_f32</w:t>
            </w:r>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sidRPr="00D733DA">
              <w:rPr>
                <w:rFonts w:ascii="Arial" w:hAnsi="Arial" w:cs="Arial"/>
                <w:sz w:val="16"/>
                <w:szCs w:val="16"/>
              </w:rPr>
              <w:t>0</w:t>
            </w:r>
          </w:p>
        </w:tc>
      </w:tr>
      <w:tr w:rsidR="0068012B" w:rsidRPr="004B5BE2" w:rsidTr="006560BA">
        <w:trPr>
          <w:trHeight w:val="341"/>
        </w:trPr>
        <w:tc>
          <w:tcPr>
            <w:tcW w:w="4455" w:type="dxa"/>
            <w:vAlign w:val="center"/>
          </w:tcPr>
          <w:p w:rsidR="0068012B" w:rsidRPr="001962AF" w:rsidRDefault="0068012B" w:rsidP="006560BA">
            <w:pPr>
              <w:spacing w:before="100" w:beforeAutospacing="1" w:after="100" w:afterAutospacing="1"/>
              <w:rPr>
                <w:rFonts w:ascii="Arial" w:hAnsi="Arial" w:cs="Arial"/>
                <w:sz w:val="16"/>
                <w:szCs w:val="16"/>
                <w:lang w:val="fr-FR"/>
              </w:rPr>
            </w:pPr>
            <w:r w:rsidRPr="001962AF">
              <w:rPr>
                <w:rFonts w:ascii="Arial" w:hAnsi="Arial" w:cs="Arial"/>
                <w:sz w:val="16"/>
                <w:szCs w:val="16"/>
                <w:lang w:val="fr-FR"/>
              </w:rPr>
              <w:t>Rte_InitValue_DutyCycleLevel_Uls_f32</w:t>
            </w:r>
          </w:p>
        </w:tc>
        <w:tc>
          <w:tcPr>
            <w:tcW w:w="4455" w:type="dxa"/>
            <w:vAlign w:val="center"/>
          </w:tcPr>
          <w:p w:rsidR="0068012B" w:rsidRPr="00D733DA" w:rsidRDefault="0068012B" w:rsidP="00D733DA">
            <w:pPr>
              <w:spacing w:before="100" w:beforeAutospacing="1" w:after="100" w:afterAutospacing="1"/>
              <w:rPr>
                <w:rFonts w:ascii="Arial" w:hAnsi="Arial" w:cs="Arial"/>
                <w:sz w:val="16"/>
                <w:szCs w:val="16"/>
              </w:rPr>
            </w:pPr>
            <w:r>
              <w:rPr>
                <w:rFonts w:ascii="Arial" w:hAnsi="Arial" w:cs="Arial"/>
                <w:sz w:val="16"/>
                <w:szCs w:val="16"/>
              </w:rPr>
              <w:t>0</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r w:rsidRPr="00D733DA">
              <w:rPr>
                <w:rFonts w:ascii="Arial" w:hAnsi="Arial" w:cs="Arial"/>
                <w:sz w:val="16"/>
                <w:szCs w:val="16"/>
              </w:rPr>
              <w:t>Rte_InitValue_FiltMeasTemp_DegC_f32</w:t>
            </w:r>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Pr>
                <w:rFonts w:ascii="Arial" w:hAnsi="Arial" w:cs="Arial"/>
                <w:sz w:val="16"/>
                <w:szCs w:val="16"/>
              </w:rPr>
              <w:t>0</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r w:rsidRPr="00D733DA">
              <w:rPr>
                <w:rFonts w:ascii="Arial" w:hAnsi="Arial" w:cs="Arial"/>
                <w:sz w:val="16"/>
                <w:szCs w:val="16"/>
              </w:rPr>
              <w:t>Rte_InitValue_FilteredPkCurr_AmpSq_f32</w:t>
            </w:r>
          </w:p>
        </w:tc>
        <w:tc>
          <w:tcPr>
            <w:tcW w:w="4455" w:type="dxa"/>
            <w:vAlign w:val="center"/>
          </w:tcPr>
          <w:p w:rsidR="00D733DA" w:rsidRPr="00D733DA" w:rsidRDefault="00D733DA" w:rsidP="00896966">
            <w:pPr>
              <w:spacing w:before="100" w:beforeAutospacing="1" w:after="100" w:afterAutospacing="1"/>
              <w:rPr>
                <w:rFonts w:ascii="Arial" w:hAnsi="Arial" w:cs="Arial"/>
                <w:sz w:val="16"/>
                <w:szCs w:val="16"/>
              </w:rPr>
            </w:pPr>
            <w:r>
              <w:rPr>
                <w:rFonts w:ascii="Arial" w:hAnsi="Arial" w:cs="Arial"/>
                <w:sz w:val="16"/>
                <w:szCs w:val="16"/>
              </w:rPr>
              <w:t>0</w:t>
            </w:r>
          </w:p>
        </w:tc>
      </w:tr>
      <w:tr w:rsidR="00D733DA" w:rsidRPr="004B5BE2" w:rsidTr="006560BA">
        <w:trPr>
          <w:trHeight w:val="341"/>
        </w:trPr>
        <w:tc>
          <w:tcPr>
            <w:tcW w:w="4455" w:type="dxa"/>
            <w:vAlign w:val="center"/>
          </w:tcPr>
          <w:p w:rsidR="00D733DA" w:rsidRPr="00EE5010" w:rsidRDefault="00D733DA" w:rsidP="006560BA">
            <w:pPr>
              <w:spacing w:before="100" w:beforeAutospacing="1" w:after="100" w:afterAutospacing="1"/>
              <w:rPr>
                <w:rFonts w:ascii="Arial" w:hAnsi="Arial" w:cs="Arial"/>
                <w:sz w:val="16"/>
                <w:szCs w:val="16"/>
                <w:lang w:val="fr-FR"/>
              </w:rPr>
            </w:pPr>
            <w:r w:rsidRPr="00EE5010">
              <w:rPr>
                <w:rFonts w:ascii="Arial" w:hAnsi="Arial" w:cs="Arial"/>
                <w:sz w:val="16"/>
                <w:szCs w:val="16"/>
                <w:lang w:val="fr-FR"/>
              </w:rPr>
              <w:t>Rte_InitValue_MagTempEst_DegC_f32</w:t>
            </w:r>
          </w:p>
        </w:tc>
        <w:tc>
          <w:tcPr>
            <w:tcW w:w="4455" w:type="dxa"/>
            <w:vAlign w:val="center"/>
          </w:tcPr>
          <w:p w:rsidR="00D733DA" w:rsidRPr="00D733DA" w:rsidRDefault="00D733DA" w:rsidP="00896966">
            <w:pPr>
              <w:spacing w:before="100" w:beforeAutospacing="1" w:after="100" w:afterAutospacing="1"/>
              <w:rPr>
                <w:rFonts w:ascii="Arial" w:hAnsi="Arial" w:cs="Arial"/>
                <w:sz w:val="16"/>
                <w:szCs w:val="16"/>
              </w:rPr>
            </w:pPr>
            <w:r>
              <w:rPr>
                <w:rFonts w:ascii="Arial" w:hAnsi="Arial" w:cs="Arial"/>
                <w:sz w:val="16"/>
                <w:szCs w:val="16"/>
              </w:rPr>
              <w:t>0</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r w:rsidRPr="00D733DA">
              <w:rPr>
                <w:rFonts w:ascii="Arial" w:hAnsi="Arial" w:cs="Arial"/>
                <w:sz w:val="16"/>
                <w:szCs w:val="16"/>
              </w:rPr>
              <w:t>Rte_InitValue_MotorVelCRF_MtrRadpS_f32</w:t>
            </w:r>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sidRPr="00D733DA">
              <w:rPr>
                <w:rFonts w:ascii="Arial" w:hAnsi="Arial" w:cs="Arial"/>
                <w:sz w:val="16"/>
                <w:szCs w:val="16"/>
              </w:rPr>
              <w:t>0</w:t>
            </w:r>
          </w:p>
        </w:tc>
      </w:tr>
      <w:tr w:rsidR="00D733DA" w:rsidRPr="004B5BE2" w:rsidTr="006560BA">
        <w:trPr>
          <w:trHeight w:val="341"/>
        </w:trPr>
        <w:tc>
          <w:tcPr>
            <w:tcW w:w="4455" w:type="dxa"/>
            <w:vAlign w:val="center"/>
          </w:tcPr>
          <w:p w:rsidR="00D733DA" w:rsidRPr="001962AF" w:rsidRDefault="00D733DA" w:rsidP="006560BA">
            <w:pPr>
              <w:spacing w:before="100" w:beforeAutospacing="1" w:after="100" w:afterAutospacing="1"/>
              <w:rPr>
                <w:rFonts w:ascii="Arial" w:hAnsi="Arial" w:cs="Arial"/>
                <w:sz w:val="16"/>
                <w:szCs w:val="16"/>
                <w:lang w:val="fr-FR"/>
              </w:rPr>
            </w:pPr>
            <w:r w:rsidRPr="001962AF">
              <w:rPr>
                <w:rFonts w:ascii="Arial" w:hAnsi="Arial" w:cs="Arial"/>
                <w:sz w:val="16"/>
                <w:szCs w:val="16"/>
                <w:lang w:val="fr-FR"/>
              </w:rPr>
              <w:t>Rte_InitValue_MtrPkCurr_AmpSq_f32</w:t>
            </w:r>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sidRPr="00D733DA">
              <w:rPr>
                <w:rFonts w:ascii="Arial" w:hAnsi="Arial" w:cs="Arial"/>
                <w:sz w:val="16"/>
                <w:szCs w:val="16"/>
              </w:rPr>
              <w:t>0</w:t>
            </w:r>
          </w:p>
        </w:tc>
      </w:tr>
      <w:tr w:rsidR="00D733DA" w:rsidRPr="004B5BE2" w:rsidTr="006560BA">
        <w:trPr>
          <w:trHeight w:val="341"/>
        </w:trPr>
        <w:tc>
          <w:tcPr>
            <w:tcW w:w="4455" w:type="dxa"/>
            <w:vAlign w:val="center"/>
          </w:tcPr>
          <w:p w:rsidR="00D733DA" w:rsidRPr="00EE5010" w:rsidRDefault="00D733DA" w:rsidP="006560BA">
            <w:pPr>
              <w:spacing w:before="100" w:beforeAutospacing="1" w:after="100" w:afterAutospacing="1"/>
              <w:rPr>
                <w:rFonts w:ascii="Arial" w:hAnsi="Arial" w:cs="Arial"/>
                <w:sz w:val="16"/>
                <w:szCs w:val="16"/>
                <w:lang w:val="fr-FR"/>
              </w:rPr>
            </w:pPr>
            <w:bookmarkStart w:id="257" w:name="OLE_LINK15"/>
            <w:bookmarkStart w:id="258" w:name="OLE_LINK16"/>
            <w:r w:rsidRPr="00EE5010">
              <w:rPr>
                <w:rFonts w:ascii="Arial" w:hAnsi="Arial" w:cs="Arial"/>
                <w:sz w:val="16"/>
                <w:szCs w:val="16"/>
                <w:lang w:val="fr-FR"/>
              </w:rPr>
              <w:t>Rte_InitValue_SiTempEst_DegC_f32</w:t>
            </w:r>
            <w:bookmarkEnd w:id="257"/>
            <w:bookmarkEnd w:id="258"/>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sidRPr="00D733DA">
              <w:rPr>
                <w:rFonts w:ascii="Arial" w:hAnsi="Arial" w:cs="Arial"/>
                <w:sz w:val="16"/>
                <w:szCs w:val="16"/>
              </w:rPr>
              <w:t>0</w:t>
            </w:r>
          </w:p>
        </w:tc>
      </w:tr>
      <w:tr w:rsidR="005C2B6E" w:rsidRPr="004B5BE2" w:rsidTr="006560BA">
        <w:trPr>
          <w:trHeight w:val="341"/>
        </w:trPr>
        <w:tc>
          <w:tcPr>
            <w:tcW w:w="4455" w:type="dxa"/>
            <w:vAlign w:val="center"/>
          </w:tcPr>
          <w:p w:rsidR="005C2B6E" w:rsidRPr="00D733DA" w:rsidRDefault="005C2B6E" w:rsidP="005C2B6E">
            <w:pPr>
              <w:spacing w:before="100" w:beforeAutospacing="1" w:after="100" w:afterAutospacing="1"/>
              <w:rPr>
                <w:rFonts w:ascii="Arial" w:hAnsi="Arial" w:cs="Arial"/>
                <w:sz w:val="16"/>
                <w:szCs w:val="16"/>
              </w:rPr>
            </w:pPr>
            <w:proofErr w:type="spellStart"/>
            <w:r w:rsidRPr="00D733DA">
              <w:rPr>
                <w:rFonts w:ascii="Arial" w:hAnsi="Arial" w:cs="Arial"/>
                <w:sz w:val="16"/>
                <w:szCs w:val="16"/>
              </w:rPr>
              <w:lastRenderedPageBreak/>
              <w:t>Rte_InitValue</w:t>
            </w:r>
            <w:proofErr w:type="spellEnd"/>
            <w:r w:rsidRPr="00D733DA">
              <w:rPr>
                <w:rFonts w:ascii="Arial" w:hAnsi="Arial" w:cs="Arial"/>
                <w:sz w:val="16"/>
                <w:szCs w:val="16"/>
              </w:rPr>
              <w:t>_</w:t>
            </w:r>
            <w:r w:rsidR="00FB7439" w:rsidRPr="005A3F4B">
              <w:rPr>
                <w:sz w:val="18"/>
                <w:szCs w:val="18"/>
              </w:rPr>
              <w:t xml:space="preserve"> </w:t>
            </w:r>
            <w:proofErr w:type="spellStart"/>
            <w:r w:rsidR="00FB7439" w:rsidRPr="005A3F4B">
              <w:rPr>
                <w:sz w:val="18"/>
                <w:szCs w:val="18"/>
              </w:rPr>
              <w:t>DiagStsDefTemp</w:t>
            </w:r>
            <w:proofErr w:type="spellEnd"/>
            <w:r w:rsidR="00FB7439" w:rsidDel="00FB7439">
              <w:rPr>
                <w:rFonts w:ascii="Arial" w:hAnsi="Arial" w:cs="Arial"/>
                <w:sz w:val="16"/>
                <w:szCs w:val="16"/>
              </w:rPr>
              <w:t xml:space="preserve"> </w:t>
            </w:r>
            <w:r>
              <w:rPr>
                <w:rFonts w:ascii="Arial" w:hAnsi="Arial" w:cs="Arial"/>
                <w:sz w:val="16"/>
                <w:szCs w:val="16"/>
              </w:rPr>
              <w:t>_</w:t>
            </w:r>
            <w:proofErr w:type="spellStart"/>
            <w:r>
              <w:rPr>
                <w:rFonts w:ascii="Arial" w:hAnsi="Arial" w:cs="Arial"/>
                <w:sz w:val="16"/>
                <w:szCs w:val="16"/>
              </w:rPr>
              <w:t>Cnt_lgc</w:t>
            </w:r>
            <w:proofErr w:type="spellEnd"/>
          </w:p>
        </w:tc>
        <w:tc>
          <w:tcPr>
            <w:tcW w:w="4455" w:type="dxa"/>
            <w:vAlign w:val="center"/>
          </w:tcPr>
          <w:p w:rsidR="005C2B6E" w:rsidRPr="00D733DA" w:rsidRDefault="005C2B6E" w:rsidP="00D733DA">
            <w:pPr>
              <w:spacing w:before="100" w:beforeAutospacing="1" w:after="100" w:afterAutospacing="1"/>
              <w:rPr>
                <w:rFonts w:ascii="Arial" w:hAnsi="Arial" w:cs="Arial"/>
                <w:sz w:val="16"/>
                <w:szCs w:val="16"/>
              </w:rPr>
            </w:pPr>
            <w:r>
              <w:rPr>
                <w:rFonts w:ascii="Arial" w:hAnsi="Arial" w:cs="Arial"/>
                <w:sz w:val="16"/>
                <w:szCs w:val="16"/>
              </w:rPr>
              <w:t>FALSE</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bookmarkStart w:id="259" w:name="OLE_LINK3"/>
            <w:bookmarkStart w:id="260" w:name="OLE_LINK4"/>
            <w:r w:rsidRPr="00D733DA">
              <w:rPr>
                <w:rFonts w:ascii="Arial" w:hAnsi="Arial" w:cs="Arial"/>
                <w:sz w:val="16"/>
                <w:szCs w:val="16"/>
              </w:rPr>
              <w:t>Rte_InitValue_ThermLimitPerc_Uls_f32</w:t>
            </w:r>
            <w:bookmarkEnd w:id="259"/>
            <w:bookmarkEnd w:id="260"/>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sidRPr="00D733DA">
              <w:rPr>
                <w:rFonts w:ascii="Arial" w:hAnsi="Arial" w:cs="Arial"/>
                <w:sz w:val="16"/>
                <w:szCs w:val="16"/>
              </w:rPr>
              <w:t>0</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r w:rsidRPr="00D733DA">
              <w:rPr>
                <w:rFonts w:ascii="Arial" w:hAnsi="Arial" w:cs="Arial"/>
                <w:sz w:val="16"/>
                <w:szCs w:val="16"/>
              </w:rPr>
              <w:t>Rte_InitValue_ThermalLimit_MtrNm_f32</w:t>
            </w:r>
          </w:p>
        </w:tc>
        <w:tc>
          <w:tcPr>
            <w:tcW w:w="4455" w:type="dxa"/>
            <w:vAlign w:val="center"/>
          </w:tcPr>
          <w:p w:rsidR="00D733DA" w:rsidRPr="00D733DA" w:rsidRDefault="006560BA" w:rsidP="00D733DA">
            <w:pPr>
              <w:spacing w:before="100" w:beforeAutospacing="1" w:after="100" w:afterAutospacing="1"/>
              <w:rPr>
                <w:rFonts w:ascii="Arial" w:hAnsi="Arial" w:cs="Arial"/>
                <w:sz w:val="16"/>
                <w:szCs w:val="16"/>
              </w:rPr>
            </w:pPr>
            <w:r>
              <w:rPr>
                <w:rFonts w:ascii="Arial" w:hAnsi="Arial" w:cs="Arial"/>
                <w:sz w:val="16"/>
                <w:szCs w:val="16"/>
              </w:rPr>
              <w:t>8.8</w:t>
            </w:r>
          </w:p>
        </w:tc>
      </w:tr>
      <w:tr w:rsidR="008663AA" w:rsidRPr="004B5BE2" w:rsidTr="006560BA">
        <w:trPr>
          <w:trHeight w:val="341"/>
        </w:trPr>
        <w:tc>
          <w:tcPr>
            <w:tcW w:w="4455" w:type="dxa"/>
            <w:vAlign w:val="center"/>
          </w:tcPr>
          <w:p w:rsidR="008663AA" w:rsidRPr="00D733DA" w:rsidRDefault="008663AA" w:rsidP="006560BA">
            <w:pPr>
              <w:spacing w:before="100" w:beforeAutospacing="1" w:after="100" w:afterAutospacing="1"/>
              <w:rPr>
                <w:rFonts w:ascii="Arial" w:hAnsi="Arial" w:cs="Arial"/>
                <w:sz w:val="16"/>
                <w:szCs w:val="16"/>
              </w:rPr>
            </w:pPr>
            <w:proofErr w:type="spellStart"/>
            <w:r w:rsidRPr="008663AA">
              <w:rPr>
                <w:rFonts w:ascii="Arial" w:hAnsi="Arial" w:cs="Arial"/>
                <w:sz w:val="16"/>
                <w:szCs w:val="16"/>
              </w:rPr>
              <w:t>Rte_InitValue_DefeatDutySvc_Cnt_lgc</w:t>
            </w:r>
            <w:proofErr w:type="spellEnd"/>
          </w:p>
        </w:tc>
        <w:tc>
          <w:tcPr>
            <w:tcW w:w="4455" w:type="dxa"/>
            <w:vAlign w:val="center"/>
          </w:tcPr>
          <w:p w:rsidR="008663AA" w:rsidRDefault="008663AA" w:rsidP="00D733DA">
            <w:pPr>
              <w:spacing w:before="100" w:beforeAutospacing="1" w:after="100" w:afterAutospacing="1"/>
              <w:rPr>
                <w:rFonts w:ascii="Arial" w:hAnsi="Arial" w:cs="Arial"/>
                <w:sz w:val="16"/>
                <w:szCs w:val="16"/>
              </w:rPr>
            </w:pPr>
            <w:r>
              <w:rPr>
                <w:rFonts w:ascii="Arial" w:hAnsi="Arial" w:cs="Arial"/>
                <w:sz w:val="16"/>
                <w:szCs w:val="16"/>
              </w:rPr>
              <w:t>FALSE</w:t>
            </w:r>
          </w:p>
        </w:tc>
      </w:tr>
      <w:tr w:rsidR="00124636" w:rsidRPr="004B5BE2" w:rsidTr="006560BA">
        <w:trPr>
          <w:trHeight w:val="341"/>
        </w:trPr>
        <w:tc>
          <w:tcPr>
            <w:tcW w:w="4455" w:type="dxa"/>
            <w:vAlign w:val="center"/>
          </w:tcPr>
          <w:p w:rsidR="00124636" w:rsidRPr="008663AA" w:rsidRDefault="00124636" w:rsidP="006560BA">
            <w:pPr>
              <w:spacing w:before="100" w:beforeAutospacing="1" w:after="100" w:afterAutospacing="1"/>
              <w:rPr>
                <w:rFonts w:ascii="Arial" w:hAnsi="Arial" w:cs="Arial"/>
                <w:sz w:val="16"/>
                <w:szCs w:val="16"/>
              </w:rPr>
            </w:pPr>
            <w:proofErr w:type="spellStart"/>
            <w:r w:rsidRPr="008663AA">
              <w:rPr>
                <w:rFonts w:ascii="Arial" w:hAnsi="Arial" w:cs="Arial"/>
                <w:sz w:val="16"/>
                <w:szCs w:val="16"/>
              </w:rPr>
              <w:t>Rte_InitValue</w:t>
            </w:r>
            <w:proofErr w:type="spellEnd"/>
            <w:r w:rsidRPr="008663AA">
              <w:rPr>
                <w:rFonts w:ascii="Arial" w:hAnsi="Arial" w:cs="Arial"/>
                <w:sz w:val="16"/>
                <w:szCs w:val="16"/>
              </w:rPr>
              <w:t>_</w:t>
            </w:r>
            <w:r>
              <w:t xml:space="preserve"> </w:t>
            </w:r>
            <w:r w:rsidRPr="00124636">
              <w:rPr>
                <w:rFonts w:ascii="Arial" w:hAnsi="Arial" w:cs="Arial"/>
                <w:sz w:val="16"/>
                <w:szCs w:val="16"/>
              </w:rPr>
              <w:t>IgnTimeOff_Cnt_u32</w:t>
            </w:r>
          </w:p>
        </w:tc>
        <w:tc>
          <w:tcPr>
            <w:tcW w:w="4455" w:type="dxa"/>
            <w:vAlign w:val="center"/>
          </w:tcPr>
          <w:p w:rsidR="00124636" w:rsidRDefault="00124636" w:rsidP="00D733DA">
            <w:pPr>
              <w:spacing w:before="100" w:beforeAutospacing="1" w:after="100" w:afterAutospacing="1"/>
              <w:rPr>
                <w:rFonts w:ascii="Arial" w:hAnsi="Arial" w:cs="Arial"/>
                <w:sz w:val="16"/>
                <w:szCs w:val="16"/>
              </w:rPr>
            </w:pPr>
            <w:r>
              <w:rPr>
                <w:rFonts w:ascii="Arial" w:hAnsi="Arial" w:cs="Arial"/>
                <w:sz w:val="16"/>
                <w:szCs w:val="16"/>
              </w:rPr>
              <w:t>0</w:t>
            </w:r>
          </w:p>
        </w:tc>
      </w:tr>
      <w:tr w:rsidR="00124636" w:rsidRPr="004B5BE2" w:rsidTr="006560BA">
        <w:trPr>
          <w:trHeight w:val="341"/>
        </w:trPr>
        <w:tc>
          <w:tcPr>
            <w:tcW w:w="4455" w:type="dxa"/>
            <w:vAlign w:val="center"/>
          </w:tcPr>
          <w:p w:rsidR="00124636" w:rsidRPr="00CE4A4A" w:rsidRDefault="005B1976" w:rsidP="006560BA">
            <w:pPr>
              <w:spacing w:before="100" w:beforeAutospacing="1" w:after="100" w:afterAutospacing="1"/>
              <w:rPr>
                <w:rFonts w:ascii="Arial" w:hAnsi="Arial" w:cs="Arial"/>
                <w:sz w:val="16"/>
                <w:szCs w:val="16"/>
                <w:lang w:val="fr-FR"/>
              </w:rPr>
            </w:pPr>
            <w:proofErr w:type="spellStart"/>
            <w:r w:rsidRPr="005B1976">
              <w:rPr>
                <w:rFonts w:ascii="Arial" w:hAnsi="Arial" w:cs="Arial"/>
                <w:sz w:val="16"/>
                <w:szCs w:val="16"/>
                <w:lang w:val="fr-FR"/>
              </w:rPr>
              <w:t>Rte_InitValue</w:t>
            </w:r>
            <w:proofErr w:type="spellEnd"/>
            <w:r w:rsidRPr="005B1976">
              <w:rPr>
                <w:rFonts w:ascii="Arial" w:hAnsi="Arial" w:cs="Arial"/>
                <w:sz w:val="16"/>
                <w:szCs w:val="16"/>
                <w:lang w:val="fr-FR"/>
              </w:rPr>
              <w:t>_</w:t>
            </w:r>
            <w:r w:rsidRPr="005B1976">
              <w:rPr>
                <w:lang w:val="fr-FR"/>
              </w:rPr>
              <w:t xml:space="preserve"> </w:t>
            </w:r>
            <w:proofErr w:type="spellStart"/>
            <w:r w:rsidRPr="005B1976">
              <w:rPr>
                <w:rFonts w:ascii="Arial" w:hAnsi="Arial" w:cs="Arial"/>
                <w:sz w:val="16"/>
                <w:szCs w:val="16"/>
                <w:lang w:val="fr-FR"/>
              </w:rPr>
              <w:t>VehTimeValid_Cnt_lgc</w:t>
            </w:r>
            <w:proofErr w:type="spellEnd"/>
          </w:p>
        </w:tc>
        <w:tc>
          <w:tcPr>
            <w:tcW w:w="4455" w:type="dxa"/>
            <w:vAlign w:val="center"/>
          </w:tcPr>
          <w:p w:rsidR="00124636" w:rsidRDefault="00124636" w:rsidP="00D733DA">
            <w:pPr>
              <w:spacing w:before="100" w:beforeAutospacing="1" w:after="100" w:afterAutospacing="1"/>
              <w:rPr>
                <w:rFonts w:ascii="Arial" w:hAnsi="Arial" w:cs="Arial"/>
                <w:sz w:val="16"/>
                <w:szCs w:val="16"/>
              </w:rPr>
            </w:pPr>
            <w:r>
              <w:rPr>
                <w:rFonts w:ascii="Arial" w:hAnsi="Arial" w:cs="Arial"/>
                <w:sz w:val="16"/>
                <w:szCs w:val="16"/>
              </w:rPr>
              <w:t>FALSE</w:t>
            </w:r>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fldSimple w:instr=" DOCPROPERTY &quot;Module Name&quot;  \* MERGEFORMAT ">
        <w:r w:rsidR="00925192">
          <w:t>ThrmlDutyCycle</w:t>
        </w:r>
      </w:fldSimple>
      <w:r w:rsidR="006560BA">
        <w:t>_Init1</w:t>
      </w:r>
    </w:p>
    <w:p w:rsidR="004A781C" w:rsidRDefault="004A781C">
      <w:pPr>
        <w:pStyle w:val="Heading4"/>
      </w:pPr>
      <w:r>
        <w:t>Design Rationale</w:t>
      </w:r>
    </w:p>
    <w:p w:rsidR="004A781C" w:rsidRDefault="00F141E2">
      <w:r>
        <w:t>None</w:t>
      </w:r>
    </w:p>
    <w:p w:rsidR="004A781C" w:rsidRDefault="004A781C">
      <w:pPr>
        <w:pStyle w:val="Heading4"/>
      </w:pPr>
      <w:r>
        <w:t>Module Outputs</w:t>
      </w:r>
    </w:p>
    <w:p w:rsidR="004A781C" w:rsidRDefault="00F141E2">
      <w:r>
        <w:t>None</w:t>
      </w:r>
    </w:p>
    <w:p w:rsidR="00B232FC" w:rsidRDefault="00B232FC"/>
    <w:p w:rsidR="00B232FC" w:rsidRDefault="00B232FC" w:rsidP="00B232FC">
      <w:pPr>
        <w:pStyle w:val="Heading4"/>
      </w:pPr>
      <w:r>
        <w:t>Store Module Inputs to Local copies</w:t>
      </w:r>
    </w:p>
    <w:p w:rsidR="00B232FC" w:rsidRDefault="00B232FC" w:rsidP="00B232FC">
      <w:pPr>
        <w:rPr>
          <w:sz w:val="18"/>
          <w:szCs w:val="18"/>
        </w:rPr>
      </w:pPr>
      <w:r w:rsidRPr="00B232FC">
        <w:rPr>
          <w:sz w:val="18"/>
          <w:szCs w:val="18"/>
        </w:rPr>
        <w:t>IgnTimeOff_Sec_T_u32 = Rte_IRead_ThrmlDutyCycle_Init1_IgnTim</w:t>
      </w:r>
      <w:r>
        <w:rPr>
          <w:sz w:val="18"/>
          <w:szCs w:val="18"/>
        </w:rPr>
        <w:t>eOff_Cnt_</w:t>
      </w:r>
      <w:proofErr w:type="gramStart"/>
      <w:r>
        <w:rPr>
          <w:sz w:val="18"/>
          <w:szCs w:val="18"/>
        </w:rPr>
        <w:t>u32()</w:t>
      </w:r>
      <w:proofErr w:type="gramEnd"/>
    </w:p>
    <w:p w:rsidR="00B232FC" w:rsidRDefault="00B232FC">
      <w:proofErr w:type="spellStart"/>
      <w:r w:rsidRPr="00B232FC">
        <w:rPr>
          <w:sz w:val="18"/>
          <w:szCs w:val="18"/>
        </w:rPr>
        <w:t>VehTimeValid_Cnt_T_lgc</w:t>
      </w:r>
      <w:proofErr w:type="spellEnd"/>
      <w:r w:rsidRPr="00B232FC">
        <w:rPr>
          <w:sz w:val="18"/>
          <w:szCs w:val="18"/>
        </w:rPr>
        <w:t xml:space="preserve"> = Rte_IRead_ThrmlDutyCycle_Init1_VehTimeValid_Cnt_</w:t>
      </w:r>
      <w:proofErr w:type="gramStart"/>
      <w:r w:rsidRPr="00B232FC">
        <w:rPr>
          <w:sz w:val="18"/>
          <w:szCs w:val="18"/>
        </w:rPr>
        <w:t>lgc()</w:t>
      </w:r>
      <w:proofErr w:type="gramEnd"/>
    </w:p>
    <w:p w:rsidR="004A781C" w:rsidRDefault="004A781C">
      <w:pPr>
        <w:pStyle w:val="Heading4"/>
      </w:pPr>
      <w:r>
        <w:lastRenderedPageBreak/>
        <w:t xml:space="preserve">Module Internal  </w:t>
      </w:r>
    </w:p>
    <w:p w:rsidR="006560BA" w:rsidRDefault="00E3556A" w:rsidP="006560BA">
      <w:pPr>
        <w:jc w:val="center"/>
      </w:pPr>
      <w:r>
        <w:object w:dxaOrig="7470" w:dyaOrig="8515">
          <v:shape id="_x0000_i1026" type="#_x0000_t75" style="width:373.5pt;height:426pt" o:ole="">
            <v:imagedata r:id="rId11" o:title=""/>
          </v:shape>
          <o:OLEObject Type="Embed" ProgID="Visio.Drawing.11" ShapeID="_x0000_i1026" DrawAspect="Content" ObjectID="_1427626493" r:id="rId12"/>
        </w:object>
      </w:r>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925192">
          <w:t>ThrmlDutyCycle</w:t>
        </w:r>
      </w:fldSimple>
      <w:r w:rsidR="006560BA">
        <w: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4A781C" w:rsidRDefault="000F4FA2">
      <w:r w:rsidRPr="000F4FA2">
        <w:t>Rte_Call_ThrmlDutyCycle_Per1_CP0_</w:t>
      </w:r>
      <w:proofErr w:type="gramStart"/>
      <w:r w:rsidRPr="000F4FA2">
        <w:t>CheckpointReached()</w:t>
      </w:r>
      <w:proofErr w:type="gramEnd"/>
    </w:p>
    <w:p w:rsidR="004A781C" w:rsidRDefault="004A781C">
      <w:pPr>
        <w:pStyle w:val="Heading4"/>
      </w:pPr>
      <w:r>
        <w:t>Store Module Inputs to Local copies</w:t>
      </w:r>
    </w:p>
    <w:p w:rsidR="00081773" w:rsidRPr="00081773" w:rsidRDefault="00081773" w:rsidP="00081773">
      <w:pPr>
        <w:rPr>
          <w:sz w:val="18"/>
          <w:szCs w:val="18"/>
        </w:rPr>
      </w:pPr>
      <w:r w:rsidRPr="00081773">
        <w:rPr>
          <w:sz w:val="18"/>
          <w:szCs w:val="18"/>
        </w:rPr>
        <w:t>CuTempEst_DegC_T_f32 = Rte_IRead_ThrmlDuty</w:t>
      </w:r>
      <w:r>
        <w:rPr>
          <w:sz w:val="18"/>
          <w:szCs w:val="18"/>
        </w:rPr>
        <w:t>Cycle_Per1_CuTempEst_DegC_</w:t>
      </w:r>
      <w:proofErr w:type="gramStart"/>
      <w:r>
        <w:rPr>
          <w:sz w:val="18"/>
          <w:szCs w:val="18"/>
        </w:rPr>
        <w:t>f32()</w:t>
      </w:r>
      <w:proofErr w:type="gramEnd"/>
    </w:p>
    <w:p w:rsidR="00081773" w:rsidRPr="00081773" w:rsidRDefault="00081773" w:rsidP="00081773">
      <w:pPr>
        <w:rPr>
          <w:sz w:val="18"/>
          <w:szCs w:val="18"/>
        </w:rPr>
      </w:pPr>
      <w:r w:rsidRPr="00081773">
        <w:rPr>
          <w:sz w:val="18"/>
          <w:szCs w:val="18"/>
        </w:rPr>
        <w:t>FiltMeasTemp_DegC_T_f32 = Rte_IRead_ThrmlDutyCyc</w:t>
      </w:r>
      <w:r>
        <w:rPr>
          <w:sz w:val="18"/>
          <w:szCs w:val="18"/>
        </w:rPr>
        <w:t>le_Per1_FiltMeasTemp_DegC_</w:t>
      </w:r>
      <w:proofErr w:type="gramStart"/>
      <w:r>
        <w:rPr>
          <w:sz w:val="18"/>
          <w:szCs w:val="18"/>
        </w:rPr>
        <w:t>f32()</w:t>
      </w:r>
      <w:proofErr w:type="gramEnd"/>
    </w:p>
    <w:p w:rsidR="00081773" w:rsidRPr="00081773" w:rsidRDefault="00081773" w:rsidP="00081773">
      <w:pPr>
        <w:rPr>
          <w:sz w:val="18"/>
          <w:szCs w:val="18"/>
        </w:rPr>
      </w:pPr>
      <w:r w:rsidRPr="00081773">
        <w:rPr>
          <w:sz w:val="18"/>
          <w:szCs w:val="18"/>
        </w:rPr>
        <w:t>FiltPkCurr_AmpSq_T_f32 = Rte_IRead_ThrmlDutyCycle_Per1_Filtere</w:t>
      </w:r>
      <w:r>
        <w:rPr>
          <w:sz w:val="18"/>
          <w:szCs w:val="18"/>
        </w:rPr>
        <w:t>dPkCurr_AmpSq_</w:t>
      </w:r>
      <w:proofErr w:type="gramStart"/>
      <w:r>
        <w:rPr>
          <w:sz w:val="18"/>
          <w:szCs w:val="18"/>
        </w:rPr>
        <w:t>f32()</w:t>
      </w:r>
      <w:proofErr w:type="gramEnd"/>
    </w:p>
    <w:p w:rsidR="00081773" w:rsidRPr="00081773" w:rsidRDefault="00081773" w:rsidP="00081773">
      <w:pPr>
        <w:rPr>
          <w:sz w:val="18"/>
          <w:szCs w:val="18"/>
        </w:rPr>
      </w:pPr>
      <w:r w:rsidRPr="00081773">
        <w:rPr>
          <w:sz w:val="18"/>
          <w:szCs w:val="18"/>
        </w:rPr>
        <w:t>MagTempEst_DegC_T_f32 = Rte_IRead_ThrmlDutyC</w:t>
      </w:r>
      <w:r>
        <w:rPr>
          <w:sz w:val="18"/>
          <w:szCs w:val="18"/>
        </w:rPr>
        <w:t>ycle_Per1_MagTempEst_DegC_</w:t>
      </w:r>
      <w:proofErr w:type="gramStart"/>
      <w:r>
        <w:rPr>
          <w:sz w:val="18"/>
          <w:szCs w:val="18"/>
        </w:rPr>
        <w:t>f32()</w:t>
      </w:r>
      <w:proofErr w:type="gramEnd"/>
    </w:p>
    <w:p w:rsidR="00081773" w:rsidRPr="00081773" w:rsidRDefault="00081773" w:rsidP="00081773">
      <w:pPr>
        <w:rPr>
          <w:sz w:val="18"/>
          <w:szCs w:val="18"/>
        </w:rPr>
      </w:pPr>
      <w:r w:rsidRPr="00081773">
        <w:rPr>
          <w:sz w:val="18"/>
          <w:szCs w:val="18"/>
        </w:rPr>
        <w:t>MotorVelCRF_MtrRadpS_T_f32 = Rte_IRead_ThrmlDutyCycle_</w:t>
      </w:r>
      <w:r>
        <w:rPr>
          <w:sz w:val="18"/>
          <w:szCs w:val="18"/>
        </w:rPr>
        <w:t>Per1_MotorVelCRF_MtrRadpS_</w:t>
      </w:r>
      <w:proofErr w:type="gramStart"/>
      <w:r>
        <w:rPr>
          <w:sz w:val="18"/>
          <w:szCs w:val="18"/>
        </w:rPr>
        <w:t>f32()</w:t>
      </w:r>
      <w:proofErr w:type="gramEnd"/>
    </w:p>
    <w:p w:rsidR="00081773" w:rsidRPr="00081773" w:rsidRDefault="00081773" w:rsidP="00081773">
      <w:pPr>
        <w:rPr>
          <w:sz w:val="18"/>
          <w:szCs w:val="18"/>
        </w:rPr>
      </w:pPr>
      <w:r w:rsidRPr="00081773">
        <w:rPr>
          <w:sz w:val="18"/>
          <w:szCs w:val="18"/>
        </w:rPr>
        <w:t>MtrPkCurr_AmpSq_T_f32 = Rte_IRead_ThrmlDutyCycle_Per1_MtrPkCurr_AmpS</w:t>
      </w:r>
      <w:r>
        <w:rPr>
          <w:sz w:val="18"/>
          <w:szCs w:val="18"/>
        </w:rPr>
        <w:t>q_</w:t>
      </w:r>
      <w:proofErr w:type="gramStart"/>
      <w:r>
        <w:rPr>
          <w:sz w:val="18"/>
          <w:szCs w:val="18"/>
        </w:rPr>
        <w:t>f32()</w:t>
      </w:r>
      <w:proofErr w:type="gramEnd"/>
    </w:p>
    <w:p w:rsidR="00081773" w:rsidRDefault="00081773" w:rsidP="00081773">
      <w:pPr>
        <w:rPr>
          <w:sz w:val="18"/>
          <w:szCs w:val="18"/>
        </w:rPr>
      </w:pPr>
      <w:r w:rsidRPr="00081773">
        <w:rPr>
          <w:sz w:val="18"/>
          <w:szCs w:val="18"/>
        </w:rPr>
        <w:t xml:space="preserve">SiTempEst_DegC_T_f32 = </w:t>
      </w:r>
      <w:bookmarkStart w:id="261" w:name="OLE_LINK19"/>
      <w:bookmarkStart w:id="262" w:name="OLE_LINK20"/>
      <w:r w:rsidRPr="00081773">
        <w:rPr>
          <w:sz w:val="18"/>
          <w:szCs w:val="18"/>
        </w:rPr>
        <w:t>Rte_IRead_ThrmlDutyCycle_Per1_SiTempEst_DegC_</w:t>
      </w:r>
      <w:proofErr w:type="gramStart"/>
      <w:r w:rsidRPr="00081773">
        <w:rPr>
          <w:sz w:val="18"/>
          <w:szCs w:val="18"/>
        </w:rPr>
        <w:t>f32()</w:t>
      </w:r>
      <w:bookmarkEnd w:id="261"/>
      <w:bookmarkEnd w:id="262"/>
      <w:proofErr w:type="gramEnd"/>
    </w:p>
    <w:p w:rsidR="008663AA" w:rsidRPr="00081773" w:rsidRDefault="008663AA" w:rsidP="008663AA">
      <w:pPr>
        <w:rPr>
          <w:sz w:val="18"/>
          <w:szCs w:val="18"/>
        </w:rPr>
      </w:pPr>
      <w:proofErr w:type="spellStart"/>
      <w:r w:rsidRPr="008663AA">
        <w:rPr>
          <w:sz w:val="18"/>
          <w:szCs w:val="18"/>
        </w:rPr>
        <w:t>DefeatDutySvc_Cnt_T_lgc</w:t>
      </w:r>
      <w:proofErr w:type="spellEnd"/>
      <w:r w:rsidRPr="008663AA">
        <w:rPr>
          <w:sz w:val="18"/>
          <w:szCs w:val="18"/>
        </w:rPr>
        <w:t xml:space="preserve"> = Rte_IRead_ThrmlDutyCycle_Per1_DefeatDutySvc_Cnt_lgc_Cnt_</w:t>
      </w:r>
      <w:proofErr w:type="gramStart"/>
      <w:r w:rsidRPr="008663AA">
        <w:rPr>
          <w:sz w:val="18"/>
          <w:szCs w:val="18"/>
        </w:rPr>
        <w:t>lgc(</w:t>
      </w:r>
      <w:proofErr w:type="gramEnd"/>
      <w:r w:rsidRPr="008663AA">
        <w:rPr>
          <w:sz w:val="18"/>
          <w:szCs w:val="18"/>
        </w:rPr>
        <w:t>);</w:t>
      </w:r>
    </w:p>
    <w:p w:rsidR="00081773" w:rsidRPr="00081773" w:rsidRDefault="00081773" w:rsidP="00081773">
      <w:pPr>
        <w:rPr>
          <w:sz w:val="18"/>
          <w:szCs w:val="18"/>
        </w:rPr>
      </w:pPr>
      <w:r w:rsidRPr="00081773">
        <w:rPr>
          <w:sz w:val="18"/>
          <w:szCs w:val="18"/>
        </w:rPr>
        <w:t>PrevAbsTempLimit_MtrNm_T_f32 = AbsTempLimit_MtrNm_M_f32</w:t>
      </w:r>
    </w:p>
    <w:p w:rsidR="004A781C" w:rsidDel="000E18B3" w:rsidRDefault="00081773" w:rsidP="00081773">
      <w:pPr>
        <w:rPr>
          <w:del w:id="263" w:author="nzt9hv" w:date="2013-04-09T14:36:00Z"/>
          <w:sz w:val="18"/>
          <w:szCs w:val="18"/>
        </w:rPr>
      </w:pPr>
      <w:r w:rsidRPr="00081773">
        <w:rPr>
          <w:sz w:val="18"/>
          <w:szCs w:val="18"/>
        </w:rPr>
        <w:t>AbsMotorVelCRF_MtrRadpS_T_f32 = Abs_f3</w:t>
      </w:r>
      <w:r>
        <w:rPr>
          <w:sz w:val="18"/>
          <w:szCs w:val="18"/>
        </w:rPr>
        <w:t>2_</w:t>
      </w:r>
      <w:proofErr w:type="gramStart"/>
      <w:r>
        <w:rPr>
          <w:sz w:val="18"/>
          <w:szCs w:val="18"/>
        </w:rPr>
        <w:t>m(</w:t>
      </w:r>
      <w:proofErr w:type="gramEnd"/>
      <w:r>
        <w:rPr>
          <w:sz w:val="18"/>
          <w:szCs w:val="18"/>
        </w:rPr>
        <w:t>MotorVelCRF_MtrRadpS_T_f32)</w:t>
      </w:r>
    </w:p>
    <w:p w:rsidR="00000000" w:rsidRDefault="00C54F88">
      <w:pPr>
        <w:rPr>
          <w:ins w:id="264" w:author="nzt9hv" w:date="2013-04-09T14:36:00Z"/>
          <w:sz w:val="18"/>
          <w:szCs w:val="18"/>
        </w:rPr>
        <w:pPrChange w:id="265" w:author="nzt9hv" w:date="2013-04-09T14:36:00Z">
          <w:pPr>
            <w:pStyle w:val="Heading4"/>
          </w:pPr>
        </w:pPrChange>
      </w:pPr>
      <w:r w:rsidRPr="00C54F88">
        <w:rPr>
          <w:sz w:val="18"/>
          <w:szCs w:val="18"/>
        </w:rPr>
        <w:t>Rte_Call_NxtrDiagMgr_</w:t>
      </w:r>
      <w:proofErr w:type="gramStart"/>
      <w:r w:rsidRPr="00C54F88">
        <w:rPr>
          <w:sz w:val="18"/>
          <w:szCs w:val="18"/>
        </w:rPr>
        <w:t>GetNTCFailed(</w:t>
      </w:r>
      <w:proofErr w:type="gramEnd"/>
      <w:r w:rsidRPr="00C54F88">
        <w:rPr>
          <w:sz w:val="18"/>
          <w:szCs w:val="18"/>
        </w:rPr>
        <w:t>NTC_Num_Thermis</w:t>
      </w:r>
      <w:r>
        <w:rPr>
          <w:sz w:val="18"/>
          <w:szCs w:val="18"/>
        </w:rPr>
        <w:t>tor, &amp;</w:t>
      </w:r>
      <w:proofErr w:type="spellStart"/>
      <w:r>
        <w:rPr>
          <w:sz w:val="18"/>
          <w:szCs w:val="18"/>
        </w:rPr>
        <w:t>DiagStsDefTemp_Cnt_T_lgc</w:t>
      </w:r>
      <w:proofErr w:type="spellEnd"/>
      <w:r>
        <w:rPr>
          <w:sz w:val="18"/>
          <w:szCs w:val="18"/>
        </w:rPr>
        <w:t>)</w:t>
      </w:r>
    </w:p>
    <w:p w:rsidR="004A781C" w:rsidRDefault="00081773">
      <w:pPr>
        <w:pStyle w:val="Heading4"/>
      </w:pPr>
      <w:r>
        <w:lastRenderedPageBreak/>
        <w:t>Temperature Selection</w:t>
      </w:r>
    </w:p>
    <w:p w:rsidR="004A781C" w:rsidRDefault="007242A3" w:rsidP="00F141E2">
      <w:pPr>
        <w:jc w:val="center"/>
      </w:pPr>
      <w:r>
        <w:object w:dxaOrig="7795" w:dyaOrig="10674">
          <v:shape id="_x0000_i1027" type="#_x0000_t75" style="width:390pt;height:534pt" o:ole="">
            <v:imagedata r:id="rId13" o:title=""/>
          </v:shape>
          <o:OLEObject Type="Embed" ProgID="Visio.Drawing.11" ShapeID="_x0000_i1027" DrawAspect="Content" ObjectID="_1427626494" r:id="rId14"/>
        </w:object>
      </w:r>
    </w:p>
    <w:p w:rsidR="00081773" w:rsidRDefault="00081773" w:rsidP="00081773">
      <w:pPr>
        <w:pStyle w:val="Heading4"/>
      </w:pPr>
      <w:r>
        <w:lastRenderedPageBreak/>
        <w:t>Load Limiting – Multiplier</w:t>
      </w:r>
    </w:p>
    <w:p w:rsidR="00081773" w:rsidRDefault="00045239" w:rsidP="00F141E2">
      <w:pPr>
        <w:jc w:val="center"/>
      </w:pPr>
      <w:r>
        <w:object w:dxaOrig="7615" w:dyaOrig="12296">
          <v:shape id="_x0000_i1028" type="#_x0000_t75" style="width:359.25pt;height:578.25pt" o:ole="">
            <v:imagedata r:id="rId15" o:title=""/>
          </v:shape>
          <o:OLEObject Type="Embed" ProgID="Visio.Drawing.11" ShapeID="_x0000_i1028" DrawAspect="Content" ObjectID="_1427626495" r:id="rId16"/>
        </w:object>
      </w:r>
    </w:p>
    <w:p w:rsidR="00081773" w:rsidRDefault="00081773" w:rsidP="00081773">
      <w:pPr>
        <w:pStyle w:val="Heading4"/>
      </w:pPr>
      <w:r>
        <w:lastRenderedPageBreak/>
        <w:t>Load Limiting – Max Filter Percentage</w:t>
      </w:r>
    </w:p>
    <w:bookmarkStart w:id="266" w:name="OLE_LINK11"/>
    <w:bookmarkStart w:id="267" w:name="OLE_LINK12"/>
    <w:p w:rsidR="00081773" w:rsidRDefault="000E18B3" w:rsidP="00F141E2">
      <w:pPr>
        <w:jc w:val="center"/>
      </w:pPr>
      <w:r>
        <w:object w:dxaOrig="9950" w:dyaOrig="9854">
          <v:shape id="_x0000_i1029" type="#_x0000_t75" style="width:369.75pt;height:366.75pt" o:ole="">
            <v:imagedata r:id="rId17" o:title=""/>
          </v:shape>
          <o:OLEObject Type="Embed" ProgID="Visio.Drawing.11" ShapeID="_x0000_i1029" DrawAspect="Content" ObjectID="_1427626496" r:id="rId18"/>
        </w:object>
      </w:r>
      <w:r w:rsidR="0004789F">
        <w:fldChar w:fldCharType="begin"/>
      </w:r>
      <w:r w:rsidR="0004789F">
        <w:fldChar w:fldCharType="end"/>
      </w:r>
      <w:bookmarkEnd w:id="266"/>
      <w:bookmarkEnd w:id="267"/>
    </w:p>
    <w:p w:rsidR="00081773" w:rsidRDefault="00081773" w:rsidP="00081773">
      <w:pPr>
        <w:pStyle w:val="Heading4"/>
      </w:pPr>
      <w:r>
        <w:lastRenderedPageBreak/>
        <w:t>Load Limiting – Thermal Load Limit</w:t>
      </w:r>
    </w:p>
    <w:bookmarkStart w:id="268" w:name="OLE_LINK5"/>
    <w:bookmarkStart w:id="269" w:name="OLE_LINK6"/>
    <w:p w:rsidR="00081773" w:rsidRDefault="00045239" w:rsidP="00F141E2">
      <w:pPr>
        <w:jc w:val="center"/>
      </w:pPr>
      <w:r>
        <w:object w:dxaOrig="9775" w:dyaOrig="9595">
          <v:shape id="_x0000_i1030" type="#_x0000_t75" style="width:431.25pt;height:423.75pt" o:ole="">
            <v:imagedata r:id="rId19" o:title=""/>
          </v:shape>
          <o:OLEObject Type="Embed" ProgID="Visio.Drawing.11" ShapeID="_x0000_i1030" DrawAspect="Content" ObjectID="_1427626497" r:id="rId20"/>
        </w:object>
      </w:r>
      <w:r w:rsidR="0004789F">
        <w:fldChar w:fldCharType="begin"/>
      </w:r>
      <w:r w:rsidR="0004789F">
        <w:fldChar w:fldCharType="end"/>
      </w:r>
      <w:bookmarkEnd w:id="268"/>
      <w:bookmarkEnd w:id="269"/>
    </w:p>
    <w:p w:rsidR="00081773" w:rsidRDefault="00081773" w:rsidP="00081773">
      <w:pPr>
        <w:pStyle w:val="Heading4"/>
      </w:pPr>
      <w:r>
        <w:lastRenderedPageBreak/>
        <w:t>Temperature Limiting</w:t>
      </w:r>
    </w:p>
    <w:p w:rsidR="00081773" w:rsidRDefault="000E18B3" w:rsidP="00F141E2">
      <w:pPr>
        <w:jc w:val="center"/>
      </w:pPr>
      <w:r>
        <w:object w:dxaOrig="10509" w:dyaOrig="11489">
          <v:shape id="_x0000_i1031" type="#_x0000_t75" style="width:6in;height:471.75pt" o:ole="">
            <v:imagedata r:id="rId21" o:title=""/>
          </v:shape>
          <o:OLEObject Type="Embed" ProgID="Visio.Drawing.11" ShapeID="_x0000_i1031" DrawAspect="Content" ObjectID="_1427626498" r:id="rId22"/>
        </w:object>
      </w:r>
    </w:p>
    <w:p w:rsidR="00081773" w:rsidRDefault="00081773" w:rsidP="00081773">
      <w:pPr>
        <w:pStyle w:val="Heading4"/>
      </w:pPr>
      <w:r>
        <w:lastRenderedPageBreak/>
        <w:t>Temperature Limiting Status</w:t>
      </w:r>
    </w:p>
    <w:bookmarkStart w:id="270" w:name="OLE_LINK7"/>
    <w:bookmarkStart w:id="271" w:name="OLE_LINK8"/>
    <w:p w:rsidR="00081773" w:rsidRDefault="007242A3" w:rsidP="00F141E2">
      <w:pPr>
        <w:jc w:val="center"/>
      </w:pPr>
      <w:r>
        <w:object w:dxaOrig="9718" w:dyaOrig="9739">
          <v:shape id="_x0000_i1032" type="#_x0000_t75" style="width:442.5pt;height:402pt" o:ole="">
            <v:imagedata r:id="rId23" o:title=""/>
          </v:shape>
          <o:OLEObject Type="Embed" ProgID="Visio.Drawing.11" ShapeID="_x0000_i1032" DrawAspect="Content" ObjectID="_1427626499" r:id="rId24"/>
        </w:object>
      </w:r>
      <w:r w:rsidR="0004789F">
        <w:fldChar w:fldCharType="begin"/>
      </w:r>
      <w:r w:rsidR="0004789F">
        <w:fldChar w:fldCharType="end"/>
      </w:r>
      <w:bookmarkEnd w:id="270"/>
      <w:bookmarkEnd w:id="271"/>
    </w:p>
    <w:p w:rsidR="00081773" w:rsidRDefault="00081773">
      <w:pPr>
        <w:spacing w:after="0"/>
        <w:rPr>
          <w:rFonts w:ascii="Arial" w:hAnsi="Arial"/>
          <w:b/>
          <w:sz w:val="24"/>
        </w:rPr>
      </w:pPr>
      <w:r>
        <w:br w:type="page"/>
      </w:r>
    </w:p>
    <w:p w:rsidR="004A781C" w:rsidRDefault="004A781C">
      <w:pPr>
        <w:pStyle w:val="Heading4"/>
      </w:pPr>
      <w:r>
        <w:lastRenderedPageBreak/>
        <w:t>Store Local copy of outputs into Module Outputs</w:t>
      </w:r>
    </w:p>
    <w:p w:rsidR="00081773" w:rsidRDefault="00081773" w:rsidP="00081773">
      <w:pPr>
        <w:rPr>
          <w:sz w:val="18"/>
          <w:szCs w:val="18"/>
        </w:rPr>
      </w:pPr>
      <w:r w:rsidRPr="00081773">
        <w:rPr>
          <w:sz w:val="18"/>
          <w:szCs w:val="18"/>
        </w:rPr>
        <w:t>AbsTempLimit_MtrNm_M_f32 = AbsTempLimit</w:t>
      </w:r>
      <w:r w:rsidR="00585DD9">
        <w:rPr>
          <w:sz w:val="18"/>
          <w:szCs w:val="18"/>
        </w:rPr>
        <w:t>Slew</w:t>
      </w:r>
      <w:r w:rsidRPr="00081773">
        <w:rPr>
          <w:sz w:val="18"/>
          <w:szCs w:val="18"/>
        </w:rPr>
        <w:t>_MtrNm_T_f32</w:t>
      </w:r>
    </w:p>
    <w:p w:rsidR="00081773" w:rsidRPr="00081773" w:rsidRDefault="00081773" w:rsidP="00081773">
      <w:pPr>
        <w:rPr>
          <w:sz w:val="18"/>
          <w:szCs w:val="18"/>
        </w:rPr>
      </w:pPr>
      <w:r w:rsidRPr="00081773">
        <w:rPr>
          <w:sz w:val="18"/>
          <w:szCs w:val="18"/>
        </w:rPr>
        <w:t>Mult12Temp_Deg</w:t>
      </w:r>
      <w:r>
        <w:rPr>
          <w:sz w:val="18"/>
          <w:szCs w:val="18"/>
        </w:rPr>
        <w:t>C_D_f32 = Mult12Temp_DegC_T_f32</w:t>
      </w:r>
    </w:p>
    <w:p w:rsidR="00081773" w:rsidRPr="00081773" w:rsidRDefault="00081773" w:rsidP="00081773">
      <w:pPr>
        <w:rPr>
          <w:sz w:val="18"/>
          <w:szCs w:val="18"/>
        </w:rPr>
      </w:pPr>
      <w:r w:rsidRPr="00081773">
        <w:rPr>
          <w:sz w:val="18"/>
          <w:szCs w:val="18"/>
        </w:rPr>
        <w:t>Mult36Temp_Deg</w:t>
      </w:r>
      <w:r>
        <w:rPr>
          <w:sz w:val="18"/>
          <w:szCs w:val="18"/>
        </w:rPr>
        <w:t>C_D_f32 = Mult36Temp_DegC_T_f32</w:t>
      </w:r>
    </w:p>
    <w:p w:rsidR="00081773" w:rsidRPr="00EE5010" w:rsidRDefault="00081773" w:rsidP="00081773">
      <w:pPr>
        <w:rPr>
          <w:sz w:val="18"/>
          <w:szCs w:val="18"/>
          <w:lang w:val="fr-FR"/>
        </w:rPr>
      </w:pPr>
      <w:r w:rsidRPr="00EE5010">
        <w:rPr>
          <w:sz w:val="18"/>
          <w:szCs w:val="18"/>
          <w:lang w:val="fr-FR"/>
        </w:rPr>
        <w:t>MaxOut_AmpSq_D_u16p0 = MaxOut_Uls_T_u16p0</w:t>
      </w:r>
    </w:p>
    <w:p w:rsidR="00081773" w:rsidRPr="00081773" w:rsidRDefault="00081773" w:rsidP="00081773">
      <w:pPr>
        <w:rPr>
          <w:sz w:val="18"/>
          <w:szCs w:val="18"/>
        </w:rPr>
      </w:pPr>
      <w:r w:rsidRPr="00081773">
        <w:rPr>
          <w:sz w:val="18"/>
          <w:szCs w:val="18"/>
        </w:rPr>
        <w:t>ThermLim_MtrNm_D_f32 = Th</w:t>
      </w:r>
      <w:r>
        <w:rPr>
          <w:sz w:val="18"/>
          <w:szCs w:val="18"/>
        </w:rPr>
        <w:t>ermalLoadLmt_MtrNm_T_f32</w:t>
      </w:r>
    </w:p>
    <w:p w:rsidR="00081773" w:rsidRPr="00EE5010" w:rsidRDefault="00081773" w:rsidP="00081773">
      <w:pPr>
        <w:rPr>
          <w:sz w:val="18"/>
          <w:szCs w:val="18"/>
          <w:lang w:val="fr-FR"/>
        </w:rPr>
      </w:pPr>
      <w:r w:rsidRPr="00EE5010">
        <w:rPr>
          <w:sz w:val="18"/>
          <w:szCs w:val="18"/>
          <w:lang w:val="fr-FR"/>
        </w:rPr>
        <w:t>Mult1_Uls_D_u3p13 = Mult1_Uls_T_u3p13</w:t>
      </w:r>
    </w:p>
    <w:p w:rsidR="00081773" w:rsidRPr="00EE5010" w:rsidRDefault="00081773" w:rsidP="00081773">
      <w:pPr>
        <w:rPr>
          <w:sz w:val="18"/>
          <w:szCs w:val="18"/>
          <w:lang w:val="fr-FR"/>
        </w:rPr>
      </w:pPr>
      <w:r w:rsidRPr="00EE5010">
        <w:rPr>
          <w:sz w:val="18"/>
          <w:szCs w:val="18"/>
          <w:lang w:val="fr-FR"/>
        </w:rPr>
        <w:t>Mult2_Uls_D_u3p13 = Mult2_Uls_T_u3p13</w:t>
      </w:r>
    </w:p>
    <w:p w:rsidR="00081773" w:rsidRPr="00EE5010" w:rsidRDefault="00081773" w:rsidP="00081773">
      <w:pPr>
        <w:rPr>
          <w:sz w:val="18"/>
          <w:szCs w:val="18"/>
          <w:lang w:val="fr-FR"/>
        </w:rPr>
      </w:pPr>
      <w:r w:rsidRPr="00EE5010">
        <w:rPr>
          <w:sz w:val="18"/>
          <w:szCs w:val="18"/>
          <w:lang w:val="fr-FR"/>
        </w:rPr>
        <w:t>Mult3_Uls_D_u3p13 = Mult3_Uls_T_u3p13</w:t>
      </w:r>
    </w:p>
    <w:p w:rsidR="00081773" w:rsidRPr="00EE5010" w:rsidRDefault="00081773" w:rsidP="00081773">
      <w:pPr>
        <w:rPr>
          <w:sz w:val="18"/>
          <w:szCs w:val="18"/>
          <w:lang w:val="fr-FR"/>
        </w:rPr>
      </w:pPr>
      <w:r w:rsidRPr="00EE5010">
        <w:rPr>
          <w:sz w:val="18"/>
          <w:szCs w:val="18"/>
          <w:lang w:val="fr-FR"/>
        </w:rPr>
        <w:t>Mult4_Uls_D_u3p13 = Mult4_Uls_T_u3p13</w:t>
      </w:r>
    </w:p>
    <w:p w:rsidR="00081773" w:rsidRPr="00EE5010" w:rsidRDefault="00081773" w:rsidP="00081773">
      <w:pPr>
        <w:rPr>
          <w:sz w:val="18"/>
          <w:szCs w:val="18"/>
          <w:lang w:val="fr-FR"/>
        </w:rPr>
      </w:pPr>
      <w:r w:rsidRPr="00EE5010">
        <w:rPr>
          <w:sz w:val="18"/>
          <w:szCs w:val="18"/>
          <w:lang w:val="fr-FR"/>
        </w:rPr>
        <w:t>Mult5_Uls_D_u3p13 = Mult5_Uls_T_u3p13</w:t>
      </w:r>
    </w:p>
    <w:p w:rsidR="00081773" w:rsidRPr="00EE5010" w:rsidRDefault="00081773" w:rsidP="00081773">
      <w:pPr>
        <w:rPr>
          <w:sz w:val="18"/>
          <w:szCs w:val="18"/>
          <w:lang w:val="fr-FR"/>
        </w:rPr>
      </w:pPr>
      <w:r w:rsidRPr="00EE5010">
        <w:rPr>
          <w:sz w:val="18"/>
          <w:szCs w:val="18"/>
          <w:lang w:val="fr-FR"/>
        </w:rPr>
        <w:t>Mult6_Uls_D_u3p13 = Mult6_Uls_T_u3p13</w:t>
      </w:r>
    </w:p>
    <w:p w:rsidR="00081773" w:rsidRPr="00EE5010" w:rsidRDefault="00081773" w:rsidP="00081773">
      <w:pPr>
        <w:rPr>
          <w:sz w:val="18"/>
          <w:szCs w:val="18"/>
          <w:lang w:val="es-ES"/>
        </w:rPr>
      </w:pPr>
      <w:r w:rsidRPr="00EE5010">
        <w:rPr>
          <w:sz w:val="18"/>
          <w:szCs w:val="18"/>
          <w:lang w:val="es-ES"/>
        </w:rPr>
        <w:t>LastTblVal_MtrNm_D_u9p7 = LastTblVal</w:t>
      </w:r>
      <w:r w:rsidR="00585DD9">
        <w:rPr>
          <w:sz w:val="18"/>
          <w:szCs w:val="18"/>
          <w:lang w:val="es-ES"/>
        </w:rPr>
        <w:t>Raw</w:t>
      </w:r>
      <w:r w:rsidRPr="00EE5010">
        <w:rPr>
          <w:sz w:val="18"/>
          <w:szCs w:val="18"/>
          <w:lang w:val="es-ES"/>
        </w:rPr>
        <w:t>_MtrNm_T_u9p7</w:t>
      </w:r>
    </w:p>
    <w:p w:rsidR="00585DD9" w:rsidRPr="001962AF" w:rsidRDefault="00585DD9" w:rsidP="00081773">
      <w:pPr>
        <w:rPr>
          <w:sz w:val="18"/>
          <w:szCs w:val="18"/>
          <w:lang w:val="es-ES"/>
        </w:rPr>
      </w:pPr>
      <w:bookmarkStart w:id="272" w:name="OLE_LINK9"/>
      <w:bookmarkStart w:id="273" w:name="OLE_LINK10"/>
      <w:r w:rsidRPr="001962AF">
        <w:rPr>
          <w:sz w:val="18"/>
          <w:szCs w:val="18"/>
          <w:lang w:val="es-ES"/>
        </w:rPr>
        <w:t>LastTblValSlew_MtrNm_D_u9p7 = LastTblVal_MtrNm_T_u9p7</w:t>
      </w:r>
    </w:p>
    <w:p w:rsidR="00585DD9" w:rsidRPr="001962AF" w:rsidRDefault="00585DD9" w:rsidP="00081773">
      <w:pPr>
        <w:rPr>
          <w:sz w:val="18"/>
          <w:szCs w:val="18"/>
          <w:lang w:val="es-ES"/>
        </w:rPr>
      </w:pPr>
      <w:r w:rsidRPr="001962AF">
        <w:rPr>
          <w:sz w:val="18"/>
          <w:szCs w:val="18"/>
          <w:lang w:val="es-ES"/>
        </w:rPr>
        <w:t>AbsTempLimit_MtrNm_D_f32 = AbsTempLimit_MtrNm_T_f32</w:t>
      </w:r>
    </w:p>
    <w:p w:rsidR="00585DD9" w:rsidRPr="001962AF" w:rsidRDefault="00585DD9" w:rsidP="00081773">
      <w:pPr>
        <w:rPr>
          <w:sz w:val="18"/>
          <w:szCs w:val="18"/>
          <w:lang w:val="es-ES"/>
        </w:rPr>
      </w:pPr>
      <w:r w:rsidRPr="001962AF">
        <w:rPr>
          <w:sz w:val="18"/>
          <w:szCs w:val="18"/>
          <w:lang w:val="es-ES"/>
        </w:rPr>
        <w:t>ThrmLoadLmtTblYVal_MtrNm_D_f32 = DivFactor_MtrNm_T_f32</w:t>
      </w:r>
    </w:p>
    <w:bookmarkEnd w:id="272"/>
    <w:bookmarkEnd w:id="273"/>
    <w:p w:rsidR="00585DD9" w:rsidRPr="00306F9B" w:rsidRDefault="0015132F" w:rsidP="00081773">
      <w:pPr>
        <w:rPr>
          <w:sz w:val="18"/>
          <w:szCs w:val="18"/>
          <w:lang w:val="es-ES"/>
        </w:rPr>
      </w:pPr>
      <w:r w:rsidRPr="0015132F">
        <w:rPr>
          <w:sz w:val="18"/>
          <w:szCs w:val="18"/>
          <w:lang w:val="es-ES"/>
        </w:rPr>
        <w:t>Rte_IWrite_ThrmlDutyCycle_Per1_DutyCycleLevel_Uls_</w:t>
      </w:r>
      <w:proofErr w:type="gramStart"/>
      <w:r w:rsidRPr="0015132F">
        <w:rPr>
          <w:sz w:val="18"/>
          <w:szCs w:val="18"/>
          <w:lang w:val="es-ES"/>
        </w:rPr>
        <w:t>f32(</w:t>
      </w:r>
      <w:proofErr w:type="gramEnd"/>
      <w:r w:rsidRPr="0015132F">
        <w:rPr>
          <w:sz w:val="18"/>
          <w:szCs w:val="18"/>
          <w:lang w:val="es-ES"/>
        </w:rPr>
        <w:t>MaxSlowFilt_Uls_T_f32)</w:t>
      </w:r>
    </w:p>
    <w:p w:rsidR="00081773" w:rsidRPr="00306F9B" w:rsidRDefault="0015132F" w:rsidP="00081773">
      <w:pPr>
        <w:rPr>
          <w:sz w:val="18"/>
          <w:szCs w:val="18"/>
          <w:lang w:val="es-ES"/>
        </w:rPr>
      </w:pPr>
      <w:r w:rsidRPr="0015132F">
        <w:rPr>
          <w:sz w:val="18"/>
          <w:szCs w:val="18"/>
          <w:lang w:val="es-ES"/>
        </w:rPr>
        <w:t>Rte_IWrite_ThrmlDutyCycle_Per1_ThermLimitPerc_Uls_</w:t>
      </w:r>
      <w:proofErr w:type="gramStart"/>
      <w:r w:rsidRPr="0015132F">
        <w:rPr>
          <w:sz w:val="18"/>
          <w:szCs w:val="18"/>
          <w:lang w:val="es-ES"/>
        </w:rPr>
        <w:t>f32(</w:t>
      </w:r>
      <w:proofErr w:type="gramEnd"/>
      <w:r w:rsidRPr="0015132F">
        <w:rPr>
          <w:sz w:val="18"/>
          <w:szCs w:val="18"/>
          <w:lang w:val="es-ES"/>
        </w:rPr>
        <w:t>ThermLimitPerc_Uls_T_f32)</w:t>
      </w:r>
    </w:p>
    <w:p w:rsidR="004A781C" w:rsidRPr="00F141E2" w:rsidRDefault="00081773" w:rsidP="00081773">
      <w:pPr>
        <w:rPr>
          <w:sz w:val="18"/>
          <w:szCs w:val="18"/>
        </w:rPr>
      </w:pPr>
      <w:r w:rsidRPr="00081773">
        <w:rPr>
          <w:sz w:val="18"/>
          <w:szCs w:val="18"/>
        </w:rPr>
        <w:t>Rte_IWrite_ThrmlDutyCycle_Per1_ThermalLimit_MtrN</w:t>
      </w:r>
      <w:r>
        <w:rPr>
          <w:sz w:val="18"/>
          <w:szCs w:val="18"/>
        </w:rPr>
        <w:t>m_</w:t>
      </w:r>
      <w:proofErr w:type="gramStart"/>
      <w:r>
        <w:rPr>
          <w:sz w:val="18"/>
          <w:szCs w:val="18"/>
        </w:rPr>
        <w:t>f32(</w:t>
      </w:r>
      <w:proofErr w:type="gramEnd"/>
      <w:r>
        <w:rPr>
          <w:sz w:val="18"/>
          <w:szCs w:val="18"/>
        </w:rPr>
        <w:t>ThermalLimit_MtrNm_T_f32)</w:t>
      </w:r>
    </w:p>
    <w:p w:rsidR="004A781C" w:rsidRDefault="004A781C">
      <w:pPr>
        <w:pStyle w:val="Heading4"/>
      </w:pPr>
      <w:r>
        <w:t>Program Flow End</w:t>
      </w:r>
    </w:p>
    <w:p w:rsidR="004A781C" w:rsidRDefault="00506248">
      <w:r>
        <w:t>Rte_Call_ThrmlDutyCycle_Per1_CP1</w:t>
      </w:r>
      <w:r w:rsidRPr="00506248">
        <w:t>_</w:t>
      </w:r>
      <w:proofErr w:type="gramStart"/>
      <w:r w:rsidRPr="00506248">
        <w:t>CheckpointReached()</w:t>
      </w:r>
      <w:proofErr w:type="gramEnd"/>
    </w:p>
    <w:p w:rsidR="006560BA" w:rsidRDefault="006560BA">
      <w:pPr>
        <w:spacing w:after="0"/>
      </w:pPr>
    </w:p>
    <w:p w:rsidR="006560BA" w:rsidRDefault="006560BA"/>
    <w:p w:rsidR="004A781C" w:rsidRDefault="004A781C"/>
    <w:p w:rsidR="004A781C" w:rsidRDefault="004A781C">
      <w:pPr>
        <w:pStyle w:val="Heading2"/>
      </w:pPr>
      <w:r>
        <w:br w:type="page"/>
      </w:r>
      <w:r>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6560BA" w:rsidRDefault="006560BA"/>
    <w:p w:rsidR="004A781C" w:rsidRDefault="004A781C">
      <w:pPr>
        <w:pStyle w:val="Heading2"/>
      </w:pPr>
      <w:r>
        <w:t>Serial Communication Functions</w:t>
      </w:r>
    </w:p>
    <w:p w:rsidR="006560BA" w:rsidRDefault="006560BA"/>
    <w:p w:rsidR="004A781C" w:rsidRDefault="00F141E2">
      <w:r>
        <w:t>None</w:t>
      </w:r>
    </w:p>
    <w:p w:rsidR="006560BA" w:rsidRDefault="006560BA"/>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6560BA" w:rsidP="00F957FA">
            <w:pPr>
              <w:spacing w:before="60"/>
              <w:rPr>
                <w:rFonts w:ascii="Arial" w:hAnsi="Arial" w:cs="Arial"/>
                <w:sz w:val="16"/>
                <w:szCs w:val="16"/>
              </w:rPr>
            </w:pPr>
            <w:r w:rsidRPr="006560BA">
              <w:rPr>
                <w:rFonts w:ascii="Arial" w:hAnsi="Arial" w:cs="Arial"/>
                <w:sz w:val="16"/>
                <w:szCs w:val="16"/>
              </w:rPr>
              <w:t>ThrmlDutyCycle_Init1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6560BA"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6560BA" w:rsidP="00F957FA">
            <w:pPr>
              <w:spacing w:before="60"/>
              <w:rPr>
                <w:rFonts w:ascii="Arial" w:hAnsi="Arial" w:cs="Arial"/>
                <w:sz w:val="16"/>
                <w:szCs w:val="16"/>
              </w:rPr>
            </w:pPr>
            <w:r>
              <w:rPr>
                <w:rFonts w:ascii="Arial" w:hAnsi="Arial" w:cs="Arial"/>
                <w:sz w:val="16"/>
                <w:szCs w:val="16"/>
              </w:rPr>
              <w:t>On Init</w:t>
            </w:r>
          </w:p>
        </w:tc>
      </w:tr>
      <w:tr w:rsidR="006560BA" w:rsidRPr="00381542" w:rsidTr="00B54697">
        <w:tc>
          <w:tcPr>
            <w:tcW w:w="3168" w:type="dxa"/>
            <w:tcBorders>
              <w:top w:val="single" w:sz="6" w:space="0" w:color="auto"/>
              <w:left w:val="single" w:sz="6" w:space="0" w:color="auto"/>
              <w:bottom w:val="single" w:sz="6" w:space="0" w:color="auto"/>
              <w:right w:val="single" w:sz="6" w:space="0" w:color="auto"/>
            </w:tcBorders>
          </w:tcPr>
          <w:p w:rsidR="006560BA" w:rsidRPr="006560BA" w:rsidRDefault="006560BA" w:rsidP="00F957FA">
            <w:pPr>
              <w:spacing w:before="60"/>
              <w:rPr>
                <w:rFonts w:ascii="Arial" w:hAnsi="Arial" w:cs="Arial"/>
                <w:sz w:val="16"/>
                <w:szCs w:val="16"/>
              </w:rPr>
            </w:pPr>
            <w:r w:rsidRPr="006560BA">
              <w:rPr>
                <w:rFonts w:ascii="Arial" w:hAnsi="Arial" w:cs="Arial"/>
                <w:sz w:val="16"/>
                <w:szCs w:val="16"/>
              </w:rPr>
              <w:t>ThrmlDutyCycle_Per1</w:t>
            </w:r>
          </w:p>
        </w:tc>
        <w:tc>
          <w:tcPr>
            <w:tcW w:w="2070" w:type="dxa"/>
            <w:tcBorders>
              <w:top w:val="single" w:sz="6" w:space="0" w:color="auto"/>
              <w:left w:val="single" w:sz="6" w:space="0" w:color="auto"/>
              <w:bottom w:val="single" w:sz="6" w:space="0" w:color="auto"/>
              <w:right w:val="single" w:sz="6" w:space="0" w:color="auto"/>
            </w:tcBorders>
          </w:tcPr>
          <w:p w:rsidR="006560BA" w:rsidRPr="00381542" w:rsidRDefault="006560BA" w:rsidP="00F957FA">
            <w:pPr>
              <w:spacing w:before="60"/>
              <w:rPr>
                <w:rFonts w:ascii="Arial" w:hAnsi="Arial" w:cs="Arial"/>
                <w:sz w:val="16"/>
                <w:szCs w:val="16"/>
              </w:rPr>
            </w:pPr>
            <w:r>
              <w:rPr>
                <w:rFonts w:ascii="Arial" w:hAnsi="Arial" w:cs="Arial"/>
                <w:sz w:val="16"/>
                <w:szCs w:val="16"/>
              </w:rPr>
              <w:t>100 ms</w:t>
            </w:r>
          </w:p>
        </w:tc>
        <w:tc>
          <w:tcPr>
            <w:tcW w:w="3690" w:type="dxa"/>
            <w:tcBorders>
              <w:top w:val="single" w:sz="6" w:space="0" w:color="auto"/>
              <w:left w:val="single" w:sz="6" w:space="0" w:color="auto"/>
              <w:bottom w:val="single" w:sz="6" w:space="0" w:color="auto"/>
              <w:right w:val="single" w:sz="6" w:space="0" w:color="auto"/>
            </w:tcBorders>
          </w:tcPr>
          <w:p w:rsidR="006560BA" w:rsidRPr="00381542" w:rsidRDefault="00585DD9"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6560BA"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338"/>
        <w:gridCol w:w="4590"/>
      </w:tblGrid>
      <w:tr w:rsidR="004A781C" w:rsidTr="006560BA">
        <w:tc>
          <w:tcPr>
            <w:tcW w:w="433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590"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6560BA" w:rsidTr="006560BA">
        <w:tc>
          <w:tcPr>
            <w:tcW w:w="4338" w:type="dxa"/>
            <w:tcBorders>
              <w:top w:val="single" w:sz="6" w:space="0" w:color="auto"/>
              <w:left w:val="single" w:sz="6" w:space="0" w:color="auto"/>
              <w:bottom w:val="single" w:sz="6" w:space="0" w:color="auto"/>
              <w:right w:val="single" w:sz="6" w:space="0" w:color="auto"/>
            </w:tcBorders>
          </w:tcPr>
          <w:p w:rsidR="006560BA" w:rsidRPr="00381542" w:rsidRDefault="006560BA" w:rsidP="00896966">
            <w:pPr>
              <w:spacing w:before="60"/>
              <w:rPr>
                <w:rFonts w:ascii="Arial" w:hAnsi="Arial" w:cs="Arial"/>
                <w:sz w:val="16"/>
                <w:szCs w:val="16"/>
              </w:rPr>
            </w:pPr>
            <w:r w:rsidRPr="006560BA">
              <w:rPr>
                <w:rFonts w:ascii="Arial" w:hAnsi="Arial" w:cs="Arial"/>
                <w:sz w:val="16"/>
                <w:szCs w:val="16"/>
              </w:rPr>
              <w:t>ThrmlDutyCycle_Init1</w:t>
            </w:r>
          </w:p>
        </w:tc>
        <w:tc>
          <w:tcPr>
            <w:tcW w:w="4590" w:type="dxa"/>
            <w:tcBorders>
              <w:top w:val="single" w:sz="6" w:space="0" w:color="auto"/>
              <w:left w:val="single" w:sz="6" w:space="0" w:color="auto"/>
              <w:bottom w:val="single" w:sz="6" w:space="0" w:color="auto"/>
              <w:right w:val="single" w:sz="6" w:space="0" w:color="auto"/>
            </w:tcBorders>
          </w:tcPr>
          <w:p w:rsidR="006560BA" w:rsidRDefault="006560BA">
            <w:pPr>
              <w:spacing w:before="60"/>
              <w:rPr>
                <w:rFonts w:ascii="Arial" w:hAnsi="Arial" w:cs="Arial"/>
                <w:sz w:val="16"/>
              </w:rPr>
            </w:pPr>
            <w:r w:rsidRPr="006560BA">
              <w:rPr>
                <w:rFonts w:ascii="Arial" w:hAnsi="Arial" w:cs="Arial"/>
                <w:sz w:val="16"/>
              </w:rPr>
              <w:t>RTE_START_SEC_AP_THRMLDUTYCYCLE_APPL_CODE</w:t>
            </w:r>
          </w:p>
        </w:tc>
      </w:tr>
      <w:tr w:rsidR="006560BA" w:rsidTr="006560BA">
        <w:tc>
          <w:tcPr>
            <w:tcW w:w="4338" w:type="dxa"/>
            <w:tcBorders>
              <w:top w:val="single" w:sz="6" w:space="0" w:color="auto"/>
              <w:left w:val="single" w:sz="6" w:space="0" w:color="auto"/>
              <w:bottom w:val="single" w:sz="6" w:space="0" w:color="auto"/>
              <w:right w:val="single" w:sz="6" w:space="0" w:color="auto"/>
            </w:tcBorders>
          </w:tcPr>
          <w:p w:rsidR="006560BA" w:rsidRPr="006560BA" w:rsidRDefault="006560BA" w:rsidP="00896966">
            <w:pPr>
              <w:spacing w:before="60"/>
              <w:rPr>
                <w:rFonts w:ascii="Arial" w:hAnsi="Arial" w:cs="Arial"/>
                <w:sz w:val="16"/>
                <w:szCs w:val="16"/>
              </w:rPr>
            </w:pPr>
            <w:r w:rsidRPr="006560BA">
              <w:rPr>
                <w:rFonts w:ascii="Arial" w:hAnsi="Arial" w:cs="Arial"/>
                <w:sz w:val="16"/>
                <w:szCs w:val="16"/>
              </w:rPr>
              <w:t>ThrmlDutyCycle_Per1</w:t>
            </w:r>
          </w:p>
        </w:tc>
        <w:tc>
          <w:tcPr>
            <w:tcW w:w="4590" w:type="dxa"/>
            <w:tcBorders>
              <w:top w:val="single" w:sz="6" w:space="0" w:color="auto"/>
              <w:left w:val="single" w:sz="6" w:space="0" w:color="auto"/>
              <w:bottom w:val="single" w:sz="6" w:space="0" w:color="auto"/>
              <w:right w:val="single" w:sz="6" w:space="0" w:color="auto"/>
            </w:tcBorders>
          </w:tcPr>
          <w:p w:rsidR="006560BA" w:rsidRPr="006560BA" w:rsidRDefault="006560BA">
            <w:pPr>
              <w:spacing w:before="60"/>
              <w:rPr>
                <w:rFonts w:ascii="Arial" w:hAnsi="Arial" w:cs="Arial"/>
                <w:sz w:val="16"/>
              </w:rPr>
            </w:pPr>
            <w:r w:rsidRPr="006560BA">
              <w:rPr>
                <w:rFonts w:ascii="Arial" w:hAnsi="Arial" w:cs="Arial"/>
                <w:sz w:val="16"/>
              </w:rPr>
              <w:t>RTE_START_SEC_AP_THRMLDUTYCYCLE_APPL_CODE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338"/>
        <w:gridCol w:w="4590"/>
      </w:tblGrid>
      <w:tr w:rsidR="004A781C" w:rsidTr="006560BA">
        <w:tc>
          <w:tcPr>
            <w:tcW w:w="433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590"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6560BA">
        <w:tc>
          <w:tcPr>
            <w:tcW w:w="4338" w:type="dxa"/>
            <w:tcBorders>
              <w:top w:val="single" w:sz="6" w:space="0" w:color="auto"/>
              <w:left w:val="single" w:sz="6" w:space="0" w:color="auto"/>
              <w:bottom w:val="single" w:sz="6" w:space="0" w:color="auto"/>
              <w:right w:val="single" w:sz="6" w:space="0" w:color="auto"/>
            </w:tcBorders>
          </w:tcPr>
          <w:p w:rsidR="004A781C" w:rsidRDefault="00081773">
            <w:pPr>
              <w:spacing w:before="60"/>
              <w:rPr>
                <w:rFonts w:ascii="Arial" w:hAnsi="Arial" w:cs="Arial"/>
                <w:sz w:val="16"/>
              </w:rPr>
            </w:pPr>
            <w:r>
              <w:rPr>
                <w:rFonts w:ascii="Arial" w:hAnsi="Arial" w:cs="Arial"/>
                <w:sz w:val="16"/>
              </w:rPr>
              <w:t>None</w:t>
            </w:r>
          </w:p>
        </w:tc>
        <w:tc>
          <w:tcPr>
            <w:tcW w:w="4590"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Pr="00EE5010" w:rsidRDefault="00F141E2">
            <w:pPr>
              <w:spacing w:before="60"/>
              <w:rPr>
                <w:rFonts w:ascii="Arial" w:hAnsi="Arial" w:cs="Arial"/>
                <w:sz w:val="16"/>
                <w:lang w:val="fr-FR"/>
              </w:rPr>
            </w:pPr>
            <w:r w:rsidRPr="00EE5010">
              <w:rPr>
                <w:rFonts w:ascii="Arial" w:hAnsi="Arial" w:cs="Arial"/>
                <w:sz w:val="16"/>
                <w:lang w:val="fr-FR"/>
              </w:rPr>
              <w:t>Initial Version</w:t>
            </w:r>
            <w:r w:rsidR="005C21B7" w:rsidRPr="00EE5010">
              <w:rPr>
                <w:rFonts w:ascii="Arial" w:hAnsi="Arial" w:cs="Arial"/>
                <w:sz w:val="16"/>
                <w:lang w:val="fr-FR"/>
              </w:rPr>
              <w:t xml:space="preserve"> (</w:t>
            </w:r>
            <w:proofErr w:type="spellStart"/>
            <w:r w:rsidR="005C21B7" w:rsidRPr="00EE5010">
              <w:rPr>
                <w:rFonts w:ascii="Arial" w:hAnsi="Arial" w:cs="Arial"/>
                <w:sz w:val="16"/>
                <w:lang w:val="fr-FR"/>
              </w:rPr>
              <w:t>implements</w:t>
            </w:r>
            <w:proofErr w:type="spellEnd"/>
            <w:r w:rsidR="005C21B7" w:rsidRPr="00EE5010">
              <w:rPr>
                <w:rFonts w:ascii="Arial" w:hAnsi="Arial" w:cs="Arial"/>
                <w:sz w:val="16"/>
                <w:lang w:val="fr-FR"/>
              </w:rPr>
              <w:t xml:space="preserve"> SF-09 v001)</w:t>
            </w:r>
          </w:p>
        </w:tc>
        <w:tc>
          <w:tcPr>
            <w:tcW w:w="1080" w:type="dxa"/>
          </w:tcPr>
          <w:p w:rsidR="004A781C" w:rsidRDefault="005C21B7" w:rsidP="00081773">
            <w:pPr>
              <w:spacing w:before="60"/>
              <w:rPr>
                <w:rFonts w:ascii="Arial" w:hAnsi="Arial" w:cs="Arial"/>
                <w:sz w:val="16"/>
              </w:rPr>
            </w:pPr>
            <w:r>
              <w:rPr>
                <w:rFonts w:ascii="Arial" w:hAnsi="Arial" w:cs="Arial"/>
                <w:sz w:val="16"/>
              </w:rPr>
              <w:t>2</w:t>
            </w:r>
            <w:r w:rsidR="00081773">
              <w:rPr>
                <w:rFonts w:ascii="Arial" w:hAnsi="Arial" w:cs="Arial"/>
                <w:sz w:val="16"/>
              </w:rPr>
              <w:t>1</w:t>
            </w:r>
            <w:r w:rsidR="006560BA">
              <w:rPr>
                <w:rFonts w:ascii="Arial" w:hAnsi="Arial" w:cs="Arial"/>
                <w:sz w:val="16"/>
              </w:rPr>
              <w:t>-May-12</w:t>
            </w:r>
          </w:p>
        </w:tc>
        <w:tc>
          <w:tcPr>
            <w:tcW w:w="1105" w:type="dxa"/>
          </w:tcPr>
          <w:p w:rsidR="004A781C" w:rsidRDefault="006560BA">
            <w:pPr>
              <w:spacing w:before="60"/>
              <w:rPr>
                <w:rFonts w:ascii="Arial" w:hAnsi="Arial" w:cs="Arial"/>
                <w:sz w:val="16"/>
              </w:rPr>
            </w:pPr>
            <w:r>
              <w:rPr>
                <w:rFonts w:ascii="Arial" w:hAnsi="Arial" w:cs="Arial"/>
                <w:sz w:val="16"/>
              </w:rPr>
              <w:t>OT</w:t>
            </w:r>
          </w:p>
        </w:tc>
      </w:tr>
      <w:tr w:rsidR="005E744B">
        <w:tc>
          <w:tcPr>
            <w:tcW w:w="616" w:type="dxa"/>
          </w:tcPr>
          <w:p w:rsidR="005E744B" w:rsidRDefault="005E744B">
            <w:pPr>
              <w:spacing w:before="60"/>
              <w:rPr>
                <w:rFonts w:ascii="Arial" w:hAnsi="Arial" w:cs="Arial"/>
                <w:sz w:val="16"/>
              </w:rPr>
            </w:pPr>
            <w:r>
              <w:rPr>
                <w:rFonts w:ascii="Arial" w:hAnsi="Arial" w:cs="Arial"/>
                <w:sz w:val="16"/>
              </w:rPr>
              <w:t>2</w:t>
            </w:r>
          </w:p>
        </w:tc>
        <w:tc>
          <w:tcPr>
            <w:tcW w:w="662" w:type="dxa"/>
          </w:tcPr>
          <w:p w:rsidR="005E744B" w:rsidRDefault="005E744B">
            <w:pPr>
              <w:spacing w:before="60"/>
              <w:rPr>
                <w:rFonts w:ascii="Arial" w:hAnsi="Arial" w:cs="Arial"/>
                <w:sz w:val="16"/>
              </w:rPr>
            </w:pPr>
            <w:r>
              <w:rPr>
                <w:rFonts w:ascii="Arial" w:hAnsi="Arial" w:cs="Arial"/>
                <w:sz w:val="16"/>
              </w:rPr>
              <w:t>2.0</w:t>
            </w:r>
          </w:p>
        </w:tc>
        <w:tc>
          <w:tcPr>
            <w:tcW w:w="6210" w:type="dxa"/>
          </w:tcPr>
          <w:p w:rsidR="005E744B" w:rsidRPr="005E744B" w:rsidRDefault="001A428A">
            <w:pPr>
              <w:spacing w:before="60"/>
              <w:rPr>
                <w:rFonts w:ascii="Arial" w:hAnsi="Arial" w:cs="Arial"/>
                <w:sz w:val="16"/>
              </w:rPr>
            </w:pPr>
            <w:r w:rsidRPr="001A428A">
              <w:rPr>
                <w:rFonts w:ascii="Arial" w:hAnsi="Arial" w:cs="Arial"/>
                <w:sz w:val="16"/>
              </w:rPr>
              <w:t xml:space="preserve">Updated initial value of </w:t>
            </w:r>
            <w:proofErr w:type="spellStart"/>
            <w:r w:rsidRPr="001A428A">
              <w:rPr>
                <w:rFonts w:ascii="Arial" w:hAnsi="Arial" w:cs="Arial"/>
                <w:sz w:val="16"/>
              </w:rPr>
              <w:t>AssistThermScalar</w:t>
            </w:r>
            <w:proofErr w:type="spellEnd"/>
            <w:r w:rsidR="005E744B">
              <w:rPr>
                <w:rFonts w:ascii="Arial" w:hAnsi="Arial" w:cs="Arial"/>
                <w:sz w:val="16"/>
              </w:rPr>
              <w:t xml:space="preserve"> output</w:t>
            </w:r>
            <w:r w:rsidR="00DB4860">
              <w:rPr>
                <w:rFonts w:ascii="Arial" w:hAnsi="Arial" w:cs="Arial"/>
                <w:sz w:val="16"/>
              </w:rPr>
              <w:t xml:space="preserve">, added limit on </w:t>
            </w:r>
            <w:proofErr w:type="spellStart"/>
            <w:r w:rsidR="00DB4860">
              <w:rPr>
                <w:rFonts w:ascii="Arial" w:hAnsi="Arial" w:cs="Arial"/>
                <w:sz w:val="16"/>
              </w:rPr>
              <w:t>maxout</w:t>
            </w:r>
            <w:proofErr w:type="spellEnd"/>
            <w:r w:rsidR="00DB4860">
              <w:rPr>
                <w:rFonts w:ascii="Arial" w:hAnsi="Arial" w:cs="Arial"/>
                <w:sz w:val="16"/>
              </w:rPr>
              <w:t xml:space="preserve"> terms to prevent overflow per new FDD design</w:t>
            </w:r>
          </w:p>
        </w:tc>
        <w:tc>
          <w:tcPr>
            <w:tcW w:w="1080" w:type="dxa"/>
          </w:tcPr>
          <w:p w:rsidR="005E744B" w:rsidRDefault="005E744B" w:rsidP="00081773">
            <w:pPr>
              <w:spacing w:before="60"/>
              <w:rPr>
                <w:rFonts w:ascii="Arial" w:hAnsi="Arial" w:cs="Arial"/>
                <w:sz w:val="16"/>
              </w:rPr>
            </w:pPr>
            <w:r>
              <w:rPr>
                <w:rFonts w:ascii="Arial" w:hAnsi="Arial" w:cs="Arial"/>
                <w:sz w:val="16"/>
              </w:rPr>
              <w:t>30-May-12</w:t>
            </w:r>
          </w:p>
        </w:tc>
        <w:tc>
          <w:tcPr>
            <w:tcW w:w="1105" w:type="dxa"/>
          </w:tcPr>
          <w:p w:rsidR="005E744B" w:rsidRDefault="005E744B">
            <w:pPr>
              <w:spacing w:before="60"/>
              <w:rPr>
                <w:rFonts w:ascii="Arial" w:hAnsi="Arial" w:cs="Arial"/>
                <w:sz w:val="16"/>
              </w:rPr>
            </w:pPr>
            <w:r>
              <w:rPr>
                <w:rFonts w:ascii="Arial" w:hAnsi="Arial" w:cs="Arial"/>
                <w:sz w:val="16"/>
              </w:rPr>
              <w:t>LWW</w:t>
            </w:r>
          </w:p>
        </w:tc>
      </w:tr>
      <w:tr w:rsidR="0021337B">
        <w:tc>
          <w:tcPr>
            <w:tcW w:w="616" w:type="dxa"/>
          </w:tcPr>
          <w:p w:rsidR="0021337B" w:rsidRDefault="0021337B">
            <w:pPr>
              <w:spacing w:before="60"/>
              <w:rPr>
                <w:rFonts w:ascii="Arial" w:hAnsi="Arial" w:cs="Arial"/>
                <w:sz w:val="16"/>
              </w:rPr>
            </w:pPr>
            <w:r>
              <w:rPr>
                <w:rFonts w:ascii="Arial" w:hAnsi="Arial" w:cs="Arial"/>
                <w:sz w:val="16"/>
              </w:rPr>
              <w:t>3</w:t>
            </w:r>
          </w:p>
        </w:tc>
        <w:tc>
          <w:tcPr>
            <w:tcW w:w="662" w:type="dxa"/>
          </w:tcPr>
          <w:p w:rsidR="0021337B" w:rsidRDefault="0021337B">
            <w:pPr>
              <w:spacing w:before="60"/>
              <w:rPr>
                <w:rFonts w:ascii="Arial" w:hAnsi="Arial" w:cs="Arial"/>
                <w:sz w:val="16"/>
              </w:rPr>
            </w:pPr>
            <w:r>
              <w:rPr>
                <w:rFonts w:ascii="Arial" w:hAnsi="Arial" w:cs="Arial"/>
                <w:sz w:val="16"/>
              </w:rPr>
              <w:t xml:space="preserve">3.0 </w:t>
            </w:r>
          </w:p>
        </w:tc>
        <w:tc>
          <w:tcPr>
            <w:tcW w:w="6210" w:type="dxa"/>
          </w:tcPr>
          <w:p w:rsidR="0021337B" w:rsidRPr="001A428A" w:rsidRDefault="0021337B" w:rsidP="0021337B">
            <w:pPr>
              <w:spacing w:before="60"/>
              <w:rPr>
                <w:rFonts w:ascii="Arial" w:hAnsi="Arial" w:cs="Arial"/>
                <w:sz w:val="16"/>
              </w:rPr>
            </w:pPr>
            <w:r>
              <w:rPr>
                <w:rFonts w:ascii="Arial" w:hAnsi="Arial" w:cs="Arial"/>
                <w:sz w:val="16"/>
              </w:rPr>
              <w:t xml:space="preserve">Updated values of 6 filter embedded data constants- </w:t>
            </w:r>
            <w:proofErr w:type="spellStart"/>
            <w:r>
              <w:rPr>
                <w:rFonts w:ascii="Arial" w:hAnsi="Arial" w:cs="Arial"/>
                <w:sz w:val="16"/>
              </w:rPr>
              <w:t>Anom</w:t>
            </w:r>
            <w:proofErr w:type="spellEnd"/>
            <w:r>
              <w:rPr>
                <w:rFonts w:ascii="Arial" w:hAnsi="Arial" w:cs="Arial"/>
                <w:sz w:val="16"/>
              </w:rPr>
              <w:t xml:space="preserve"> 3445</w:t>
            </w:r>
          </w:p>
        </w:tc>
        <w:tc>
          <w:tcPr>
            <w:tcW w:w="1080" w:type="dxa"/>
          </w:tcPr>
          <w:p w:rsidR="0021337B" w:rsidRDefault="0021337B" w:rsidP="00081773">
            <w:pPr>
              <w:spacing w:before="60"/>
              <w:rPr>
                <w:rFonts w:ascii="Arial" w:hAnsi="Arial" w:cs="Arial"/>
                <w:sz w:val="16"/>
              </w:rPr>
            </w:pPr>
            <w:r>
              <w:rPr>
                <w:rFonts w:ascii="Arial" w:hAnsi="Arial" w:cs="Arial"/>
                <w:sz w:val="16"/>
              </w:rPr>
              <w:t xml:space="preserve">16-June-12 </w:t>
            </w:r>
          </w:p>
        </w:tc>
        <w:tc>
          <w:tcPr>
            <w:tcW w:w="1105" w:type="dxa"/>
          </w:tcPr>
          <w:p w:rsidR="0021337B" w:rsidRDefault="0021337B">
            <w:pPr>
              <w:spacing w:before="60"/>
              <w:rPr>
                <w:rFonts w:ascii="Arial" w:hAnsi="Arial" w:cs="Arial"/>
                <w:sz w:val="16"/>
              </w:rPr>
            </w:pPr>
            <w:r>
              <w:rPr>
                <w:rFonts w:ascii="Arial" w:hAnsi="Arial" w:cs="Arial"/>
                <w:sz w:val="16"/>
              </w:rPr>
              <w:t xml:space="preserve">NRAR </w:t>
            </w:r>
          </w:p>
        </w:tc>
      </w:tr>
      <w:tr w:rsidR="009D3E2D">
        <w:tc>
          <w:tcPr>
            <w:tcW w:w="616" w:type="dxa"/>
          </w:tcPr>
          <w:p w:rsidR="009D3E2D" w:rsidRDefault="009D3E2D">
            <w:pPr>
              <w:spacing w:before="60"/>
              <w:rPr>
                <w:rFonts w:ascii="Arial" w:hAnsi="Arial" w:cs="Arial"/>
                <w:sz w:val="16"/>
              </w:rPr>
            </w:pPr>
            <w:r>
              <w:rPr>
                <w:rFonts w:ascii="Arial" w:hAnsi="Arial" w:cs="Arial"/>
                <w:sz w:val="16"/>
              </w:rPr>
              <w:t>4</w:t>
            </w:r>
          </w:p>
        </w:tc>
        <w:tc>
          <w:tcPr>
            <w:tcW w:w="662" w:type="dxa"/>
          </w:tcPr>
          <w:p w:rsidR="009D3E2D" w:rsidRDefault="009D3E2D">
            <w:pPr>
              <w:spacing w:before="60"/>
              <w:rPr>
                <w:rFonts w:ascii="Arial" w:hAnsi="Arial" w:cs="Arial"/>
                <w:sz w:val="16"/>
              </w:rPr>
            </w:pPr>
            <w:r>
              <w:rPr>
                <w:rFonts w:ascii="Arial" w:hAnsi="Arial" w:cs="Arial"/>
                <w:sz w:val="16"/>
              </w:rPr>
              <w:t>4.0</w:t>
            </w:r>
          </w:p>
        </w:tc>
        <w:tc>
          <w:tcPr>
            <w:tcW w:w="6210" w:type="dxa"/>
          </w:tcPr>
          <w:p w:rsidR="009D3E2D" w:rsidRDefault="009D3E2D" w:rsidP="0021337B">
            <w:pPr>
              <w:spacing w:before="60"/>
              <w:rPr>
                <w:rFonts w:ascii="Arial" w:hAnsi="Arial" w:cs="Arial"/>
                <w:sz w:val="16"/>
              </w:rPr>
            </w:pPr>
            <w:r>
              <w:rPr>
                <w:rFonts w:ascii="Arial" w:hAnsi="Arial" w:cs="Arial"/>
                <w:sz w:val="16"/>
              </w:rPr>
              <w:t>Updated to SF-09 v003</w:t>
            </w:r>
          </w:p>
        </w:tc>
        <w:tc>
          <w:tcPr>
            <w:tcW w:w="1080" w:type="dxa"/>
          </w:tcPr>
          <w:p w:rsidR="009D3E2D" w:rsidRDefault="009D3E2D" w:rsidP="00081773">
            <w:pPr>
              <w:spacing w:before="60"/>
              <w:rPr>
                <w:rFonts w:ascii="Arial" w:hAnsi="Arial" w:cs="Arial"/>
                <w:sz w:val="16"/>
              </w:rPr>
            </w:pPr>
            <w:r>
              <w:rPr>
                <w:rFonts w:ascii="Arial" w:hAnsi="Arial" w:cs="Arial"/>
                <w:sz w:val="16"/>
              </w:rPr>
              <w:t>09-Jul-12</w:t>
            </w:r>
          </w:p>
        </w:tc>
        <w:tc>
          <w:tcPr>
            <w:tcW w:w="1105" w:type="dxa"/>
          </w:tcPr>
          <w:p w:rsidR="009D3E2D" w:rsidRDefault="009D3E2D">
            <w:pPr>
              <w:spacing w:before="60"/>
              <w:rPr>
                <w:rFonts w:ascii="Arial" w:hAnsi="Arial" w:cs="Arial"/>
                <w:sz w:val="16"/>
              </w:rPr>
            </w:pPr>
            <w:r>
              <w:rPr>
                <w:rFonts w:ascii="Arial" w:hAnsi="Arial" w:cs="Arial"/>
                <w:sz w:val="16"/>
              </w:rPr>
              <w:t>OT</w:t>
            </w:r>
          </w:p>
        </w:tc>
      </w:tr>
      <w:tr w:rsidR="001962AF">
        <w:tc>
          <w:tcPr>
            <w:tcW w:w="616" w:type="dxa"/>
          </w:tcPr>
          <w:p w:rsidR="001962AF" w:rsidRDefault="001962AF">
            <w:pPr>
              <w:spacing w:before="60"/>
              <w:rPr>
                <w:rFonts w:ascii="Arial" w:hAnsi="Arial" w:cs="Arial"/>
                <w:sz w:val="16"/>
              </w:rPr>
            </w:pPr>
            <w:r>
              <w:rPr>
                <w:rFonts w:ascii="Arial" w:hAnsi="Arial" w:cs="Arial"/>
                <w:sz w:val="16"/>
              </w:rPr>
              <w:t>5</w:t>
            </w:r>
          </w:p>
        </w:tc>
        <w:tc>
          <w:tcPr>
            <w:tcW w:w="662" w:type="dxa"/>
          </w:tcPr>
          <w:p w:rsidR="001962AF" w:rsidRDefault="001962AF">
            <w:pPr>
              <w:spacing w:before="60"/>
              <w:rPr>
                <w:rFonts w:ascii="Arial" w:hAnsi="Arial" w:cs="Arial"/>
                <w:sz w:val="16"/>
              </w:rPr>
            </w:pPr>
            <w:r>
              <w:rPr>
                <w:rFonts w:ascii="Arial" w:hAnsi="Arial" w:cs="Arial"/>
                <w:sz w:val="16"/>
              </w:rPr>
              <w:t>5.0</w:t>
            </w:r>
          </w:p>
        </w:tc>
        <w:tc>
          <w:tcPr>
            <w:tcW w:w="6210" w:type="dxa"/>
          </w:tcPr>
          <w:p w:rsidR="001962AF" w:rsidRDefault="001962AF" w:rsidP="0021337B">
            <w:pPr>
              <w:spacing w:before="60"/>
              <w:rPr>
                <w:rFonts w:ascii="Arial" w:hAnsi="Arial" w:cs="Arial"/>
                <w:sz w:val="16"/>
              </w:rPr>
            </w:pPr>
            <w:r>
              <w:rPr>
                <w:rFonts w:ascii="Arial" w:hAnsi="Arial" w:cs="Arial"/>
                <w:sz w:val="16"/>
              </w:rPr>
              <w:t>Updated to SF-09 v004</w:t>
            </w:r>
          </w:p>
        </w:tc>
        <w:tc>
          <w:tcPr>
            <w:tcW w:w="1080" w:type="dxa"/>
          </w:tcPr>
          <w:p w:rsidR="001962AF" w:rsidRDefault="001962AF" w:rsidP="00081773">
            <w:pPr>
              <w:spacing w:before="60"/>
              <w:rPr>
                <w:rFonts w:ascii="Arial" w:hAnsi="Arial" w:cs="Arial"/>
                <w:sz w:val="16"/>
              </w:rPr>
            </w:pPr>
            <w:r>
              <w:rPr>
                <w:rFonts w:ascii="Arial" w:hAnsi="Arial" w:cs="Arial"/>
                <w:sz w:val="16"/>
              </w:rPr>
              <w:t>09-Aug-12</w:t>
            </w:r>
          </w:p>
        </w:tc>
        <w:tc>
          <w:tcPr>
            <w:tcW w:w="1105" w:type="dxa"/>
          </w:tcPr>
          <w:p w:rsidR="001962AF" w:rsidRDefault="001962AF">
            <w:pPr>
              <w:spacing w:before="60"/>
              <w:rPr>
                <w:rFonts w:ascii="Arial" w:hAnsi="Arial" w:cs="Arial"/>
                <w:sz w:val="16"/>
              </w:rPr>
            </w:pPr>
            <w:r>
              <w:rPr>
                <w:rFonts w:ascii="Arial" w:hAnsi="Arial" w:cs="Arial"/>
                <w:sz w:val="16"/>
              </w:rPr>
              <w:t>BWL</w:t>
            </w:r>
          </w:p>
        </w:tc>
      </w:tr>
      <w:tr w:rsidR="00363C91">
        <w:tc>
          <w:tcPr>
            <w:tcW w:w="616" w:type="dxa"/>
          </w:tcPr>
          <w:p w:rsidR="00363C91" w:rsidRDefault="00363C91">
            <w:pPr>
              <w:spacing w:before="60"/>
              <w:rPr>
                <w:rFonts w:ascii="Arial" w:hAnsi="Arial" w:cs="Arial"/>
                <w:sz w:val="16"/>
              </w:rPr>
            </w:pPr>
            <w:r>
              <w:rPr>
                <w:rFonts w:ascii="Arial" w:hAnsi="Arial" w:cs="Arial"/>
                <w:sz w:val="16"/>
              </w:rPr>
              <w:t>6</w:t>
            </w:r>
          </w:p>
        </w:tc>
        <w:tc>
          <w:tcPr>
            <w:tcW w:w="662" w:type="dxa"/>
          </w:tcPr>
          <w:p w:rsidR="00363C91" w:rsidRDefault="00363C91">
            <w:pPr>
              <w:spacing w:before="60"/>
              <w:rPr>
                <w:rFonts w:ascii="Arial" w:hAnsi="Arial" w:cs="Arial"/>
                <w:sz w:val="16"/>
              </w:rPr>
            </w:pPr>
            <w:r>
              <w:rPr>
                <w:rFonts w:ascii="Arial" w:hAnsi="Arial" w:cs="Arial"/>
                <w:sz w:val="16"/>
              </w:rPr>
              <w:t>6.0</w:t>
            </w:r>
          </w:p>
        </w:tc>
        <w:tc>
          <w:tcPr>
            <w:tcW w:w="6210" w:type="dxa"/>
          </w:tcPr>
          <w:p w:rsidR="00363C91" w:rsidRDefault="00363C91" w:rsidP="0021337B">
            <w:pPr>
              <w:spacing w:before="60"/>
              <w:rPr>
                <w:rFonts w:ascii="Arial" w:hAnsi="Arial" w:cs="Arial"/>
                <w:sz w:val="16"/>
              </w:rPr>
            </w:pPr>
            <w:r>
              <w:rPr>
                <w:rFonts w:ascii="Arial" w:hAnsi="Arial" w:cs="Arial"/>
                <w:sz w:val="16"/>
              </w:rPr>
              <w:t>MDD fixes per unit test review.</w:t>
            </w:r>
          </w:p>
        </w:tc>
        <w:tc>
          <w:tcPr>
            <w:tcW w:w="1080" w:type="dxa"/>
          </w:tcPr>
          <w:p w:rsidR="00363C91" w:rsidRDefault="00363C91" w:rsidP="00081773">
            <w:pPr>
              <w:spacing w:before="60"/>
              <w:rPr>
                <w:rFonts w:ascii="Arial" w:hAnsi="Arial" w:cs="Arial"/>
                <w:sz w:val="16"/>
              </w:rPr>
            </w:pPr>
            <w:r>
              <w:rPr>
                <w:rFonts w:ascii="Arial" w:hAnsi="Arial" w:cs="Arial"/>
                <w:sz w:val="16"/>
              </w:rPr>
              <w:t>10-Aug-12</w:t>
            </w:r>
          </w:p>
        </w:tc>
        <w:tc>
          <w:tcPr>
            <w:tcW w:w="1105" w:type="dxa"/>
          </w:tcPr>
          <w:p w:rsidR="00363C91" w:rsidRDefault="00363C91">
            <w:pPr>
              <w:spacing w:before="60"/>
              <w:rPr>
                <w:rFonts w:ascii="Arial" w:hAnsi="Arial" w:cs="Arial"/>
                <w:sz w:val="16"/>
              </w:rPr>
            </w:pPr>
            <w:r>
              <w:rPr>
                <w:rFonts w:ascii="Arial" w:hAnsi="Arial" w:cs="Arial"/>
                <w:sz w:val="16"/>
              </w:rPr>
              <w:t>BWL</w:t>
            </w:r>
          </w:p>
        </w:tc>
      </w:tr>
      <w:tr w:rsidR="00506248">
        <w:tc>
          <w:tcPr>
            <w:tcW w:w="616" w:type="dxa"/>
          </w:tcPr>
          <w:p w:rsidR="00506248" w:rsidRDefault="005D3439">
            <w:pPr>
              <w:spacing w:before="60"/>
              <w:rPr>
                <w:rFonts w:ascii="Arial" w:hAnsi="Arial" w:cs="Arial"/>
                <w:sz w:val="16"/>
              </w:rPr>
            </w:pPr>
            <w:r>
              <w:rPr>
                <w:rFonts w:ascii="Arial" w:hAnsi="Arial" w:cs="Arial"/>
                <w:sz w:val="16"/>
              </w:rPr>
              <w:t>7</w:t>
            </w:r>
          </w:p>
        </w:tc>
        <w:tc>
          <w:tcPr>
            <w:tcW w:w="662" w:type="dxa"/>
          </w:tcPr>
          <w:p w:rsidR="00506248" w:rsidRDefault="005D3439">
            <w:pPr>
              <w:spacing w:before="60"/>
              <w:rPr>
                <w:rFonts w:ascii="Arial" w:hAnsi="Arial" w:cs="Arial"/>
                <w:sz w:val="16"/>
              </w:rPr>
            </w:pPr>
            <w:r>
              <w:rPr>
                <w:rFonts w:ascii="Arial" w:hAnsi="Arial" w:cs="Arial"/>
                <w:sz w:val="16"/>
              </w:rPr>
              <w:t>7</w:t>
            </w:r>
            <w:r w:rsidR="00506248">
              <w:rPr>
                <w:rFonts w:ascii="Arial" w:hAnsi="Arial" w:cs="Arial"/>
                <w:sz w:val="16"/>
              </w:rPr>
              <w:t>.0</w:t>
            </w:r>
          </w:p>
        </w:tc>
        <w:tc>
          <w:tcPr>
            <w:tcW w:w="6210" w:type="dxa"/>
          </w:tcPr>
          <w:p w:rsidR="00506248" w:rsidRDefault="00506248" w:rsidP="0021337B">
            <w:pPr>
              <w:spacing w:before="60"/>
              <w:rPr>
                <w:rFonts w:ascii="Arial" w:hAnsi="Arial" w:cs="Arial"/>
                <w:sz w:val="16"/>
              </w:rPr>
            </w:pPr>
            <w:r>
              <w:rPr>
                <w:rFonts w:ascii="Arial" w:hAnsi="Arial" w:cs="Arial"/>
                <w:sz w:val="16"/>
              </w:rPr>
              <w:t xml:space="preserve">Added checkpoints and </w:t>
            </w:r>
            <w:proofErr w:type="spellStart"/>
            <w:r>
              <w:rPr>
                <w:rFonts w:ascii="Arial" w:hAnsi="Arial" w:cs="Arial"/>
                <w:sz w:val="16"/>
              </w:rPr>
              <w:t>memmap</w:t>
            </w:r>
            <w:proofErr w:type="spellEnd"/>
            <w:r>
              <w:rPr>
                <w:rFonts w:ascii="Arial" w:hAnsi="Arial" w:cs="Arial"/>
                <w:sz w:val="16"/>
              </w:rPr>
              <w:t xml:space="preserve"> software segment is updated for static variables</w:t>
            </w:r>
          </w:p>
        </w:tc>
        <w:tc>
          <w:tcPr>
            <w:tcW w:w="1080" w:type="dxa"/>
          </w:tcPr>
          <w:p w:rsidR="00506248" w:rsidRDefault="00506248" w:rsidP="00081773">
            <w:pPr>
              <w:spacing w:before="60"/>
              <w:rPr>
                <w:rFonts w:ascii="Arial" w:hAnsi="Arial" w:cs="Arial"/>
                <w:sz w:val="16"/>
              </w:rPr>
            </w:pPr>
            <w:r>
              <w:rPr>
                <w:rFonts w:ascii="Arial" w:hAnsi="Arial" w:cs="Arial"/>
                <w:sz w:val="16"/>
              </w:rPr>
              <w:t>24-Sep-12</w:t>
            </w:r>
          </w:p>
        </w:tc>
        <w:tc>
          <w:tcPr>
            <w:tcW w:w="1105" w:type="dxa"/>
          </w:tcPr>
          <w:p w:rsidR="00506248" w:rsidRDefault="00506248">
            <w:pPr>
              <w:spacing w:before="60"/>
              <w:rPr>
                <w:rFonts w:ascii="Arial" w:hAnsi="Arial" w:cs="Arial"/>
                <w:sz w:val="16"/>
              </w:rPr>
            </w:pPr>
            <w:proofErr w:type="spellStart"/>
            <w:r>
              <w:rPr>
                <w:rFonts w:ascii="Arial" w:hAnsi="Arial" w:cs="Arial"/>
                <w:sz w:val="16"/>
              </w:rPr>
              <w:t>Selva</w:t>
            </w:r>
            <w:proofErr w:type="spellEnd"/>
          </w:p>
        </w:tc>
      </w:tr>
      <w:tr w:rsidR="004A3B40">
        <w:tc>
          <w:tcPr>
            <w:tcW w:w="616" w:type="dxa"/>
          </w:tcPr>
          <w:p w:rsidR="004A3B40" w:rsidRDefault="005D3439">
            <w:pPr>
              <w:spacing w:before="60"/>
              <w:rPr>
                <w:rFonts w:ascii="Arial" w:hAnsi="Arial" w:cs="Arial"/>
                <w:sz w:val="16"/>
              </w:rPr>
            </w:pPr>
            <w:r>
              <w:rPr>
                <w:rFonts w:ascii="Arial" w:hAnsi="Arial" w:cs="Arial"/>
                <w:sz w:val="16"/>
              </w:rPr>
              <w:t>8</w:t>
            </w:r>
          </w:p>
        </w:tc>
        <w:tc>
          <w:tcPr>
            <w:tcW w:w="662" w:type="dxa"/>
          </w:tcPr>
          <w:p w:rsidR="004A3B40" w:rsidRDefault="005D3439">
            <w:pPr>
              <w:spacing w:before="60"/>
              <w:rPr>
                <w:rFonts w:ascii="Arial" w:hAnsi="Arial" w:cs="Arial"/>
                <w:sz w:val="16"/>
              </w:rPr>
            </w:pPr>
            <w:r>
              <w:rPr>
                <w:rFonts w:ascii="Arial" w:hAnsi="Arial" w:cs="Arial"/>
                <w:sz w:val="16"/>
              </w:rPr>
              <w:t>8.0</w:t>
            </w:r>
          </w:p>
        </w:tc>
        <w:tc>
          <w:tcPr>
            <w:tcW w:w="6210" w:type="dxa"/>
          </w:tcPr>
          <w:p w:rsidR="004A3B40" w:rsidRDefault="005D3439" w:rsidP="004A3B40">
            <w:pPr>
              <w:spacing w:before="60"/>
              <w:rPr>
                <w:rFonts w:ascii="Arial" w:hAnsi="Arial" w:cs="Arial"/>
                <w:sz w:val="16"/>
              </w:rPr>
            </w:pPr>
            <w:r>
              <w:rPr>
                <w:rFonts w:ascii="Arial" w:hAnsi="Arial" w:cs="Arial"/>
                <w:sz w:val="16"/>
              </w:rPr>
              <w:t>Replaced multiplier interpolation with step function.</w:t>
            </w:r>
          </w:p>
        </w:tc>
        <w:tc>
          <w:tcPr>
            <w:tcW w:w="1080" w:type="dxa"/>
          </w:tcPr>
          <w:p w:rsidR="004A3B40" w:rsidRDefault="005D3439" w:rsidP="00081773">
            <w:pPr>
              <w:spacing w:before="60"/>
              <w:rPr>
                <w:rFonts w:ascii="Arial" w:hAnsi="Arial" w:cs="Arial"/>
                <w:sz w:val="16"/>
              </w:rPr>
            </w:pPr>
            <w:r>
              <w:rPr>
                <w:rFonts w:ascii="Arial" w:hAnsi="Arial" w:cs="Arial"/>
                <w:sz w:val="16"/>
              </w:rPr>
              <w:t>16-Oct-12</w:t>
            </w:r>
          </w:p>
        </w:tc>
        <w:tc>
          <w:tcPr>
            <w:tcW w:w="1105" w:type="dxa"/>
          </w:tcPr>
          <w:p w:rsidR="004A3B40" w:rsidRDefault="005D3439">
            <w:pPr>
              <w:spacing w:before="60"/>
              <w:rPr>
                <w:rFonts w:ascii="Arial" w:hAnsi="Arial" w:cs="Arial"/>
                <w:sz w:val="16"/>
              </w:rPr>
            </w:pPr>
            <w:r>
              <w:rPr>
                <w:rFonts w:ascii="Arial" w:hAnsi="Arial" w:cs="Arial"/>
                <w:sz w:val="16"/>
              </w:rPr>
              <w:t>BWL</w:t>
            </w:r>
          </w:p>
        </w:tc>
      </w:tr>
      <w:tr w:rsidR="005A3F4B">
        <w:tc>
          <w:tcPr>
            <w:tcW w:w="616" w:type="dxa"/>
          </w:tcPr>
          <w:p w:rsidR="005A3F4B" w:rsidRDefault="005A3F4B">
            <w:pPr>
              <w:spacing w:before="60"/>
              <w:rPr>
                <w:rFonts w:ascii="Arial" w:hAnsi="Arial" w:cs="Arial"/>
                <w:sz w:val="16"/>
              </w:rPr>
            </w:pPr>
            <w:r>
              <w:rPr>
                <w:rFonts w:ascii="Arial" w:hAnsi="Arial" w:cs="Arial"/>
                <w:sz w:val="16"/>
              </w:rPr>
              <w:t>9</w:t>
            </w:r>
          </w:p>
        </w:tc>
        <w:tc>
          <w:tcPr>
            <w:tcW w:w="662" w:type="dxa"/>
          </w:tcPr>
          <w:p w:rsidR="005A3F4B" w:rsidRDefault="005A3F4B">
            <w:pPr>
              <w:spacing w:before="60"/>
              <w:rPr>
                <w:rFonts w:ascii="Arial" w:hAnsi="Arial" w:cs="Arial"/>
                <w:sz w:val="16"/>
              </w:rPr>
            </w:pPr>
            <w:r>
              <w:rPr>
                <w:rFonts w:ascii="Arial" w:hAnsi="Arial" w:cs="Arial"/>
                <w:sz w:val="16"/>
              </w:rPr>
              <w:t>9.0</w:t>
            </w:r>
          </w:p>
        </w:tc>
        <w:tc>
          <w:tcPr>
            <w:tcW w:w="6210" w:type="dxa"/>
          </w:tcPr>
          <w:p w:rsidR="005A3F4B" w:rsidRDefault="005A3F4B" w:rsidP="004A3B40">
            <w:pPr>
              <w:spacing w:before="60"/>
              <w:rPr>
                <w:rFonts w:ascii="Arial" w:hAnsi="Arial" w:cs="Arial"/>
                <w:sz w:val="16"/>
              </w:rPr>
            </w:pPr>
            <w:r>
              <w:rPr>
                <w:rFonts w:ascii="Arial" w:hAnsi="Arial" w:cs="Arial"/>
                <w:sz w:val="16"/>
              </w:rPr>
              <w:t>Updated to SF-09 v006</w:t>
            </w:r>
          </w:p>
        </w:tc>
        <w:tc>
          <w:tcPr>
            <w:tcW w:w="1080" w:type="dxa"/>
          </w:tcPr>
          <w:p w:rsidR="005A3F4B" w:rsidRDefault="005A3F4B" w:rsidP="00081773">
            <w:pPr>
              <w:spacing w:before="60"/>
              <w:rPr>
                <w:rFonts w:ascii="Arial" w:hAnsi="Arial" w:cs="Arial"/>
                <w:sz w:val="16"/>
              </w:rPr>
            </w:pPr>
            <w:r>
              <w:rPr>
                <w:rFonts w:ascii="Arial" w:hAnsi="Arial" w:cs="Arial"/>
                <w:sz w:val="16"/>
              </w:rPr>
              <w:t>29-Jan-13</w:t>
            </w:r>
          </w:p>
        </w:tc>
        <w:tc>
          <w:tcPr>
            <w:tcW w:w="1105" w:type="dxa"/>
          </w:tcPr>
          <w:p w:rsidR="005A3F4B" w:rsidRDefault="005A3F4B">
            <w:pPr>
              <w:spacing w:before="60"/>
              <w:rPr>
                <w:rFonts w:ascii="Arial" w:hAnsi="Arial" w:cs="Arial"/>
                <w:sz w:val="16"/>
              </w:rPr>
            </w:pPr>
            <w:proofErr w:type="spellStart"/>
            <w:r>
              <w:rPr>
                <w:rFonts w:ascii="Arial" w:hAnsi="Arial" w:cs="Arial"/>
                <w:sz w:val="16"/>
              </w:rPr>
              <w:t>Selva</w:t>
            </w:r>
            <w:proofErr w:type="spellEnd"/>
          </w:p>
        </w:tc>
      </w:tr>
      <w:tr w:rsidR="00C54F88">
        <w:tc>
          <w:tcPr>
            <w:tcW w:w="616" w:type="dxa"/>
          </w:tcPr>
          <w:p w:rsidR="00C54F88" w:rsidRDefault="00C54F88">
            <w:pPr>
              <w:spacing w:before="60"/>
              <w:rPr>
                <w:rFonts w:ascii="Arial" w:hAnsi="Arial" w:cs="Arial"/>
                <w:sz w:val="16"/>
              </w:rPr>
            </w:pPr>
            <w:r>
              <w:rPr>
                <w:rFonts w:ascii="Arial" w:hAnsi="Arial" w:cs="Arial"/>
                <w:sz w:val="16"/>
              </w:rPr>
              <w:t>10</w:t>
            </w:r>
          </w:p>
        </w:tc>
        <w:tc>
          <w:tcPr>
            <w:tcW w:w="662" w:type="dxa"/>
          </w:tcPr>
          <w:p w:rsidR="00C54F88" w:rsidRDefault="00C54F88">
            <w:pPr>
              <w:spacing w:before="60"/>
              <w:rPr>
                <w:rFonts w:ascii="Arial" w:hAnsi="Arial" w:cs="Arial"/>
                <w:sz w:val="16"/>
              </w:rPr>
            </w:pPr>
            <w:r>
              <w:rPr>
                <w:rFonts w:ascii="Arial" w:hAnsi="Arial" w:cs="Arial"/>
                <w:sz w:val="16"/>
              </w:rPr>
              <w:t>10</w:t>
            </w:r>
          </w:p>
        </w:tc>
        <w:tc>
          <w:tcPr>
            <w:tcW w:w="6210" w:type="dxa"/>
          </w:tcPr>
          <w:p w:rsidR="00C54F88" w:rsidRDefault="00C54F88" w:rsidP="004A3B40">
            <w:pPr>
              <w:spacing w:before="60"/>
              <w:rPr>
                <w:rFonts w:ascii="Arial" w:hAnsi="Arial" w:cs="Arial"/>
                <w:sz w:val="16"/>
              </w:rPr>
            </w:pPr>
            <w:r>
              <w:rPr>
                <w:rFonts w:ascii="Arial" w:hAnsi="Arial" w:cs="Arial"/>
                <w:sz w:val="16"/>
              </w:rPr>
              <w:t xml:space="preserve">Corrected </w:t>
            </w:r>
            <w:proofErr w:type="spellStart"/>
            <w:r>
              <w:rPr>
                <w:rFonts w:ascii="Arial" w:hAnsi="Arial" w:cs="Arial"/>
                <w:sz w:val="16"/>
              </w:rPr>
              <w:t>Diag_Status</w:t>
            </w:r>
            <w:proofErr w:type="spellEnd"/>
            <w:r>
              <w:rPr>
                <w:rFonts w:ascii="Arial" w:hAnsi="Arial" w:cs="Arial"/>
                <w:sz w:val="16"/>
              </w:rPr>
              <w:t xml:space="preserve"> reading function</w:t>
            </w:r>
          </w:p>
        </w:tc>
        <w:tc>
          <w:tcPr>
            <w:tcW w:w="1080" w:type="dxa"/>
          </w:tcPr>
          <w:p w:rsidR="00C54F88" w:rsidRDefault="00C54F88" w:rsidP="00081773">
            <w:pPr>
              <w:spacing w:before="60"/>
              <w:rPr>
                <w:rFonts w:ascii="Arial" w:hAnsi="Arial" w:cs="Arial"/>
                <w:sz w:val="16"/>
              </w:rPr>
            </w:pPr>
            <w:r>
              <w:rPr>
                <w:rFonts w:ascii="Arial" w:hAnsi="Arial" w:cs="Arial"/>
                <w:sz w:val="16"/>
              </w:rPr>
              <w:t>31-Jan-13</w:t>
            </w:r>
          </w:p>
        </w:tc>
        <w:tc>
          <w:tcPr>
            <w:tcW w:w="1105" w:type="dxa"/>
          </w:tcPr>
          <w:p w:rsidR="00C54F88" w:rsidRDefault="00C54F88">
            <w:pPr>
              <w:spacing w:before="60"/>
              <w:rPr>
                <w:rFonts w:ascii="Arial" w:hAnsi="Arial" w:cs="Arial"/>
                <w:sz w:val="16"/>
              </w:rPr>
            </w:pPr>
            <w:proofErr w:type="spellStart"/>
            <w:r>
              <w:rPr>
                <w:rFonts w:ascii="Arial" w:hAnsi="Arial" w:cs="Arial"/>
                <w:sz w:val="16"/>
              </w:rPr>
              <w:t>Selva</w:t>
            </w:r>
            <w:proofErr w:type="spellEnd"/>
          </w:p>
        </w:tc>
      </w:tr>
      <w:tr w:rsidR="009D7490">
        <w:tc>
          <w:tcPr>
            <w:tcW w:w="616" w:type="dxa"/>
          </w:tcPr>
          <w:p w:rsidR="009D7490" w:rsidRDefault="009D7490">
            <w:pPr>
              <w:spacing w:before="60"/>
              <w:rPr>
                <w:rFonts w:ascii="Arial" w:hAnsi="Arial" w:cs="Arial"/>
                <w:sz w:val="16"/>
              </w:rPr>
            </w:pPr>
            <w:r>
              <w:rPr>
                <w:rFonts w:ascii="Arial" w:hAnsi="Arial" w:cs="Arial"/>
                <w:sz w:val="16"/>
              </w:rPr>
              <w:t>11</w:t>
            </w:r>
          </w:p>
        </w:tc>
        <w:tc>
          <w:tcPr>
            <w:tcW w:w="662" w:type="dxa"/>
          </w:tcPr>
          <w:p w:rsidR="009D7490" w:rsidRDefault="009D7490">
            <w:pPr>
              <w:spacing w:before="60"/>
              <w:rPr>
                <w:rFonts w:ascii="Arial" w:hAnsi="Arial" w:cs="Arial"/>
                <w:sz w:val="16"/>
              </w:rPr>
            </w:pPr>
            <w:r>
              <w:rPr>
                <w:rFonts w:ascii="Arial" w:hAnsi="Arial" w:cs="Arial"/>
                <w:sz w:val="16"/>
              </w:rPr>
              <w:t>11</w:t>
            </w:r>
          </w:p>
        </w:tc>
        <w:tc>
          <w:tcPr>
            <w:tcW w:w="6210" w:type="dxa"/>
          </w:tcPr>
          <w:p w:rsidR="009D7490" w:rsidRDefault="009D7490" w:rsidP="004A3B40">
            <w:pPr>
              <w:spacing w:before="60"/>
              <w:rPr>
                <w:rFonts w:ascii="Arial" w:hAnsi="Arial" w:cs="Arial"/>
                <w:sz w:val="16"/>
              </w:rPr>
            </w:pPr>
            <w:r>
              <w:rPr>
                <w:rFonts w:ascii="Arial" w:hAnsi="Arial" w:cs="Arial"/>
                <w:sz w:val="16"/>
              </w:rPr>
              <w:t>Updated to SF-09 v007</w:t>
            </w:r>
          </w:p>
        </w:tc>
        <w:tc>
          <w:tcPr>
            <w:tcW w:w="1080" w:type="dxa"/>
          </w:tcPr>
          <w:p w:rsidR="009D7490" w:rsidRDefault="009D7490" w:rsidP="00081773">
            <w:pPr>
              <w:spacing w:before="60"/>
              <w:rPr>
                <w:rFonts w:ascii="Arial" w:hAnsi="Arial" w:cs="Arial"/>
                <w:sz w:val="16"/>
              </w:rPr>
            </w:pPr>
            <w:r>
              <w:rPr>
                <w:rFonts w:ascii="Arial" w:hAnsi="Arial" w:cs="Arial"/>
                <w:sz w:val="16"/>
              </w:rPr>
              <w:t>20-Feb-13</w:t>
            </w:r>
          </w:p>
        </w:tc>
        <w:tc>
          <w:tcPr>
            <w:tcW w:w="1105" w:type="dxa"/>
          </w:tcPr>
          <w:p w:rsidR="009D7490" w:rsidRDefault="009D7490">
            <w:pPr>
              <w:spacing w:before="60"/>
              <w:rPr>
                <w:rFonts w:ascii="Arial" w:hAnsi="Arial" w:cs="Arial"/>
                <w:sz w:val="16"/>
              </w:rPr>
            </w:pPr>
            <w:r>
              <w:rPr>
                <w:rFonts w:ascii="Arial" w:hAnsi="Arial" w:cs="Arial"/>
                <w:sz w:val="16"/>
              </w:rPr>
              <w:t>SP</w:t>
            </w:r>
          </w:p>
        </w:tc>
      </w:tr>
      <w:tr w:rsidR="00CE4A4A">
        <w:tc>
          <w:tcPr>
            <w:tcW w:w="616" w:type="dxa"/>
          </w:tcPr>
          <w:p w:rsidR="00CE4A4A" w:rsidRDefault="00CE4A4A">
            <w:pPr>
              <w:spacing w:before="60"/>
              <w:rPr>
                <w:rFonts w:ascii="Arial" w:hAnsi="Arial" w:cs="Arial"/>
                <w:sz w:val="16"/>
              </w:rPr>
            </w:pPr>
            <w:r>
              <w:rPr>
                <w:rFonts w:ascii="Arial" w:hAnsi="Arial" w:cs="Arial"/>
                <w:sz w:val="16"/>
              </w:rPr>
              <w:t>12</w:t>
            </w:r>
          </w:p>
        </w:tc>
        <w:tc>
          <w:tcPr>
            <w:tcW w:w="662" w:type="dxa"/>
          </w:tcPr>
          <w:p w:rsidR="00CE4A4A" w:rsidRDefault="00CE4A4A">
            <w:pPr>
              <w:spacing w:before="60"/>
              <w:rPr>
                <w:rFonts w:ascii="Arial" w:hAnsi="Arial" w:cs="Arial"/>
                <w:sz w:val="16"/>
              </w:rPr>
            </w:pPr>
            <w:r>
              <w:rPr>
                <w:rFonts w:ascii="Arial" w:hAnsi="Arial" w:cs="Arial"/>
                <w:sz w:val="16"/>
              </w:rPr>
              <w:t>12</w:t>
            </w:r>
          </w:p>
        </w:tc>
        <w:tc>
          <w:tcPr>
            <w:tcW w:w="6210" w:type="dxa"/>
          </w:tcPr>
          <w:p w:rsidR="00CE4A4A" w:rsidRDefault="00CE4A4A" w:rsidP="004A3B40">
            <w:pPr>
              <w:spacing w:before="60"/>
              <w:rPr>
                <w:rFonts w:ascii="Arial" w:hAnsi="Arial" w:cs="Arial"/>
                <w:sz w:val="16"/>
              </w:rPr>
            </w:pPr>
            <w:r>
              <w:rPr>
                <w:rFonts w:ascii="Arial" w:hAnsi="Arial" w:cs="Arial"/>
                <w:sz w:val="16"/>
              </w:rPr>
              <w:t xml:space="preserve">Fix </w:t>
            </w:r>
            <w:proofErr w:type="spellStart"/>
            <w:r>
              <w:rPr>
                <w:rFonts w:ascii="Arial" w:hAnsi="Arial" w:cs="Arial"/>
                <w:sz w:val="16"/>
              </w:rPr>
              <w:t>Anomoly</w:t>
            </w:r>
            <w:proofErr w:type="spellEnd"/>
            <w:r>
              <w:rPr>
                <w:rFonts w:ascii="Arial" w:hAnsi="Arial" w:cs="Arial"/>
                <w:sz w:val="16"/>
              </w:rPr>
              <w:t xml:space="preserve"> 4517 </w:t>
            </w:r>
          </w:p>
        </w:tc>
        <w:tc>
          <w:tcPr>
            <w:tcW w:w="1080" w:type="dxa"/>
          </w:tcPr>
          <w:p w:rsidR="00CE4A4A" w:rsidRDefault="00CE4A4A" w:rsidP="00081773">
            <w:pPr>
              <w:spacing w:before="60"/>
              <w:rPr>
                <w:rFonts w:ascii="Arial" w:hAnsi="Arial" w:cs="Arial"/>
                <w:sz w:val="16"/>
              </w:rPr>
            </w:pPr>
            <w:r>
              <w:rPr>
                <w:rFonts w:ascii="Arial" w:hAnsi="Arial" w:cs="Arial"/>
                <w:sz w:val="16"/>
              </w:rPr>
              <w:t>28-Feb-13</w:t>
            </w:r>
          </w:p>
        </w:tc>
        <w:tc>
          <w:tcPr>
            <w:tcW w:w="1105" w:type="dxa"/>
          </w:tcPr>
          <w:p w:rsidR="00CE4A4A" w:rsidRDefault="00CE4A4A">
            <w:pPr>
              <w:spacing w:before="60"/>
              <w:rPr>
                <w:rFonts w:ascii="Arial" w:hAnsi="Arial" w:cs="Arial"/>
                <w:sz w:val="16"/>
              </w:rPr>
            </w:pPr>
            <w:proofErr w:type="spellStart"/>
            <w:r>
              <w:rPr>
                <w:rFonts w:ascii="Arial" w:hAnsi="Arial" w:cs="Arial"/>
                <w:sz w:val="16"/>
              </w:rPr>
              <w:t>Selva</w:t>
            </w:r>
            <w:proofErr w:type="spellEnd"/>
          </w:p>
        </w:tc>
      </w:tr>
      <w:tr w:rsidR="000E18B3">
        <w:trPr>
          <w:ins w:id="274" w:author="nzt9hv" w:date="2013-04-09T14:34:00Z"/>
        </w:trPr>
        <w:tc>
          <w:tcPr>
            <w:tcW w:w="616" w:type="dxa"/>
          </w:tcPr>
          <w:p w:rsidR="000E18B3" w:rsidRDefault="000E18B3">
            <w:pPr>
              <w:spacing w:before="60"/>
              <w:rPr>
                <w:ins w:id="275" w:author="nzt9hv" w:date="2013-04-09T14:34:00Z"/>
                <w:rFonts w:ascii="Arial" w:hAnsi="Arial" w:cs="Arial"/>
                <w:sz w:val="16"/>
              </w:rPr>
            </w:pPr>
            <w:ins w:id="276" w:author="nzt9hv" w:date="2013-04-09T14:34:00Z">
              <w:r>
                <w:rPr>
                  <w:rFonts w:ascii="Arial" w:hAnsi="Arial" w:cs="Arial"/>
                  <w:sz w:val="16"/>
                </w:rPr>
                <w:t>13</w:t>
              </w:r>
            </w:ins>
          </w:p>
        </w:tc>
        <w:tc>
          <w:tcPr>
            <w:tcW w:w="662" w:type="dxa"/>
          </w:tcPr>
          <w:p w:rsidR="000E18B3" w:rsidRDefault="000E18B3">
            <w:pPr>
              <w:spacing w:before="60"/>
              <w:rPr>
                <w:ins w:id="277" w:author="nzt9hv" w:date="2013-04-09T14:34:00Z"/>
                <w:rFonts w:ascii="Arial" w:hAnsi="Arial" w:cs="Arial"/>
                <w:sz w:val="16"/>
              </w:rPr>
            </w:pPr>
            <w:ins w:id="278" w:author="nzt9hv" w:date="2013-04-09T14:34:00Z">
              <w:r>
                <w:rPr>
                  <w:rFonts w:ascii="Arial" w:hAnsi="Arial" w:cs="Arial"/>
                  <w:sz w:val="16"/>
                </w:rPr>
                <w:t>13</w:t>
              </w:r>
            </w:ins>
            <w:ins w:id="279" w:author="nzt9hv" w:date="2013-04-16T13:59:00Z">
              <w:r w:rsidR="0015462A">
                <w:rPr>
                  <w:rFonts w:ascii="Arial" w:hAnsi="Arial" w:cs="Arial"/>
                  <w:sz w:val="16"/>
                </w:rPr>
                <w:t>,14</w:t>
              </w:r>
            </w:ins>
          </w:p>
        </w:tc>
        <w:tc>
          <w:tcPr>
            <w:tcW w:w="6210" w:type="dxa"/>
          </w:tcPr>
          <w:p w:rsidR="000E18B3" w:rsidRDefault="000E18B3" w:rsidP="004A3B40">
            <w:pPr>
              <w:spacing w:before="60"/>
              <w:rPr>
                <w:ins w:id="280" w:author="nzt9hv" w:date="2013-04-16T13:59:00Z"/>
                <w:rFonts w:ascii="Arial" w:hAnsi="Arial" w:cs="Arial"/>
                <w:sz w:val="16"/>
              </w:rPr>
            </w:pPr>
            <w:ins w:id="281" w:author="nzt9hv" w:date="2013-04-09T14:34:00Z">
              <w:r>
                <w:rPr>
                  <w:rFonts w:ascii="Arial" w:hAnsi="Arial" w:cs="Arial"/>
                  <w:sz w:val="16"/>
                </w:rPr>
                <w:t>Updated to SF-09 v008`</w:t>
              </w:r>
            </w:ins>
          </w:p>
          <w:p w:rsidR="0015462A" w:rsidRDefault="004E5493" w:rsidP="004A3B40">
            <w:pPr>
              <w:spacing w:before="60"/>
              <w:rPr>
                <w:ins w:id="282" w:author="nzt9hv" w:date="2013-04-09T14:34:00Z"/>
                <w:rFonts w:ascii="Arial" w:hAnsi="Arial" w:cs="Arial"/>
                <w:sz w:val="16"/>
              </w:rPr>
            </w:pPr>
            <w:proofErr w:type="spellStart"/>
            <w:ins w:id="283" w:author="nzt9hv" w:date="2013-04-16T14:01:00Z">
              <w:r>
                <w:rPr>
                  <w:rFonts w:ascii="Arial" w:hAnsi="Arial" w:cs="Arial"/>
                  <w:sz w:val="16"/>
                </w:rPr>
                <w:t>Tessy</w:t>
              </w:r>
              <w:proofErr w:type="spellEnd"/>
              <w:r>
                <w:rPr>
                  <w:rFonts w:ascii="Arial" w:hAnsi="Arial" w:cs="Arial"/>
                  <w:sz w:val="16"/>
                </w:rPr>
                <w:t xml:space="preserve"> Unit test </w:t>
              </w:r>
            </w:ins>
            <w:ins w:id="284" w:author="nzt9hv" w:date="2013-04-16T13:59:00Z">
              <w:r w:rsidR="0015462A">
                <w:rPr>
                  <w:rFonts w:ascii="Arial" w:hAnsi="Arial" w:cs="Arial"/>
                  <w:sz w:val="16"/>
                </w:rPr>
                <w:t xml:space="preserve"> fixes</w:t>
              </w:r>
            </w:ins>
          </w:p>
        </w:tc>
        <w:tc>
          <w:tcPr>
            <w:tcW w:w="1080" w:type="dxa"/>
          </w:tcPr>
          <w:p w:rsidR="000E18B3" w:rsidRDefault="000E18B3" w:rsidP="000E18B3">
            <w:pPr>
              <w:spacing w:before="60"/>
              <w:rPr>
                <w:ins w:id="285" w:author="nzt9hv" w:date="2013-04-09T14:34:00Z"/>
                <w:rFonts w:ascii="Arial" w:hAnsi="Arial" w:cs="Arial"/>
                <w:sz w:val="16"/>
              </w:rPr>
            </w:pPr>
            <w:ins w:id="286" w:author="nzt9hv" w:date="2013-04-09T14:35:00Z">
              <w:r>
                <w:rPr>
                  <w:rFonts w:ascii="Arial" w:hAnsi="Arial" w:cs="Arial"/>
                  <w:sz w:val="16"/>
                </w:rPr>
                <w:t>09-Apr</w:t>
              </w:r>
            </w:ins>
            <w:ins w:id="287" w:author="nzt9hv" w:date="2013-04-09T14:34:00Z">
              <w:r>
                <w:rPr>
                  <w:rFonts w:ascii="Arial" w:hAnsi="Arial" w:cs="Arial"/>
                  <w:sz w:val="16"/>
                </w:rPr>
                <w:t>-13</w:t>
              </w:r>
            </w:ins>
          </w:p>
        </w:tc>
        <w:tc>
          <w:tcPr>
            <w:tcW w:w="1105" w:type="dxa"/>
          </w:tcPr>
          <w:p w:rsidR="000E18B3" w:rsidRDefault="000E18B3">
            <w:pPr>
              <w:spacing w:before="60"/>
              <w:rPr>
                <w:ins w:id="288" w:author="nzt9hv" w:date="2013-04-09T14:34:00Z"/>
                <w:rFonts w:ascii="Arial" w:hAnsi="Arial" w:cs="Arial"/>
                <w:sz w:val="16"/>
              </w:rPr>
            </w:pPr>
            <w:proofErr w:type="spellStart"/>
            <w:ins w:id="289" w:author="nzt9hv" w:date="2013-04-09T14:34:00Z">
              <w:r>
                <w:rPr>
                  <w:rFonts w:ascii="Arial" w:hAnsi="Arial" w:cs="Arial"/>
                  <w:sz w:val="16"/>
                </w:rPr>
                <w:t>S</w:t>
              </w:r>
            </w:ins>
            <w:ins w:id="290" w:author="nzt9hv" w:date="2013-04-09T14:35:00Z">
              <w:r>
                <w:rPr>
                  <w:rFonts w:ascii="Arial" w:hAnsi="Arial" w:cs="Arial"/>
                  <w:sz w:val="16"/>
                </w:rPr>
                <w:t>elva</w:t>
              </w:r>
            </w:ins>
            <w:proofErr w:type="spellEnd"/>
          </w:p>
        </w:tc>
      </w:tr>
    </w:tbl>
    <w:p w:rsidR="00107819" w:rsidRDefault="00107819"/>
    <w:sectPr w:rsidR="00107819" w:rsidSect="00937013">
      <w:headerReference w:type="default" r:id="rId25"/>
      <w:footerReference w:type="default" r:id="rId26"/>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AE5" w:rsidRDefault="00270AE5">
      <w:r>
        <w:separator/>
      </w:r>
    </w:p>
  </w:endnote>
  <w:endnote w:type="continuationSeparator" w:id="0">
    <w:p w:rsidR="00270AE5" w:rsidRDefault="00270A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B96" w:rsidRDefault="00047B96">
    <w:pPr>
      <w:pStyle w:val="Footer"/>
    </w:pPr>
    <w:r>
      <w:rPr>
        <w:snapToGrid w:val="0"/>
      </w:rPr>
      <w:tab/>
    </w:r>
    <w:fldSimple w:instr=" DOCPROPERTY &quot;Company&quot;  \* MERGEFORMAT ">
      <w:r w:rsidRPr="00925192">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AE5" w:rsidRDefault="00270AE5">
      <w:r>
        <w:separator/>
      </w:r>
    </w:p>
  </w:footnote>
  <w:footnote w:type="continuationSeparator" w:id="0">
    <w:p w:rsidR="00270AE5" w:rsidRDefault="00270A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B96" w:rsidRDefault="00047B96">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047B96">
      <w:trPr>
        <w:cantSplit/>
      </w:trPr>
      <w:tc>
        <w:tcPr>
          <w:tcW w:w="990" w:type="dxa"/>
        </w:tcPr>
        <w:p w:rsidR="00047B96" w:rsidRDefault="00047B96">
          <w:pPr>
            <w:pStyle w:val="Header"/>
          </w:pPr>
          <w:r>
            <w:t>Title:</w:t>
          </w:r>
        </w:p>
      </w:tc>
      <w:tc>
        <w:tcPr>
          <w:tcW w:w="5400" w:type="dxa"/>
          <w:gridSpan w:val="3"/>
          <w:vMerge w:val="restart"/>
        </w:tcPr>
        <w:p w:rsidR="00047B96" w:rsidRDefault="0004789F">
          <w:pPr>
            <w:pStyle w:val="Header"/>
          </w:pPr>
          <w:fldSimple w:instr=" DOCPROPERTY &quot;Document Title&quot;  \* MERGEFORMAT ">
            <w:r w:rsidR="00047B96">
              <w:t>Thermal Duty Cycle</w:t>
            </w:r>
          </w:fldSimple>
        </w:p>
        <w:p w:rsidR="00047B96" w:rsidRDefault="0004789F" w:rsidP="001A574F">
          <w:pPr>
            <w:pStyle w:val="Header"/>
            <w:tabs>
              <w:tab w:val="clear" w:pos="4320"/>
              <w:tab w:val="clear" w:pos="8640"/>
              <w:tab w:val="center" w:pos="2592"/>
            </w:tabs>
          </w:pPr>
          <w:fldSimple w:instr=" DOCPROPERTY &quot;Product Line&quot;  \* MERGEFORMAT ">
            <w:r w:rsidR="00047B96">
              <w:t>Gen II+ EPS EA3</w:t>
            </w:r>
          </w:fldSimple>
          <w:r w:rsidR="00047B96">
            <w:tab/>
          </w:r>
        </w:p>
      </w:tc>
      <w:tc>
        <w:tcPr>
          <w:tcW w:w="1170" w:type="dxa"/>
        </w:tcPr>
        <w:p w:rsidR="00047B96" w:rsidRDefault="00047B96">
          <w:pPr>
            <w:pStyle w:val="Header"/>
          </w:pPr>
          <w:r>
            <w:t>Revision:</w:t>
          </w:r>
        </w:p>
      </w:tc>
      <w:tc>
        <w:tcPr>
          <w:tcW w:w="1350" w:type="dxa"/>
        </w:tcPr>
        <w:p w:rsidR="00047B96" w:rsidRDefault="00047B96" w:rsidP="00D9786B">
          <w:pPr>
            <w:pStyle w:val="Header"/>
          </w:pPr>
          <w:r>
            <w:t>1</w:t>
          </w:r>
          <w:ins w:id="291" w:author="nzt9hv" w:date="2013-04-16T13:59:00Z">
            <w:r w:rsidR="0015462A">
              <w:t>4</w:t>
            </w:r>
          </w:ins>
          <w:del w:id="292" w:author="nzt9hv" w:date="2013-04-09T14:33:00Z">
            <w:r w:rsidR="00D9786B" w:rsidDel="000E18B3">
              <w:delText>2</w:delText>
            </w:r>
          </w:del>
          <w:r>
            <w:t>.0</w:t>
          </w:r>
        </w:p>
      </w:tc>
    </w:tr>
    <w:tr w:rsidR="00047B96">
      <w:trPr>
        <w:cantSplit/>
      </w:trPr>
      <w:tc>
        <w:tcPr>
          <w:tcW w:w="990" w:type="dxa"/>
        </w:tcPr>
        <w:p w:rsidR="00047B96" w:rsidRDefault="00047B96">
          <w:pPr>
            <w:pStyle w:val="Header"/>
          </w:pPr>
          <w:r>
            <w:t xml:space="preserve">Product:     </w:t>
          </w:r>
        </w:p>
      </w:tc>
      <w:tc>
        <w:tcPr>
          <w:tcW w:w="5400" w:type="dxa"/>
          <w:gridSpan w:val="3"/>
          <w:vMerge/>
        </w:tcPr>
        <w:p w:rsidR="00047B96" w:rsidRDefault="00047B96">
          <w:pPr>
            <w:pStyle w:val="Header"/>
            <w:jc w:val="center"/>
          </w:pPr>
        </w:p>
      </w:tc>
      <w:tc>
        <w:tcPr>
          <w:tcW w:w="1170" w:type="dxa"/>
        </w:tcPr>
        <w:p w:rsidR="00047B96" w:rsidRDefault="00047B96">
          <w:pPr>
            <w:pStyle w:val="Header"/>
          </w:pPr>
          <w:r>
            <w:t>Rev. Date:</w:t>
          </w:r>
        </w:p>
      </w:tc>
      <w:tc>
        <w:tcPr>
          <w:tcW w:w="1350" w:type="dxa"/>
        </w:tcPr>
        <w:p w:rsidR="00047B96" w:rsidRDefault="0015462A" w:rsidP="000E18B3">
          <w:pPr>
            <w:pStyle w:val="Header"/>
          </w:pPr>
          <w:ins w:id="293" w:author="nzt9hv" w:date="2013-04-16T14:00:00Z">
            <w:r>
              <w:t>16</w:t>
            </w:r>
          </w:ins>
          <w:del w:id="294" w:author="nzt9hv" w:date="2013-04-09T14:33:00Z">
            <w:r w:rsidR="00047B96" w:rsidDel="000E18B3">
              <w:delText>2</w:delText>
            </w:r>
          </w:del>
          <w:del w:id="295" w:author="nzt9hv" w:date="2013-04-16T14:00:00Z">
            <w:r w:rsidR="00D9786B" w:rsidDel="0015462A">
              <w:delText>8</w:delText>
            </w:r>
          </w:del>
          <w:del w:id="296" w:author="nzt9hv" w:date="2013-04-09T14:33:00Z">
            <w:r w:rsidR="00047B96" w:rsidDel="000E18B3">
              <w:delText>-Feb</w:delText>
            </w:r>
          </w:del>
          <w:ins w:id="297" w:author="nzt9hv" w:date="2013-04-09T14:33:00Z">
            <w:r w:rsidR="000E18B3">
              <w:t>Apr</w:t>
            </w:r>
          </w:ins>
          <w:r w:rsidR="00047B96">
            <w:t>-13</w:t>
          </w:r>
        </w:p>
      </w:tc>
    </w:tr>
    <w:tr w:rsidR="00047B96">
      <w:trPr>
        <w:cantSplit/>
      </w:trPr>
      <w:tc>
        <w:tcPr>
          <w:tcW w:w="990" w:type="dxa"/>
        </w:tcPr>
        <w:p w:rsidR="00047B96" w:rsidRDefault="00047B96">
          <w:pPr>
            <w:pStyle w:val="Header"/>
          </w:pPr>
          <w:r>
            <w:t>Group:</w:t>
          </w:r>
        </w:p>
      </w:tc>
      <w:tc>
        <w:tcPr>
          <w:tcW w:w="1530" w:type="dxa"/>
        </w:tcPr>
        <w:p w:rsidR="00047B96" w:rsidRDefault="00047B96">
          <w:pPr>
            <w:pStyle w:val="Header"/>
          </w:pPr>
          <w:r>
            <w:t>ESG</w:t>
          </w:r>
        </w:p>
      </w:tc>
      <w:tc>
        <w:tcPr>
          <w:tcW w:w="1260" w:type="dxa"/>
        </w:tcPr>
        <w:p w:rsidR="00047B96" w:rsidRDefault="00047B96">
          <w:pPr>
            <w:pStyle w:val="Header"/>
          </w:pPr>
          <w:r>
            <w:t>Originator:</w:t>
          </w:r>
        </w:p>
      </w:tc>
      <w:tc>
        <w:tcPr>
          <w:tcW w:w="2610" w:type="dxa"/>
        </w:tcPr>
        <w:p w:rsidR="00047B96" w:rsidRDefault="00047B96">
          <w:pPr>
            <w:pStyle w:val="Header"/>
          </w:pPr>
          <w:proofErr w:type="spellStart"/>
          <w:r>
            <w:t>Shriram</w:t>
          </w:r>
          <w:proofErr w:type="spellEnd"/>
          <w:r>
            <w:t xml:space="preserve"> </w:t>
          </w:r>
          <w:proofErr w:type="spellStart"/>
          <w:r>
            <w:t>Patki</w:t>
          </w:r>
          <w:proofErr w:type="spellEnd"/>
          <w:r>
            <w:t xml:space="preserve"> (lz4p8n) </w:t>
          </w:r>
        </w:p>
      </w:tc>
      <w:tc>
        <w:tcPr>
          <w:tcW w:w="1170" w:type="dxa"/>
        </w:tcPr>
        <w:p w:rsidR="00047B96" w:rsidRDefault="00047B96">
          <w:pPr>
            <w:pStyle w:val="Header"/>
          </w:pPr>
          <w:r>
            <w:t>Page:</w:t>
          </w:r>
        </w:p>
      </w:tc>
      <w:tc>
        <w:tcPr>
          <w:tcW w:w="1350" w:type="dxa"/>
        </w:tcPr>
        <w:p w:rsidR="00047B96" w:rsidRDefault="0004789F">
          <w:pPr>
            <w:pStyle w:val="Header"/>
          </w:pPr>
          <w:r>
            <w:rPr>
              <w:rStyle w:val="PageNumber"/>
            </w:rPr>
            <w:fldChar w:fldCharType="begin"/>
          </w:r>
          <w:r w:rsidR="00047B96">
            <w:rPr>
              <w:rStyle w:val="PageNumber"/>
            </w:rPr>
            <w:instrText xml:space="preserve"> PAGE </w:instrText>
          </w:r>
          <w:r>
            <w:rPr>
              <w:rStyle w:val="PageNumber"/>
            </w:rPr>
            <w:fldChar w:fldCharType="separate"/>
          </w:r>
          <w:r w:rsidR="004E5493">
            <w:rPr>
              <w:rStyle w:val="PageNumber"/>
              <w:noProof/>
            </w:rPr>
            <w:t>1</w:t>
          </w:r>
          <w:r>
            <w:rPr>
              <w:rStyle w:val="PageNumber"/>
            </w:rPr>
            <w:fldChar w:fldCharType="end"/>
          </w:r>
          <w:r w:rsidR="00047B96">
            <w:rPr>
              <w:rStyle w:val="PageNumber"/>
            </w:rPr>
            <w:t xml:space="preserve"> of </w:t>
          </w:r>
          <w:r>
            <w:rPr>
              <w:rStyle w:val="PageNumber"/>
            </w:rPr>
            <w:fldChar w:fldCharType="begin"/>
          </w:r>
          <w:r w:rsidR="00047B96">
            <w:rPr>
              <w:rStyle w:val="PageNumber"/>
            </w:rPr>
            <w:instrText xml:space="preserve"> NUMPAGES </w:instrText>
          </w:r>
          <w:r>
            <w:rPr>
              <w:rStyle w:val="PageNumber"/>
            </w:rPr>
            <w:fldChar w:fldCharType="separate"/>
          </w:r>
          <w:r w:rsidR="004E5493">
            <w:rPr>
              <w:rStyle w:val="PageNumber"/>
              <w:noProof/>
            </w:rPr>
            <w:t>26</w:t>
          </w:r>
          <w:r>
            <w:rPr>
              <w:rStyle w:val="PageNumber"/>
            </w:rPr>
            <w:fldChar w:fldCharType="end"/>
          </w:r>
        </w:p>
      </w:tc>
    </w:tr>
  </w:tbl>
  <w:p w:rsidR="00047B96" w:rsidRDefault="00047B96">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828C8"/>
    <w:rsid w:val="00015CC2"/>
    <w:rsid w:val="00034940"/>
    <w:rsid w:val="00045239"/>
    <w:rsid w:val="0004789F"/>
    <w:rsid w:val="00047B96"/>
    <w:rsid w:val="00081773"/>
    <w:rsid w:val="000828C8"/>
    <w:rsid w:val="00094A34"/>
    <w:rsid w:val="000B68AC"/>
    <w:rsid w:val="000E18B3"/>
    <w:rsid w:val="000E2FC7"/>
    <w:rsid w:val="000F4FA2"/>
    <w:rsid w:val="00107819"/>
    <w:rsid w:val="00113122"/>
    <w:rsid w:val="00124636"/>
    <w:rsid w:val="00124FE8"/>
    <w:rsid w:val="0013504B"/>
    <w:rsid w:val="001411D9"/>
    <w:rsid w:val="0015132F"/>
    <w:rsid w:val="0015462A"/>
    <w:rsid w:val="00177300"/>
    <w:rsid w:val="0017741F"/>
    <w:rsid w:val="001962AF"/>
    <w:rsid w:val="001A34FD"/>
    <w:rsid w:val="001A428A"/>
    <w:rsid w:val="001A574F"/>
    <w:rsid w:val="001B60DF"/>
    <w:rsid w:val="001C5689"/>
    <w:rsid w:val="001C78B1"/>
    <w:rsid w:val="001D5763"/>
    <w:rsid w:val="001E57EB"/>
    <w:rsid w:val="001F09B2"/>
    <w:rsid w:val="0020722A"/>
    <w:rsid w:val="0021337B"/>
    <w:rsid w:val="002323D8"/>
    <w:rsid w:val="00251AC0"/>
    <w:rsid w:val="0025236F"/>
    <w:rsid w:val="002703F5"/>
    <w:rsid w:val="00270AE5"/>
    <w:rsid w:val="00285055"/>
    <w:rsid w:val="002A077A"/>
    <w:rsid w:val="002C03D8"/>
    <w:rsid w:val="00306F9B"/>
    <w:rsid w:val="00307A50"/>
    <w:rsid w:val="00315335"/>
    <w:rsid w:val="00330E58"/>
    <w:rsid w:val="00333850"/>
    <w:rsid w:val="00354FB3"/>
    <w:rsid w:val="00363C91"/>
    <w:rsid w:val="00367BA0"/>
    <w:rsid w:val="003710C1"/>
    <w:rsid w:val="00384C69"/>
    <w:rsid w:val="003C4D3F"/>
    <w:rsid w:val="003D13A9"/>
    <w:rsid w:val="003E3A99"/>
    <w:rsid w:val="003E6255"/>
    <w:rsid w:val="003E7669"/>
    <w:rsid w:val="00421EB7"/>
    <w:rsid w:val="00447C94"/>
    <w:rsid w:val="0049532C"/>
    <w:rsid w:val="004A3B40"/>
    <w:rsid w:val="004A781C"/>
    <w:rsid w:val="004B281E"/>
    <w:rsid w:val="004B388E"/>
    <w:rsid w:val="004B67BE"/>
    <w:rsid w:val="004E5493"/>
    <w:rsid w:val="004F126E"/>
    <w:rsid w:val="00506248"/>
    <w:rsid w:val="00540C86"/>
    <w:rsid w:val="00585DD9"/>
    <w:rsid w:val="005A3F4B"/>
    <w:rsid w:val="005B1976"/>
    <w:rsid w:val="005C21B7"/>
    <w:rsid w:val="005C2B6E"/>
    <w:rsid w:val="005C3EE6"/>
    <w:rsid w:val="005D3439"/>
    <w:rsid w:val="005D5FE4"/>
    <w:rsid w:val="005D67D1"/>
    <w:rsid w:val="005E294D"/>
    <w:rsid w:val="005E744B"/>
    <w:rsid w:val="005F30D5"/>
    <w:rsid w:val="00613B64"/>
    <w:rsid w:val="00616853"/>
    <w:rsid w:val="006349EA"/>
    <w:rsid w:val="006477E6"/>
    <w:rsid w:val="00652FF8"/>
    <w:rsid w:val="0065398E"/>
    <w:rsid w:val="00653BFE"/>
    <w:rsid w:val="006560BA"/>
    <w:rsid w:val="00661679"/>
    <w:rsid w:val="00674ADF"/>
    <w:rsid w:val="00675FD9"/>
    <w:rsid w:val="0068012B"/>
    <w:rsid w:val="00691C12"/>
    <w:rsid w:val="00696DB2"/>
    <w:rsid w:val="006D33CC"/>
    <w:rsid w:val="006F01A3"/>
    <w:rsid w:val="00706174"/>
    <w:rsid w:val="007242A3"/>
    <w:rsid w:val="0073347A"/>
    <w:rsid w:val="0073494E"/>
    <w:rsid w:val="00762EAD"/>
    <w:rsid w:val="0077175C"/>
    <w:rsid w:val="00787882"/>
    <w:rsid w:val="007A69AC"/>
    <w:rsid w:val="007C39BF"/>
    <w:rsid w:val="007D527C"/>
    <w:rsid w:val="007E424B"/>
    <w:rsid w:val="007F3603"/>
    <w:rsid w:val="008242F0"/>
    <w:rsid w:val="00833828"/>
    <w:rsid w:val="00837B5D"/>
    <w:rsid w:val="00844D88"/>
    <w:rsid w:val="008535B2"/>
    <w:rsid w:val="008663AA"/>
    <w:rsid w:val="00867295"/>
    <w:rsid w:val="00896966"/>
    <w:rsid w:val="008B3E94"/>
    <w:rsid w:val="008E146F"/>
    <w:rsid w:val="008F6DBB"/>
    <w:rsid w:val="00925192"/>
    <w:rsid w:val="00937013"/>
    <w:rsid w:val="00937095"/>
    <w:rsid w:val="00955F6A"/>
    <w:rsid w:val="00957470"/>
    <w:rsid w:val="0097254B"/>
    <w:rsid w:val="009746A8"/>
    <w:rsid w:val="009A662F"/>
    <w:rsid w:val="009B20B2"/>
    <w:rsid w:val="009D3E2D"/>
    <w:rsid w:val="009D7490"/>
    <w:rsid w:val="00A20B80"/>
    <w:rsid w:val="00A25BBF"/>
    <w:rsid w:val="00A37DDD"/>
    <w:rsid w:val="00A53670"/>
    <w:rsid w:val="00A71347"/>
    <w:rsid w:val="00AD731B"/>
    <w:rsid w:val="00AE23E0"/>
    <w:rsid w:val="00AF0CBB"/>
    <w:rsid w:val="00B0203A"/>
    <w:rsid w:val="00B13AA7"/>
    <w:rsid w:val="00B232FC"/>
    <w:rsid w:val="00B300C6"/>
    <w:rsid w:val="00B47A3B"/>
    <w:rsid w:val="00B52710"/>
    <w:rsid w:val="00B54697"/>
    <w:rsid w:val="00B60C5E"/>
    <w:rsid w:val="00B92D03"/>
    <w:rsid w:val="00BB3BD0"/>
    <w:rsid w:val="00BD008B"/>
    <w:rsid w:val="00BD15D2"/>
    <w:rsid w:val="00BD3DFF"/>
    <w:rsid w:val="00BE2983"/>
    <w:rsid w:val="00BF2A8F"/>
    <w:rsid w:val="00BF364D"/>
    <w:rsid w:val="00C03B72"/>
    <w:rsid w:val="00C32973"/>
    <w:rsid w:val="00C35BD3"/>
    <w:rsid w:val="00C54F88"/>
    <w:rsid w:val="00C554D6"/>
    <w:rsid w:val="00C72FFA"/>
    <w:rsid w:val="00CA46AA"/>
    <w:rsid w:val="00CB6F5E"/>
    <w:rsid w:val="00CE4A4A"/>
    <w:rsid w:val="00D15FF7"/>
    <w:rsid w:val="00D50ED7"/>
    <w:rsid w:val="00D564A9"/>
    <w:rsid w:val="00D624D9"/>
    <w:rsid w:val="00D650CC"/>
    <w:rsid w:val="00D70168"/>
    <w:rsid w:val="00D71F60"/>
    <w:rsid w:val="00D733DA"/>
    <w:rsid w:val="00D94BDD"/>
    <w:rsid w:val="00D9786B"/>
    <w:rsid w:val="00DB4860"/>
    <w:rsid w:val="00DC7E08"/>
    <w:rsid w:val="00DE4889"/>
    <w:rsid w:val="00E1541F"/>
    <w:rsid w:val="00E315DB"/>
    <w:rsid w:val="00E3556A"/>
    <w:rsid w:val="00E46465"/>
    <w:rsid w:val="00E5472B"/>
    <w:rsid w:val="00E57C42"/>
    <w:rsid w:val="00E57C8A"/>
    <w:rsid w:val="00E81384"/>
    <w:rsid w:val="00EC3B35"/>
    <w:rsid w:val="00EE5010"/>
    <w:rsid w:val="00EE5754"/>
    <w:rsid w:val="00EF4E9E"/>
    <w:rsid w:val="00F141E2"/>
    <w:rsid w:val="00F5228B"/>
    <w:rsid w:val="00F60306"/>
    <w:rsid w:val="00F648ED"/>
    <w:rsid w:val="00F656B5"/>
    <w:rsid w:val="00F73589"/>
    <w:rsid w:val="00F8265E"/>
    <w:rsid w:val="00F82E8E"/>
    <w:rsid w:val="00F83321"/>
    <w:rsid w:val="00F86C5B"/>
    <w:rsid w:val="00F957FA"/>
    <w:rsid w:val="00FB2942"/>
    <w:rsid w:val="00FB432D"/>
    <w:rsid w:val="00FB7439"/>
    <w:rsid w:val="00FC5D79"/>
    <w:rsid w:val="00FD2420"/>
    <w:rsid w:val="00FE4BC3"/>
    <w:rsid w:val="00FF0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92519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192"/>
    <w:rPr>
      <w:rFonts w:ascii="Tahoma" w:hAnsi="Tahoma" w:cs="Tahoma"/>
      <w:sz w:val="16"/>
      <w:szCs w:val="16"/>
    </w:rPr>
  </w:style>
  <w:style w:type="character" w:customStyle="1" w:styleId="Heading3Char">
    <w:name w:val="Heading 3 Char"/>
    <w:basedOn w:val="DefaultParagraphFont"/>
    <w:link w:val="Heading3"/>
    <w:rsid w:val="00837B5D"/>
    <w:rPr>
      <w:rFonts w:ascii="Arial" w:hAnsi="Arial"/>
      <w:b/>
      <w:sz w:val="24"/>
    </w:rPr>
  </w:style>
  <w:style w:type="character" w:customStyle="1" w:styleId="Heading4Char">
    <w:name w:val="Heading 4 Char"/>
    <w:basedOn w:val="DefaultParagraphFont"/>
    <w:link w:val="Heading4"/>
    <w:rsid w:val="00837B5D"/>
    <w:rPr>
      <w:rFonts w:ascii="Arial" w:hAnsi="Arial"/>
      <w:b/>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9DF8C-E3C4-4B77-98B1-234A5EFBB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7</TotalTime>
  <Pages>26</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13451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nzt9hv</cp:lastModifiedBy>
  <cp:revision>3</cp:revision>
  <cp:lastPrinted>2011-03-21T13:34:00Z</cp:lastPrinted>
  <dcterms:created xsi:type="dcterms:W3CDTF">2013-04-16T18:00:00Z</dcterms:created>
  <dcterms:modified xsi:type="dcterms:W3CDTF">2013-04-16T18:08:00Z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Thermal Duty Cycle</vt:lpwstr>
  </property>
  <property fmtid="{D5CDD505-2E9C-101B-9397-08002B2CF9AE}" pid="3" name="MDDRevNum">
    <vt:lpwstr>6.0</vt:lpwstr>
  </property>
  <property fmtid="{D5CDD505-2E9C-101B-9397-08002B2CF9AE}" pid="4" name="Module Layer">
    <vt:lpwstr>0</vt:lpwstr>
  </property>
  <property fmtid="{D5CDD505-2E9C-101B-9397-08002B2CF9AE}" pid="5" name="Module Name">
    <vt:lpwstr>ThrmlDutyCycle</vt:lpwstr>
  </property>
  <property fmtid="{D5CDD505-2E9C-101B-9397-08002B2CF9AE}" pid="6" name="Product Line">
    <vt:lpwstr>Gen II+ EPS EA3</vt:lpwstr>
  </property>
</Properties>
</file>